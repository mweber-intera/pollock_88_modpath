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4D0E5" w14:textId="77777777" w:rsidR="008E64F1" w:rsidRPr="009A5F96" w:rsidRDefault="008E64F1">
      <w:pPr>
        <w:pStyle w:val="Spacer"/>
        <w:rPr>
          <w:rFonts w:ascii="Arial" w:hAnsi="Arial"/>
          <w:sz w:val="18"/>
          <w:szCs w:val="18"/>
        </w:rPr>
      </w:pPr>
    </w:p>
    <w:p w14:paraId="16DEE465" w14:textId="77777777" w:rsidR="008E64F1" w:rsidRDefault="00CA3B9D" w:rsidP="008E64F1">
      <w:pPr>
        <w:pStyle w:val="Spacer"/>
        <w:jc w:val="center"/>
        <w:rPr>
          <w:rFonts w:ascii="Arial" w:hAnsi="Arial" w:cs="Arial"/>
          <w:sz w:val="28"/>
          <w:szCs w:val="28"/>
        </w:rPr>
      </w:pPr>
      <w:r>
        <w:rPr>
          <w:rFonts w:ascii="Arial" w:hAnsi="Arial" w:cs="Arial"/>
          <w:sz w:val="28"/>
          <w:szCs w:val="28"/>
        </w:rPr>
        <w:t>MODFLOW and Related Codes</w:t>
      </w:r>
    </w:p>
    <w:p w14:paraId="7FECAC43" w14:textId="77777777" w:rsidR="008E64F1" w:rsidRDefault="008E64F1" w:rsidP="008E64F1">
      <w:pPr>
        <w:pStyle w:val="Spacer"/>
        <w:jc w:val="center"/>
        <w:rPr>
          <w:rFonts w:ascii="Arial" w:hAnsi="Arial" w:cs="Arial"/>
          <w:sz w:val="28"/>
          <w:szCs w:val="28"/>
        </w:rPr>
      </w:pPr>
    </w:p>
    <w:p w14:paraId="359981AC" w14:textId="77777777" w:rsidR="008E64F1" w:rsidRPr="00843962" w:rsidRDefault="00BB77EA" w:rsidP="008E64F1">
      <w:pPr>
        <w:pStyle w:val="Spacer"/>
        <w:jc w:val="center"/>
        <w:rPr>
          <w:rFonts w:ascii="Arial" w:hAnsi="Arial" w:cs="Arial"/>
          <w:b/>
          <w:sz w:val="28"/>
          <w:szCs w:val="28"/>
        </w:rPr>
      </w:pPr>
      <w:r>
        <w:rPr>
          <w:rFonts w:ascii="Arial" w:hAnsi="Arial" w:cs="Arial"/>
          <w:b/>
          <w:sz w:val="28"/>
          <w:szCs w:val="28"/>
        </w:rPr>
        <w:t xml:space="preserve">FUNCTIONAL </w:t>
      </w:r>
      <w:r w:rsidR="004A7F6C">
        <w:rPr>
          <w:rFonts w:ascii="Arial" w:hAnsi="Arial" w:cs="Arial"/>
          <w:b/>
          <w:sz w:val="28"/>
          <w:szCs w:val="28"/>
        </w:rPr>
        <w:t xml:space="preserve">REQUIREMENTS </w:t>
      </w:r>
      <w:commentRangeStart w:id="0"/>
      <w:r w:rsidR="006A109D">
        <w:rPr>
          <w:rFonts w:ascii="Arial" w:hAnsi="Arial" w:cs="Arial"/>
          <w:b/>
          <w:sz w:val="28"/>
          <w:szCs w:val="28"/>
        </w:rPr>
        <w:t>DOCUMENT</w:t>
      </w:r>
      <w:commentRangeEnd w:id="0"/>
      <w:r w:rsidR="003173C3">
        <w:rPr>
          <w:rStyle w:val="CommentReference"/>
        </w:rPr>
        <w:commentReference w:id="0"/>
      </w:r>
    </w:p>
    <w:p w14:paraId="5D107CB9" w14:textId="77777777" w:rsidR="008E64F1" w:rsidRPr="008E64F1" w:rsidRDefault="008E64F1">
      <w:pPr>
        <w:pStyle w:val="Spacer"/>
        <w:rPr>
          <w:rFonts w:ascii="Arial" w:hAnsi="Arial" w:cs="Arial"/>
          <w:sz w:val="28"/>
          <w:szCs w:val="28"/>
        </w:rPr>
      </w:pPr>
    </w:p>
    <w:p w14:paraId="5C8DABDB" w14:textId="77777777" w:rsidR="00F91BB5" w:rsidRDefault="00F91BB5">
      <w:pPr>
        <w:rPr>
          <w:rFonts w:ascii="Arial" w:hAnsi="Arial" w:cs="Arial"/>
          <w:sz w:val="22"/>
          <w:szCs w:val="22"/>
        </w:rPr>
      </w:pPr>
    </w:p>
    <w:p w14:paraId="4206EAEB" w14:textId="77777777" w:rsidR="00CF2C61" w:rsidRDefault="00CF2C61">
      <w:pPr>
        <w:rPr>
          <w:rFonts w:ascii="Arial" w:hAnsi="Arial" w:cs="Arial"/>
          <w:sz w:val="22"/>
          <w:szCs w:val="22"/>
        </w:rPr>
      </w:pPr>
    </w:p>
    <w:p w14:paraId="1E6F049A" w14:textId="77777777" w:rsidR="00297601" w:rsidRPr="007543D1" w:rsidRDefault="00B827D6" w:rsidP="00E6696F">
      <w:pPr>
        <w:jc w:val="center"/>
        <w:rPr>
          <w:rFonts w:ascii="Arial" w:hAnsi="Arial" w:cs="Arial"/>
          <w:b/>
          <w:sz w:val="22"/>
          <w:szCs w:val="22"/>
        </w:rPr>
      </w:pPr>
      <w:r>
        <w:rPr>
          <w:rFonts w:ascii="Arial" w:hAnsi="Arial" w:cs="Arial"/>
          <w:b/>
          <w:sz w:val="22"/>
          <w:szCs w:val="22"/>
        </w:rPr>
        <w:t>S</w:t>
      </w:r>
      <w:r w:rsidR="00E572A7">
        <w:rPr>
          <w:rFonts w:ascii="Arial" w:hAnsi="Arial" w:cs="Arial"/>
          <w:b/>
          <w:sz w:val="22"/>
          <w:szCs w:val="22"/>
        </w:rPr>
        <w:t>ignature Page</w:t>
      </w:r>
    </w:p>
    <w:p w14:paraId="24104982" w14:textId="77777777" w:rsidR="00CF2C61" w:rsidRDefault="00CF2C61">
      <w:pPr>
        <w:rPr>
          <w:rFonts w:ascii="Arial" w:hAnsi="Arial" w:cs="Arial"/>
          <w:sz w:val="22"/>
          <w:szCs w:val="22"/>
        </w:rPr>
      </w:pPr>
    </w:p>
    <w:p w14:paraId="1FE0D798" w14:textId="77777777" w:rsidR="005F3A0A" w:rsidRDefault="005F3A0A">
      <w:pPr>
        <w:rPr>
          <w:rFonts w:ascii="Arial" w:hAnsi="Arial" w:cs="Arial"/>
          <w:sz w:val="22"/>
          <w:szCs w:val="22"/>
        </w:rPr>
      </w:pPr>
    </w:p>
    <w:p w14:paraId="0FBBB41E" w14:textId="77777777" w:rsidR="00CF2C61" w:rsidRDefault="00CF2C61">
      <w:pPr>
        <w:rPr>
          <w:rFonts w:ascii="Arial" w:hAnsi="Arial" w:cs="Arial"/>
          <w:sz w:val="22"/>
          <w:szCs w:val="22"/>
        </w:rPr>
      </w:pPr>
    </w:p>
    <w:tbl>
      <w:tblPr>
        <w:tblW w:w="0" w:type="auto"/>
        <w:tblLook w:val="04A0" w:firstRow="1" w:lastRow="0" w:firstColumn="1" w:lastColumn="0" w:noHBand="0" w:noVBand="1"/>
      </w:tblPr>
      <w:tblGrid>
        <w:gridCol w:w="1458"/>
        <w:gridCol w:w="5130"/>
        <w:gridCol w:w="1134"/>
        <w:gridCol w:w="1746"/>
      </w:tblGrid>
      <w:tr w:rsidR="007543D1" w:rsidRPr="000A17E4" w14:paraId="731E5ECE" w14:textId="77777777" w:rsidTr="000A17E4">
        <w:tc>
          <w:tcPr>
            <w:tcW w:w="1458" w:type="dxa"/>
          </w:tcPr>
          <w:p w14:paraId="2EF9AAD5" w14:textId="77777777" w:rsidR="007543D1" w:rsidRPr="000A17E4" w:rsidRDefault="00187847" w:rsidP="000A17E4">
            <w:pPr>
              <w:jc w:val="right"/>
              <w:rPr>
                <w:rFonts w:ascii="Arial" w:hAnsi="Arial" w:cs="Arial"/>
                <w:sz w:val="22"/>
                <w:szCs w:val="22"/>
              </w:rPr>
            </w:pPr>
            <w:r w:rsidRPr="000A17E4">
              <w:rPr>
                <w:rFonts w:ascii="Arial" w:hAnsi="Arial" w:cs="Arial"/>
                <w:sz w:val="22"/>
                <w:szCs w:val="22"/>
              </w:rPr>
              <w:t>SME</w:t>
            </w:r>
          </w:p>
        </w:tc>
        <w:tc>
          <w:tcPr>
            <w:tcW w:w="5130" w:type="dxa"/>
            <w:tcBorders>
              <w:bottom w:val="single" w:sz="4" w:space="0" w:color="auto"/>
            </w:tcBorders>
          </w:tcPr>
          <w:p w14:paraId="3B1B6F3E" w14:textId="77777777" w:rsidR="007543D1" w:rsidRPr="000A17E4" w:rsidRDefault="007543D1">
            <w:pPr>
              <w:rPr>
                <w:rFonts w:ascii="Arial" w:hAnsi="Arial" w:cs="Arial"/>
                <w:sz w:val="22"/>
                <w:szCs w:val="22"/>
              </w:rPr>
            </w:pPr>
          </w:p>
        </w:tc>
        <w:tc>
          <w:tcPr>
            <w:tcW w:w="1134" w:type="dxa"/>
          </w:tcPr>
          <w:p w14:paraId="26876A67" w14:textId="77777777" w:rsidR="007543D1" w:rsidRPr="000A17E4" w:rsidRDefault="00187847" w:rsidP="000A17E4">
            <w:pPr>
              <w:jc w:val="right"/>
              <w:rPr>
                <w:rFonts w:ascii="Arial" w:hAnsi="Arial" w:cs="Arial"/>
                <w:sz w:val="22"/>
                <w:szCs w:val="22"/>
              </w:rPr>
            </w:pPr>
            <w:r w:rsidRPr="000A17E4">
              <w:rPr>
                <w:rFonts w:ascii="Arial" w:hAnsi="Arial" w:cs="Arial"/>
                <w:sz w:val="22"/>
                <w:szCs w:val="22"/>
              </w:rPr>
              <w:t>Date</w:t>
            </w:r>
          </w:p>
        </w:tc>
        <w:tc>
          <w:tcPr>
            <w:tcW w:w="1746" w:type="dxa"/>
            <w:tcBorders>
              <w:bottom w:val="single" w:sz="4" w:space="0" w:color="auto"/>
            </w:tcBorders>
          </w:tcPr>
          <w:p w14:paraId="3409B2D5" w14:textId="77777777" w:rsidR="007543D1" w:rsidRPr="000A17E4" w:rsidRDefault="007543D1">
            <w:pPr>
              <w:rPr>
                <w:rFonts w:ascii="Arial" w:hAnsi="Arial" w:cs="Arial"/>
                <w:sz w:val="22"/>
                <w:szCs w:val="22"/>
              </w:rPr>
            </w:pPr>
          </w:p>
        </w:tc>
      </w:tr>
      <w:tr w:rsidR="007543D1" w:rsidRPr="000A17E4" w14:paraId="39B4945A" w14:textId="77777777" w:rsidTr="000A17E4">
        <w:tc>
          <w:tcPr>
            <w:tcW w:w="1458" w:type="dxa"/>
          </w:tcPr>
          <w:p w14:paraId="6F280556" w14:textId="77777777" w:rsidR="007543D1" w:rsidRPr="000A17E4" w:rsidRDefault="007543D1" w:rsidP="000A17E4">
            <w:pPr>
              <w:jc w:val="right"/>
              <w:rPr>
                <w:rFonts w:ascii="Arial" w:hAnsi="Arial" w:cs="Arial"/>
                <w:sz w:val="22"/>
                <w:szCs w:val="22"/>
              </w:rPr>
            </w:pPr>
          </w:p>
        </w:tc>
        <w:tc>
          <w:tcPr>
            <w:tcW w:w="5130" w:type="dxa"/>
            <w:tcBorders>
              <w:top w:val="single" w:sz="4" w:space="0" w:color="auto"/>
            </w:tcBorders>
          </w:tcPr>
          <w:p w14:paraId="6D61A1DC" w14:textId="77777777" w:rsidR="007543D1" w:rsidRPr="000A17E4" w:rsidRDefault="00CA3B9D">
            <w:pPr>
              <w:rPr>
                <w:rFonts w:ascii="Arial" w:hAnsi="Arial" w:cs="Arial"/>
                <w:sz w:val="22"/>
                <w:szCs w:val="22"/>
              </w:rPr>
            </w:pPr>
            <w:r>
              <w:rPr>
                <w:rFonts w:ascii="Arial" w:hAnsi="Arial" w:cs="Arial"/>
                <w:sz w:val="22"/>
                <w:szCs w:val="22"/>
              </w:rPr>
              <w:t>Carl W. Connell</w:t>
            </w:r>
            <w:r w:rsidR="00187847" w:rsidRPr="000A17E4">
              <w:rPr>
                <w:rFonts w:ascii="Arial" w:hAnsi="Arial" w:cs="Arial"/>
                <w:sz w:val="22"/>
                <w:szCs w:val="22"/>
              </w:rPr>
              <w:t xml:space="preserve">, </w:t>
            </w:r>
            <w:r>
              <w:rPr>
                <w:rFonts w:ascii="Arial" w:hAnsi="Arial" w:cs="Arial"/>
                <w:sz w:val="22"/>
                <w:szCs w:val="22"/>
              </w:rPr>
              <w:t>Manager</w:t>
            </w:r>
          </w:p>
          <w:p w14:paraId="558B6B3C" w14:textId="77777777" w:rsidR="00187847" w:rsidRPr="000A17E4" w:rsidRDefault="00187847">
            <w:pPr>
              <w:rPr>
                <w:rFonts w:ascii="Arial" w:hAnsi="Arial" w:cs="Arial"/>
                <w:sz w:val="22"/>
                <w:szCs w:val="22"/>
              </w:rPr>
            </w:pPr>
            <w:r w:rsidRPr="000A17E4">
              <w:rPr>
                <w:rFonts w:ascii="Arial" w:hAnsi="Arial" w:cs="Arial"/>
                <w:sz w:val="22"/>
                <w:szCs w:val="22"/>
              </w:rPr>
              <w:t>CHPRC</w:t>
            </w:r>
          </w:p>
        </w:tc>
        <w:tc>
          <w:tcPr>
            <w:tcW w:w="1134" w:type="dxa"/>
          </w:tcPr>
          <w:p w14:paraId="609DAF71" w14:textId="77777777" w:rsidR="007543D1" w:rsidRPr="000A17E4" w:rsidRDefault="007543D1" w:rsidP="000A17E4">
            <w:pPr>
              <w:jc w:val="right"/>
              <w:rPr>
                <w:rFonts w:ascii="Arial" w:hAnsi="Arial" w:cs="Arial"/>
                <w:sz w:val="22"/>
                <w:szCs w:val="22"/>
              </w:rPr>
            </w:pPr>
          </w:p>
        </w:tc>
        <w:tc>
          <w:tcPr>
            <w:tcW w:w="1746" w:type="dxa"/>
            <w:tcBorders>
              <w:top w:val="single" w:sz="4" w:space="0" w:color="auto"/>
            </w:tcBorders>
          </w:tcPr>
          <w:p w14:paraId="1C60694E" w14:textId="77777777" w:rsidR="007543D1" w:rsidRPr="000A17E4" w:rsidRDefault="007543D1">
            <w:pPr>
              <w:rPr>
                <w:rFonts w:ascii="Arial" w:hAnsi="Arial" w:cs="Arial"/>
                <w:sz w:val="22"/>
                <w:szCs w:val="22"/>
              </w:rPr>
            </w:pPr>
          </w:p>
        </w:tc>
      </w:tr>
      <w:tr w:rsidR="007543D1" w:rsidRPr="000A17E4" w14:paraId="38DB9D29" w14:textId="77777777" w:rsidTr="000A17E4">
        <w:trPr>
          <w:trHeight w:val="495"/>
        </w:trPr>
        <w:tc>
          <w:tcPr>
            <w:tcW w:w="1458" w:type="dxa"/>
          </w:tcPr>
          <w:p w14:paraId="5FAC1151" w14:textId="77777777" w:rsidR="007543D1" w:rsidRPr="000A17E4" w:rsidRDefault="007543D1" w:rsidP="000A17E4">
            <w:pPr>
              <w:jc w:val="right"/>
              <w:rPr>
                <w:rFonts w:ascii="Arial" w:hAnsi="Arial" w:cs="Arial"/>
                <w:sz w:val="22"/>
                <w:szCs w:val="22"/>
              </w:rPr>
            </w:pPr>
          </w:p>
        </w:tc>
        <w:tc>
          <w:tcPr>
            <w:tcW w:w="5130" w:type="dxa"/>
          </w:tcPr>
          <w:p w14:paraId="67213B59" w14:textId="77777777" w:rsidR="007543D1" w:rsidRPr="000A17E4" w:rsidRDefault="007543D1">
            <w:pPr>
              <w:rPr>
                <w:rFonts w:ascii="Arial" w:hAnsi="Arial" w:cs="Arial"/>
                <w:sz w:val="22"/>
                <w:szCs w:val="22"/>
              </w:rPr>
            </w:pPr>
          </w:p>
        </w:tc>
        <w:tc>
          <w:tcPr>
            <w:tcW w:w="1134" w:type="dxa"/>
          </w:tcPr>
          <w:p w14:paraId="00EEA6E5" w14:textId="77777777" w:rsidR="007543D1" w:rsidRPr="000A17E4" w:rsidRDefault="007543D1" w:rsidP="000A17E4">
            <w:pPr>
              <w:jc w:val="right"/>
              <w:rPr>
                <w:rFonts w:ascii="Arial" w:hAnsi="Arial" w:cs="Arial"/>
                <w:sz w:val="22"/>
                <w:szCs w:val="22"/>
              </w:rPr>
            </w:pPr>
          </w:p>
        </w:tc>
        <w:tc>
          <w:tcPr>
            <w:tcW w:w="1746" w:type="dxa"/>
          </w:tcPr>
          <w:p w14:paraId="5E853F56" w14:textId="77777777" w:rsidR="007543D1" w:rsidRPr="000A17E4" w:rsidRDefault="007543D1">
            <w:pPr>
              <w:rPr>
                <w:rFonts w:ascii="Arial" w:hAnsi="Arial" w:cs="Arial"/>
                <w:sz w:val="22"/>
                <w:szCs w:val="22"/>
              </w:rPr>
            </w:pPr>
          </w:p>
        </w:tc>
      </w:tr>
      <w:tr w:rsidR="007543D1" w:rsidRPr="000A17E4" w14:paraId="173470F6" w14:textId="77777777" w:rsidTr="000A17E4">
        <w:tc>
          <w:tcPr>
            <w:tcW w:w="1458" w:type="dxa"/>
          </w:tcPr>
          <w:p w14:paraId="5C2907CF" w14:textId="77777777" w:rsidR="007543D1" w:rsidRPr="000A17E4" w:rsidRDefault="00187847" w:rsidP="000A17E4">
            <w:pPr>
              <w:jc w:val="right"/>
              <w:rPr>
                <w:rFonts w:ascii="Arial" w:hAnsi="Arial" w:cs="Arial"/>
                <w:sz w:val="22"/>
                <w:szCs w:val="22"/>
              </w:rPr>
            </w:pPr>
            <w:r w:rsidRPr="000A17E4">
              <w:rPr>
                <w:rFonts w:ascii="Arial" w:hAnsi="Arial" w:cs="Arial"/>
                <w:sz w:val="22"/>
                <w:szCs w:val="22"/>
              </w:rPr>
              <w:t>Software Owner</w:t>
            </w:r>
          </w:p>
        </w:tc>
        <w:tc>
          <w:tcPr>
            <w:tcW w:w="5130" w:type="dxa"/>
            <w:tcBorders>
              <w:bottom w:val="single" w:sz="4" w:space="0" w:color="auto"/>
            </w:tcBorders>
          </w:tcPr>
          <w:p w14:paraId="2D1D68D7" w14:textId="77777777" w:rsidR="007543D1" w:rsidRPr="000A17E4" w:rsidRDefault="007543D1">
            <w:pPr>
              <w:rPr>
                <w:rFonts w:ascii="Arial" w:hAnsi="Arial" w:cs="Arial"/>
                <w:sz w:val="22"/>
                <w:szCs w:val="22"/>
              </w:rPr>
            </w:pPr>
          </w:p>
        </w:tc>
        <w:tc>
          <w:tcPr>
            <w:tcW w:w="1134" w:type="dxa"/>
          </w:tcPr>
          <w:p w14:paraId="5C4BD55F" w14:textId="77777777" w:rsidR="007543D1" w:rsidRPr="000A17E4" w:rsidRDefault="007543D1" w:rsidP="000A17E4">
            <w:pPr>
              <w:jc w:val="right"/>
              <w:rPr>
                <w:rFonts w:ascii="Arial" w:hAnsi="Arial" w:cs="Arial"/>
                <w:sz w:val="22"/>
                <w:szCs w:val="22"/>
              </w:rPr>
            </w:pPr>
          </w:p>
          <w:p w14:paraId="64459279" w14:textId="77777777" w:rsidR="00187847" w:rsidRPr="000A17E4" w:rsidRDefault="00187847" w:rsidP="000A17E4">
            <w:pPr>
              <w:jc w:val="right"/>
              <w:rPr>
                <w:rFonts w:ascii="Arial" w:hAnsi="Arial" w:cs="Arial"/>
                <w:sz w:val="22"/>
                <w:szCs w:val="22"/>
              </w:rPr>
            </w:pPr>
            <w:r w:rsidRPr="000A17E4">
              <w:rPr>
                <w:rFonts w:ascii="Arial" w:hAnsi="Arial" w:cs="Arial"/>
                <w:sz w:val="22"/>
                <w:szCs w:val="22"/>
              </w:rPr>
              <w:t>Date</w:t>
            </w:r>
          </w:p>
        </w:tc>
        <w:tc>
          <w:tcPr>
            <w:tcW w:w="1746" w:type="dxa"/>
            <w:tcBorders>
              <w:bottom w:val="single" w:sz="4" w:space="0" w:color="auto"/>
            </w:tcBorders>
          </w:tcPr>
          <w:p w14:paraId="5C111A8D" w14:textId="77777777" w:rsidR="007543D1" w:rsidRPr="000A17E4" w:rsidRDefault="007543D1">
            <w:pPr>
              <w:rPr>
                <w:rFonts w:ascii="Arial" w:hAnsi="Arial" w:cs="Arial"/>
                <w:sz w:val="22"/>
                <w:szCs w:val="22"/>
              </w:rPr>
            </w:pPr>
          </w:p>
        </w:tc>
      </w:tr>
      <w:tr w:rsidR="007543D1" w:rsidRPr="000A17E4" w14:paraId="7215B6D6" w14:textId="77777777" w:rsidTr="000A17E4">
        <w:tc>
          <w:tcPr>
            <w:tcW w:w="1458" w:type="dxa"/>
          </w:tcPr>
          <w:p w14:paraId="51DE49C2" w14:textId="77777777" w:rsidR="007543D1" w:rsidRPr="000A17E4" w:rsidRDefault="007543D1" w:rsidP="000A17E4">
            <w:pPr>
              <w:jc w:val="right"/>
              <w:rPr>
                <w:rFonts w:ascii="Arial" w:hAnsi="Arial" w:cs="Arial"/>
                <w:sz w:val="22"/>
                <w:szCs w:val="22"/>
              </w:rPr>
            </w:pPr>
          </w:p>
        </w:tc>
        <w:tc>
          <w:tcPr>
            <w:tcW w:w="5130" w:type="dxa"/>
            <w:tcBorders>
              <w:top w:val="single" w:sz="4" w:space="0" w:color="auto"/>
            </w:tcBorders>
          </w:tcPr>
          <w:p w14:paraId="57C080C0" w14:textId="77777777" w:rsidR="00187847" w:rsidRPr="000A17E4" w:rsidRDefault="00CA3B9D" w:rsidP="00187847">
            <w:pPr>
              <w:rPr>
                <w:rFonts w:ascii="Arial" w:hAnsi="Arial" w:cs="Arial"/>
                <w:sz w:val="22"/>
                <w:szCs w:val="22"/>
              </w:rPr>
            </w:pPr>
            <w:r>
              <w:rPr>
                <w:rFonts w:ascii="Arial" w:hAnsi="Arial" w:cs="Arial"/>
                <w:sz w:val="22"/>
                <w:szCs w:val="22"/>
              </w:rPr>
              <w:t>William E. Nichols</w:t>
            </w:r>
            <w:r w:rsidR="00187847" w:rsidRPr="000A17E4">
              <w:rPr>
                <w:rFonts w:ascii="Arial" w:hAnsi="Arial" w:cs="Arial"/>
                <w:sz w:val="22"/>
                <w:szCs w:val="22"/>
              </w:rPr>
              <w:t xml:space="preserve">, </w:t>
            </w:r>
            <w:r>
              <w:rPr>
                <w:rFonts w:ascii="Arial" w:hAnsi="Arial" w:cs="Arial"/>
                <w:sz w:val="22"/>
                <w:szCs w:val="22"/>
              </w:rPr>
              <w:t>Senior Engineer</w:t>
            </w:r>
          </w:p>
          <w:p w14:paraId="0F182776" w14:textId="77777777" w:rsidR="007543D1" w:rsidRPr="000A17E4" w:rsidRDefault="00187847" w:rsidP="00187847">
            <w:pPr>
              <w:rPr>
                <w:rFonts w:ascii="Arial" w:hAnsi="Arial" w:cs="Arial"/>
                <w:sz w:val="22"/>
                <w:szCs w:val="22"/>
              </w:rPr>
            </w:pPr>
            <w:r w:rsidRPr="000A17E4">
              <w:rPr>
                <w:rFonts w:ascii="Arial" w:hAnsi="Arial" w:cs="Arial"/>
                <w:sz w:val="22"/>
                <w:szCs w:val="22"/>
              </w:rPr>
              <w:t>CHPRC</w:t>
            </w:r>
          </w:p>
        </w:tc>
        <w:tc>
          <w:tcPr>
            <w:tcW w:w="1134" w:type="dxa"/>
          </w:tcPr>
          <w:p w14:paraId="2CAE87F3" w14:textId="77777777" w:rsidR="007543D1" w:rsidRPr="000A17E4" w:rsidRDefault="007543D1" w:rsidP="000A17E4">
            <w:pPr>
              <w:jc w:val="right"/>
              <w:rPr>
                <w:rFonts w:ascii="Arial" w:hAnsi="Arial" w:cs="Arial"/>
                <w:sz w:val="22"/>
                <w:szCs w:val="22"/>
              </w:rPr>
            </w:pPr>
          </w:p>
        </w:tc>
        <w:tc>
          <w:tcPr>
            <w:tcW w:w="1746" w:type="dxa"/>
            <w:tcBorders>
              <w:top w:val="single" w:sz="4" w:space="0" w:color="auto"/>
            </w:tcBorders>
          </w:tcPr>
          <w:p w14:paraId="3EA243F4" w14:textId="77777777" w:rsidR="007543D1" w:rsidRPr="000A17E4" w:rsidRDefault="007543D1">
            <w:pPr>
              <w:rPr>
                <w:rFonts w:ascii="Arial" w:hAnsi="Arial" w:cs="Arial"/>
                <w:sz w:val="22"/>
                <w:szCs w:val="22"/>
              </w:rPr>
            </w:pPr>
          </w:p>
        </w:tc>
      </w:tr>
      <w:tr w:rsidR="00B827D6" w:rsidRPr="000A17E4" w14:paraId="09774B3D" w14:textId="77777777" w:rsidTr="000A17E4">
        <w:trPr>
          <w:trHeight w:val="495"/>
        </w:trPr>
        <w:tc>
          <w:tcPr>
            <w:tcW w:w="1458" w:type="dxa"/>
          </w:tcPr>
          <w:p w14:paraId="46142FB8" w14:textId="77777777" w:rsidR="00B827D6" w:rsidRPr="000A17E4" w:rsidRDefault="00B827D6" w:rsidP="000A17E4">
            <w:pPr>
              <w:jc w:val="right"/>
              <w:rPr>
                <w:rFonts w:ascii="Arial" w:hAnsi="Arial" w:cs="Arial"/>
                <w:sz w:val="22"/>
                <w:szCs w:val="22"/>
              </w:rPr>
            </w:pPr>
          </w:p>
        </w:tc>
        <w:tc>
          <w:tcPr>
            <w:tcW w:w="5130" w:type="dxa"/>
          </w:tcPr>
          <w:p w14:paraId="0F7788FA" w14:textId="77777777" w:rsidR="00B827D6" w:rsidRPr="000A17E4" w:rsidRDefault="00B827D6" w:rsidP="000A17E4">
            <w:pPr>
              <w:rPr>
                <w:rFonts w:ascii="Arial" w:hAnsi="Arial" w:cs="Arial"/>
                <w:sz w:val="22"/>
                <w:szCs w:val="22"/>
              </w:rPr>
            </w:pPr>
          </w:p>
        </w:tc>
        <w:tc>
          <w:tcPr>
            <w:tcW w:w="1134" w:type="dxa"/>
          </w:tcPr>
          <w:p w14:paraId="77CE9E35" w14:textId="77777777" w:rsidR="00B827D6" w:rsidRPr="000A17E4" w:rsidRDefault="00B827D6" w:rsidP="000A17E4">
            <w:pPr>
              <w:jc w:val="right"/>
              <w:rPr>
                <w:rFonts w:ascii="Arial" w:hAnsi="Arial" w:cs="Arial"/>
                <w:sz w:val="22"/>
                <w:szCs w:val="22"/>
              </w:rPr>
            </w:pPr>
          </w:p>
        </w:tc>
        <w:tc>
          <w:tcPr>
            <w:tcW w:w="1746" w:type="dxa"/>
          </w:tcPr>
          <w:p w14:paraId="4C984AB8" w14:textId="77777777" w:rsidR="00B827D6" w:rsidRPr="000A17E4" w:rsidRDefault="00B827D6" w:rsidP="000A17E4">
            <w:pPr>
              <w:rPr>
                <w:rFonts w:ascii="Arial" w:hAnsi="Arial" w:cs="Arial"/>
                <w:sz w:val="22"/>
                <w:szCs w:val="22"/>
              </w:rPr>
            </w:pPr>
          </w:p>
        </w:tc>
      </w:tr>
      <w:tr w:rsidR="00187847" w:rsidRPr="000A17E4" w14:paraId="53B0904C" w14:textId="77777777" w:rsidTr="000A17E4">
        <w:tc>
          <w:tcPr>
            <w:tcW w:w="1458" w:type="dxa"/>
          </w:tcPr>
          <w:p w14:paraId="408E2732" w14:textId="77777777" w:rsidR="00187847" w:rsidRPr="000A17E4" w:rsidRDefault="00187847" w:rsidP="000A17E4">
            <w:pPr>
              <w:jc w:val="right"/>
              <w:rPr>
                <w:rFonts w:ascii="Arial" w:hAnsi="Arial" w:cs="Arial"/>
                <w:sz w:val="22"/>
                <w:szCs w:val="22"/>
              </w:rPr>
            </w:pPr>
            <w:r w:rsidRPr="000A17E4">
              <w:rPr>
                <w:rFonts w:ascii="Arial" w:hAnsi="Arial" w:cs="Arial"/>
                <w:sz w:val="22"/>
                <w:szCs w:val="22"/>
              </w:rPr>
              <w:t>Technical Authority</w:t>
            </w:r>
          </w:p>
        </w:tc>
        <w:tc>
          <w:tcPr>
            <w:tcW w:w="5130" w:type="dxa"/>
            <w:tcBorders>
              <w:bottom w:val="single" w:sz="4" w:space="0" w:color="auto"/>
            </w:tcBorders>
          </w:tcPr>
          <w:p w14:paraId="2882804F" w14:textId="77777777" w:rsidR="00187847" w:rsidRPr="000A17E4" w:rsidRDefault="00187847">
            <w:pPr>
              <w:rPr>
                <w:rFonts w:ascii="Arial" w:hAnsi="Arial" w:cs="Arial"/>
                <w:sz w:val="22"/>
                <w:szCs w:val="22"/>
              </w:rPr>
            </w:pPr>
          </w:p>
          <w:p w14:paraId="318113B1" w14:textId="77777777" w:rsidR="005F3A0A" w:rsidRPr="000A17E4" w:rsidRDefault="005F3A0A">
            <w:pPr>
              <w:rPr>
                <w:rFonts w:ascii="Arial" w:hAnsi="Arial" w:cs="Arial"/>
                <w:sz w:val="22"/>
                <w:szCs w:val="22"/>
              </w:rPr>
            </w:pPr>
          </w:p>
        </w:tc>
        <w:tc>
          <w:tcPr>
            <w:tcW w:w="1134" w:type="dxa"/>
          </w:tcPr>
          <w:p w14:paraId="3FDD4198" w14:textId="77777777" w:rsidR="00187847" w:rsidRPr="000A17E4" w:rsidRDefault="00187847" w:rsidP="000A17E4">
            <w:pPr>
              <w:jc w:val="right"/>
              <w:rPr>
                <w:rFonts w:ascii="Arial" w:hAnsi="Arial" w:cs="Arial"/>
                <w:sz w:val="22"/>
                <w:szCs w:val="22"/>
              </w:rPr>
            </w:pPr>
          </w:p>
          <w:p w14:paraId="262A4B52" w14:textId="77777777" w:rsidR="005F3A0A" w:rsidRPr="000A17E4" w:rsidRDefault="005F3A0A" w:rsidP="000A17E4">
            <w:pPr>
              <w:jc w:val="right"/>
              <w:rPr>
                <w:rFonts w:ascii="Arial" w:hAnsi="Arial" w:cs="Arial"/>
                <w:sz w:val="22"/>
                <w:szCs w:val="22"/>
              </w:rPr>
            </w:pPr>
            <w:r w:rsidRPr="000A17E4">
              <w:rPr>
                <w:rFonts w:ascii="Arial" w:hAnsi="Arial" w:cs="Arial"/>
                <w:sz w:val="22"/>
                <w:szCs w:val="22"/>
              </w:rPr>
              <w:t>Date</w:t>
            </w:r>
          </w:p>
        </w:tc>
        <w:tc>
          <w:tcPr>
            <w:tcW w:w="1746" w:type="dxa"/>
            <w:tcBorders>
              <w:bottom w:val="single" w:sz="4" w:space="0" w:color="auto"/>
            </w:tcBorders>
          </w:tcPr>
          <w:p w14:paraId="3F98603B" w14:textId="77777777" w:rsidR="00187847" w:rsidRPr="000A17E4" w:rsidRDefault="00187847">
            <w:pPr>
              <w:rPr>
                <w:rFonts w:ascii="Arial" w:hAnsi="Arial" w:cs="Arial"/>
                <w:sz w:val="22"/>
                <w:szCs w:val="22"/>
              </w:rPr>
            </w:pPr>
          </w:p>
        </w:tc>
      </w:tr>
      <w:tr w:rsidR="00187847" w:rsidRPr="000A17E4" w14:paraId="4F6A5613" w14:textId="77777777" w:rsidTr="000A17E4">
        <w:tc>
          <w:tcPr>
            <w:tcW w:w="1458" w:type="dxa"/>
          </w:tcPr>
          <w:p w14:paraId="379C9DC9" w14:textId="77777777" w:rsidR="00187847" w:rsidRPr="000A17E4" w:rsidRDefault="00187847" w:rsidP="000A17E4">
            <w:pPr>
              <w:jc w:val="right"/>
              <w:rPr>
                <w:rFonts w:ascii="Arial" w:hAnsi="Arial" w:cs="Arial"/>
                <w:sz w:val="22"/>
                <w:szCs w:val="22"/>
              </w:rPr>
            </w:pPr>
          </w:p>
        </w:tc>
        <w:tc>
          <w:tcPr>
            <w:tcW w:w="5130" w:type="dxa"/>
            <w:tcBorders>
              <w:top w:val="single" w:sz="4" w:space="0" w:color="auto"/>
            </w:tcBorders>
          </w:tcPr>
          <w:p w14:paraId="0E5DEA42" w14:textId="77777777" w:rsidR="005F3A0A" w:rsidRPr="000A17E4" w:rsidRDefault="00CA3B9D" w:rsidP="005F3A0A">
            <w:pPr>
              <w:rPr>
                <w:rFonts w:ascii="Arial" w:hAnsi="Arial" w:cs="Arial"/>
                <w:sz w:val="22"/>
                <w:szCs w:val="22"/>
              </w:rPr>
            </w:pPr>
            <w:r>
              <w:rPr>
                <w:rFonts w:ascii="Arial" w:hAnsi="Arial" w:cs="Arial"/>
                <w:sz w:val="22"/>
                <w:szCs w:val="22"/>
              </w:rPr>
              <w:t>Alaa H. Aly</w:t>
            </w:r>
            <w:r w:rsidR="005F3A0A" w:rsidRPr="000A17E4">
              <w:rPr>
                <w:rFonts w:ascii="Arial" w:hAnsi="Arial" w:cs="Arial"/>
                <w:sz w:val="22"/>
                <w:szCs w:val="22"/>
              </w:rPr>
              <w:t xml:space="preserve">, </w:t>
            </w:r>
            <w:r>
              <w:rPr>
                <w:rFonts w:ascii="Arial" w:hAnsi="Arial" w:cs="Arial"/>
                <w:sz w:val="22"/>
                <w:szCs w:val="22"/>
              </w:rPr>
              <w:t>Manager</w:t>
            </w:r>
          </w:p>
          <w:p w14:paraId="43F0AF55" w14:textId="77777777" w:rsidR="00187847" w:rsidRPr="000A17E4" w:rsidRDefault="005F3A0A" w:rsidP="005F3A0A">
            <w:pPr>
              <w:rPr>
                <w:rFonts w:ascii="Arial" w:hAnsi="Arial" w:cs="Arial"/>
                <w:sz w:val="22"/>
                <w:szCs w:val="22"/>
              </w:rPr>
            </w:pPr>
            <w:r w:rsidRPr="000A17E4">
              <w:rPr>
                <w:rFonts w:ascii="Arial" w:hAnsi="Arial" w:cs="Arial"/>
                <w:sz w:val="22"/>
                <w:szCs w:val="22"/>
              </w:rPr>
              <w:t>CHPRC</w:t>
            </w:r>
          </w:p>
        </w:tc>
        <w:tc>
          <w:tcPr>
            <w:tcW w:w="1134" w:type="dxa"/>
          </w:tcPr>
          <w:p w14:paraId="0383230E" w14:textId="77777777" w:rsidR="00187847" w:rsidRPr="000A17E4" w:rsidRDefault="00187847" w:rsidP="000A17E4">
            <w:pPr>
              <w:jc w:val="right"/>
              <w:rPr>
                <w:rFonts w:ascii="Arial" w:hAnsi="Arial" w:cs="Arial"/>
                <w:sz w:val="22"/>
                <w:szCs w:val="22"/>
              </w:rPr>
            </w:pPr>
          </w:p>
        </w:tc>
        <w:tc>
          <w:tcPr>
            <w:tcW w:w="1746" w:type="dxa"/>
            <w:tcBorders>
              <w:top w:val="single" w:sz="4" w:space="0" w:color="auto"/>
            </w:tcBorders>
          </w:tcPr>
          <w:p w14:paraId="58E47506" w14:textId="77777777" w:rsidR="00187847" w:rsidRPr="000A17E4" w:rsidRDefault="00187847">
            <w:pPr>
              <w:rPr>
                <w:rFonts w:ascii="Arial" w:hAnsi="Arial" w:cs="Arial"/>
                <w:sz w:val="22"/>
                <w:szCs w:val="22"/>
              </w:rPr>
            </w:pPr>
          </w:p>
        </w:tc>
      </w:tr>
      <w:tr w:rsidR="00B827D6" w:rsidRPr="000A17E4" w14:paraId="591F4358" w14:textId="77777777" w:rsidTr="000A17E4">
        <w:trPr>
          <w:trHeight w:val="490"/>
        </w:trPr>
        <w:tc>
          <w:tcPr>
            <w:tcW w:w="1458" w:type="dxa"/>
          </w:tcPr>
          <w:p w14:paraId="3D74EA26" w14:textId="77777777" w:rsidR="00B827D6" w:rsidRPr="000A17E4" w:rsidRDefault="00B827D6" w:rsidP="000A17E4">
            <w:pPr>
              <w:jc w:val="right"/>
              <w:rPr>
                <w:rFonts w:ascii="Arial" w:hAnsi="Arial" w:cs="Arial"/>
                <w:sz w:val="22"/>
                <w:szCs w:val="22"/>
              </w:rPr>
            </w:pPr>
          </w:p>
        </w:tc>
        <w:tc>
          <w:tcPr>
            <w:tcW w:w="5130" w:type="dxa"/>
          </w:tcPr>
          <w:p w14:paraId="49478613" w14:textId="77777777" w:rsidR="00B827D6" w:rsidRPr="000A17E4" w:rsidRDefault="00B827D6" w:rsidP="000A17E4">
            <w:pPr>
              <w:rPr>
                <w:rFonts w:ascii="Arial" w:hAnsi="Arial" w:cs="Arial"/>
                <w:sz w:val="22"/>
                <w:szCs w:val="22"/>
              </w:rPr>
            </w:pPr>
          </w:p>
        </w:tc>
        <w:tc>
          <w:tcPr>
            <w:tcW w:w="1134" w:type="dxa"/>
          </w:tcPr>
          <w:p w14:paraId="57EF71AD" w14:textId="77777777" w:rsidR="00B827D6" w:rsidRPr="000A17E4" w:rsidRDefault="00B827D6" w:rsidP="000A17E4">
            <w:pPr>
              <w:jc w:val="right"/>
              <w:rPr>
                <w:rFonts w:ascii="Arial" w:hAnsi="Arial" w:cs="Arial"/>
                <w:sz w:val="22"/>
                <w:szCs w:val="22"/>
              </w:rPr>
            </w:pPr>
          </w:p>
        </w:tc>
        <w:tc>
          <w:tcPr>
            <w:tcW w:w="1746" w:type="dxa"/>
          </w:tcPr>
          <w:p w14:paraId="17E8CD78" w14:textId="77777777" w:rsidR="00B827D6" w:rsidRPr="000A17E4" w:rsidRDefault="00B827D6" w:rsidP="000A17E4">
            <w:pPr>
              <w:rPr>
                <w:rFonts w:ascii="Arial" w:hAnsi="Arial" w:cs="Arial"/>
                <w:sz w:val="22"/>
                <w:szCs w:val="22"/>
              </w:rPr>
            </w:pPr>
          </w:p>
        </w:tc>
      </w:tr>
      <w:tr w:rsidR="00187847" w:rsidRPr="000A17E4" w14:paraId="5B4AAA18" w14:textId="77777777" w:rsidTr="000A17E4">
        <w:tc>
          <w:tcPr>
            <w:tcW w:w="1458" w:type="dxa"/>
          </w:tcPr>
          <w:p w14:paraId="1F675D23" w14:textId="77777777" w:rsidR="00187847" w:rsidRPr="000A17E4" w:rsidRDefault="005F3A0A" w:rsidP="000A17E4">
            <w:pPr>
              <w:jc w:val="right"/>
              <w:rPr>
                <w:rFonts w:ascii="Arial" w:hAnsi="Arial" w:cs="Arial"/>
                <w:sz w:val="22"/>
                <w:szCs w:val="22"/>
              </w:rPr>
            </w:pPr>
            <w:r w:rsidRPr="000A17E4">
              <w:rPr>
                <w:rFonts w:ascii="Arial" w:hAnsi="Arial" w:cs="Arial"/>
                <w:sz w:val="22"/>
                <w:szCs w:val="22"/>
              </w:rPr>
              <w:t>Quality Assurance</w:t>
            </w:r>
          </w:p>
        </w:tc>
        <w:tc>
          <w:tcPr>
            <w:tcW w:w="5130" w:type="dxa"/>
            <w:tcBorders>
              <w:bottom w:val="single" w:sz="4" w:space="0" w:color="auto"/>
            </w:tcBorders>
          </w:tcPr>
          <w:p w14:paraId="5B6CDD35" w14:textId="77777777" w:rsidR="00187847" w:rsidRPr="000A17E4" w:rsidRDefault="00187847">
            <w:pPr>
              <w:rPr>
                <w:rFonts w:ascii="Arial" w:hAnsi="Arial" w:cs="Arial"/>
                <w:sz w:val="22"/>
                <w:szCs w:val="22"/>
              </w:rPr>
            </w:pPr>
          </w:p>
        </w:tc>
        <w:tc>
          <w:tcPr>
            <w:tcW w:w="1134" w:type="dxa"/>
          </w:tcPr>
          <w:p w14:paraId="7A6F1DC1" w14:textId="77777777" w:rsidR="00187847" w:rsidRPr="000A17E4" w:rsidRDefault="00187847" w:rsidP="000A17E4">
            <w:pPr>
              <w:jc w:val="right"/>
              <w:rPr>
                <w:rFonts w:ascii="Arial" w:hAnsi="Arial" w:cs="Arial"/>
                <w:sz w:val="22"/>
                <w:szCs w:val="22"/>
              </w:rPr>
            </w:pPr>
          </w:p>
          <w:p w14:paraId="13D57DB6" w14:textId="77777777" w:rsidR="005F3A0A" w:rsidRPr="000A17E4" w:rsidRDefault="005F3A0A" w:rsidP="000A17E4">
            <w:pPr>
              <w:jc w:val="right"/>
              <w:rPr>
                <w:rFonts w:ascii="Arial" w:hAnsi="Arial" w:cs="Arial"/>
                <w:sz w:val="22"/>
                <w:szCs w:val="22"/>
              </w:rPr>
            </w:pPr>
            <w:r w:rsidRPr="000A17E4">
              <w:rPr>
                <w:rFonts w:ascii="Arial" w:hAnsi="Arial" w:cs="Arial"/>
                <w:sz w:val="22"/>
                <w:szCs w:val="22"/>
              </w:rPr>
              <w:t>Date</w:t>
            </w:r>
          </w:p>
        </w:tc>
        <w:tc>
          <w:tcPr>
            <w:tcW w:w="1746" w:type="dxa"/>
            <w:tcBorders>
              <w:bottom w:val="single" w:sz="4" w:space="0" w:color="auto"/>
            </w:tcBorders>
          </w:tcPr>
          <w:p w14:paraId="004467B1" w14:textId="77777777" w:rsidR="00187847" w:rsidRPr="000A17E4" w:rsidRDefault="00187847">
            <w:pPr>
              <w:rPr>
                <w:rFonts w:ascii="Arial" w:hAnsi="Arial" w:cs="Arial"/>
                <w:sz w:val="22"/>
                <w:szCs w:val="22"/>
              </w:rPr>
            </w:pPr>
          </w:p>
        </w:tc>
      </w:tr>
      <w:tr w:rsidR="00187847" w:rsidRPr="000A17E4" w14:paraId="06CA613D" w14:textId="77777777" w:rsidTr="000A17E4">
        <w:tc>
          <w:tcPr>
            <w:tcW w:w="1458" w:type="dxa"/>
          </w:tcPr>
          <w:p w14:paraId="5A6C4EC8" w14:textId="77777777" w:rsidR="00187847" w:rsidRPr="000A17E4" w:rsidRDefault="00187847" w:rsidP="000A17E4">
            <w:pPr>
              <w:jc w:val="right"/>
              <w:rPr>
                <w:rFonts w:ascii="Arial" w:hAnsi="Arial" w:cs="Arial"/>
                <w:sz w:val="22"/>
                <w:szCs w:val="22"/>
              </w:rPr>
            </w:pPr>
          </w:p>
        </w:tc>
        <w:tc>
          <w:tcPr>
            <w:tcW w:w="5130" w:type="dxa"/>
            <w:tcBorders>
              <w:top w:val="single" w:sz="4" w:space="0" w:color="auto"/>
            </w:tcBorders>
          </w:tcPr>
          <w:p w14:paraId="081744BF" w14:textId="77777777" w:rsidR="005F3A0A" w:rsidRPr="000A17E4" w:rsidRDefault="00CA3B9D" w:rsidP="005F3A0A">
            <w:pPr>
              <w:rPr>
                <w:rFonts w:ascii="Arial" w:hAnsi="Arial" w:cs="Arial"/>
                <w:sz w:val="22"/>
                <w:szCs w:val="22"/>
              </w:rPr>
            </w:pPr>
            <w:r>
              <w:rPr>
                <w:rFonts w:ascii="Arial" w:hAnsi="Arial" w:cs="Arial"/>
                <w:sz w:val="22"/>
                <w:szCs w:val="22"/>
              </w:rPr>
              <w:t>Jo</w:t>
            </w:r>
            <w:ins w:id="2" w:author="William E. Nichols" w:date="2010-03-03T08:26:00Z">
              <w:r w:rsidR="005272AA">
                <w:rPr>
                  <w:rFonts w:ascii="Arial" w:hAnsi="Arial" w:cs="Arial"/>
                  <w:sz w:val="22"/>
                  <w:szCs w:val="22"/>
                </w:rPr>
                <w:t>s</w:t>
              </w:r>
            </w:ins>
            <w:r>
              <w:rPr>
                <w:rFonts w:ascii="Arial" w:hAnsi="Arial" w:cs="Arial"/>
                <w:sz w:val="22"/>
                <w:szCs w:val="22"/>
              </w:rPr>
              <w:t>e A. Archuleta</w:t>
            </w:r>
            <w:r w:rsidR="005F3A0A" w:rsidRPr="000A17E4">
              <w:rPr>
                <w:rFonts w:ascii="Arial" w:hAnsi="Arial" w:cs="Arial"/>
                <w:sz w:val="22"/>
                <w:szCs w:val="22"/>
              </w:rPr>
              <w:t xml:space="preserve">, </w:t>
            </w:r>
            <w:r>
              <w:rPr>
                <w:rFonts w:ascii="Arial" w:hAnsi="Arial" w:cs="Arial"/>
                <w:sz w:val="22"/>
                <w:szCs w:val="22"/>
              </w:rPr>
              <w:t>Quality Engineer</w:t>
            </w:r>
          </w:p>
          <w:p w14:paraId="7FB5110D" w14:textId="77777777" w:rsidR="00187847" w:rsidRPr="000A17E4" w:rsidRDefault="005F3A0A" w:rsidP="005F3A0A">
            <w:pPr>
              <w:rPr>
                <w:rFonts w:ascii="Arial" w:hAnsi="Arial" w:cs="Arial"/>
                <w:sz w:val="22"/>
                <w:szCs w:val="22"/>
              </w:rPr>
            </w:pPr>
            <w:r w:rsidRPr="000A17E4">
              <w:rPr>
                <w:rFonts w:ascii="Arial" w:hAnsi="Arial" w:cs="Arial"/>
                <w:sz w:val="22"/>
                <w:szCs w:val="22"/>
              </w:rPr>
              <w:t>CHPRC</w:t>
            </w:r>
          </w:p>
        </w:tc>
        <w:tc>
          <w:tcPr>
            <w:tcW w:w="1134" w:type="dxa"/>
          </w:tcPr>
          <w:p w14:paraId="605C0C5E" w14:textId="77777777" w:rsidR="00187847" w:rsidRPr="000A17E4" w:rsidRDefault="00187847" w:rsidP="000A17E4">
            <w:pPr>
              <w:jc w:val="right"/>
              <w:rPr>
                <w:rFonts w:ascii="Arial" w:hAnsi="Arial" w:cs="Arial"/>
                <w:sz w:val="22"/>
                <w:szCs w:val="22"/>
              </w:rPr>
            </w:pPr>
          </w:p>
        </w:tc>
        <w:tc>
          <w:tcPr>
            <w:tcW w:w="1746" w:type="dxa"/>
            <w:tcBorders>
              <w:top w:val="single" w:sz="4" w:space="0" w:color="auto"/>
            </w:tcBorders>
          </w:tcPr>
          <w:p w14:paraId="46535AAC" w14:textId="77777777" w:rsidR="00187847" w:rsidRPr="000A17E4" w:rsidRDefault="00187847">
            <w:pPr>
              <w:rPr>
                <w:rFonts w:ascii="Arial" w:hAnsi="Arial" w:cs="Arial"/>
                <w:sz w:val="22"/>
                <w:szCs w:val="22"/>
              </w:rPr>
            </w:pPr>
          </w:p>
        </w:tc>
      </w:tr>
      <w:tr w:rsidR="00B827D6" w:rsidRPr="000A17E4" w14:paraId="0A07223B" w14:textId="77777777" w:rsidTr="000A17E4">
        <w:trPr>
          <w:trHeight w:val="490"/>
        </w:trPr>
        <w:tc>
          <w:tcPr>
            <w:tcW w:w="1458" w:type="dxa"/>
          </w:tcPr>
          <w:p w14:paraId="1D011217" w14:textId="77777777" w:rsidR="00B827D6" w:rsidRPr="000A17E4" w:rsidRDefault="00B827D6" w:rsidP="000A17E4">
            <w:pPr>
              <w:jc w:val="right"/>
              <w:rPr>
                <w:rFonts w:ascii="Arial" w:hAnsi="Arial" w:cs="Arial"/>
                <w:sz w:val="22"/>
                <w:szCs w:val="22"/>
              </w:rPr>
            </w:pPr>
          </w:p>
        </w:tc>
        <w:tc>
          <w:tcPr>
            <w:tcW w:w="5130" w:type="dxa"/>
          </w:tcPr>
          <w:p w14:paraId="4D1FC749" w14:textId="77777777" w:rsidR="00B827D6" w:rsidRPr="000A17E4" w:rsidRDefault="00B827D6" w:rsidP="000A17E4">
            <w:pPr>
              <w:rPr>
                <w:rFonts w:ascii="Arial" w:hAnsi="Arial" w:cs="Arial"/>
                <w:sz w:val="22"/>
                <w:szCs w:val="22"/>
              </w:rPr>
            </w:pPr>
          </w:p>
        </w:tc>
        <w:tc>
          <w:tcPr>
            <w:tcW w:w="1134" w:type="dxa"/>
          </w:tcPr>
          <w:p w14:paraId="572D0792" w14:textId="77777777" w:rsidR="00B827D6" w:rsidRPr="000A17E4" w:rsidRDefault="00B827D6" w:rsidP="000A17E4">
            <w:pPr>
              <w:jc w:val="right"/>
              <w:rPr>
                <w:rFonts w:ascii="Arial" w:hAnsi="Arial" w:cs="Arial"/>
                <w:sz w:val="22"/>
                <w:szCs w:val="22"/>
              </w:rPr>
            </w:pPr>
          </w:p>
        </w:tc>
        <w:tc>
          <w:tcPr>
            <w:tcW w:w="1746" w:type="dxa"/>
          </w:tcPr>
          <w:p w14:paraId="758853E3" w14:textId="77777777" w:rsidR="00B827D6" w:rsidRPr="000A17E4" w:rsidRDefault="00B827D6" w:rsidP="000A17E4">
            <w:pPr>
              <w:rPr>
                <w:rFonts w:ascii="Arial" w:hAnsi="Arial" w:cs="Arial"/>
                <w:sz w:val="22"/>
                <w:szCs w:val="22"/>
              </w:rPr>
            </w:pPr>
          </w:p>
        </w:tc>
      </w:tr>
      <w:tr w:rsidR="005F3A0A" w:rsidRPr="000A17E4" w14:paraId="016AFF10" w14:textId="77777777" w:rsidTr="000A17E4">
        <w:tc>
          <w:tcPr>
            <w:tcW w:w="1458" w:type="dxa"/>
          </w:tcPr>
          <w:p w14:paraId="4EB8E12A" w14:textId="77777777" w:rsidR="005F3A0A" w:rsidRDefault="00CA3B9D" w:rsidP="000A17E4">
            <w:pPr>
              <w:jc w:val="right"/>
              <w:rPr>
                <w:rFonts w:ascii="Arial" w:hAnsi="Arial" w:cs="Arial"/>
                <w:sz w:val="22"/>
                <w:szCs w:val="22"/>
              </w:rPr>
            </w:pPr>
            <w:r>
              <w:rPr>
                <w:rFonts w:ascii="Arial" w:hAnsi="Arial" w:cs="Arial"/>
                <w:sz w:val="22"/>
                <w:szCs w:val="22"/>
              </w:rPr>
              <w:t>Responsible</w:t>
            </w:r>
          </w:p>
          <w:p w14:paraId="25A2D6C9" w14:textId="77777777" w:rsidR="00CA3B9D" w:rsidRPr="000A17E4" w:rsidRDefault="00CA3B9D" w:rsidP="000A17E4">
            <w:pPr>
              <w:jc w:val="right"/>
              <w:rPr>
                <w:rFonts w:ascii="Arial" w:hAnsi="Arial" w:cs="Arial"/>
                <w:sz w:val="22"/>
                <w:szCs w:val="22"/>
              </w:rPr>
            </w:pPr>
            <w:r>
              <w:rPr>
                <w:rFonts w:ascii="Arial" w:hAnsi="Arial" w:cs="Arial"/>
                <w:sz w:val="22"/>
                <w:szCs w:val="22"/>
              </w:rPr>
              <w:t>Manager</w:t>
            </w:r>
          </w:p>
        </w:tc>
        <w:tc>
          <w:tcPr>
            <w:tcW w:w="5130" w:type="dxa"/>
            <w:tcBorders>
              <w:bottom w:val="single" w:sz="4" w:space="0" w:color="auto"/>
            </w:tcBorders>
          </w:tcPr>
          <w:p w14:paraId="73169E47" w14:textId="77777777" w:rsidR="005F3A0A" w:rsidRPr="000A17E4" w:rsidRDefault="005F3A0A" w:rsidP="000A17E4">
            <w:pPr>
              <w:rPr>
                <w:rFonts w:ascii="Arial" w:hAnsi="Arial" w:cs="Arial"/>
                <w:sz w:val="22"/>
                <w:szCs w:val="22"/>
              </w:rPr>
            </w:pPr>
          </w:p>
        </w:tc>
        <w:tc>
          <w:tcPr>
            <w:tcW w:w="1134" w:type="dxa"/>
          </w:tcPr>
          <w:p w14:paraId="45C31203" w14:textId="77777777" w:rsidR="005F3A0A" w:rsidRPr="000A17E4" w:rsidRDefault="005F3A0A" w:rsidP="000A17E4">
            <w:pPr>
              <w:jc w:val="right"/>
              <w:rPr>
                <w:rFonts w:ascii="Arial" w:hAnsi="Arial" w:cs="Arial"/>
                <w:sz w:val="22"/>
                <w:szCs w:val="22"/>
              </w:rPr>
            </w:pPr>
          </w:p>
          <w:p w14:paraId="6796DF9E" w14:textId="77777777" w:rsidR="005F3A0A" w:rsidRPr="000A17E4" w:rsidRDefault="005F3A0A" w:rsidP="000A17E4">
            <w:pPr>
              <w:jc w:val="right"/>
              <w:rPr>
                <w:rFonts w:ascii="Arial" w:hAnsi="Arial" w:cs="Arial"/>
                <w:sz w:val="22"/>
                <w:szCs w:val="22"/>
              </w:rPr>
            </w:pPr>
            <w:r w:rsidRPr="000A17E4">
              <w:rPr>
                <w:rFonts w:ascii="Arial" w:hAnsi="Arial" w:cs="Arial"/>
                <w:sz w:val="22"/>
                <w:szCs w:val="22"/>
              </w:rPr>
              <w:t>Date</w:t>
            </w:r>
          </w:p>
        </w:tc>
        <w:tc>
          <w:tcPr>
            <w:tcW w:w="1746" w:type="dxa"/>
            <w:tcBorders>
              <w:bottom w:val="single" w:sz="4" w:space="0" w:color="auto"/>
            </w:tcBorders>
          </w:tcPr>
          <w:p w14:paraId="220DAB22" w14:textId="77777777" w:rsidR="005F3A0A" w:rsidRPr="000A17E4" w:rsidRDefault="005F3A0A" w:rsidP="000A17E4">
            <w:pPr>
              <w:rPr>
                <w:rFonts w:ascii="Arial" w:hAnsi="Arial" w:cs="Arial"/>
                <w:sz w:val="22"/>
                <w:szCs w:val="22"/>
              </w:rPr>
            </w:pPr>
          </w:p>
        </w:tc>
      </w:tr>
      <w:tr w:rsidR="005F3A0A" w:rsidRPr="000A17E4" w14:paraId="77B06CBE" w14:textId="77777777" w:rsidTr="000A17E4">
        <w:tc>
          <w:tcPr>
            <w:tcW w:w="1458" w:type="dxa"/>
          </w:tcPr>
          <w:p w14:paraId="00C7B5C6" w14:textId="77777777" w:rsidR="005F3A0A" w:rsidRPr="000A17E4" w:rsidRDefault="005F3A0A" w:rsidP="000A17E4">
            <w:pPr>
              <w:jc w:val="right"/>
              <w:rPr>
                <w:rFonts w:ascii="Arial" w:hAnsi="Arial" w:cs="Arial"/>
                <w:sz w:val="22"/>
                <w:szCs w:val="22"/>
              </w:rPr>
            </w:pPr>
          </w:p>
        </w:tc>
        <w:tc>
          <w:tcPr>
            <w:tcW w:w="5130" w:type="dxa"/>
            <w:tcBorders>
              <w:top w:val="single" w:sz="4" w:space="0" w:color="auto"/>
            </w:tcBorders>
          </w:tcPr>
          <w:p w14:paraId="08951FD0" w14:textId="77777777" w:rsidR="005F3A0A" w:rsidRPr="000A17E4" w:rsidRDefault="00CA3B9D" w:rsidP="005F3A0A">
            <w:pPr>
              <w:rPr>
                <w:rFonts w:ascii="Arial" w:hAnsi="Arial" w:cs="Arial"/>
                <w:sz w:val="22"/>
                <w:szCs w:val="22"/>
              </w:rPr>
            </w:pPr>
            <w:r>
              <w:rPr>
                <w:rFonts w:ascii="Arial" w:hAnsi="Arial" w:cs="Arial"/>
                <w:sz w:val="22"/>
                <w:szCs w:val="22"/>
              </w:rPr>
              <w:t>Alaa H. Aly</w:t>
            </w:r>
            <w:r w:rsidR="005F3A0A" w:rsidRPr="000A17E4">
              <w:rPr>
                <w:rFonts w:ascii="Arial" w:hAnsi="Arial" w:cs="Arial"/>
                <w:sz w:val="22"/>
                <w:szCs w:val="22"/>
              </w:rPr>
              <w:t xml:space="preserve">, </w:t>
            </w:r>
            <w:r>
              <w:rPr>
                <w:rFonts w:ascii="Arial" w:hAnsi="Arial" w:cs="Arial"/>
                <w:sz w:val="22"/>
                <w:szCs w:val="22"/>
              </w:rPr>
              <w:t>Manager</w:t>
            </w:r>
          </w:p>
          <w:p w14:paraId="5BF213FC" w14:textId="77777777" w:rsidR="005F3A0A" w:rsidRPr="000A17E4" w:rsidRDefault="005F3A0A" w:rsidP="005F3A0A">
            <w:pPr>
              <w:rPr>
                <w:rFonts w:ascii="Arial" w:hAnsi="Arial" w:cs="Arial"/>
                <w:sz w:val="22"/>
                <w:szCs w:val="22"/>
              </w:rPr>
            </w:pPr>
            <w:r w:rsidRPr="000A17E4">
              <w:rPr>
                <w:rFonts w:ascii="Arial" w:hAnsi="Arial" w:cs="Arial"/>
                <w:sz w:val="22"/>
                <w:szCs w:val="22"/>
              </w:rPr>
              <w:t>CHPRC</w:t>
            </w:r>
          </w:p>
        </w:tc>
        <w:tc>
          <w:tcPr>
            <w:tcW w:w="1134" w:type="dxa"/>
          </w:tcPr>
          <w:p w14:paraId="70F59C8F" w14:textId="77777777" w:rsidR="005F3A0A" w:rsidRPr="000A17E4" w:rsidRDefault="005F3A0A">
            <w:pPr>
              <w:rPr>
                <w:rFonts w:ascii="Arial" w:hAnsi="Arial" w:cs="Arial"/>
                <w:sz w:val="22"/>
                <w:szCs w:val="22"/>
              </w:rPr>
            </w:pPr>
          </w:p>
        </w:tc>
        <w:tc>
          <w:tcPr>
            <w:tcW w:w="1746" w:type="dxa"/>
            <w:tcBorders>
              <w:top w:val="single" w:sz="4" w:space="0" w:color="auto"/>
            </w:tcBorders>
          </w:tcPr>
          <w:p w14:paraId="1983FDE8" w14:textId="77777777" w:rsidR="005F3A0A" w:rsidRPr="000A17E4" w:rsidRDefault="005F3A0A">
            <w:pPr>
              <w:rPr>
                <w:rFonts w:ascii="Arial" w:hAnsi="Arial" w:cs="Arial"/>
                <w:sz w:val="22"/>
                <w:szCs w:val="22"/>
              </w:rPr>
            </w:pPr>
          </w:p>
        </w:tc>
      </w:tr>
    </w:tbl>
    <w:p w14:paraId="4648AF75" w14:textId="77777777" w:rsidR="007543D1" w:rsidRDefault="007543D1">
      <w:pPr>
        <w:rPr>
          <w:rFonts w:ascii="Arial" w:hAnsi="Arial" w:cs="Arial"/>
          <w:sz w:val="22"/>
          <w:szCs w:val="22"/>
        </w:rPr>
      </w:pPr>
    </w:p>
    <w:p w14:paraId="6D7FEDD9" w14:textId="77777777" w:rsidR="007543D1" w:rsidRDefault="007543D1">
      <w:pPr>
        <w:rPr>
          <w:rFonts w:ascii="Arial" w:hAnsi="Arial" w:cs="Arial"/>
          <w:sz w:val="22"/>
          <w:szCs w:val="22"/>
        </w:rPr>
      </w:pPr>
    </w:p>
    <w:p w14:paraId="5FD48F92" w14:textId="77777777" w:rsidR="004D1308" w:rsidRDefault="004D1308">
      <w:pPr>
        <w:rPr>
          <w:rFonts w:ascii="Arial" w:hAnsi="Arial" w:cs="Arial"/>
          <w:sz w:val="22"/>
          <w:szCs w:val="22"/>
        </w:rPr>
      </w:pPr>
    </w:p>
    <w:p w14:paraId="7894CA0C" w14:textId="77777777" w:rsidR="004D1308" w:rsidRDefault="004D1308">
      <w:pPr>
        <w:rPr>
          <w:rFonts w:ascii="Arial" w:hAnsi="Arial" w:cs="Arial"/>
          <w:sz w:val="22"/>
          <w:szCs w:val="22"/>
        </w:rPr>
      </w:pPr>
    </w:p>
    <w:p w14:paraId="7F1831C8" w14:textId="77777777" w:rsidR="004D1308" w:rsidRDefault="004D1308">
      <w:pPr>
        <w:rPr>
          <w:rFonts w:ascii="Arial" w:hAnsi="Arial" w:cs="Arial"/>
          <w:sz w:val="22"/>
          <w:szCs w:val="22"/>
        </w:rPr>
      </w:pPr>
      <w:r>
        <w:rPr>
          <w:rFonts w:ascii="Arial" w:hAnsi="Arial" w:cs="Arial"/>
          <w:sz w:val="22"/>
          <w:szCs w:val="22"/>
        </w:rPr>
        <w:t xml:space="preserve">Prepared by: </w:t>
      </w:r>
    </w:p>
    <w:p w14:paraId="5E3AB692" w14:textId="77777777" w:rsidR="004D1308" w:rsidRDefault="004D1308">
      <w:pPr>
        <w:rPr>
          <w:rFonts w:ascii="Arial" w:hAnsi="Arial" w:cs="Arial"/>
          <w:sz w:val="22"/>
          <w:szCs w:val="22"/>
        </w:rPr>
      </w:pPr>
    </w:p>
    <w:p w14:paraId="0D7AF50E" w14:textId="77777777" w:rsidR="004D1308" w:rsidRDefault="00CA3B9D">
      <w:pPr>
        <w:rPr>
          <w:rFonts w:ascii="Arial" w:hAnsi="Arial" w:cs="Arial"/>
          <w:sz w:val="22"/>
          <w:szCs w:val="22"/>
        </w:rPr>
      </w:pPr>
      <w:r>
        <w:rPr>
          <w:rFonts w:ascii="Arial" w:hAnsi="Arial" w:cs="Arial"/>
          <w:sz w:val="22"/>
          <w:szCs w:val="22"/>
        </w:rPr>
        <w:t>William E. Nichols</w:t>
      </w:r>
    </w:p>
    <w:p w14:paraId="4117D0C9" w14:textId="77777777" w:rsidR="004D1308" w:rsidRDefault="004D1308">
      <w:pPr>
        <w:rPr>
          <w:rFonts w:ascii="Arial" w:hAnsi="Arial" w:cs="Arial"/>
          <w:sz w:val="22"/>
          <w:szCs w:val="22"/>
        </w:rPr>
      </w:pPr>
      <w:r>
        <w:rPr>
          <w:rFonts w:ascii="Arial" w:hAnsi="Arial" w:cs="Arial"/>
          <w:sz w:val="22"/>
          <w:szCs w:val="22"/>
        </w:rPr>
        <w:t>CHPRC</w:t>
      </w:r>
    </w:p>
    <w:p w14:paraId="49B1796C" w14:textId="77777777" w:rsidR="004D1308" w:rsidRDefault="004D1308">
      <w:pPr>
        <w:rPr>
          <w:rFonts w:ascii="Arial" w:hAnsi="Arial" w:cs="Arial"/>
          <w:sz w:val="22"/>
          <w:szCs w:val="22"/>
        </w:rPr>
      </w:pPr>
    </w:p>
    <w:p w14:paraId="388C0C3C" w14:textId="77777777" w:rsidR="007543D1" w:rsidRDefault="000752CC">
      <w:pPr>
        <w:rPr>
          <w:rFonts w:ascii="Arial" w:hAnsi="Arial" w:cs="Arial"/>
          <w:sz w:val="22"/>
          <w:szCs w:val="22"/>
        </w:rPr>
      </w:pPr>
      <w:del w:id="3" w:author="William E. Nichols" w:date="2010-03-03T08:21:00Z">
        <w:r w:rsidDel="00E53FF9">
          <w:rPr>
            <w:rFonts w:ascii="Arial" w:hAnsi="Arial" w:cs="Arial"/>
            <w:sz w:val="22"/>
            <w:szCs w:val="22"/>
          </w:rPr>
          <w:delText xml:space="preserve">June </w:delText>
        </w:r>
        <w:r w:rsidR="00A61495" w:rsidDel="00E53FF9">
          <w:rPr>
            <w:rFonts w:ascii="Arial" w:hAnsi="Arial" w:cs="Arial"/>
            <w:sz w:val="22"/>
            <w:szCs w:val="22"/>
          </w:rPr>
          <w:delText>22</w:delText>
        </w:r>
        <w:r w:rsidR="00CA3B9D" w:rsidDel="00E53FF9">
          <w:rPr>
            <w:rFonts w:ascii="Arial" w:hAnsi="Arial" w:cs="Arial"/>
            <w:sz w:val="22"/>
            <w:szCs w:val="22"/>
          </w:rPr>
          <w:delText>, 2009</w:delText>
        </w:r>
      </w:del>
      <w:ins w:id="4" w:author="William E. Nichols" w:date="2010-03-03T08:21:00Z">
        <w:r w:rsidR="00E53FF9">
          <w:rPr>
            <w:rFonts w:ascii="Arial" w:hAnsi="Arial" w:cs="Arial"/>
            <w:sz w:val="22"/>
            <w:szCs w:val="22"/>
          </w:rPr>
          <w:t xml:space="preserve">March </w:t>
        </w:r>
      </w:ins>
      <w:ins w:id="5" w:author="William E. Nichols" w:date="2010-03-04T14:07:00Z">
        <w:r w:rsidR="00DA4165">
          <w:rPr>
            <w:rFonts w:ascii="Arial" w:hAnsi="Arial" w:cs="Arial"/>
            <w:sz w:val="22"/>
            <w:szCs w:val="22"/>
          </w:rPr>
          <w:t>4</w:t>
        </w:r>
      </w:ins>
      <w:ins w:id="6" w:author="William E. Nichols" w:date="2010-03-03T08:21:00Z">
        <w:r w:rsidR="00E53FF9">
          <w:rPr>
            <w:rFonts w:ascii="Arial" w:hAnsi="Arial" w:cs="Arial"/>
            <w:sz w:val="22"/>
            <w:szCs w:val="22"/>
          </w:rPr>
          <w:t>, 2010</w:t>
        </w:r>
      </w:ins>
      <w:r w:rsidR="004D1308">
        <w:rPr>
          <w:rFonts w:ascii="Arial" w:hAnsi="Arial" w:cs="Arial"/>
          <w:sz w:val="22"/>
          <w:szCs w:val="22"/>
        </w:rPr>
        <w:br w:type="page"/>
      </w:r>
    </w:p>
    <w:p w14:paraId="6FBE3821" w14:textId="77777777" w:rsidR="0014528C" w:rsidRDefault="0014528C" w:rsidP="0014528C">
      <w:pPr>
        <w:pStyle w:val="Heading1"/>
        <w:rPr>
          <w:rFonts w:ascii="Arial" w:hAnsi="Arial"/>
        </w:rPr>
      </w:pPr>
      <w:bookmarkStart w:id="7" w:name="_Ref232235961"/>
      <w:r w:rsidRPr="00EF0E2F">
        <w:rPr>
          <w:rFonts w:ascii="Arial" w:hAnsi="Arial"/>
        </w:rPr>
        <w:lastRenderedPageBreak/>
        <w:t>OVERVIEW AND SCOPE</w:t>
      </w:r>
      <w:bookmarkEnd w:id="7"/>
    </w:p>
    <w:tbl>
      <w:tblPr>
        <w:tblW w:w="8460" w:type="dxa"/>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1170"/>
        <w:gridCol w:w="1571"/>
        <w:gridCol w:w="1129"/>
        <w:gridCol w:w="1718"/>
        <w:gridCol w:w="1522"/>
        <w:gridCol w:w="1350"/>
      </w:tblGrid>
      <w:tr w:rsidR="00FA4EC4" w:rsidRPr="009A5F96" w14:paraId="52139B58" w14:textId="77777777" w:rsidTr="00BC1055">
        <w:trPr>
          <w:cantSplit/>
          <w:trHeight w:val="352"/>
          <w:tblHeader/>
        </w:trPr>
        <w:tc>
          <w:tcPr>
            <w:tcW w:w="1170" w:type="dxa"/>
            <w:vAlign w:val="center"/>
          </w:tcPr>
          <w:p w14:paraId="6F7C3E20" w14:textId="77777777" w:rsidR="00FA4EC4" w:rsidRPr="008F2F15" w:rsidRDefault="00FA4EC4" w:rsidP="00BC1055">
            <w:pPr>
              <w:pStyle w:val="Header"/>
              <w:spacing w:before="120"/>
              <w:jc w:val="center"/>
              <w:rPr>
                <w:rFonts w:ascii="Arial" w:hAnsi="Arial" w:cs="Arial"/>
                <w:sz w:val="18"/>
              </w:rPr>
            </w:pPr>
            <w:r>
              <w:rPr>
                <w:rFonts w:ascii="Arial" w:hAnsi="Arial" w:cs="Arial"/>
                <w:sz w:val="18"/>
              </w:rPr>
              <w:t>Acronym</w:t>
            </w:r>
            <w:r w:rsidRPr="008F2F15">
              <w:rPr>
                <w:rFonts w:ascii="Arial" w:hAnsi="Arial" w:cs="Arial"/>
                <w:sz w:val="18"/>
              </w:rPr>
              <w:t>:</w:t>
            </w:r>
          </w:p>
        </w:tc>
        <w:tc>
          <w:tcPr>
            <w:tcW w:w="1571" w:type="dxa"/>
            <w:vAlign w:val="center"/>
          </w:tcPr>
          <w:p w14:paraId="0C684073" w14:textId="77777777" w:rsidR="00FA4EC4" w:rsidRPr="008F2F15" w:rsidRDefault="00FA4EC4" w:rsidP="00BC1055">
            <w:pPr>
              <w:pStyle w:val="Header"/>
              <w:spacing w:before="120"/>
              <w:jc w:val="center"/>
              <w:rPr>
                <w:rFonts w:ascii="Arial" w:hAnsi="Arial" w:cs="Arial"/>
                <w:sz w:val="18"/>
              </w:rPr>
            </w:pPr>
            <w:r>
              <w:rPr>
                <w:rFonts w:ascii="Arial" w:hAnsi="Arial" w:cs="Arial"/>
                <w:sz w:val="18"/>
              </w:rPr>
              <w:t>MODFLOW</w:t>
            </w:r>
          </w:p>
        </w:tc>
        <w:tc>
          <w:tcPr>
            <w:tcW w:w="1129" w:type="dxa"/>
            <w:vAlign w:val="center"/>
          </w:tcPr>
          <w:p w14:paraId="167D21C5" w14:textId="77777777" w:rsidR="00FA4EC4" w:rsidRPr="008F2F15" w:rsidRDefault="00FA4EC4" w:rsidP="00BC1055">
            <w:pPr>
              <w:pStyle w:val="Header"/>
              <w:spacing w:before="120"/>
              <w:jc w:val="center"/>
              <w:rPr>
                <w:rFonts w:ascii="Arial" w:hAnsi="Arial" w:cs="Arial"/>
                <w:sz w:val="18"/>
              </w:rPr>
            </w:pPr>
            <w:r>
              <w:rPr>
                <w:rFonts w:ascii="Arial" w:hAnsi="Arial" w:cs="Arial"/>
                <w:sz w:val="18"/>
              </w:rPr>
              <w:t>HISI ID:</w:t>
            </w:r>
          </w:p>
        </w:tc>
        <w:tc>
          <w:tcPr>
            <w:tcW w:w="1718" w:type="dxa"/>
            <w:vAlign w:val="center"/>
          </w:tcPr>
          <w:p w14:paraId="59853990" w14:textId="77777777" w:rsidR="00FA4EC4" w:rsidRPr="008F2F15" w:rsidRDefault="00561C1E" w:rsidP="00BC1055">
            <w:pPr>
              <w:pStyle w:val="Header"/>
              <w:spacing w:before="120"/>
              <w:jc w:val="center"/>
              <w:rPr>
                <w:rFonts w:ascii="Arial" w:hAnsi="Arial" w:cs="Arial"/>
                <w:sz w:val="18"/>
              </w:rPr>
            </w:pPr>
            <w:r>
              <w:rPr>
                <w:rFonts w:ascii="Arial" w:hAnsi="Arial" w:cs="Arial"/>
                <w:sz w:val="18"/>
              </w:rPr>
              <w:t>2517</w:t>
            </w:r>
          </w:p>
        </w:tc>
        <w:tc>
          <w:tcPr>
            <w:tcW w:w="1522" w:type="dxa"/>
            <w:vMerge w:val="restart"/>
            <w:vAlign w:val="center"/>
          </w:tcPr>
          <w:p w14:paraId="66FE2F96" w14:textId="77777777" w:rsidR="00FA4EC4" w:rsidRPr="008F2F15" w:rsidRDefault="00FA4EC4" w:rsidP="00BC1055">
            <w:pPr>
              <w:pStyle w:val="Header"/>
              <w:spacing w:before="120"/>
              <w:jc w:val="center"/>
              <w:rPr>
                <w:rFonts w:ascii="Arial" w:hAnsi="Arial" w:cs="Arial"/>
                <w:sz w:val="18"/>
              </w:rPr>
            </w:pPr>
            <w:r>
              <w:rPr>
                <w:rFonts w:ascii="Arial" w:hAnsi="Arial" w:cs="Arial"/>
                <w:sz w:val="18"/>
              </w:rPr>
              <w:t>Software Grade</w:t>
            </w:r>
            <w:r w:rsidRPr="008F2F15">
              <w:rPr>
                <w:rFonts w:ascii="Arial" w:hAnsi="Arial" w:cs="Arial"/>
                <w:sz w:val="18"/>
              </w:rPr>
              <w:t>:</w:t>
            </w:r>
          </w:p>
        </w:tc>
        <w:tc>
          <w:tcPr>
            <w:tcW w:w="1350" w:type="dxa"/>
            <w:vMerge w:val="restart"/>
            <w:vAlign w:val="center"/>
          </w:tcPr>
          <w:p w14:paraId="40748B5F" w14:textId="77777777" w:rsidR="00FA4EC4" w:rsidRPr="008F2F15" w:rsidRDefault="00FA4EC4" w:rsidP="00BC1055">
            <w:pPr>
              <w:pStyle w:val="Header"/>
              <w:spacing w:before="120"/>
              <w:jc w:val="center"/>
              <w:rPr>
                <w:rFonts w:ascii="Arial" w:hAnsi="Arial" w:cs="Arial"/>
                <w:sz w:val="18"/>
              </w:rPr>
            </w:pPr>
            <w:r>
              <w:rPr>
                <w:rFonts w:ascii="Arial" w:hAnsi="Arial" w:cs="Arial"/>
                <w:sz w:val="18"/>
              </w:rPr>
              <w:t>C</w:t>
            </w:r>
          </w:p>
        </w:tc>
      </w:tr>
      <w:tr w:rsidR="00FA4EC4" w:rsidRPr="009A5F96" w14:paraId="2C883DA3" w14:textId="77777777" w:rsidTr="00BC1055">
        <w:trPr>
          <w:cantSplit/>
          <w:trHeight w:val="352"/>
          <w:tblHeader/>
        </w:trPr>
        <w:tc>
          <w:tcPr>
            <w:tcW w:w="1170" w:type="dxa"/>
            <w:vAlign w:val="center"/>
          </w:tcPr>
          <w:p w14:paraId="553B6505" w14:textId="77777777" w:rsidR="00FA4EC4" w:rsidRDefault="00FA4EC4" w:rsidP="00BC1055">
            <w:pPr>
              <w:pStyle w:val="Header"/>
              <w:spacing w:before="120"/>
              <w:jc w:val="center"/>
              <w:rPr>
                <w:rFonts w:ascii="Arial" w:hAnsi="Arial" w:cs="Arial"/>
                <w:sz w:val="18"/>
              </w:rPr>
            </w:pPr>
            <w:r>
              <w:rPr>
                <w:rFonts w:ascii="Arial" w:hAnsi="Arial" w:cs="Arial"/>
                <w:sz w:val="18"/>
              </w:rPr>
              <w:t>Acronym:</w:t>
            </w:r>
          </w:p>
        </w:tc>
        <w:tc>
          <w:tcPr>
            <w:tcW w:w="1571" w:type="dxa"/>
            <w:vAlign w:val="center"/>
          </w:tcPr>
          <w:p w14:paraId="629F59CA" w14:textId="77777777" w:rsidR="00FA4EC4" w:rsidRDefault="00FA4EC4" w:rsidP="00BC1055">
            <w:pPr>
              <w:pStyle w:val="Header"/>
              <w:spacing w:before="120"/>
              <w:jc w:val="center"/>
              <w:rPr>
                <w:rFonts w:ascii="Arial" w:hAnsi="Arial" w:cs="Arial"/>
                <w:sz w:val="18"/>
              </w:rPr>
            </w:pPr>
            <w:r>
              <w:rPr>
                <w:rFonts w:ascii="Arial" w:hAnsi="Arial" w:cs="Arial"/>
                <w:sz w:val="18"/>
              </w:rPr>
              <w:t>MT3DMS</w:t>
            </w:r>
          </w:p>
        </w:tc>
        <w:tc>
          <w:tcPr>
            <w:tcW w:w="1129" w:type="dxa"/>
            <w:vAlign w:val="center"/>
          </w:tcPr>
          <w:p w14:paraId="16448695" w14:textId="77777777" w:rsidR="00FA4EC4" w:rsidRDefault="00FA4EC4" w:rsidP="00BC1055">
            <w:pPr>
              <w:pStyle w:val="Header"/>
              <w:spacing w:before="120"/>
              <w:jc w:val="center"/>
              <w:rPr>
                <w:rFonts w:ascii="Arial" w:hAnsi="Arial" w:cs="Arial"/>
                <w:sz w:val="18"/>
              </w:rPr>
            </w:pPr>
            <w:r>
              <w:rPr>
                <w:rFonts w:ascii="Arial" w:hAnsi="Arial" w:cs="Arial"/>
                <w:sz w:val="18"/>
              </w:rPr>
              <w:t>HISI ID:</w:t>
            </w:r>
          </w:p>
        </w:tc>
        <w:tc>
          <w:tcPr>
            <w:tcW w:w="1718" w:type="dxa"/>
            <w:vAlign w:val="center"/>
          </w:tcPr>
          <w:p w14:paraId="5DEBC0B1" w14:textId="77777777" w:rsidR="00FA4EC4" w:rsidRPr="008F2F15" w:rsidRDefault="00282F6D" w:rsidP="00BC1055">
            <w:pPr>
              <w:pStyle w:val="Header"/>
              <w:spacing w:before="120"/>
              <w:jc w:val="center"/>
              <w:rPr>
                <w:rFonts w:ascii="Arial" w:hAnsi="Arial" w:cs="Arial"/>
                <w:sz w:val="18"/>
              </w:rPr>
            </w:pPr>
            <w:r>
              <w:rPr>
                <w:rFonts w:ascii="Arial" w:hAnsi="Arial" w:cs="Arial"/>
                <w:sz w:val="18"/>
              </w:rPr>
              <w:t>2518</w:t>
            </w:r>
          </w:p>
        </w:tc>
        <w:tc>
          <w:tcPr>
            <w:tcW w:w="1522" w:type="dxa"/>
            <w:vMerge/>
            <w:vAlign w:val="center"/>
          </w:tcPr>
          <w:p w14:paraId="384C39D7" w14:textId="77777777" w:rsidR="00FA4EC4" w:rsidRDefault="00FA4EC4" w:rsidP="00BC1055">
            <w:pPr>
              <w:pStyle w:val="Header"/>
              <w:spacing w:before="120"/>
              <w:jc w:val="center"/>
              <w:rPr>
                <w:rFonts w:ascii="Arial" w:hAnsi="Arial" w:cs="Arial"/>
                <w:sz w:val="18"/>
              </w:rPr>
            </w:pPr>
          </w:p>
        </w:tc>
        <w:tc>
          <w:tcPr>
            <w:tcW w:w="1350" w:type="dxa"/>
            <w:vMerge/>
            <w:vAlign w:val="center"/>
          </w:tcPr>
          <w:p w14:paraId="5F53CA64" w14:textId="77777777" w:rsidR="00FA4EC4" w:rsidRPr="008F2F15" w:rsidRDefault="00FA4EC4" w:rsidP="00BC1055">
            <w:pPr>
              <w:pStyle w:val="Header"/>
              <w:spacing w:before="120"/>
              <w:jc w:val="center"/>
              <w:rPr>
                <w:rFonts w:ascii="Arial" w:hAnsi="Arial" w:cs="Arial"/>
                <w:sz w:val="18"/>
              </w:rPr>
            </w:pPr>
          </w:p>
        </w:tc>
      </w:tr>
      <w:tr w:rsidR="00FA4EC4" w:rsidRPr="009A5F96" w14:paraId="5EEE8B91" w14:textId="77777777" w:rsidTr="00BC1055">
        <w:trPr>
          <w:cantSplit/>
          <w:trHeight w:val="352"/>
          <w:tblHeader/>
        </w:trPr>
        <w:tc>
          <w:tcPr>
            <w:tcW w:w="1170" w:type="dxa"/>
            <w:vAlign w:val="center"/>
          </w:tcPr>
          <w:p w14:paraId="01B171DB" w14:textId="77777777" w:rsidR="00FA4EC4" w:rsidRDefault="00FA4EC4" w:rsidP="00BC1055">
            <w:pPr>
              <w:pStyle w:val="Header"/>
              <w:spacing w:before="120"/>
              <w:jc w:val="center"/>
              <w:rPr>
                <w:rFonts w:ascii="Arial" w:hAnsi="Arial" w:cs="Arial"/>
                <w:sz w:val="18"/>
              </w:rPr>
            </w:pPr>
            <w:r>
              <w:rPr>
                <w:rFonts w:ascii="Arial" w:hAnsi="Arial" w:cs="Arial"/>
                <w:sz w:val="18"/>
              </w:rPr>
              <w:t>Acronym:</w:t>
            </w:r>
          </w:p>
        </w:tc>
        <w:tc>
          <w:tcPr>
            <w:tcW w:w="1571" w:type="dxa"/>
            <w:vAlign w:val="center"/>
          </w:tcPr>
          <w:p w14:paraId="0F6997A8" w14:textId="77777777" w:rsidR="00FA4EC4" w:rsidRDefault="00FA4EC4" w:rsidP="00BC1055">
            <w:pPr>
              <w:pStyle w:val="Header"/>
              <w:spacing w:before="120"/>
              <w:jc w:val="center"/>
              <w:rPr>
                <w:rFonts w:ascii="Arial" w:hAnsi="Arial" w:cs="Arial"/>
                <w:sz w:val="18"/>
              </w:rPr>
            </w:pPr>
            <w:r>
              <w:rPr>
                <w:rFonts w:ascii="Arial" w:hAnsi="Arial" w:cs="Arial"/>
                <w:sz w:val="18"/>
              </w:rPr>
              <w:t>GSLIB</w:t>
            </w:r>
          </w:p>
        </w:tc>
        <w:tc>
          <w:tcPr>
            <w:tcW w:w="1129" w:type="dxa"/>
            <w:vAlign w:val="center"/>
          </w:tcPr>
          <w:p w14:paraId="60EBCB3E" w14:textId="77777777" w:rsidR="00FA4EC4" w:rsidRDefault="00FA4EC4" w:rsidP="00BC1055">
            <w:pPr>
              <w:pStyle w:val="Header"/>
              <w:spacing w:before="120"/>
              <w:jc w:val="center"/>
              <w:rPr>
                <w:rFonts w:ascii="Arial" w:hAnsi="Arial" w:cs="Arial"/>
                <w:sz w:val="18"/>
              </w:rPr>
            </w:pPr>
            <w:r>
              <w:rPr>
                <w:rFonts w:ascii="Arial" w:hAnsi="Arial" w:cs="Arial"/>
                <w:sz w:val="18"/>
              </w:rPr>
              <w:t>HISI ID:</w:t>
            </w:r>
          </w:p>
        </w:tc>
        <w:tc>
          <w:tcPr>
            <w:tcW w:w="1718" w:type="dxa"/>
            <w:vAlign w:val="center"/>
          </w:tcPr>
          <w:p w14:paraId="50E0F7BE" w14:textId="77777777" w:rsidR="00FA4EC4" w:rsidRPr="008F2F15" w:rsidRDefault="002C5141" w:rsidP="00BC1055">
            <w:pPr>
              <w:pStyle w:val="Header"/>
              <w:spacing w:before="120"/>
              <w:jc w:val="center"/>
              <w:rPr>
                <w:rFonts w:ascii="Arial" w:hAnsi="Arial" w:cs="Arial"/>
                <w:sz w:val="18"/>
              </w:rPr>
            </w:pPr>
            <w:r w:rsidRPr="008F2F15">
              <w:rPr>
                <w:rFonts w:ascii="Arial" w:hAnsi="Arial" w:cs="Arial"/>
                <w:sz w:val="18"/>
              </w:rPr>
              <w:fldChar w:fldCharType="begin">
                <w:ffData>
                  <w:name w:val="Text4"/>
                  <w:enabled/>
                  <w:calcOnExit w:val="0"/>
                  <w:textInput/>
                </w:ffData>
              </w:fldChar>
            </w:r>
            <w:r w:rsidR="00FA4EC4" w:rsidRPr="008F2F15">
              <w:rPr>
                <w:rFonts w:ascii="Arial" w:hAnsi="Arial" w:cs="Arial"/>
                <w:sz w:val="18"/>
              </w:rPr>
              <w:instrText xml:space="preserve"> FORMTEXT </w:instrText>
            </w:r>
            <w:r w:rsidRPr="008F2F15">
              <w:rPr>
                <w:rFonts w:ascii="Arial" w:hAnsi="Arial" w:cs="Arial"/>
                <w:sz w:val="18"/>
              </w:rPr>
            </w:r>
            <w:r w:rsidRPr="008F2F15">
              <w:rPr>
                <w:rFonts w:ascii="Arial" w:hAnsi="Arial" w:cs="Arial"/>
                <w:sz w:val="18"/>
              </w:rPr>
              <w:fldChar w:fldCharType="separate"/>
            </w:r>
            <w:r w:rsidR="00FA4EC4" w:rsidRPr="009A5F96">
              <w:rPr>
                <w:rFonts w:ascii="Cambria Math" w:hAnsi="Cambria Math" w:cs="Cambria Math"/>
                <w:noProof/>
                <w:sz w:val="18"/>
              </w:rPr>
              <w:t> </w:t>
            </w:r>
            <w:r w:rsidR="00FA4EC4" w:rsidRPr="009A5F96">
              <w:rPr>
                <w:rFonts w:ascii="Cambria Math" w:hAnsi="Cambria Math" w:cs="Cambria Math"/>
                <w:noProof/>
                <w:sz w:val="18"/>
              </w:rPr>
              <w:t> </w:t>
            </w:r>
            <w:r w:rsidR="00FA4EC4" w:rsidRPr="009A5F96">
              <w:rPr>
                <w:rFonts w:ascii="Cambria Math" w:hAnsi="Cambria Math" w:cs="Cambria Math"/>
                <w:noProof/>
                <w:sz w:val="18"/>
              </w:rPr>
              <w:t> </w:t>
            </w:r>
            <w:r w:rsidR="00FA4EC4" w:rsidRPr="009A5F96">
              <w:rPr>
                <w:rFonts w:ascii="Cambria Math" w:hAnsi="Cambria Math" w:cs="Cambria Math"/>
                <w:noProof/>
                <w:sz w:val="18"/>
              </w:rPr>
              <w:t> </w:t>
            </w:r>
            <w:r w:rsidR="00FA4EC4" w:rsidRPr="009A5F96">
              <w:rPr>
                <w:rFonts w:ascii="Cambria Math" w:hAnsi="Cambria Math" w:cs="Cambria Math"/>
                <w:noProof/>
                <w:sz w:val="18"/>
              </w:rPr>
              <w:t> </w:t>
            </w:r>
            <w:r w:rsidRPr="008F2F15">
              <w:rPr>
                <w:rFonts w:ascii="Arial" w:hAnsi="Arial" w:cs="Arial"/>
                <w:sz w:val="18"/>
              </w:rPr>
              <w:fldChar w:fldCharType="end"/>
            </w:r>
          </w:p>
        </w:tc>
        <w:tc>
          <w:tcPr>
            <w:tcW w:w="1522" w:type="dxa"/>
            <w:vMerge w:val="restart"/>
            <w:vAlign w:val="center"/>
          </w:tcPr>
          <w:p w14:paraId="618D1547" w14:textId="77777777" w:rsidR="00FA4EC4" w:rsidRPr="008F2F15" w:rsidRDefault="00FA4EC4" w:rsidP="00B62C42">
            <w:pPr>
              <w:pStyle w:val="Header"/>
              <w:spacing w:before="120"/>
              <w:jc w:val="center"/>
              <w:rPr>
                <w:rFonts w:ascii="Arial" w:hAnsi="Arial" w:cs="Arial"/>
                <w:sz w:val="18"/>
              </w:rPr>
            </w:pPr>
            <w:r>
              <w:rPr>
                <w:rFonts w:ascii="Arial" w:hAnsi="Arial" w:cs="Arial"/>
                <w:sz w:val="18"/>
              </w:rPr>
              <w:t>Software Grade</w:t>
            </w:r>
            <w:r w:rsidRPr="008F2F15">
              <w:rPr>
                <w:rFonts w:ascii="Arial" w:hAnsi="Arial" w:cs="Arial"/>
                <w:sz w:val="18"/>
              </w:rPr>
              <w:t>:</w:t>
            </w:r>
          </w:p>
        </w:tc>
        <w:tc>
          <w:tcPr>
            <w:tcW w:w="1350" w:type="dxa"/>
            <w:vMerge w:val="restart"/>
            <w:vAlign w:val="center"/>
          </w:tcPr>
          <w:p w14:paraId="7C763C26" w14:textId="77777777" w:rsidR="00FA4EC4" w:rsidRPr="008F2F15" w:rsidRDefault="00DA2EBD" w:rsidP="00B62C42">
            <w:pPr>
              <w:pStyle w:val="Header"/>
              <w:spacing w:before="120"/>
              <w:jc w:val="center"/>
              <w:rPr>
                <w:rFonts w:ascii="Arial" w:hAnsi="Arial" w:cs="Arial"/>
                <w:sz w:val="18"/>
              </w:rPr>
            </w:pPr>
            <w:r>
              <w:rPr>
                <w:rFonts w:ascii="Arial" w:hAnsi="Arial" w:cs="Arial"/>
                <w:sz w:val="18"/>
              </w:rPr>
              <w:t>N/A</w:t>
            </w:r>
          </w:p>
        </w:tc>
      </w:tr>
      <w:tr w:rsidR="00FA4EC4" w:rsidRPr="009A5F96" w14:paraId="20ACF415" w14:textId="77777777" w:rsidTr="00BC1055">
        <w:trPr>
          <w:cantSplit/>
          <w:trHeight w:val="352"/>
          <w:tblHeader/>
        </w:trPr>
        <w:tc>
          <w:tcPr>
            <w:tcW w:w="1170" w:type="dxa"/>
            <w:vAlign w:val="center"/>
          </w:tcPr>
          <w:p w14:paraId="006D2CFF" w14:textId="77777777" w:rsidR="00FA4EC4" w:rsidRDefault="00FA4EC4" w:rsidP="007E7C51">
            <w:pPr>
              <w:pStyle w:val="Header"/>
              <w:spacing w:before="120"/>
              <w:jc w:val="center"/>
              <w:rPr>
                <w:rFonts w:ascii="Arial" w:hAnsi="Arial" w:cs="Arial"/>
                <w:sz w:val="18"/>
              </w:rPr>
            </w:pPr>
            <w:r>
              <w:rPr>
                <w:rFonts w:ascii="Arial" w:hAnsi="Arial" w:cs="Arial"/>
                <w:sz w:val="18"/>
              </w:rPr>
              <w:t>Acronym:</w:t>
            </w:r>
          </w:p>
        </w:tc>
        <w:tc>
          <w:tcPr>
            <w:tcW w:w="1571" w:type="dxa"/>
            <w:vAlign w:val="center"/>
          </w:tcPr>
          <w:p w14:paraId="7763D4A7" w14:textId="77777777" w:rsidR="00FA4EC4" w:rsidRDefault="00FA4EC4" w:rsidP="007E7C51">
            <w:pPr>
              <w:pStyle w:val="Header"/>
              <w:spacing w:before="120"/>
              <w:jc w:val="center"/>
              <w:rPr>
                <w:rFonts w:ascii="Arial" w:hAnsi="Arial" w:cs="Arial"/>
                <w:sz w:val="18"/>
              </w:rPr>
            </w:pPr>
            <w:r>
              <w:rPr>
                <w:rFonts w:ascii="Arial" w:hAnsi="Arial" w:cs="Arial"/>
                <w:sz w:val="18"/>
              </w:rPr>
              <w:t>MODPATH</w:t>
            </w:r>
          </w:p>
        </w:tc>
        <w:tc>
          <w:tcPr>
            <w:tcW w:w="1129" w:type="dxa"/>
            <w:vAlign w:val="center"/>
          </w:tcPr>
          <w:p w14:paraId="4BE1F657" w14:textId="77777777" w:rsidR="00FA4EC4" w:rsidRDefault="00FA4EC4" w:rsidP="007E7C51">
            <w:pPr>
              <w:pStyle w:val="Header"/>
              <w:spacing w:before="120"/>
              <w:jc w:val="center"/>
              <w:rPr>
                <w:rFonts w:ascii="Arial" w:hAnsi="Arial" w:cs="Arial"/>
                <w:sz w:val="18"/>
              </w:rPr>
            </w:pPr>
            <w:r>
              <w:rPr>
                <w:rFonts w:ascii="Arial" w:hAnsi="Arial" w:cs="Arial"/>
                <w:sz w:val="18"/>
              </w:rPr>
              <w:t>HISI ID:</w:t>
            </w:r>
          </w:p>
        </w:tc>
        <w:tc>
          <w:tcPr>
            <w:tcW w:w="1718" w:type="dxa"/>
            <w:vAlign w:val="center"/>
          </w:tcPr>
          <w:p w14:paraId="36B44DBC" w14:textId="77777777" w:rsidR="00FA4EC4" w:rsidRPr="008F2F15" w:rsidRDefault="002C5141" w:rsidP="00BC1055">
            <w:pPr>
              <w:pStyle w:val="Header"/>
              <w:spacing w:before="120"/>
              <w:jc w:val="center"/>
              <w:rPr>
                <w:rFonts w:ascii="Arial" w:hAnsi="Arial" w:cs="Arial"/>
                <w:sz w:val="18"/>
              </w:rPr>
            </w:pPr>
            <w:r w:rsidRPr="008F2F15">
              <w:rPr>
                <w:rFonts w:ascii="Arial" w:hAnsi="Arial" w:cs="Arial"/>
                <w:sz w:val="18"/>
              </w:rPr>
              <w:fldChar w:fldCharType="begin">
                <w:ffData>
                  <w:name w:val="Text4"/>
                  <w:enabled/>
                  <w:calcOnExit w:val="0"/>
                  <w:textInput/>
                </w:ffData>
              </w:fldChar>
            </w:r>
            <w:r w:rsidR="00FA4EC4" w:rsidRPr="008F2F15">
              <w:rPr>
                <w:rFonts w:ascii="Arial" w:hAnsi="Arial" w:cs="Arial"/>
                <w:sz w:val="18"/>
              </w:rPr>
              <w:instrText xml:space="preserve"> FORMTEXT </w:instrText>
            </w:r>
            <w:r w:rsidRPr="008F2F15">
              <w:rPr>
                <w:rFonts w:ascii="Arial" w:hAnsi="Arial" w:cs="Arial"/>
                <w:sz w:val="18"/>
              </w:rPr>
            </w:r>
            <w:r w:rsidRPr="008F2F15">
              <w:rPr>
                <w:rFonts w:ascii="Arial" w:hAnsi="Arial" w:cs="Arial"/>
                <w:sz w:val="18"/>
              </w:rPr>
              <w:fldChar w:fldCharType="separate"/>
            </w:r>
            <w:r w:rsidR="00FA4EC4" w:rsidRPr="009A5F96">
              <w:rPr>
                <w:rFonts w:ascii="Cambria Math" w:hAnsi="Cambria Math" w:cs="Cambria Math"/>
                <w:noProof/>
                <w:sz w:val="18"/>
              </w:rPr>
              <w:t> </w:t>
            </w:r>
            <w:r w:rsidR="00FA4EC4" w:rsidRPr="009A5F96">
              <w:rPr>
                <w:rFonts w:ascii="Cambria Math" w:hAnsi="Cambria Math" w:cs="Cambria Math"/>
                <w:noProof/>
                <w:sz w:val="18"/>
              </w:rPr>
              <w:t> </w:t>
            </w:r>
            <w:r w:rsidR="00FA4EC4" w:rsidRPr="009A5F96">
              <w:rPr>
                <w:rFonts w:ascii="Cambria Math" w:hAnsi="Cambria Math" w:cs="Cambria Math"/>
                <w:noProof/>
                <w:sz w:val="18"/>
              </w:rPr>
              <w:t> </w:t>
            </w:r>
            <w:r w:rsidR="00FA4EC4" w:rsidRPr="009A5F96">
              <w:rPr>
                <w:rFonts w:ascii="Cambria Math" w:hAnsi="Cambria Math" w:cs="Cambria Math"/>
                <w:noProof/>
                <w:sz w:val="18"/>
              </w:rPr>
              <w:t> </w:t>
            </w:r>
            <w:r w:rsidR="00FA4EC4" w:rsidRPr="009A5F96">
              <w:rPr>
                <w:rFonts w:ascii="Cambria Math" w:hAnsi="Cambria Math" w:cs="Cambria Math"/>
                <w:noProof/>
                <w:sz w:val="18"/>
              </w:rPr>
              <w:t> </w:t>
            </w:r>
            <w:r w:rsidRPr="008F2F15">
              <w:rPr>
                <w:rFonts w:ascii="Arial" w:hAnsi="Arial" w:cs="Arial"/>
                <w:sz w:val="18"/>
              </w:rPr>
              <w:fldChar w:fldCharType="end"/>
            </w:r>
          </w:p>
        </w:tc>
        <w:tc>
          <w:tcPr>
            <w:tcW w:w="1522" w:type="dxa"/>
            <w:vMerge/>
            <w:vAlign w:val="center"/>
          </w:tcPr>
          <w:p w14:paraId="3E16EEE0" w14:textId="77777777" w:rsidR="00FA4EC4" w:rsidRDefault="00FA4EC4" w:rsidP="00BC1055">
            <w:pPr>
              <w:pStyle w:val="Header"/>
              <w:spacing w:before="120"/>
              <w:jc w:val="center"/>
              <w:rPr>
                <w:rFonts w:ascii="Arial" w:hAnsi="Arial" w:cs="Arial"/>
                <w:sz w:val="18"/>
              </w:rPr>
            </w:pPr>
          </w:p>
        </w:tc>
        <w:tc>
          <w:tcPr>
            <w:tcW w:w="1350" w:type="dxa"/>
            <w:vMerge/>
            <w:vAlign w:val="center"/>
          </w:tcPr>
          <w:p w14:paraId="10D6EF74" w14:textId="77777777" w:rsidR="00FA4EC4" w:rsidRPr="008F2F15" w:rsidRDefault="00FA4EC4" w:rsidP="00BC1055">
            <w:pPr>
              <w:pStyle w:val="Header"/>
              <w:spacing w:before="120"/>
              <w:jc w:val="center"/>
              <w:rPr>
                <w:rFonts w:ascii="Arial" w:hAnsi="Arial" w:cs="Arial"/>
                <w:sz w:val="18"/>
              </w:rPr>
            </w:pPr>
          </w:p>
        </w:tc>
      </w:tr>
      <w:tr w:rsidR="00FA4EC4" w:rsidRPr="009A5F96" w14:paraId="5D465D9A" w14:textId="77777777" w:rsidTr="00BC1055">
        <w:trPr>
          <w:cantSplit/>
          <w:trHeight w:val="352"/>
          <w:tblHeader/>
        </w:trPr>
        <w:tc>
          <w:tcPr>
            <w:tcW w:w="1170" w:type="dxa"/>
            <w:vAlign w:val="center"/>
          </w:tcPr>
          <w:p w14:paraId="261C9349" w14:textId="77777777" w:rsidR="00FA4EC4" w:rsidRDefault="00FA4EC4" w:rsidP="007E7C51">
            <w:pPr>
              <w:pStyle w:val="Header"/>
              <w:spacing w:before="120"/>
              <w:jc w:val="center"/>
              <w:rPr>
                <w:rFonts w:ascii="Arial" w:hAnsi="Arial" w:cs="Arial"/>
                <w:sz w:val="18"/>
              </w:rPr>
            </w:pPr>
            <w:r>
              <w:rPr>
                <w:rFonts w:ascii="Arial" w:hAnsi="Arial" w:cs="Arial"/>
                <w:sz w:val="18"/>
              </w:rPr>
              <w:t>Acronym:</w:t>
            </w:r>
          </w:p>
        </w:tc>
        <w:tc>
          <w:tcPr>
            <w:tcW w:w="1571" w:type="dxa"/>
            <w:vAlign w:val="center"/>
          </w:tcPr>
          <w:p w14:paraId="314B2034" w14:textId="77777777" w:rsidR="00FA4EC4" w:rsidRDefault="00FA4EC4" w:rsidP="007E7C51">
            <w:pPr>
              <w:pStyle w:val="Header"/>
              <w:spacing w:before="120"/>
              <w:jc w:val="center"/>
              <w:rPr>
                <w:rFonts w:ascii="Arial" w:hAnsi="Arial" w:cs="Arial"/>
                <w:sz w:val="18"/>
              </w:rPr>
            </w:pPr>
            <w:r>
              <w:rPr>
                <w:rFonts w:ascii="Arial" w:hAnsi="Arial" w:cs="Arial"/>
                <w:sz w:val="18"/>
              </w:rPr>
              <w:t>PEST</w:t>
            </w:r>
          </w:p>
        </w:tc>
        <w:tc>
          <w:tcPr>
            <w:tcW w:w="1129" w:type="dxa"/>
            <w:vAlign w:val="center"/>
          </w:tcPr>
          <w:p w14:paraId="2A1F25B6" w14:textId="77777777" w:rsidR="00FA4EC4" w:rsidRDefault="00FA4EC4" w:rsidP="007E7C51">
            <w:pPr>
              <w:pStyle w:val="Header"/>
              <w:spacing w:before="120"/>
              <w:jc w:val="center"/>
              <w:rPr>
                <w:rFonts w:ascii="Arial" w:hAnsi="Arial" w:cs="Arial"/>
                <w:sz w:val="18"/>
              </w:rPr>
            </w:pPr>
            <w:r>
              <w:rPr>
                <w:rFonts w:ascii="Arial" w:hAnsi="Arial" w:cs="Arial"/>
                <w:sz w:val="18"/>
              </w:rPr>
              <w:t>HISI ID:</w:t>
            </w:r>
          </w:p>
        </w:tc>
        <w:tc>
          <w:tcPr>
            <w:tcW w:w="1718" w:type="dxa"/>
            <w:vAlign w:val="center"/>
          </w:tcPr>
          <w:p w14:paraId="07F68126" w14:textId="77777777" w:rsidR="00FA4EC4" w:rsidRPr="008F2F15" w:rsidRDefault="002C5141" w:rsidP="00BC1055">
            <w:pPr>
              <w:pStyle w:val="Header"/>
              <w:spacing w:before="120"/>
              <w:jc w:val="center"/>
              <w:rPr>
                <w:rFonts w:ascii="Arial" w:hAnsi="Arial" w:cs="Arial"/>
                <w:sz w:val="18"/>
              </w:rPr>
            </w:pPr>
            <w:r w:rsidRPr="008F2F15">
              <w:rPr>
                <w:rFonts w:ascii="Arial" w:hAnsi="Arial" w:cs="Arial"/>
                <w:sz w:val="18"/>
              </w:rPr>
              <w:fldChar w:fldCharType="begin">
                <w:ffData>
                  <w:name w:val="Text4"/>
                  <w:enabled/>
                  <w:calcOnExit w:val="0"/>
                  <w:textInput/>
                </w:ffData>
              </w:fldChar>
            </w:r>
            <w:r w:rsidR="00FA4EC4" w:rsidRPr="008F2F15">
              <w:rPr>
                <w:rFonts w:ascii="Arial" w:hAnsi="Arial" w:cs="Arial"/>
                <w:sz w:val="18"/>
              </w:rPr>
              <w:instrText xml:space="preserve"> FORMTEXT </w:instrText>
            </w:r>
            <w:r w:rsidRPr="008F2F15">
              <w:rPr>
                <w:rFonts w:ascii="Arial" w:hAnsi="Arial" w:cs="Arial"/>
                <w:sz w:val="18"/>
              </w:rPr>
            </w:r>
            <w:r w:rsidRPr="008F2F15">
              <w:rPr>
                <w:rFonts w:ascii="Arial" w:hAnsi="Arial" w:cs="Arial"/>
                <w:sz w:val="18"/>
              </w:rPr>
              <w:fldChar w:fldCharType="separate"/>
            </w:r>
            <w:r w:rsidR="00FA4EC4" w:rsidRPr="009A5F96">
              <w:rPr>
                <w:rFonts w:ascii="Cambria Math" w:hAnsi="Cambria Math" w:cs="Cambria Math"/>
                <w:noProof/>
                <w:sz w:val="18"/>
              </w:rPr>
              <w:t> </w:t>
            </w:r>
            <w:r w:rsidR="00FA4EC4" w:rsidRPr="009A5F96">
              <w:rPr>
                <w:rFonts w:ascii="Cambria Math" w:hAnsi="Cambria Math" w:cs="Cambria Math"/>
                <w:noProof/>
                <w:sz w:val="18"/>
              </w:rPr>
              <w:t> </w:t>
            </w:r>
            <w:r w:rsidR="00FA4EC4" w:rsidRPr="009A5F96">
              <w:rPr>
                <w:rFonts w:ascii="Cambria Math" w:hAnsi="Cambria Math" w:cs="Cambria Math"/>
                <w:noProof/>
                <w:sz w:val="18"/>
              </w:rPr>
              <w:t> </w:t>
            </w:r>
            <w:r w:rsidR="00FA4EC4" w:rsidRPr="009A5F96">
              <w:rPr>
                <w:rFonts w:ascii="Cambria Math" w:hAnsi="Cambria Math" w:cs="Cambria Math"/>
                <w:noProof/>
                <w:sz w:val="18"/>
              </w:rPr>
              <w:t> </w:t>
            </w:r>
            <w:r w:rsidR="00FA4EC4" w:rsidRPr="009A5F96">
              <w:rPr>
                <w:rFonts w:ascii="Cambria Math" w:hAnsi="Cambria Math" w:cs="Cambria Math"/>
                <w:noProof/>
                <w:sz w:val="18"/>
              </w:rPr>
              <w:t> </w:t>
            </w:r>
            <w:r w:rsidRPr="008F2F15">
              <w:rPr>
                <w:rFonts w:ascii="Arial" w:hAnsi="Arial" w:cs="Arial"/>
                <w:sz w:val="18"/>
              </w:rPr>
              <w:fldChar w:fldCharType="end"/>
            </w:r>
          </w:p>
        </w:tc>
        <w:tc>
          <w:tcPr>
            <w:tcW w:w="1522" w:type="dxa"/>
            <w:vMerge/>
            <w:vAlign w:val="center"/>
          </w:tcPr>
          <w:p w14:paraId="16C553F7" w14:textId="77777777" w:rsidR="00FA4EC4" w:rsidRDefault="00FA4EC4" w:rsidP="00BC1055">
            <w:pPr>
              <w:pStyle w:val="Header"/>
              <w:spacing w:before="120"/>
              <w:jc w:val="center"/>
              <w:rPr>
                <w:rFonts w:ascii="Arial" w:hAnsi="Arial" w:cs="Arial"/>
                <w:sz w:val="18"/>
              </w:rPr>
            </w:pPr>
          </w:p>
        </w:tc>
        <w:tc>
          <w:tcPr>
            <w:tcW w:w="1350" w:type="dxa"/>
            <w:vMerge/>
            <w:vAlign w:val="center"/>
          </w:tcPr>
          <w:p w14:paraId="2B32F74F" w14:textId="77777777" w:rsidR="00FA4EC4" w:rsidRPr="008F2F15" w:rsidRDefault="00FA4EC4" w:rsidP="00BC1055">
            <w:pPr>
              <w:pStyle w:val="Header"/>
              <w:spacing w:before="120"/>
              <w:jc w:val="center"/>
              <w:rPr>
                <w:rFonts w:ascii="Arial" w:hAnsi="Arial" w:cs="Arial"/>
                <w:sz w:val="18"/>
              </w:rPr>
            </w:pPr>
          </w:p>
        </w:tc>
      </w:tr>
      <w:tr w:rsidR="00FA4EC4" w:rsidRPr="009A5F96" w14:paraId="1826A945" w14:textId="77777777" w:rsidTr="00BC1055">
        <w:trPr>
          <w:cantSplit/>
          <w:trHeight w:val="352"/>
          <w:tblHeader/>
        </w:trPr>
        <w:tc>
          <w:tcPr>
            <w:tcW w:w="1170" w:type="dxa"/>
            <w:vAlign w:val="center"/>
          </w:tcPr>
          <w:p w14:paraId="6F81B6DB" w14:textId="77777777" w:rsidR="00FA4EC4" w:rsidRDefault="00FA4EC4" w:rsidP="007E7C51">
            <w:pPr>
              <w:pStyle w:val="Header"/>
              <w:spacing w:before="120"/>
              <w:jc w:val="center"/>
              <w:rPr>
                <w:rFonts w:ascii="Arial" w:hAnsi="Arial" w:cs="Arial"/>
                <w:sz w:val="18"/>
              </w:rPr>
            </w:pPr>
            <w:r>
              <w:rPr>
                <w:rFonts w:ascii="Arial" w:hAnsi="Arial" w:cs="Arial"/>
                <w:sz w:val="18"/>
              </w:rPr>
              <w:t>Acronym:</w:t>
            </w:r>
          </w:p>
        </w:tc>
        <w:tc>
          <w:tcPr>
            <w:tcW w:w="1571" w:type="dxa"/>
            <w:vAlign w:val="center"/>
          </w:tcPr>
          <w:p w14:paraId="5E50EE8F" w14:textId="77777777" w:rsidR="00FA4EC4" w:rsidRDefault="00FA4EC4" w:rsidP="007E7C51">
            <w:pPr>
              <w:pStyle w:val="Header"/>
              <w:spacing w:before="120"/>
              <w:jc w:val="center"/>
              <w:rPr>
                <w:rFonts w:ascii="Arial" w:hAnsi="Arial" w:cs="Arial"/>
                <w:sz w:val="18"/>
              </w:rPr>
            </w:pPr>
            <w:r>
              <w:rPr>
                <w:rFonts w:ascii="Arial" w:hAnsi="Arial" w:cs="Arial"/>
                <w:sz w:val="18"/>
              </w:rPr>
              <w:t>GWVISTA</w:t>
            </w:r>
          </w:p>
        </w:tc>
        <w:tc>
          <w:tcPr>
            <w:tcW w:w="1129" w:type="dxa"/>
            <w:vAlign w:val="center"/>
          </w:tcPr>
          <w:p w14:paraId="61DCDFA7" w14:textId="77777777" w:rsidR="00FA4EC4" w:rsidRDefault="00FA4EC4" w:rsidP="007E7C51">
            <w:pPr>
              <w:pStyle w:val="Header"/>
              <w:spacing w:before="120"/>
              <w:jc w:val="center"/>
              <w:rPr>
                <w:rFonts w:ascii="Arial" w:hAnsi="Arial" w:cs="Arial"/>
                <w:sz w:val="18"/>
              </w:rPr>
            </w:pPr>
            <w:r>
              <w:rPr>
                <w:rFonts w:ascii="Arial" w:hAnsi="Arial" w:cs="Arial"/>
                <w:sz w:val="18"/>
              </w:rPr>
              <w:t>HISI ID:</w:t>
            </w:r>
          </w:p>
        </w:tc>
        <w:tc>
          <w:tcPr>
            <w:tcW w:w="1718" w:type="dxa"/>
            <w:vAlign w:val="center"/>
          </w:tcPr>
          <w:p w14:paraId="717D0599" w14:textId="77777777" w:rsidR="00FA4EC4" w:rsidRPr="008F2F15" w:rsidRDefault="002C5141" w:rsidP="00BC1055">
            <w:pPr>
              <w:pStyle w:val="Header"/>
              <w:spacing w:before="120"/>
              <w:jc w:val="center"/>
              <w:rPr>
                <w:rFonts w:ascii="Arial" w:hAnsi="Arial" w:cs="Arial"/>
                <w:sz w:val="18"/>
              </w:rPr>
            </w:pPr>
            <w:r w:rsidRPr="008F2F15">
              <w:rPr>
                <w:rFonts w:ascii="Arial" w:hAnsi="Arial" w:cs="Arial"/>
                <w:sz w:val="18"/>
              </w:rPr>
              <w:fldChar w:fldCharType="begin">
                <w:ffData>
                  <w:name w:val="Text4"/>
                  <w:enabled/>
                  <w:calcOnExit w:val="0"/>
                  <w:textInput/>
                </w:ffData>
              </w:fldChar>
            </w:r>
            <w:r w:rsidR="00FA4EC4" w:rsidRPr="008F2F15">
              <w:rPr>
                <w:rFonts w:ascii="Arial" w:hAnsi="Arial" w:cs="Arial"/>
                <w:sz w:val="18"/>
              </w:rPr>
              <w:instrText xml:space="preserve"> FORMTEXT </w:instrText>
            </w:r>
            <w:r w:rsidRPr="008F2F15">
              <w:rPr>
                <w:rFonts w:ascii="Arial" w:hAnsi="Arial" w:cs="Arial"/>
                <w:sz w:val="18"/>
              </w:rPr>
            </w:r>
            <w:r w:rsidRPr="008F2F15">
              <w:rPr>
                <w:rFonts w:ascii="Arial" w:hAnsi="Arial" w:cs="Arial"/>
                <w:sz w:val="18"/>
              </w:rPr>
              <w:fldChar w:fldCharType="separate"/>
            </w:r>
            <w:r w:rsidR="00FA4EC4" w:rsidRPr="009A5F96">
              <w:rPr>
                <w:rFonts w:ascii="Cambria Math" w:hAnsi="Cambria Math" w:cs="Cambria Math"/>
                <w:noProof/>
                <w:sz w:val="18"/>
              </w:rPr>
              <w:t> </w:t>
            </w:r>
            <w:r w:rsidR="00FA4EC4" w:rsidRPr="009A5F96">
              <w:rPr>
                <w:rFonts w:ascii="Cambria Math" w:hAnsi="Cambria Math" w:cs="Cambria Math"/>
                <w:noProof/>
                <w:sz w:val="18"/>
              </w:rPr>
              <w:t> </w:t>
            </w:r>
            <w:r w:rsidR="00FA4EC4" w:rsidRPr="009A5F96">
              <w:rPr>
                <w:rFonts w:ascii="Cambria Math" w:hAnsi="Cambria Math" w:cs="Cambria Math"/>
                <w:noProof/>
                <w:sz w:val="18"/>
              </w:rPr>
              <w:t> </w:t>
            </w:r>
            <w:r w:rsidR="00FA4EC4" w:rsidRPr="009A5F96">
              <w:rPr>
                <w:rFonts w:ascii="Cambria Math" w:hAnsi="Cambria Math" w:cs="Cambria Math"/>
                <w:noProof/>
                <w:sz w:val="18"/>
              </w:rPr>
              <w:t> </w:t>
            </w:r>
            <w:r w:rsidR="00FA4EC4" w:rsidRPr="009A5F96">
              <w:rPr>
                <w:rFonts w:ascii="Cambria Math" w:hAnsi="Cambria Math" w:cs="Cambria Math"/>
                <w:noProof/>
                <w:sz w:val="18"/>
              </w:rPr>
              <w:t> </w:t>
            </w:r>
            <w:r w:rsidRPr="008F2F15">
              <w:rPr>
                <w:rFonts w:ascii="Arial" w:hAnsi="Arial" w:cs="Arial"/>
                <w:sz w:val="18"/>
              </w:rPr>
              <w:fldChar w:fldCharType="end"/>
            </w:r>
          </w:p>
        </w:tc>
        <w:tc>
          <w:tcPr>
            <w:tcW w:w="1522" w:type="dxa"/>
            <w:vMerge/>
            <w:vAlign w:val="center"/>
          </w:tcPr>
          <w:p w14:paraId="644CA90E" w14:textId="77777777" w:rsidR="00FA4EC4" w:rsidRDefault="00FA4EC4" w:rsidP="00BC1055">
            <w:pPr>
              <w:pStyle w:val="Header"/>
              <w:spacing w:before="120"/>
              <w:jc w:val="center"/>
              <w:rPr>
                <w:rFonts w:ascii="Arial" w:hAnsi="Arial" w:cs="Arial"/>
                <w:sz w:val="18"/>
              </w:rPr>
            </w:pPr>
          </w:p>
        </w:tc>
        <w:tc>
          <w:tcPr>
            <w:tcW w:w="1350" w:type="dxa"/>
            <w:vMerge/>
            <w:vAlign w:val="center"/>
          </w:tcPr>
          <w:p w14:paraId="6BFE5C45" w14:textId="77777777" w:rsidR="00FA4EC4" w:rsidRPr="008F2F15" w:rsidRDefault="00FA4EC4" w:rsidP="00BC1055">
            <w:pPr>
              <w:pStyle w:val="Header"/>
              <w:spacing w:before="120"/>
              <w:jc w:val="center"/>
              <w:rPr>
                <w:rFonts w:ascii="Arial" w:hAnsi="Arial" w:cs="Arial"/>
                <w:sz w:val="18"/>
              </w:rPr>
            </w:pPr>
          </w:p>
        </w:tc>
      </w:tr>
      <w:tr w:rsidR="00FA4EC4" w:rsidRPr="009A5F96" w14:paraId="3FED68F4" w14:textId="77777777" w:rsidTr="00BC1055">
        <w:trPr>
          <w:cantSplit/>
          <w:trHeight w:val="352"/>
          <w:tblHeader/>
        </w:trPr>
        <w:tc>
          <w:tcPr>
            <w:tcW w:w="1170" w:type="dxa"/>
            <w:vAlign w:val="center"/>
          </w:tcPr>
          <w:p w14:paraId="1E388C9E" w14:textId="77777777" w:rsidR="00FA4EC4" w:rsidRDefault="00FA4EC4" w:rsidP="007E7C51">
            <w:pPr>
              <w:pStyle w:val="Header"/>
              <w:spacing w:before="120"/>
              <w:jc w:val="center"/>
              <w:rPr>
                <w:rFonts w:ascii="Arial" w:hAnsi="Arial" w:cs="Arial"/>
                <w:sz w:val="18"/>
              </w:rPr>
            </w:pPr>
            <w:r>
              <w:rPr>
                <w:rFonts w:ascii="Arial" w:hAnsi="Arial" w:cs="Arial"/>
                <w:sz w:val="18"/>
              </w:rPr>
              <w:t>Acronym:</w:t>
            </w:r>
          </w:p>
        </w:tc>
        <w:tc>
          <w:tcPr>
            <w:tcW w:w="1571" w:type="dxa"/>
            <w:vAlign w:val="center"/>
          </w:tcPr>
          <w:p w14:paraId="7A7746FC" w14:textId="77777777" w:rsidR="00FA4EC4" w:rsidRDefault="00FA4EC4" w:rsidP="007E7C51">
            <w:pPr>
              <w:pStyle w:val="Header"/>
              <w:spacing w:before="120"/>
              <w:jc w:val="center"/>
              <w:rPr>
                <w:rFonts w:ascii="Arial" w:hAnsi="Arial" w:cs="Arial"/>
                <w:sz w:val="18"/>
              </w:rPr>
            </w:pPr>
            <w:r>
              <w:rPr>
                <w:rFonts w:ascii="Arial" w:hAnsi="Arial" w:cs="Arial"/>
                <w:sz w:val="18"/>
              </w:rPr>
              <w:t>SURFER</w:t>
            </w:r>
          </w:p>
        </w:tc>
        <w:tc>
          <w:tcPr>
            <w:tcW w:w="1129" w:type="dxa"/>
            <w:vAlign w:val="center"/>
          </w:tcPr>
          <w:p w14:paraId="4CEB3D96" w14:textId="77777777" w:rsidR="00FA4EC4" w:rsidRDefault="00FA4EC4" w:rsidP="007E7C51">
            <w:pPr>
              <w:pStyle w:val="Header"/>
              <w:spacing w:before="120"/>
              <w:jc w:val="center"/>
              <w:rPr>
                <w:rFonts w:ascii="Arial" w:hAnsi="Arial" w:cs="Arial"/>
                <w:sz w:val="18"/>
              </w:rPr>
            </w:pPr>
            <w:r>
              <w:rPr>
                <w:rFonts w:ascii="Arial" w:hAnsi="Arial" w:cs="Arial"/>
                <w:sz w:val="18"/>
              </w:rPr>
              <w:t>HISI ID:</w:t>
            </w:r>
          </w:p>
        </w:tc>
        <w:tc>
          <w:tcPr>
            <w:tcW w:w="1718" w:type="dxa"/>
            <w:vAlign w:val="center"/>
          </w:tcPr>
          <w:p w14:paraId="77A6900F" w14:textId="77777777" w:rsidR="00FA4EC4" w:rsidRPr="008F2F15" w:rsidRDefault="002C5141" w:rsidP="00BC1055">
            <w:pPr>
              <w:pStyle w:val="Header"/>
              <w:spacing w:before="120"/>
              <w:jc w:val="center"/>
              <w:rPr>
                <w:rFonts w:ascii="Arial" w:hAnsi="Arial" w:cs="Arial"/>
                <w:sz w:val="18"/>
              </w:rPr>
            </w:pPr>
            <w:r w:rsidRPr="008F2F15">
              <w:rPr>
                <w:rFonts w:ascii="Arial" w:hAnsi="Arial" w:cs="Arial"/>
                <w:sz w:val="18"/>
              </w:rPr>
              <w:fldChar w:fldCharType="begin">
                <w:ffData>
                  <w:name w:val="Text4"/>
                  <w:enabled/>
                  <w:calcOnExit w:val="0"/>
                  <w:textInput/>
                </w:ffData>
              </w:fldChar>
            </w:r>
            <w:r w:rsidR="00FA4EC4" w:rsidRPr="008F2F15">
              <w:rPr>
                <w:rFonts w:ascii="Arial" w:hAnsi="Arial" w:cs="Arial"/>
                <w:sz w:val="18"/>
              </w:rPr>
              <w:instrText xml:space="preserve"> FORMTEXT </w:instrText>
            </w:r>
            <w:r w:rsidRPr="008F2F15">
              <w:rPr>
                <w:rFonts w:ascii="Arial" w:hAnsi="Arial" w:cs="Arial"/>
                <w:sz w:val="18"/>
              </w:rPr>
            </w:r>
            <w:r w:rsidRPr="008F2F15">
              <w:rPr>
                <w:rFonts w:ascii="Arial" w:hAnsi="Arial" w:cs="Arial"/>
                <w:sz w:val="18"/>
              </w:rPr>
              <w:fldChar w:fldCharType="separate"/>
            </w:r>
            <w:r w:rsidR="00FA4EC4" w:rsidRPr="009A5F96">
              <w:rPr>
                <w:rFonts w:ascii="Cambria Math" w:hAnsi="Cambria Math" w:cs="Cambria Math"/>
                <w:noProof/>
                <w:sz w:val="18"/>
              </w:rPr>
              <w:t> </w:t>
            </w:r>
            <w:r w:rsidR="00FA4EC4" w:rsidRPr="009A5F96">
              <w:rPr>
                <w:rFonts w:ascii="Cambria Math" w:hAnsi="Cambria Math" w:cs="Cambria Math"/>
                <w:noProof/>
                <w:sz w:val="18"/>
              </w:rPr>
              <w:t> </w:t>
            </w:r>
            <w:r w:rsidR="00FA4EC4" w:rsidRPr="009A5F96">
              <w:rPr>
                <w:rFonts w:ascii="Cambria Math" w:hAnsi="Cambria Math" w:cs="Cambria Math"/>
                <w:noProof/>
                <w:sz w:val="18"/>
              </w:rPr>
              <w:t> </w:t>
            </w:r>
            <w:r w:rsidR="00FA4EC4" w:rsidRPr="009A5F96">
              <w:rPr>
                <w:rFonts w:ascii="Cambria Math" w:hAnsi="Cambria Math" w:cs="Cambria Math"/>
                <w:noProof/>
                <w:sz w:val="18"/>
              </w:rPr>
              <w:t> </w:t>
            </w:r>
            <w:r w:rsidR="00FA4EC4" w:rsidRPr="009A5F96">
              <w:rPr>
                <w:rFonts w:ascii="Cambria Math" w:hAnsi="Cambria Math" w:cs="Cambria Math"/>
                <w:noProof/>
                <w:sz w:val="18"/>
              </w:rPr>
              <w:t> </w:t>
            </w:r>
            <w:r w:rsidRPr="008F2F15">
              <w:rPr>
                <w:rFonts w:ascii="Arial" w:hAnsi="Arial" w:cs="Arial"/>
                <w:sz w:val="18"/>
              </w:rPr>
              <w:fldChar w:fldCharType="end"/>
            </w:r>
          </w:p>
        </w:tc>
        <w:tc>
          <w:tcPr>
            <w:tcW w:w="1522" w:type="dxa"/>
            <w:vMerge/>
            <w:vAlign w:val="center"/>
          </w:tcPr>
          <w:p w14:paraId="4BF19738" w14:textId="77777777" w:rsidR="00FA4EC4" w:rsidRDefault="00FA4EC4" w:rsidP="00BC1055">
            <w:pPr>
              <w:pStyle w:val="Header"/>
              <w:spacing w:before="120"/>
              <w:jc w:val="center"/>
              <w:rPr>
                <w:rFonts w:ascii="Arial" w:hAnsi="Arial" w:cs="Arial"/>
                <w:sz w:val="18"/>
              </w:rPr>
            </w:pPr>
          </w:p>
        </w:tc>
        <w:tc>
          <w:tcPr>
            <w:tcW w:w="1350" w:type="dxa"/>
            <w:vMerge/>
            <w:vAlign w:val="center"/>
          </w:tcPr>
          <w:p w14:paraId="0E431E48" w14:textId="77777777" w:rsidR="00FA4EC4" w:rsidRPr="008F2F15" w:rsidRDefault="00FA4EC4" w:rsidP="00BC1055">
            <w:pPr>
              <w:pStyle w:val="Header"/>
              <w:spacing w:before="120"/>
              <w:jc w:val="center"/>
              <w:rPr>
                <w:rFonts w:ascii="Arial" w:hAnsi="Arial" w:cs="Arial"/>
                <w:sz w:val="18"/>
              </w:rPr>
            </w:pPr>
          </w:p>
        </w:tc>
      </w:tr>
    </w:tbl>
    <w:p w14:paraId="11E02658" w14:textId="77777777" w:rsidR="004A7F6C" w:rsidRDefault="004A7F6C" w:rsidP="004A7F6C">
      <w:pPr>
        <w:pStyle w:val="H1bodytext"/>
        <w:rPr>
          <w:rFonts w:ascii="Arial" w:hAnsi="Arial" w:cs="Arial"/>
        </w:rPr>
      </w:pPr>
    </w:p>
    <w:p w14:paraId="5F2BBF4E" w14:textId="77777777" w:rsidR="00C675FD" w:rsidRDefault="005C08A4" w:rsidP="00DD70A3">
      <w:pPr>
        <w:pStyle w:val="H1bodytext"/>
        <w:rPr>
          <w:rFonts w:ascii="Arial" w:hAnsi="Arial" w:cs="Arial"/>
        </w:rPr>
      </w:pPr>
      <w:r w:rsidRPr="005C08A4">
        <w:rPr>
          <w:rFonts w:ascii="Arial" w:hAnsi="Arial" w:cs="Arial"/>
        </w:rPr>
        <w:t xml:space="preserve">This Functional Requirements Document (FRD) is required by PRC-PRO-IRM-309, </w:t>
      </w:r>
      <w:r w:rsidRPr="005C08A4">
        <w:rPr>
          <w:rFonts w:ascii="Arial" w:hAnsi="Arial" w:cs="Arial"/>
          <w:i/>
        </w:rPr>
        <w:t>Controlled Software Management</w:t>
      </w:r>
      <w:r w:rsidRPr="005C08A4">
        <w:rPr>
          <w:rFonts w:ascii="Arial" w:hAnsi="Arial" w:cs="Arial"/>
        </w:rPr>
        <w:t>, to identify the calculation</w:t>
      </w:r>
      <w:r w:rsidR="00797147">
        <w:rPr>
          <w:rFonts w:ascii="Arial" w:hAnsi="Arial" w:cs="Arial"/>
        </w:rPr>
        <w:t>al</w:t>
      </w:r>
      <w:r w:rsidRPr="005C08A4">
        <w:rPr>
          <w:rFonts w:ascii="Arial" w:hAnsi="Arial" w:cs="Arial"/>
        </w:rPr>
        <w:t xml:space="preserve"> needs </w:t>
      </w:r>
      <w:r w:rsidR="00F82EFB">
        <w:rPr>
          <w:rFonts w:ascii="Arial" w:hAnsi="Arial" w:cs="Arial"/>
        </w:rPr>
        <w:t>t</w:t>
      </w:r>
      <w:r w:rsidR="00064D99">
        <w:rPr>
          <w:rFonts w:ascii="Arial" w:hAnsi="Arial" w:cs="Arial"/>
        </w:rPr>
        <w:t>hat t</w:t>
      </w:r>
      <w:r w:rsidR="00F82EFB">
        <w:rPr>
          <w:rFonts w:ascii="Arial" w:hAnsi="Arial" w:cs="Arial"/>
        </w:rPr>
        <w:t xml:space="preserve">he </w:t>
      </w:r>
      <w:r w:rsidR="00F82EFB" w:rsidRPr="005C08A4">
        <w:rPr>
          <w:rFonts w:ascii="Arial" w:hAnsi="Arial" w:cs="Arial"/>
        </w:rPr>
        <w:t xml:space="preserve">CH2M HILL Plateau Remediation Company (CHPRC) </w:t>
      </w:r>
      <w:r w:rsidR="00F82EFB">
        <w:rPr>
          <w:rFonts w:ascii="Arial" w:hAnsi="Arial" w:cs="Arial"/>
        </w:rPr>
        <w:t xml:space="preserve">intends to meet using the </w:t>
      </w:r>
      <w:r w:rsidRPr="005C08A4">
        <w:rPr>
          <w:rFonts w:ascii="Arial" w:hAnsi="Arial" w:cs="Arial"/>
        </w:rPr>
        <w:t>MODFLOW (</w:t>
      </w:r>
      <w:proofErr w:type="spellStart"/>
      <w:r w:rsidRPr="005C08A4">
        <w:rPr>
          <w:rFonts w:ascii="Arial" w:hAnsi="Arial" w:cs="Arial"/>
        </w:rPr>
        <w:t>MODular</w:t>
      </w:r>
      <w:proofErr w:type="spellEnd"/>
      <w:r w:rsidRPr="005C08A4">
        <w:rPr>
          <w:rFonts w:ascii="Arial" w:hAnsi="Arial" w:cs="Arial"/>
        </w:rPr>
        <w:t xml:space="preserve"> finite-difference FLOW model) and related codes</w:t>
      </w:r>
      <w:r w:rsidR="00F82EFB">
        <w:rPr>
          <w:rFonts w:ascii="Arial" w:hAnsi="Arial" w:cs="Arial"/>
        </w:rPr>
        <w:t xml:space="preserve">.  CHPRC’s </w:t>
      </w:r>
      <w:r w:rsidR="00C675FD">
        <w:rPr>
          <w:rFonts w:ascii="Arial" w:hAnsi="Arial" w:cs="Arial"/>
        </w:rPr>
        <w:t xml:space="preserve">intended </w:t>
      </w:r>
      <w:r w:rsidR="00C675FD" w:rsidRPr="005C08A4">
        <w:rPr>
          <w:rFonts w:ascii="Arial" w:hAnsi="Arial" w:cs="Arial"/>
        </w:rPr>
        <w:t xml:space="preserve">use </w:t>
      </w:r>
      <w:r w:rsidR="00C675FD">
        <w:rPr>
          <w:rFonts w:ascii="Arial" w:hAnsi="Arial" w:cs="Arial"/>
        </w:rPr>
        <w:t xml:space="preserve">of this software is to calculate </w:t>
      </w:r>
      <w:r w:rsidR="00C675FD" w:rsidRPr="005C08A4">
        <w:rPr>
          <w:rFonts w:ascii="Arial" w:hAnsi="Arial" w:cs="Arial"/>
        </w:rPr>
        <w:t xml:space="preserve">short- and long-term subsurface water and contaminant transport in the unconfined aquifer at the Hanford Site at </w:t>
      </w:r>
      <w:r w:rsidR="00C675FD">
        <w:rPr>
          <w:rFonts w:ascii="Arial" w:hAnsi="Arial" w:cs="Arial"/>
        </w:rPr>
        <w:t xml:space="preserve">various </w:t>
      </w:r>
      <w:r w:rsidR="00064D99">
        <w:rPr>
          <w:rFonts w:ascii="Arial" w:hAnsi="Arial" w:cs="Arial"/>
        </w:rPr>
        <w:t>scales.</w:t>
      </w:r>
    </w:p>
    <w:p w14:paraId="2C56FC2A" w14:textId="77777777" w:rsidR="00064D99" w:rsidRDefault="00064D99" w:rsidP="00064D99">
      <w:pPr>
        <w:pStyle w:val="H1bodytext"/>
        <w:rPr>
          <w:rFonts w:ascii="Arial" w:hAnsi="Arial" w:cs="Arial"/>
        </w:rPr>
      </w:pPr>
      <w:r>
        <w:rPr>
          <w:rFonts w:ascii="Arial" w:hAnsi="Arial" w:cs="Arial"/>
        </w:rPr>
        <w:t xml:space="preserve">This FRD includes an alternatives analysis (Section </w:t>
      </w:r>
      <w:r w:rsidR="002C5141">
        <w:rPr>
          <w:rFonts w:ascii="Arial" w:hAnsi="Arial" w:cs="Arial"/>
        </w:rPr>
        <w:fldChar w:fldCharType="begin"/>
      </w:r>
      <w:r>
        <w:rPr>
          <w:rFonts w:ascii="Arial" w:hAnsi="Arial" w:cs="Arial"/>
        </w:rPr>
        <w:instrText xml:space="preserve"> REF _Ref233013929 \r \h </w:instrText>
      </w:r>
      <w:r w:rsidR="002C5141">
        <w:rPr>
          <w:rFonts w:ascii="Arial" w:hAnsi="Arial" w:cs="Arial"/>
        </w:rPr>
      </w:r>
      <w:r w:rsidR="002C5141">
        <w:rPr>
          <w:rFonts w:ascii="Arial" w:hAnsi="Arial" w:cs="Arial"/>
        </w:rPr>
        <w:fldChar w:fldCharType="separate"/>
      </w:r>
      <w:r w:rsidR="00C57BE0">
        <w:rPr>
          <w:rFonts w:ascii="Arial" w:hAnsi="Arial" w:cs="Arial"/>
        </w:rPr>
        <w:t>1.1</w:t>
      </w:r>
      <w:r w:rsidR="002C5141">
        <w:rPr>
          <w:rFonts w:ascii="Arial" w:hAnsi="Arial" w:cs="Arial"/>
        </w:rPr>
        <w:fldChar w:fldCharType="end"/>
      </w:r>
      <w:r>
        <w:rPr>
          <w:rFonts w:ascii="Arial" w:hAnsi="Arial" w:cs="Arial"/>
        </w:rPr>
        <w:t>) that clarifies why this software has been chosen by CHPRC for the intended use.</w:t>
      </w:r>
    </w:p>
    <w:p w14:paraId="20148F28" w14:textId="77777777" w:rsidR="005C08A4" w:rsidRDefault="00E20705" w:rsidP="005C08A4">
      <w:pPr>
        <w:pStyle w:val="H1bodytext"/>
        <w:rPr>
          <w:rFonts w:ascii="Arial" w:hAnsi="Arial" w:cs="Arial"/>
        </w:rPr>
      </w:pPr>
      <w:r>
        <w:rPr>
          <w:rFonts w:ascii="Arial" w:hAnsi="Arial" w:cs="Arial"/>
        </w:rPr>
        <w:t>Controlled u</w:t>
      </w:r>
      <w:r w:rsidR="00CE52F3">
        <w:rPr>
          <w:rFonts w:ascii="Arial" w:hAnsi="Arial" w:cs="Arial"/>
        </w:rPr>
        <w:t xml:space="preserve">se of this software </w:t>
      </w:r>
      <w:r w:rsidR="00064D99">
        <w:rPr>
          <w:rFonts w:ascii="Arial" w:hAnsi="Arial" w:cs="Arial"/>
        </w:rPr>
        <w:t xml:space="preserve">by CHPRC </w:t>
      </w:r>
      <w:r w:rsidR="00CE52F3">
        <w:rPr>
          <w:rFonts w:ascii="Arial" w:hAnsi="Arial" w:cs="Arial"/>
        </w:rPr>
        <w:t xml:space="preserve">is </w:t>
      </w:r>
      <w:r>
        <w:rPr>
          <w:rFonts w:ascii="Arial" w:hAnsi="Arial" w:cs="Arial"/>
        </w:rPr>
        <w:t>directed by the requirements specified in C</w:t>
      </w:r>
      <w:r w:rsidR="00CE52F3">
        <w:rPr>
          <w:rFonts w:ascii="Arial" w:hAnsi="Arial" w:cs="Arial"/>
        </w:rPr>
        <w:t>HPRC-</w:t>
      </w:r>
      <w:r w:rsidR="00602BF7">
        <w:rPr>
          <w:rFonts w:ascii="Arial" w:hAnsi="Arial" w:cs="Arial"/>
        </w:rPr>
        <w:t>00258</w:t>
      </w:r>
      <w:r w:rsidR="00CE52F3">
        <w:rPr>
          <w:rFonts w:ascii="Arial" w:hAnsi="Arial" w:cs="Arial"/>
        </w:rPr>
        <w:t xml:space="preserve">, </w:t>
      </w:r>
      <w:r w:rsidR="00CE52F3" w:rsidRPr="00CE52F3">
        <w:rPr>
          <w:rFonts w:ascii="Arial" w:hAnsi="Arial" w:cs="Arial"/>
          <w:i/>
        </w:rPr>
        <w:t>MODFLOW and Related Codes Software Management Plan</w:t>
      </w:r>
      <w:r w:rsidR="00686098" w:rsidRPr="00686098">
        <w:rPr>
          <w:rFonts w:ascii="Arial" w:hAnsi="Arial" w:cs="Arial"/>
        </w:rPr>
        <w:t xml:space="preserve"> (SMP)</w:t>
      </w:r>
      <w:r w:rsidR="00BB057D">
        <w:rPr>
          <w:rFonts w:ascii="Arial" w:hAnsi="Arial" w:cs="Arial"/>
        </w:rPr>
        <w:t xml:space="preserve"> </w:t>
      </w:r>
      <w:r w:rsidR="002C5141">
        <w:rPr>
          <w:rFonts w:ascii="Arial" w:hAnsi="Arial" w:cs="Arial"/>
        </w:rPr>
        <w:fldChar w:fldCharType="begin"/>
      </w:r>
      <w:r w:rsidR="00F62D09">
        <w:rPr>
          <w:rFonts w:ascii="Arial" w:hAnsi="Arial" w:cs="Arial"/>
        </w:rPr>
        <w:instrText xml:space="preserve"> ADDIN EN.CITE &lt;EndNote&gt;&lt;Cite&gt;&lt;Author&gt;Nichols&lt;/Author&gt;&lt;Year&gt;2009&lt;/Year&gt;&lt;RecNum&gt;519&lt;/RecNum&gt;&lt;record&gt;&lt;rec-number&gt;519&lt;/rec-number&gt;&lt;foreign-keys&gt;&lt;key app="EN" db-id="2rawr5epza5zfce2xx0xdtveawrxevrr9az9"&gt;519&lt;/key&gt;&lt;/foreign-keys&gt;&lt;ref-type name="Report"&gt;27&lt;/ref-type&gt;&lt;contributors&gt;&lt;authors&gt;&lt;author&gt;Nichols, W. E.&lt;/author&gt;&lt;/authors&gt;&lt;/contributors&gt;&lt;titles&gt;&lt;title&gt;MODFLOW and Related Codes Software Management Plan&lt;/title&gt;&lt;/titles&gt;&lt;dates&gt;&lt;year&gt;2009&lt;/year&gt;&lt;/dates&gt;&lt;pub-location&gt;Richland, Washington&lt;/pub-location&gt;&lt;publisher&gt;CH2M-HILL Plateau Remediation Company&lt;/publisher&gt;&lt;isbn&gt;CHPRC-00258 Rev 0&lt;/isbn&gt;&lt;label&gt;CHPRC-00258&lt;/label&gt;&lt;urls&gt;&lt;/urls&gt;&lt;/record&gt;&lt;/Cite&gt;&lt;/EndNote&gt;</w:instrText>
      </w:r>
      <w:r w:rsidR="002C5141">
        <w:rPr>
          <w:rFonts w:ascii="Arial" w:hAnsi="Arial" w:cs="Arial"/>
        </w:rPr>
        <w:fldChar w:fldCharType="separate"/>
      </w:r>
      <w:r w:rsidR="00BB057D">
        <w:rPr>
          <w:rFonts w:ascii="Arial" w:hAnsi="Arial" w:cs="Arial"/>
          <w:noProof/>
        </w:rPr>
        <w:t>(Nichols 2009b)</w:t>
      </w:r>
      <w:r w:rsidR="002C5141">
        <w:rPr>
          <w:rFonts w:ascii="Arial" w:hAnsi="Arial" w:cs="Arial"/>
        </w:rPr>
        <w:fldChar w:fldCharType="end"/>
      </w:r>
      <w:r w:rsidR="00CE52F3">
        <w:rPr>
          <w:rFonts w:ascii="Arial" w:hAnsi="Arial" w:cs="Arial"/>
        </w:rPr>
        <w:t>.</w:t>
      </w:r>
      <w:r w:rsidR="00C675FD">
        <w:rPr>
          <w:rFonts w:ascii="Arial" w:hAnsi="Arial" w:cs="Arial"/>
        </w:rPr>
        <w:t xml:space="preserve">  </w:t>
      </w:r>
      <w:r w:rsidR="00064D99">
        <w:rPr>
          <w:rFonts w:ascii="Arial" w:hAnsi="Arial" w:cs="Arial"/>
        </w:rPr>
        <w:t xml:space="preserve">All software addressed by this FRD is </w:t>
      </w:r>
      <w:r w:rsidR="005C08A4" w:rsidRPr="005C08A4">
        <w:rPr>
          <w:rFonts w:ascii="Arial" w:hAnsi="Arial" w:cs="Arial"/>
        </w:rPr>
        <w:t xml:space="preserve">acquired, commercial, off-the-shelf (COTS) software applications.  </w:t>
      </w:r>
      <w:r w:rsidR="00064D99">
        <w:rPr>
          <w:rFonts w:ascii="Arial" w:hAnsi="Arial" w:cs="Arial"/>
        </w:rPr>
        <w:t>This</w:t>
      </w:r>
      <w:r w:rsidR="005C08A4" w:rsidRPr="005C08A4">
        <w:rPr>
          <w:rFonts w:ascii="Arial" w:hAnsi="Arial" w:cs="Arial"/>
        </w:rPr>
        <w:t xml:space="preserve"> software will run on desktop computers, scientific workstatio</w:t>
      </w:r>
      <w:r w:rsidR="00064D99">
        <w:rPr>
          <w:rFonts w:ascii="Arial" w:hAnsi="Arial" w:cs="Arial"/>
        </w:rPr>
        <w:t>ns, and large computer clusters, both within and outside of the Hanford Local Area Network (HLAN).</w:t>
      </w:r>
    </w:p>
    <w:p w14:paraId="4FC4B856" w14:textId="77777777" w:rsidR="005C08A4" w:rsidRDefault="00E20705" w:rsidP="005C08A4">
      <w:pPr>
        <w:pStyle w:val="H1bodytext"/>
        <w:rPr>
          <w:rFonts w:ascii="Arial" w:hAnsi="Arial" w:cs="Arial"/>
        </w:rPr>
      </w:pPr>
      <w:r>
        <w:rPr>
          <w:rFonts w:ascii="Arial" w:hAnsi="Arial" w:cs="Arial"/>
        </w:rPr>
        <w:t xml:space="preserve">Multiple </w:t>
      </w:r>
      <w:r w:rsidR="0064173A">
        <w:rPr>
          <w:rFonts w:ascii="Arial" w:hAnsi="Arial" w:cs="Arial"/>
        </w:rPr>
        <w:t xml:space="preserve">software </w:t>
      </w:r>
      <w:r>
        <w:rPr>
          <w:rFonts w:ascii="Arial" w:hAnsi="Arial" w:cs="Arial"/>
        </w:rPr>
        <w:t xml:space="preserve">items </w:t>
      </w:r>
      <w:r w:rsidR="0064173A">
        <w:rPr>
          <w:rFonts w:ascii="Arial" w:hAnsi="Arial" w:cs="Arial"/>
        </w:rPr>
        <w:t xml:space="preserve">are addressed by this FRD because these codes </w:t>
      </w:r>
      <w:r w:rsidR="006C4539">
        <w:rPr>
          <w:rFonts w:ascii="Arial" w:hAnsi="Arial" w:cs="Arial"/>
        </w:rPr>
        <w:t xml:space="preserve">have been </w:t>
      </w:r>
      <w:r w:rsidR="0064173A">
        <w:rPr>
          <w:rFonts w:ascii="Arial" w:hAnsi="Arial" w:cs="Arial"/>
        </w:rPr>
        <w:t xml:space="preserve">identified as </w:t>
      </w:r>
      <w:r>
        <w:rPr>
          <w:rFonts w:ascii="Arial" w:hAnsi="Arial" w:cs="Arial"/>
        </w:rPr>
        <w:t xml:space="preserve">closely </w:t>
      </w:r>
      <w:r w:rsidR="0064173A">
        <w:rPr>
          <w:rFonts w:ascii="Arial" w:hAnsi="Arial" w:cs="Arial"/>
        </w:rPr>
        <w:t xml:space="preserve">related and </w:t>
      </w:r>
      <w:r>
        <w:rPr>
          <w:rFonts w:ascii="Arial" w:hAnsi="Arial" w:cs="Arial"/>
        </w:rPr>
        <w:t xml:space="preserve">functioning to support the numerical implementation of a single groundwater flow and transport model.  </w:t>
      </w:r>
      <w:r w:rsidR="0064173A">
        <w:rPr>
          <w:rFonts w:ascii="Arial" w:hAnsi="Arial" w:cs="Arial"/>
        </w:rPr>
        <w:t xml:space="preserve">Therefore, </w:t>
      </w:r>
      <w:r w:rsidR="006C4539">
        <w:rPr>
          <w:rFonts w:ascii="Arial" w:hAnsi="Arial" w:cs="Arial"/>
        </w:rPr>
        <w:t xml:space="preserve">integrated </w:t>
      </w:r>
      <w:r w:rsidR="0064173A">
        <w:rPr>
          <w:rFonts w:ascii="Arial" w:hAnsi="Arial" w:cs="Arial"/>
        </w:rPr>
        <w:t xml:space="preserve">management </w:t>
      </w:r>
      <w:r w:rsidR="006C4539">
        <w:rPr>
          <w:rFonts w:ascii="Arial" w:hAnsi="Arial" w:cs="Arial"/>
        </w:rPr>
        <w:t xml:space="preserve">of these </w:t>
      </w:r>
      <w:r w:rsidR="00FB0309">
        <w:rPr>
          <w:rFonts w:ascii="Arial" w:hAnsi="Arial" w:cs="Arial"/>
        </w:rPr>
        <w:t xml:space="preserve">individual </w:t>
      </w:r>
      <w:r w:rsidR="006C4539">
        <w:rPr>
          <w:rFonts w:ascii="Arial" w:hAnsi="Arial" w:cs="Arial"/>
        </w:rPr>
        <w:t xml:space="preserve">software items </w:t>
      </w:r>
      <w:r w:rsidR="0064173A">
        <w:rPr>
          <w:rFonts w:ascii="Arial" w:hAnsi="Arial" w:cs="Arial"/>
        </w:rPr>
        <w:t xml:space="preserve">is preferred to ensure consistent application of quality assurance requirements.  </w:t>
      </w:r>
      <w:r w:rsidR="005C08A4" w:rsidRPr="005C08A4">
        <w:rPr>
          <w:rFonts w:ascii="Arial" w:hAnsi="Arial" w:cs="Arial"/>
        </w:rPr>
        <w:t>The specific software configuration items addressed by this FRD are:</w:t>
      </w:r>
    </w:p>
    <w:p w14:paraId="48E0AE08" w14:textId="77777777" w:rsidR="003B7517" w:rsidRPr="003B7517" w:rsidRDefault="003B7517" w:rsidP="005C08A4">
      <w:pPr>
        <w:pStyle w:val="H1bodytext"/>
        <w:rPr>
          <w:rFonts w:ascii="Arial" w:hAnsi="Arial" w:cs="Arial"/>
          <w:b/>
        </w:rPr>
      </w:pPr>
      <w:r w:rsidRPr="003B7517">
        <w:rPr>
          <w:rFonts w:ascii="Arial" w:hAnsi="Arial" w:cs="Arial"/>
          <w:b/>
        </w:rPr>
        <w:t>Calculation</w:t>
      </w:r>
      <w:r w:rsidR="00EB31D0">
        <w:rPr>
          <w:rFonts w:ascii="Arial" w:hAnsi="Arial" w:cs="Arial"/>
          <w:b/>
        </w:rPr>
        <w:t>al</w:t>
      </w:r>
      <w:r w:rsidRPr="003B7517">
        <w:rPr>
          <w:rFonts w:ascii="Arial" w:hAnsi="Arial" w:cs="Arial"/>
          <w:b/>
        </w:rPr>
        <w:t xml:space="preserve"> Software</w:t>
      </w:r>
      <w:r w:rsidR="00E253A1">
        <w:rPr>
          <w:rFonts w:ascii="Arial" w:hAnsi="Arial" w:cs="Arial"/>
          <w:b/>
        </w:rPr>
        <w:t>:</w:t>
      </w:r>
    </w:p>
    <w:p w14:paraId="6E814D3C" w14:textId="77777777" w:rsidR="00E53FF9" w:rsidRPr="00E53FF9" w:rsidRDefault="002C5141" w:rsidP="005C08A4">
      <w:pPr>
        <w:pStyle w:val="H1bodytext"/>
        <w:numPr>
          <w:ilvl w:val="0"/>
          <w:numId w:val="22"/>
        </w:numPr>
        <w:ind w:hanging="360"/>
        <w:rPr>
          <w:ins w:id="8" w:author="William E. Nichols" w:date="2010-03-03T08:21:00Z"/>
          <w:rFonts w:ascii="Arial" w:hAnsi="Arial" w:cs="Arial"/>
          <w:rPrChange w:id="9" w:author="William E. Nichols" w:date="2010-03-03T08:21:00Z">
            <w:rPr>
              <w:ins w:id="10" w:author="William E. Nichols" w:date="2010-03-03T08:21:00Z"/>
              <w:rFonts w:ascii="Arial" w:hAnsi="Arial" w:cs="Arial"/>
              <w:b/>
            </w:rPr>
          </w:rPrChange>
        </w:rPr>
      </w:pPr>
      <w:ins w:id="11" w:author="William E. Nichols" w:date="2010-03-03T08:21:00Z">
        <w:r w:rsidRPr="002C5141">
          <w:rPr>
            <w:rFonts w:ascii="Arial" w:hAnsi="Arial" w:cs="Arial"/>
            <w:b/>
            <w:rPrChange w:id="12" w:author="William E. Nichols" w:date="2010-03-03T08:22:00Z">
              <w:rPr>
                <w:rFonts w:ascii="Arial" w:hAnsi="Arial" w:cs="Arial"/>
                <w:sz w:val="24"/>
                <w:szCs w:val="24"/>
              </w:rPr>
            </w:rPrChange>
          </w:rPr>
          <w:t>MODFLOW-2000</w:t>
        </w:r>
        <w:r w:rsidR="00E53FF9">
          <w:rPr>
            <w:rFonts w:ascii="Arial" w:hAnsi="Arial" w:cs="Arial"/>
          </w:rPr>
          <w:t xml:space="preserve"> </w:t>
        </w:r>
        <w:r w:rsidR="00E53FF9" w:rsidRPr="005C08A4">
          <w:rPr>
            <w:rFonts w:ascii="Arial" w:hAnsi="Arial" w:cs="Arial"/>
          </w:rPr>
          <w:t>–</w:t>
        </w:r>
        <w:r w:rsidR="00E53FF9">
          <w:rPr>
            <w:rFonts w:ascii="Arial" w:hAnsi="Arial" w:cs="Arial"/>
          </w:rPr>
          <w:t xml:space="preserve"> </w:t>
        </w:r>
        <w:r w:rsidR="00E53FF9" w:rsidRPr="005C08A4">
          <w:rPr>
            <w:rFonts w:ascii="Arial" w:hAnsi="Arial" w:cs="Arial"/>
          </w:rPr>
          <w:t>the U.S. Geological Survey (USGS) three-dimensional finite-difference groundwater model that simulates steady and non-steady flow in an irregularly shaped flow system in which aquifer layers can be confined, unconfined, or a combination of confined and unconfined.</w:t>
        </w:r>
      </w:ins>
    </w:p>
    <w:p w14:paraId="717CD8F3" w14:textId="77777777" w:rsidR="005C08A4" w:rsidRPr="005C08A4" w:rsidRDefault="005C08A4" w:rsidP="005C08A4">
      <w:pPr>
        <w:pStyle w:val="H1bodytext"/>
        <w:numPr>
          <w:ilvl w:val="0"/>
          <w:numId w:val="22"/>
        </w:numPr>
        <w:ind w:hanging="360"/>
        <w:rPr>
          <w:rFonts w:ascii="Arial" w:hAnsi="Arial" w:cs="Arial"/>
        </w:rPr>
      </w:pPr>
      <w:r w:rsidRPr="005C08A4">
        <w:rPr>
          <w:rFonts w:ascii="Arial" w:hAnsi="Arial" w:cs="Arial"/>
          <w:b/>
        </w:rPr>
        <w:t>MODFLOW-2000</w:t>
      </w:r>
      <w:r w:rsidR="00413CF9">
        <w:rPr>
          <w:rFonts w:ascii="Arial" w:hAnsi="Arial" w:cs="Arial"/>
          <w:b/>
        </w:rPr>
        <w:t>-</w:t>
      </w:r>
      <w:del w:id="13" w:author="William E. Nichols" w:date="2010-03-04T14:06:00Z">
        <w:r w:rsidR="00413CF9" w:rsidDel="007E2ADA">
          <w:rPr>
            <w:rFonts w:ascii="Arial" w:hAnsi="Arial" w:cs="Arial"/>
            <w:b/>
          </w:rPr>
          <w:delText>SSPA</w:delText>
        </w:r>
        <w:r w:rsidDel="007E2ADA">
          <w:rPr>
            <w:rFonts w:ascii="Arial" w:hAnsi="Arial" w:cs="Arial"/>
          </w:rPr>
          <w:delText xml:space="preserve"> </w:delText>
        </w:r>
      </w:del>
      <w:ins w:id="14" w:author="William E. Nichols" w:date="2010-03-04T14:06:00Z">
        <w:r w:rsidR="007E2ADA">
          <w:rPr>
            <w:rFonts w:ascii="Arial" w:hAnsi="Arial" w:cs="Arial"/>
            <w:b/>
          </w:rPr>
          <w:t>MST</w:t>
        </w:r>
        <w:r w:rsidR="007E2ADA">
          <w:rPr>
            <w:rFonts w:ascii="Arial" w:hAnsi="Arial" w:cs="Arial"/>
          </w:rPr>
          <w:t xml:space="preserve"> </w:t>
        </w:r>
      </w:ins>
      <w:r w:rsidRPr="005C08A4">
        <w:rPr>
          <w:rFonts w:ascii="Arial" w:hAnsi="Arial" w:cs="Arial"/>
        </w:rPr>
        <w:t>–</w:t>
      </w:r>
      <w:ins w:id="15" w:author="William E. Nichols" w:date="2010-03-03T08:21:00Z">
        <w:r w:rsidR="00E53FF9">
          <w:rPr>
            <w:rFonts w:ascii="Arial" w:hAnsi="Arial" w:cs="Arial"/>
          </w:rPr>
          <w:t xml:space="preserve"> </w:t>
        </w:r>
      </w:ins>
      <w:r w:rsidRPr="005C08A4">
        <w:rPr>
          <w:rFonts w:ascii="Arial" w:hAnsi="Arial" w:cs="Arial"/>
        </w:rPr>
        <w:t>the U.S. Geological Survey (USGS) three-dimensional finite-difference groundwater model that simulates steady and non-steady flow in an irregularly shaped flow system in which aquifer layers can be confined, unconfined, or a combination of confined and unconfined.</w:t>
      </w:r>
      <w:r w:rsidR="00413CF9">
        <w:rPr>
          <w:rFonts w:ascii="Arial" w:hAnsi="Arial" w:cs="Arial"/>
        </w:rPr>
        <w:t xml:space="preserve">  The -</w:t>
      </w:r>
      <w:del w:id="16" w:author="William E. Nichols" w:date="2010-03-04T14:06:00Z">
        <w:r w:rsidR="00413CF9" w:rsidDel="007E2ADA">
          <w:rPr>
            <w:rFonts w:ascii="Arial" w:hAnsi="Arial" w:cs="Arial"/>
          </w:rPr>
          <w:delText xml:space="preserve">SSPA </w:delText>
        </w:r>
      </w:del>
      <w:ins w:id="17" w:author="William E. Nichols" w:date="2010-03-04T14:06:00Z">
        <w:r w:rsidR="007E2ADA">
          <w:rPr>
            <w:rFonts w:ascii="Arial" w:hAnsi="Arial" w:cs="Arial"/>
          </w:rPr>
          <w:t xml:space="preserve">MST </w:t>
        </w:r>
      </w:ins>
      <w:r w:rsidR="00413CF9">
        <w:rPr>
          <w:rFonts w:ascii="Arial" w:hAnsi="Arial" w:cs="Arial"/>
        </w:rPr>
        <w:t xml:space="preserve">designation denotes </w:t>
      </w:r>
      <w:ins w:id="18" w:author="William E. Nichols" w:date="2010-03-03T08:22:00Z">
        <w:r w:rsidR="00E53FF9">
          <w:rPr>
            <w:rFonts w:ascii="Arial" w:hAnsi="Arial" w:cs="Arial"/>
          </w:rPr>
          <w:t xml:space="preserve">a variant </w:t>
        </w:r>
      </w:ins>
      <w:del w:id="19" w:author="William E. Nichols" w:date="2010-03-03T08:22:00Z">
        <w:r w:rsidR="00413CF9" w:rsidDel="00E53FF9">
          <w:rPr>
            <w:rFonts w:ascii="Arial" w:hAnsi="Arial" w:cs="Arial"/>
          </w:rPr>
          <w:delText xml:space="preserve">that the </w:delText>
        </w:r>
      </w:del>
      <w:r w:rsidR="00413CF9">
        <w:rPr>
          <w:rFonts w:ascii="Arial" w:hAnsi="Arial" w:cs="Arial"/>
        </w:rPr>
        <w:t xml:space="preserve">version of MODFLOW </w:t>
      </w:r>
      <w:del w:id="20" w:author="William E. Nichols" w:date="2010-03-03T08:22:00Z">
        <w:r w:rsidR="00413CF9" w:rsidDel="00E53FF9">
          <w:rPr>
            <w:rFonts w:ascii="Arial" w:hAnsi="Arial" w:cs="Arial"/>
          </w:rPr>
          <w:delText xml:space="preserve">to be </w:delText>
        </w:r>
      </w:del>
      <w:r w:rsidR="00413CF9">
        <w:rPr>
          <w:rFonts w:ascii="Arial" w:hAnsi="Arial" w:cs="Arial"/>
        </w:rPr>
        <w:t xml:space="preserve">adopted by CHPRC </w:t>
      </w:r>
      <w:ins w:id="21" w:author="William E. Nichols" w:date="2010-03-03T08:22:00Z">
        <w:r w:rsidR="00E53FF9">
          <w:rPr>
            <w:rFonts w:ascii="Arial" w:hAnsi="Arial" w:cs="Arial"/>
          </w:rPr>
          <w:t xml:space="preserve">that </w:t>
        </w:r>
      </w:ins>
      <w:r w:rsidR="00413CF9">
        <w:rPr>
          <w:rFonts w:ascii="Arial" w:hAnsi="Arial" w:cs="Arial"/>
        </w:rPr>
        <w:t xml:space="preserve">includes source modifications prepared by </w:t>
      </w:r>
      <w:r w:rsidR="00413CF9" w:rsidRPr="00413CF9">
        <w:rPr>
          <w:rFonts w:ascii="Arial" w:hAnsi="Arial" w:cs="Arial"/>
        </w:rPr>
        <w:t>S.S. Papadopulos and Associates</w:t>
      </w:r>
      <w:ins w:id="22" w:author="William E. Nichols" w:date="2010-03-04T14:06:00Z">
        <w:r w:rsidR="007E2ADA">
          <w:rPr>
            <w:rFonts w:ascii="Arial" w:hAnsi="Arial" w:cs="Arial"/>
          </w:rPr>
          <w:t xml:space="preserve"> for minimum saturated thickness</w:t>
        </w:r>
      </w:ins>
      <w:r w:rsidR="00413CF9">
        <w:rPr>
          <w:rFonts w:ascii="Arial" w:hAnsi="Arial" w:cs="Arial"/>
        </w:rPr>
        <w:t xml:space="preserve"> as part of the 200-ZP-1 Operable Unit groundwater modeling work</w:t>
      </w:r>
      <w:ins w:id="23" w:author="William E. Nichols" w:date="2010-03-03T08:22:00Z">
        <w:r w:rsidR="00E53FF9">
          <w:rPr>
            <w:rFonts w:ascii="Arial" w:hAnsi="Arial" w:cs="Arial"/>
          </w:rPr>
          <w:t xml:space="preserve"> to handle </w:t>
        </w:r>
        <w:r w:rsidR="00E53FF9">
          <w:rPr>
            <w:rFonts w:ascii="Arial" w:hAnsi="Arial" w:cs="Arial"/>
          </w:rPr>
          <w:lastRenderedPageBreak/>
          <w:t>drying cells</w:t>
        </w:r>
      </w:ins>
      <w:r w:rsidR="00413CF9">
        <w:rPr>
          <w:rFonts w:ascii="Arial" w:hAnsi="Arial" w:cs="Arial"/>
        </w:rPr>
        <w:t>.  CHPRC deems these modifications essential to enabling use of MODFLOW in the Hanford geologic setting.</w:t>
      </w:r>
    </w:p>
    <w:p w14:paraId="5D9BE0AE" w14:textId="77777777" w:rsidR="005C08A4" w:rsidRDefault="005C08A4" w:rsidP="005C08A4">
      <w:pPr>
        <w:pStyle w:val="H1bodytext"/>
        <w:numPr>
          <w:ilvl w:val="0"/>
          <w:numId w:val="22"/>
        </w:numPr>
        <w:ind w:hanging="360"/>
        <w:rPr>
          <w:rFonts w:ascii="Arial" w:hAnsi="Arial" w:cs="Arial"/>
        </w:rPr>
      </w:pPr>
      <w:r w:rsidRPr="005C08A4">
        <w:rPr>
          <w:rFonts w:ascii="Arial" w:hAnsi="Arial" w:cs="Arial"/>
          <w:b/>
        </w:rPr>
        <w:t>MT3DMS</w:t>
      </w:r>
      <w:r w:rsidRPr="005C08A4">
        <w:rPr>
          <w:rFonts w:ascii="Arial" w:hAnsi="Arial" w:cs="Arial"/>
        </w:rPr>
        <w:t xml:space="preserve"> – modular three-dimensional, multi-species transport model for simulation of advection, dispersion, and chemical reactions of contaminants in groundwater systems</w:t>
      </w:r>
      <w:r w:rsidR="00C12278">
        <w:rPr>
          <w:rFonts w:ascii="Arial" w:hAnsi="Arial" w:cs="Arial"/>
        </w:rPr>
        <w:t>.</w:t>
      </w:r>
    </w:p>
    <w:p w14:paraId="40075D89" w14:textId="77777777" w:rsidR="003B7517" w:rsidRPr="003B7517" w:rsidRDefault="003B7517" w:rsidP="003B7517">
      <w:pPr>
        <w:pStyle w:val="H1bodytext"/>
        <w:rPr>
          <w:rFonts w:ascii="Arial" w:hAnsi="Arial" w:cs="Arial"/>
          <w:b/>
        </w:rPr>
      </w:pPr>
      <w:r w:rsidRPr="003B7517">
        <w:rPr>
          <w:rFonts w:ascii="Arial" w:hAnsi="Arial" w:cs="Arial"/>
          <w:b/>
        </w:rPr>
        <w:t>Support</w:t>
      </w:r>
      <w:del w:id="24" w:author="William E. Nichols" w:date="2010-03-03T08:23:00Z">
        <w:r w:rsidR="00CE52F3" w:rsidDel="00E53FF9">
          <w:rPr>
            <w:rFonts w:ascii="Arial" w:hAnsi="Arial" w:cs="Arial"/>
            <w:b/>
          </w:rPr>
          <w:delText>ing</w:delText>
        </w:r>
      </w:del>
      <w:r w:rsidRPr="003B7517">
        <w:rPr>
          <w:rFonts w:ascii="Arial" w:hAnsi="Arial" w:cs="Arial"/>
          <w:b/>
        </w:rPr>
        <w:t xml:space="preserve"> Software</w:t>
      </w:r>
      <w:r w:rsidR="00E253A1">
        <w:rPr>
          <w:rFonts w:ascii="Arial" w:hAnsi="Arial" w:cs="Arial"/>
          <w:b/>
        </w:rPr>
        <w:t>:</w:t>
      </w:r>
    </w:p>
    <w:p w14:paraId="759C20F1" w14:textId="77777777" w:rsidR="00E53FF9" w:rsidRPr="00C81457" w:rsidRDefault="00E53FF9" w:rsidP="00E53FF9">
      <w:pPr>
        <w:pStyle w:val="H1bodytext"/>
        <w:numPr>
          <w:ilvl w:val="0"/>
          <w:numId w:val="22"/>
        </w:numPr>
        <w:ind w:hanging="360"/>
        <w:rPr>
          <w:ins w:id="25" w:author="William E. Nichols" w:date="2010-03-03T08:23:00Z"/>
          <w:rFonts w:ascii="Arial" w:hAnsi="Arial" w:cs="Arial"/>
        </w:rPr>
      </w:pPr>
      <w:ins w:id="26" w:author="William E. Nichols" w:date="2010-03-03T08:23:00Z">
        <w:r w:rsidRPr="008C2646">
          <w:rPr>
            <w:rFonts w:ascii="Arial" w:hAnsi="Arial" w:cs="Arial"/>
            <w:b/>
          </w:rPr>
          <w:t>ArcGIS</w:t>
        </w:r>
        <w:r>
          <w:rPr>
            <w:rFonts w:ascii="Arial" w:hAnsi="Arial" w:cs="Arial"/>
            <w:b/>
          </w:rPr>
          <w:t>™</w:t>
        </w:r>
        <w:r>
          <w:rPr>
            <w:rStyle w:val="FootnoteReference"/>
            <w:rFonts w:ascii="Arial" w:hAnsi="Arial" w:cs="Arial"/>
            <w:b/>
          </w:rPr>
          <w:footnoteReference w:id="1"/>
        </w:r>
        <w:r>
          <w:rPr>
            <w:rFonts w:ascii="Arial" w:hAnsi="Arial" w:cs="Arial"/>
          </w:rPr>
          <w:t xml:space="preserve"> –</w:t>
        </w:r>
        <w:r w:rsidRPr="00C81457">
          <w:rPr>
            <w:rFonts w:ascii="Arial" w:hAnsi="Arial" w:cs="Arial"/>
          </w:rPr>
          <w:t xml:space="preserve"> </w:t>
        </w:r>
        <w:r>
          <w:rPr>
            <w:rFonts w:ascii="Arial" w:hAnsi="Arial" w:cs="Arial"/>
          </w:rPr>
          <w:t xml:space="preserve">acquired software </w:t>
        </w:r>
        <w:r w:rsidRPr="00C81457">
          <w:rPr>
            <w:rFonts w:ascii="Arial" w:hAnsi="Arial" w:cs="Arial"/>
          </w:rPr>
          <w:t>visualization tool</w:t>
        </w:r>
        <w:r>
          <w:rPr>
            <w:rFonts w:ascii="Arial" w:hAnsi="Arial" w:cs="Arial"/>
          </w:rPr>
          <w:t xml:space="preserve"> (typically used</w:t>
        </w:r>
        <w:r w:rsidRPr="00C81457">
          <w:rPr>
            <w:rFonts w:ascii="Arial" w:hAnsi="Arial" w:cs="Arial"/>
          </w:rPr>
          <w:t xml:space="preserve"> </w:t>
        </w:r>
        <w:r>
          <w:rPr>
            <w:rFonts w:ascii="Arial" w:hAnsi="Arial" w:cs="Arial"/>
          </w:rPr>
          <w:t>to assess</w:t>
        </w:r>
        <w:r w:rsidRPr="00C81457">
          <w:rPr>
            <w:rFonts w:ascii="Arial" w:hAnsi="Arial" w:cs="Arial"/>
          </w:rPr>
          <w:t xml:space="preserve"> validity of interpolated </w:t>
        </w:r>
        <w:r>
          <w:rPr>
            <w:rFonts w:ascii="Arial" w:hAnsi="Arial" w:cs="Arial"/>
          </w:rPr>
          <w:t xml:space="preserve">hydrostratigraphic </w:t>
        </w:r>
        <w:r w:rsidRPr="00C81457">
          <w:rPr>
            <w:rFonts w:ascii="Arial" w:hAnsi="Arial" w:cs="Arial"/>
          </w:rPr>
          <w:t>surfaces and extents</w:t>
        </w:r>
        <w:r>
          <w:rPr>
            <w:rFonts w:ascii="Arial" w:hAnsi="Arial" w:cs="Arial"/>
          </w:rPr>
          <w:t xml:space="preserve"> and to </w:t>
        </w:r>
        <w:r w:rsidRPr="00C81457">
          <w:rPr>
            <w:rFonts w:ascii="Arial" w:hAnsi="Arial" w:cs="Arial"/>
          </w:rPr>
          <w:t xml:space="preserve">visually </w:t>
        </w:r>
        <w:r>
          <w:rPr>
            <w:rFonts w:ascii="Arial" w:hAnsi="Arial" w:cs="Arial"/>
          </w:rPr>
          <w:t xml:space="preserve">identify </w:t>
        </w:r>
        <w:r w:rsidRPr="00C81457">
          <w:rPr>
            <w:rFonts w:ascii="Arial" w:hAnsi="Arial" w:cs="Arial"/>
          </w:rPr>
          <w:t xml:space="preserve">locations to place control points to constrain the </w:t>
        </w:r>
        <w:r>
          <w:rPr>
            <w:rFonts w:ascii="Arial" w:hAnsi="Arial" w:cs="Arial"/>
          </w:rPr>
          <w:t xml:space="preserve">hydrostratigraphic </w:t>
        </w:r>
        <w:r w:rsidRPr="00C81457">
          <w:rPr>
            <w:rFonts w:ascii="Arial" w:hAnsi="Arial" w:cs="Arial"/>
          </w:rPr>
          <w:t>surfaces</w:t>
        </w:r>
        <w:r>
          <w:rPr>
            <w:rFonts w:ascii="Arial" w:hAnsi="Arial" w:cs="Arial"/>
          </w:rPr>
          <w:t>)</w:t>
        </w:r>
      </w:ins>
    </w:p>
    <w:p w14:paraId="01A8A508" w14:textId="77777777" w:rsidR="00E53FF9" w:rsidRPr="00F26480" w:rsidRDefault="00E53FF9" w:rsidP="00E53FF9">
      <w:pPr>
        <w:pStyle w:val="H1bodytext"/>
        <w:numPr>
          <w:ilvl w:val="0"/>
          <w:numId w:val="22"/>
        </w:numPr>
        <w:ind w:hanging="360"/>
        <w:rPr>
          <w:ins w:id="29" w:author="William E. Nichols" w:date="2010-03-03T08:23:00Z"/>
          <w:rFonts w:ascii="Arial" w:hAnsi="Arial" w:cs="Arial"/>
        </w:rPr>
      </w:pPr>
      <w:proofErr w:type="spellStart"/>
      <w:ins w:id="30" w:author="William E. Nichols" w:date="2010-03-03T08:23:00Z">
        <w:r w:rsidRPr="008C2646">
          <w:rPr>
            <w:rFonts w:ascii="Arial" w:hAnsi="Arial" w:cs="Arial"/>
            <w:b/>
          </w:rPr>
          <w:t>allocateQ</w:t>
        </w:r>
        <w:proofErr w:type="spellEnd"/>
        <w:r>
          <w:rPr>
            <w:rFonts w:ascii="Arial" w:hAnsi="Arial" w:cs="Arial"/>
          </w:rPr>
          <w:t xml:space="preserve"> –</w:t>
        </w:r>
        <w:r w:rsidRPr="00F26480">
          <w:rPr>
            <w:rFonts w:ascii="Arial" w:hAnsi="Arial" w:cs="Arial"/>
          </w:rPr>
          <w:t xml:space="preserve"> </w:t>
        </w:r>
        <w:r>
          <w:rPr>
            <w:rFonts w:ascii="Arial" w:hAnsi="Arial" w:cs="Arial"/>
          </w:rPr>
          <w:t xml:space="preserve">utility code that </w:t>
        </w:r>
        <w:r w:rsidRPr="00F26480">
          <w:rPr>
            <w:rFonts w:ascii="Arial" w:hAnsi="Arial" w:cs="Arial"/>
          </w:rPr>
          <w:t>constructs a MODFLOW well package (“WEL”) file</w:t>
        </w:r>
        <w:r>
          <w:rPr>
            <w:rFonts w:ascii="Arial" w:hAnsi="Arial" w:cs="Arial"/>
          </w:rPr>
          <w:t>; i</w:t>
        </w:r>
        <w:r w:rsidRPr="00F26480">
          <w:rPr>
            <w:rFonts w:ascii="Arial" w:hAnsi="Arial" w:cs="Arial"/>
          </w:rPr>
          <w:t>dentifies water table elevations at proposed remedy well locations, and processes the hydraulic conductivity and saturated thickness data so that, so that flow for fully-penetrating wells that penetrate multiple model layers can be properly apportioned according to layer transmissivity</w:t>
        </w:r>
      </w:ins>
    </w:p>
    <w:p w14:paraId="3DCFD18A" w14:textId="77777777" w:rsidR="00E53FF9" w:rsidRPr="00F26480" w:rsidRDefault="00E53FF9" w:rsidP="00E53FF9">
      <w:pPr>
        <w:pStyle w:val="H1bodytext"/>
        <w:numPr>
          <w:ilvl w:val="0"/>
          <w:numId w:val="22"/>
        </w:numPr>
        <w:ind w:hanging="360"/>
        <w:rPr>
          <w:ins w:id="31" w:author="William E. Nichols" w:date="2010-03-03T08:23:00Z"/>
          <w:rFonts w:ascii="Arial" w:hAnsi="Arial" w:cs="Arial"/>
        </w:rPr>
      </w:pPr>
      <w:proofErr w:type="spellStart"/>
      <w:ins w:id="32" w:author="William E. Nichols" w:date="2010-03-03T08:23:00Z">
        <w:r w:rsidRPr="008C2646">
          <w:rPr>
            <w:rFonts w:ascii="Arial" w:hAnsi="Arial" w:cs="Arial"/>
            <w:b/>
          </w:rPr>
          <w:t>Calcthick</w:t>
        </w:r>
        <w:proofErr w:type="spellEnd"/>
        <w:r>
          <w:rPr>
            <w:rFonts w:ascii="Arial" w:hAnsi="Arial" w:cs="Arial"/>
          </w:rPr>
          <w:t xml:space="preserve"> –utility code that determines saturated thickness from MODFLOW layer definitions and calculated heads</w:t>
        </w:r>
      </w:ins>
    </w:p>
    <w:p w14:paraId="68A6665C" w14:textId="77777777" w:rsidR="00E53FF9" w:rsidRPr="00F26480" w:rsidRDefault="00E53FF9" w:rsidP="00E53FF9">
      <w:pPr>
        <w:pStyle w:val="H1bodytext"/>
        <w:numPr>
          <w:ilvl w:val="0"/>
          <w:numId w:val="22"/>
        </w:numPr>
        <w:ind w:hanging="360"/>
        <w:rPr>
          <w:ins w:id="33" w:author="William E. Nichols" w:date="2010-03-03T08:23:00Z"/>
          <w:rFonts w:ascii="Arial" w:hAnsi="Arial" w:cs="Arial"/>
        </w:rPr>
      </w:pPr>
      <w:proofErr w:type="spellStart"/>
      <w:ins w:id="34" w:author="William E. Nichols" w:date="2010-03-03T08:23:00Z">
        <w:r w:rsidRPr="008C2646">
          <w:rPr>
            <w:rFonts w:ascii="Arial" w:hAnsi="Arial" w:cs="Arial"/>
            <w:b/>
          </w:rPr>
          <w:t>HeadTargDry</w:t>
        </w:r>
        <w:proofErr w:type="spellEnd"/>
        <w:r>
          <w:rPr>
            <w:rFonts w:ascii="Arial" w:hAnsi="Arial" w:cs="Arial"/>
          </w:rPr>
          <w:t xml:space="preserve"> – utility code that </w:t>
        </w:r>
        <w:r w:rsidRPr="00F26480">
          <w:rPr>
            <w:rFonts w:ascii="Arial" w:hAnsi="Arial" w:cs="Arial"/>
          </w:rPr>
          <w:t>retrieves and interpolates simulated heads allowing for dry model cells. I</w:t>
        </w:r>
        <w:r>
          <w:rPr>
            <w:rFonts w:ascii="Arial" w:hAnsi="Arial" w:cs="Arial"/>
          </w:rPr>
          <w:t>t is used for model calibration;</w:t>
        </w:r>
        <w:r w:rsidRPr="00F26480">
          <w:rPr>
            <w:rFonts w:ascii="Arial" w:hAnsi="Arial" w:cs="Arial"/>
          </w:rPr>
          <w:t xml:space="preserve"> </w:t>
        </w:r>
        <w:r>
          <w:rPr>
            <w:rFonts w:ascii="Arial" w:hAnsi="Arial" w:cs="Arial"/>
          </w:rPr>
          <w:t>p</w:t>
        </w:r>
        <w:r w:rsidRPr="00F26480">
          <w:rPr>
            <w:rFonts w:ascii="Arial" w:hAnsi="Arial" w:cs="Arial"/>
          </w:rPr>
          <w:t>erforms linear interpolation between model nodes to the coordinates of the monitoring location</w:t>
        </w:r>
        <w:r>
          <w:rPr>
            <w:rFonts w:ascii="Arial" w:hAnsi="Arial" w:cs="Arial"/>
          </w:rPr>
          <w:t>;</w:t>
        </w:r>
        <w:r w:rsidRPr="00F26480">
          <w:rPr>
            <w:rFonts w:ascii="Arial" w:hAnsi="Arial" w:cs="Arial"/>
          </w:rPr>
          <w:t xml:space="preserve"> includes options to ‘hunt’ down through dry layers for the water table</w:t>
        </w:r>
      </w:ins>
    </w:p>
    <w:p w14:paraId="52B1CAD0" w14:textId="77777777" w:rsidR="005C08A4" w:rsidRPr="005C08A4" w:rsidRDefault="005C08A4" w:rsidP="005C08A4">
      <w:pPr>
        <w:pStyle w:val="H1bodytext"/>
        <w:numPr>
          <w:ilvl w:val="0"/>
          <w:numId w:val="22"/>
        </w:numPr>
        <w:ind w:hanging="360"/>
        <w:rPr>
          <w:rFonts w:ascii="Arial" w:hAnsi="Arial" w:cs="Arial"/>
        </w:rPr>
      </w:pPr>
      <w:r w:rsidRPr="005C08A4">
        <w:rPr>
          <w:rFonts w:ascii="Arial" w:hAnsi="Arial" w:cs="Arial"/>
          <w:b/>
        </w:rPr>
        <w:t>GSLIB</w:t>
      </w:r>
      <w:r w:rsidRPr="005C08A4">
        <w:rPr>
          <w:rFonts w:ascii="Arial" w:hAnsi="Arial" w:cs="Arial"/>
        </w:rPr>
        <w:t xml:space="preserve"> – geostatistical software library</w:t>
      </w:r>
    </w:p>
    <w:p w14:paraId="09BE5CEA" w14:textId="77777777" w:rsidR="00E53FF9" w:rsidRPr="00C81457" w:rsidRDefault="00E53FF9" w:rsidP="00E53FF9">
      <w:pPr>
        <w:pStyle w:val="H1bodytext"/>
        <w:numPr>
          <w:ilvl w:val="0"/>
          <w:numId w:val="22"/>
        </w:numPr>
        <w:ind w:hanging="360"/>
        <w:rPr>
          <w:ins w:id="35" w:author="William E. Nichols" w:date="2010-03-03T08:24:00Z"/>
          <w:rFonts w:ascii="Arial" w:hAnsi="Arial" w:cs="Arial"/>
        </w:rPr>
      </w:pPr>
      <w:ins w:id="36" w:author="William E. Nichols" w:date="2010-03-03T08:24:00Z">
        <w:r w:rsidRPr="008C2646">
          <w:rPr>
            <w:rFonts w:ascii="Arial" w:hAnsi="Arial" w:cs="Arial"/>
            <w:b/>
          </w:rPr>
          <w:t>MakeGHB3</w:t>
        </w:r>
        <w:r>
          <w:rPr>
            <w:rFonts w:ascii="Arial" w:hAnsi="Arial" w:cs="Arial"/>
          </w:rPr>
          <w:t xml:space="preserve"> –</w:t>
        </w:r>
        <w:r w:rsidRPr="00C81457">
          <w:rPr>
            <w:rFonts w:ascii="Arial" w:hAnsi="Arial" w:cs="Arial"/>
          </w:rPr>
          <w:t xml:space="preserve"> </w:t>
        </w:r>
        <w:r>
          <w:rPr>
            <w:rFonts w:ascii="Arial" w:hAnsi="Arial" w:cs="Arial"/>
          </w:rPr>
          <w:t xml:space="preserve">utility code that prepares </w:t>
        </w:r>
        <w:r w:rsidRPr="00C81457">
          <w:rPr>
            <w:rFonts w:ascii="Arial" w:hAnsi="Arial" w:cs="Arial"/>
          </w:rPr>
          <w:t xml:space="preserve">the </w:t>
        </w:r>
        <w:r>
          <w:rPr>
            <w:rFonts w:ascii="Arial" w:hAnsi="Arial" w:cs="Arial"/>
          </w:rPr>
          <w:t>general head boundary (“</w:t>
        </w:r>
        <w:r w:rsidRPr="00C81457">
          <w:rPr>
            <w:rFonts w:ascii="Arial" w:hAnsi="Arial" w:cs="Arial"/>
          </w:rPr>
          <w:t>GHB</w:t>
        </w:r>
        <w:r>
          <w:rPr>
            <w:rFonts w:ascii="Arial" w:hAnsi="Arial" w:cs="Arial"/>
          </w:rPr>
          <w:t>”)</w:t>
        </w:r>
        <w:r w:rsidRPr="00C81457">
          <w:rPr>
            <w:rFonts w:ascii="Arial" w:hAnsi="Arial" w:cs="Arial"/>
          </w:rPr>
          <w:t xml:space="preserve"> input file for MODFLOW</w:t>
        </w:r>
      </w:ins>
    </w:p>
    <w:p w14:paraId="66FF3E32" w14:textId="77777777" w:rsidR="00E53FF9" w:rsidRPr="00C81457" w:rsidRDefault="00E53FF9" w:rsidP="00E53FF9">
      <w:pPr>
        <w:pStyle w:val="H1bodytext"/>
        <w:numPr>
          <w:ilvl w:val="0"/>
          <w:numId w:val="22"/>
        </w:numPr>
        <w:ind w:hanging="360"/>
        <w:rPr>
          <w:ins w:id="37" w:author="William E. Nichols" w:date="2010-03-03T08:24:00Z"/>
          <w:rFonts w:ascii="Arial" w:hAnsi="Arial" w:cs="Arial"/>
        </w:rPr>
      </w:pPr>
      <w:proofErr w:type="spellStart"/>
      <w:ins w:id="38" w:author="William E. Nichols" w:date="2010-03-03T08:24:00Z">
        <w:r w:rsidRPr="008C2646">
          <w:rPr>
            <w:rFonts w:ascii="Arial" w:hAnsi="Arial" w:cs="Arial"/>
            <w:b/>
          </w:rPr>
          <w:t>MakeRecharge</w:t>
        </w:r>
        <w:proofErr w:type="spellEnd"/>
        <w:r>
          <w:rPr>
            <w:rFonts w:ascii="Arial" w:hAnsi="Arial" w:cs="Arial"/>
          </w:rPr>
          <w:t xml:space="preserve"> –</w:t>
        </w:r>
        <w:r w:rsidRPr="00C81457">
          <w:rPr>
            <w:rFonts w:ascii="Arial" w:hAnsi="Arial" w:cs="Arial"/>
          </w:rPr>
          <w:t xml:space="preserve"> </w:t>
        </w:r>
        <w:r>
          <w:rPr>
            <w:rFonts w:ascii="Arial" w:hAnsi="Arial" w:cs="Arial"/>
          </w:rPr>
          <w:t>creates</w:t>
        </w:r>
        <w:r w:rsidRPr="00C81457">
          <w:rPr>
            <w:rFonts w:ascii="Arial" w:hAnsi="Arial" w:cs="Arial"/>
          </w:rPr>
          <w:t xml:space="preserve"> the </w:t>
        </w:r>
        <w:r>
          <w:rPr>
            <w:rFonts w:ascii="Arial" w:hAnsi="Arial" w:cs="Arial"/>
          </w:rPr>
          <w:t>recharge (“</w:t>
        </w:r>
        <w:r w:rsidRPr="00C81457">
          <w:rPr>
            <w:rFonts w:ascii="Arial" w:hAnsi="Arial" w:cs="Arial"/>
          </w:rPr>
          <w:t>RCH</w:t>
        </w:r>
        <w:r>
          <w:rPr>
            <w:rFonts w:ascii="Arial" w:hAnsi="Arial" w:cs="Arial"/>
          </w:rPr>
          <w:t>”) input files for both the his</w:t>
        </w:r>
        <w:r w:rsidRPr="00C81457">
          <w:rPr>
            <w:rFonts w:ascii="Arial" w:hAnsi="Arial" w:cs="Arial"/>
          </w:rPr>
          <w:t>toric and predictive model simulations, specifying recharge values from natural, artificial, and overland flow data sets</w:t>
        </w:r>
      </w:ins>
    </w:p>
    <w:p w14:paraId="6901DF0D" w14:textId="77777777" w:rsidR="005C08A4" w:rsidRPr="005C08A4" w:rsidRDefault="005C08A4" w:rsidP="005C08A4">
      <w:pPr>
        <w:pStyle w:val="H1bodytext"/>
        <w:numPr>
          <w:ilvl w:val="0"/>
          <w:numId w:val="22"/>
        </w:numPr>
        <w:ind w:hanging="360"/>
        <w:rPr>
          <w:rFonts w:ascii="Arial" w:hAnsi="Arial" w:cs="Arial"/>
        </w:rPr>
      </w:pPr>
      <w:r w:rsidRPr="005C08A4">
        <w:rPr>
          <w:rFonts w:ascii="Arial" w:hAnsi="Arial" w:cs="Arial"/>
          <w:b/>
        </w:rPr>
        <w:t>MODPATH/MODPATH-PLOT</w:t>
      </w:r>
      <w:r w:rsidRPr="005C08A4">
        <w:rPr>
          <w:rFonts w:ascii="Arial" w:hAnsi="Arial" w:cs="Arial"/>
        </w:rPr>
        <w:t xml:space="preserve"> – particle-tracking post processing code for MODFLOW</w:t>
      </w:r>
    </w:p>
    <w:p w14:paraId="07D6DC3A" w14:textId="77777777" w:rsidR="00E53FF9" w:rsidRPr="005C08A4" w:rsidRDefault="00E53FF9" w:rsidP="00E53FF9">
      <w:pPr>
        <w:pStyle w:val="H1bodytext"/>
        <w:numPr>
          <w:ilvl w:val="0"/>
          <w:numId w:val="22"/>
        </w:numPr>
        <w:ind w:hanging="360"/>
        <w:rPr>
          <w:ins w:id="39" w:author="William E. Nichols" w:date="2010-03-03T08:24:00Z"/>
          <w:rFonts w:ascii="Arial" w:hAnsi="Arial" w:cs="Arial"/>
        </w:rPr>
      </w:pPr>
      <w:proofErr w:type="spellStart"/>
      <w:ins w:id="40" w:author="William E. Nichols" w:date="2010-03-03T08:24:00Z">
        <w:r w:rsidRPr="008C2646">
          <w:rPr>
            <w:rFonts w:ascii="Arial" w:hAnsi="Arial" w:cs="Arial"/>
            <w:b/>
          </w:rPr>
          <w:t>NRDWL_conc</w:t>
        </w:r>
        <w:proofErr w:type="spellEnd"/>
        <w:r>
          <w:rPr>
            <w:rFonts w:ascii="Arial" w:hAnsi="Arial" w:cs="Arial"/>
          </w:rPr>
          <w:t xml:space="preserve"> –</w:t>
        </w:r>
        <w:r w:rsidRPr="00C81457">
          <w:rPr>
            <w:rFonts w:ascii="Arial" w:hAnsi="Arial" w:cs="Arial"/>
          </w:rPr>
          <w:t xml:space="preserve"> </w:t>
        </w:r>
        <w:r>
          <w:rPr>
            <w:rFonts w:ascii="Arial" w:hAnsi="Arial" w:cs="Arial"/>
          </w:rPr>
          <w:t>utility code that replaces</w:t>
        </w:r>
        <w:r w:rsidRPr="00C81457">
          <w:rPr>
            <w:rFonts w:ascii="Arial" w:hAnsi="Arial" w:cs="Arial"/>
          </w:rPr>
          <w:t xml:space="preserve"> contaminant concentrations from </w:t>
        </w:r>
        <w:proofErr w:type="spellStart"/>
        <w:r w:rsidRPr="00C81457">
          <w:rPr>
            <w:rFonts w:ascii="Arial" w:hAnsi="Arial" w:cs="Arial"/>
          </w:rPr>
          <w:t>QuantVar</w:t>
        </w:r>
        <w:proofErr w:type="spellEnd"/>
        <w:r w:rsidRPr="00C81457">
          <w:rPr>
            <w:rFonts w:ascii="Arial" w:hAnsi="Arial" w:cs="Arial"/>
          </w:rPr>
          <w:t xml:space="preserve"> program with specified concentrations at specific cell locations</w:t>
        </w:r>
      </w:ins>
    </w:p>
    <w:p w14:paraId="58CB6321" w14:textId="77777777" w:rsidR="005C08A4" w:rsidRPr="005C08A4" w:rsidRDefault="005C08A4" w:rsidP="005C08A4">
      <w:pPr>
        <w:pStyle w:val="H1bodytext"/>
        <w:numPr>
          <w:ilvl w:val="0"/>
          <w:numId w:val="22"/>
        </w:numPr>
        <w:ind w:hanging="360"/>
        <w:rPr>
          <w:rFonts w:ascii="Arial" w:hAnsi="Arial" w:cs="Arial"/>
        </w:rPr>
      </w:pPr>
      <w:r w:rsidRPr="005C08A4">
        <w:rPr>
          <w:rFonts w:ascii="Arial" w:hAnsi="Arial" w:cs="Arial"/>
          <w:b/>
        </w:rPr>
        <w:t>PEST</w:t>
      </w:r>
      <w:r w:rsidRPr="005C08A4">
        <w:rPr>
          <w:rFonts w:ascii="Arial" w:hAnsi="Arial" w:cs="Arial"/>
        </w:rPr>
        <w:t xml:space="preserve"> – for model calibration, parameter estimation and predictive uncertainty analysis</w:t>
      </w:r>
    </w:p>
    <w:p w14:paraId="0DA6BC76" w14:textId="77777777" w:rsidR="00E53FF9" w:rsidRDefault="00E53FF9" w:rsidP="00E53FF9">
      <w:pPr>
        <w:pStyle w:val="H1bodytext"/>
        <w:numPr>
          <w:ilvl w:val="0"/>
          <w:numId w:val="22"/>
        </w:numPr>
        <w:ind w:hanging="360"/>
        <w:rPr>
          <w:ins w:id="41" w:author="William E. Nichols" w:date="2010-03-03T08:24:00Z"/>
          <w:rFonts w:ascii="Arial" w:hAnsi="Arial" w:cs="Arial"/>
        </w:rPr>
      </w:pPr>
      <w:ins w:id="42" w:author="William E. Nichols" w:date="2010-03-03T08:24:00Z">
        <w:r w:rsidRPr="008C2646">
          <w:rPr>
            <w:rFonts w:ascii="Arial" w:hAnsi="Arial" w:cs="Arial"/>
            <w:b/>
          </w:rPr>
          <w:t>Read-</w:t>
        </w:r>
        <w:proofErr w:type="spellStart"/>
        <w:r w:rsidRPr="008C2646">
          <w:rPr>
            <w:rFonts w:ascii="Arial" w:hAnsi="Arial" w:cs="Arial"/>
            <w:b/>
          </w:rPr>
          <w:t>lst</w:t>
        </w:r>
        <w:proofErr w:type="spellEnd"/>
        <w:r w:rsidRPr="008C2646">
          <w:rPr>
            <w:rFonts w:ascii="Arial" w:hAnsi="Arial" w:cs="Arial"/>
            <w:b/>
          </w:rPr>
          <w:t>-budget</w:t>
        </w:r>
        <w:r>
          <w:rPr>
            <w:rFonts w:ascii="Arial" w:hAnsi="Arial" w:cs="Arial"/>
          </w:rPr>
          <w:t xml:space="preserve"> –</w:t>
        </w:r>
        <w:r w:rsidRPr="00C81457">
          <w:rPr>
            <w:rFonts w:ascii="Arial" w:hAnsi="Arial" w:cs="Arial"/>
          </w:rPr>
          <w:t xml:space="preserve"> </w:t>
        </w:r>
        <w:r>
          <w:rPr>
            <w:rFonts w:ascii="Arial" w:hAnsi="Arial" w:cs="Arial"/>
          </w:rPr>
          <w:t xml:space="preserve">utility code that </w:t>
        </w:r>
        <w:r w:rsidRPr="00C81457">
          <w:rPr>
            <w:rFonts w:ascii="Arial" w:hAnsi="Arial" w:cs="Arial"/>
          </w:rPr>
          <w:t>creates a file “prefix”-budget.out that will be b</w:t>
        </w:r>
        <w:r>
          <w:rPr>
            <w:rFonts w:ascii="Arial" w:hAnsi="Arial" w:cs="Arial"/>
          </w:rPr>
          <w:t>r</w:t>
        </w:r>
        <w:r w:rsidRPr="00C81457">
          <w:rPr>
            <w:rFonts w:ascii="Arial" w:hAnsi="Arial" w:cs="Arial"/>
          </w:rPr>
          <w:t>ought into a spreadsheet to tabulate and plot (a) the volumetric budget terms (IN and OUT), and (b) the mass balance error of the MODFLOW simulation, as reported by MODFLOW at the end of each interval specific in the output control (OC) file</w:t>
        </w:r>
      </w:ins>
    </w:p>
    <w:p w14:paraId="5098BBAE" w14:textId="77777777" w:rsidR="00E53FF9" w:rsidRDefault="00E53FF9" w:rsidP="00E53FF9">
      <w:pPr>
        <w:pStyle w:val="H1bodytext"/>
        <w:numPr>
          <w:ilvl w:val="0"/>
          <w:numId w:val="22"/>
        </w:numPr>
        <w:ind w:hanging="360"/>
        <w:rPr>
          <w:ins w:id="43" w:author="William E. Nichols" w:date="2010-03-03T08:24:00Z"/>
          <w:rFonts w:ascii="Arial" w:hAnsi="Arial" w:cs="Arial"/>
        </w:rPr>
      </w:pPr>
      <w:ins w:id="44" w:author="William E. Nichols" w:date="2010-03-03T08:24:00Z">
        <w:r w:rsidRPr="008C2646">
          <w:rPr>
            <w:rFonts w:ascii="Arial" w:hAnsi="Arial" w:cs="Arial"/>
            <w:b/>
          </w:rPr>
          <w:lastRenderedPageBreak/>
          <w:t>Read-MT3D-Out-Budget</w:t>
        </w:r>
        <w:r w:rsidRPr="00C81457">
          <w:rPr>
            <w:rFonts w:ascii="Arial" w:hAnsi="Arial" w:cs="Arial"/>
          </w:rPr>
          <w:t xml:space="preserve"> </w:t>
        </w:r>
        <w:r>
          <w:rPr>
            <w:rFonts w:ascii="Arial" w:hAnsi="Arial" w:cs="Arial"/>
          </w:rPr>
          <w:t>– utility code that compiles</w:t>
        </w:r>
        <w:r w:rsidRPr="00C81457">
          <w:rPr>
            <w:rFonts w:ascii="Arial" w:hAnsi="Arial" w:cs="Arial"/>
          </w:rPr>
          <w:t xml:space="preserve"> mass balance reports </w:t>
        </w:r>
        <w:r>
          <w:rPr>
            <w:rFonts w:ascii="Arial" w:hAnsi="Arial" w:cs="Arial"/>
          </w:rPr>
          <w:t>generated by</w:t>
        </w:r>
        <w:r w:rsidRPr="00C81457">
          <w:rPr>
            <w:rFonts w:ascii="Arial" w:hAnsi="Arial" w:cs="Arial"/>
          </w:rPr>
          <w:t xml:space="preserve"> MT3D into a single readable file, in a manner similar to READ-LST-BUDGET for MODFLOW</w:t>
        </w:r>
      </w:ins>
    </w:p>
    <w:p w14:paraId="0E64E0A0" w14:textId="77777777" w:rsidR="00E53FF9" w:rsidRPr="005C08A4" w:rsidRDefault="00E53FF9" w:rsidP="00E53FF9">
      <w:pPr>
        <w:pStyle w:val="H1bodytext"/>
        <w:numPr>
          <w:ilvl w:val="0"/>
          <w:numId w:val="22"/>
        </w:numPr>
        <w:ind w:hanging="360"/>
        <w:rPr>
          <w:ins w:id="45" w:author="William E. Nichols" w:date="2010-03-03T08:24:00Z"/>
          <w:rFonts w:ascii="Arial" w:hAnsi="Arial" w:cs="Arial"/>
        </w:rPr>
      </w:pPr>
      <w:proofErr w:type="spellStart"/>
      <w:ins w:id="46" w:author="William E. Nichols" w:date="2010-03-03T08:24:00Z">
        <w:r w:rsidRPr="008C2646">
          <w:rPr>
            <w:rFonts w:ascii="Arial" w:hAnsi="Arial" w:cs="Arial"/>
            <w:b/>
          </w:rPr>
          <w:t>Starthead</w:t>
        </w:r>
        <w:proofErr w:type="spellEnd"/>
        <w:r>
          <w:rPr>
            <w:rFonts w:ascii="Arial" w:hAnsi="Arial" w:cs="Arial"/>
          </w:rPr>
          <w:t xml:space="preserve"> – utility code that creates</w:t>
        </w:r>
        <w:r w:rsidRPr="00C81457">
          <w:rPr>
            <w:rFonts w:ascii="Arial" w:hAnsi="Arial" w:cs="Arial"/>
          </w:rPr>
          <w:t xml:space="preserve"> the initial head conditions for the predictive flow calculations by plucking the last time step head result from historic run heads output</w:t>
        </w:r>
      </w:ins>
    </w:p>
    <w:p w14:paraId="4F0A0881" w14:textId="77777777" w:rsidR="005C08A4" w:rsidRDefault="005C08A4" w:rsidP="005C08A4">
      <w:pPr>
        <w:pStyle w:val="H1bodytext"/>
        <w:numPr>
          <w:ilvl w:val="0"/>
          <w:numId w:val="22"/>
        </w:numPr>
        <w:ind w:hanging="360"/>
        <w:rPr>
          <w:rFonts w:ascii="Arial" w:hAnsi="Arial" w:cs="Arial"/>
        </w:rPr>
      </w:pPr>
      <w:r w:rsidRPr="005C08A4">
        <w:rPr>
          <w:rFonts w:ascii="Arial" w:hAnsi="Arial" w:cs="Arial"/>
          <w:b/>
        </w:rPr>
        <w:t>Groundwater Vistas™</w:t>
      </w:r>
      <w:r w:rsidR="002431CD">
        <w:rPr>
          <w:rStyle w:val="FootnoteReference"/>
          <w:rFonts w:ascii="Arial" w:hAnsi="Arial" w:cs="Arial"/>
          <w:b/>
        </w:rPr>
        <w:footnoteReference w:id="2"/>
      </w:r>
      <w:r w:rsidRPr="005C08A4">
        <w:rPr>
          <w:rFonts w:ascii="Arial" w:hAnsi="Arial" w:cs="Arial"/>
        </w:rPr>
        <w:t xml:space="preserve">  – Windows</w:t>
      </w:r>
      <w:ins w:id="48" w:author="William E. Nichols" w:date="2010-03-03T08:31:00Z">
        <w:r w:rsidR="006E57E0">
          <w:rPr>
            <w:rFonts w:ascii="Arial" w:hAnsi="Arial" w:cs="Arial"/>
          </w:rPr>
          <w:t>®</w:t>
        </w:r>
      </w:ins>
      <w:del w:id="49" w:author="William E. Nichols" w:date="2010-03-03T08:31:00Z">
        <w:r w:rsidRPr="005C08A4" w:rsidDel="006E57E0">
          <w:rPr>
            <w:rFonts w:ascii="Arial" w:hAnsi="Arial" w:cs="Arial"/>
          </w:rPr>
          <w:delText>™</w:delText>
        </w:r>
      </w:del>
      <w:r w:rsidR="002431CD">
        <w:rPr>
          <w:rStyle w:val="FootnoteReference"/>
          <w:rFonts w:ascii="Arial" w:hAnsi="Arial" w:cs="Arial"/>
        </w:rPr>
        <w:footnoteReference w:id="3"/>
      </w:r>
      <w:r w:rsidRPr="005C08A4">
        <w:rPr>
          <w:rFonts w:ascii="Arial" w:hAnsi="Arial" w:cs="Arial"/>
        </w:rPr>
        <w:t xml:space="preserve">  graphical user interface for 3-D groundwater flow &amp; transport modeling</w:t>
      </w:r>
    </w:p>
    <w:p w14:paraId="4EF52769" w14:textId="77777777" w:rsidR="005C08A4" w:rsidRPr="00E53FF9" w:rsidRDefault="005C08A4" w:rsidP="005C08A4">
      <w:pPr>
        <w:pStyle w:val="H1bodytext"/>
        <w:numPr>
          <w:ilvl w:val="0"/>
          <w:numId w:val="22"/>
        </w:numPr>
        <w:ind w:hanging="360"/>
        <w:rPr>
          <w:ins w:id="54" w:author="William E. Nichols" w:date="2010-03-03T08:24:00Z"/>
          <w:rFonts w:ascii="Arial" w:hAnsi="Arial" w:cs="Arial"/>
          <w:b/>
          <w:rPrChange w:id="55" w:author="William E. Nichols" w:date="2010-03-03T08:24:00Z">
            <w:rPr>
              <w:ins w:id="56" w:author="William E. Nichols" w:date="2010-03-03T08:24:00Z"/>
              <w:rFonts w:ascii="Arial" w:hAnsi="Arial" w:cs="Arial"/>
            </w:rPr>
          </w:rPrChange>
        </w:rPr>
      </w:pPr>
      <w:r w:rsidRPr="005C08A4">
        <w:rPr>
          <w:rFonts w:ascii="Arial" w:hAnsi="Arial" w:cs="Arial"/>
          <w:b/>
        </w:rPr>
        <w:t>Surfer™</w:t>
      </w:r>
      <w:r w:rsidR="002431CD">
        <w:rPr>
          <w:rStyle w:val="FootnoteReference"/>
          <w:rFonts w:ascii="Arial" w:hAnsi="Arial" w:cs="Arial"/>
          <w:b/>
        </w:rPr>
        <w:footnoteReference w:id="4"/>
      </w:r>
      <w:r w:rsidRPr="005C08A4">
        <w:rPr>
          <w:rFonts w:ascii="Arial" w:hAnsi="Arial" w:cs="Arial"/>
        </w:rPr>
        <w:t xml:space="preserve"> - </w:t>
      </w:r>
      <w:r>
        <w:rPr>
          <w:rFonts w:ascii="Arial" w:hAnsi="Arial" w:cs="Arial"/>
        </w:rPr>
        <w:t>Graphical interpolation and display for preparing geostatistical distributions of contaminants to support definition of initial conditions</w:t>
      </w:r>
    </w:p>
    <w:p w14:paraId="2DF5CC39" w14:textId="77777777" w:rsidR="00E53FF9" w:rsidRPr="00E53FF9" w:rsidRDefault="00E53FF9" w:rsidP="005C08A4">
      <w:pPr>
        <w:pStyle w:val="H1bodytext"/>
        <w:numPr>
          <w:ilvl w:val="0"/>
          <w:numId w:val="22"/>
        </w:numPr>
        <w:ind w:hanging="360"/>
        <w:rPr>
          <w:rFonts w:ascii="Arial" w:hAnsi="Arial" w:cs="Arial"/>
          <w:b/>
        </w:rPr>
      </w:pPr>
      <w:ins w:id="60" w:author="William E. Nichols" w:date="2010-03-03T08:24:00Z">
        <w:r w:rsidRPr="00E53FF9">
          <w:rPr>
            <w:rFonts w:ascii="Arial" w:hAnsi="Arial" w:cs="Arial"/>
            <w:b/>
          </w:rPr>
          <w:t>Well-layers</w:t>
        </w:r>
        <w:r w:rsidRPr="00E53FF9">
          <w:rPr>
            <w:rFonts w:ascii="Arial" w:hAnsi="Arial" w:cs="Arial"/>
          </w:rPr>
          <w:t xml:space="preserve"> – utility code that determines the layers in the model that a well screen of a particular well overlaps</w:t>
        </w:r>
      </w:ins>
    </w:p>
    <w:p w14:paraId="49A881D2" w14:textId="77777777" w:rsidR="00CE52F3" w:rsidRDefault="00CE52F3" w:rsidP="005C08A4">
      <w:pPr>
        <w:pStyle w:val="H1bodytext"/>
        <w:rPr>
          <w:rFonts w:ascii="Arial" w:hAnsi="Arial" w:cs="Arial"/>
        </w:rPr>
      </w:pPr>
      <w:r>
        <w:rPr>
          <w:rFonts w:ascii="Arial" w:hAnsi="Arial" w:cs="Arial"/>
        </w:rPr>
        <w:t xml:space="preserve">Calculational software is distinguished from supporting software because these </w:t>
      </w:r>
      <w:r w:rsidR="00F92B90">
        <w:rPr>
          <w:rFonts w:ascii="Arial" w:hAnsi="Arial" w:cs="Arial"/>
        </w:rPr>
        <w:t xml:space="preserve">two groups of software are </w:t>
      </w:r>
      <w:r w:rsidR="00111F40">
        <w:rPr>
          <w:rFonts w:ascii="Arial" w:hAnsi="Arial" w:cs="Arial"/>
        </w:rPr>
        <w:t xml:space="preserve">classified and </w:t>
      </w:r>
      <w:r>
        <w:rPr>
          <w:rFonts w:ascii="Arial" w:hAnsi="Arial" w:cs="Arial"/>
        </w:rPr>
        <w:t xml:space="preserve">graded </w:t>
      </w:r>
      <w:r w:rsidR="00111F40">
        <w:rPr>
          <w:rFonts w:ascii="Arial" w:hAnsi="Arial" w:cs="Arial"/>
        </w:rPr>
        <w:t xml:space="preserve">differently </w:t>
      </w:r>
      <w:r>
        <w:rPr>
          <w:rFonts w:ascii="Arial" w:hAnsi="Arial" w:cs="Arial"/>
        </w:rPr>
        <w:t>in the SMP</w:t>
      </w:r>
      <w:r w:rsidR="002331E2">
        <w:rPr>
          <w:rFonts w:ascii="Arial" w:hAnsi="Arial" w:cs="Arial"/>
        </w:rPr>
        <w:t xml:space="preserve">.  The basis for the difference is that the first </w:t>
      </w:r>
      <w:del w:id="61" w:author="William E. Nichols" w:date="2010-03-03T08:25:00Z">
        <w:r w:rsidR="002331E2" w:rsidDel="00E53FF9">
          <w:rPr>
            <w:rFonts w:ascii="Arial" w:hAnsi="Arial" w:cs="Arial"/>
          </w:rPr>
          <w:delText xml:space="preserve">two </w:delText>
        </w:r>
      </w:del>
      <w:ins w:id="62" w:author="William E. Nichols" w:date="2010-03-03T08:25:00Z">
        <w:r w:rsidR="00E53FF9">
          <w:rPr>
            <w:rFonts w:ascii="Arial" w:hAnsi="Arial" w:cs="Arial"/>
          </w:rPr>
          <w:t xml:space="preserve">three </w:t>
        </w:r>
      </w:ins>
      <w:r w:rsidR="002331E2">
        <w:rPr>
          <w:rFonts w:ascii="Arial" w:hAnsi="Arial" w:cs="Arial"/>
        </w:rPr>
        <w:t xml:space="preserve">codes, </w:t>
      </w:r>
      <w:ins w:id="63" w:author="William E. Nichols" w:date="2010-03-03T08:25:00Z">
        <w:r w:rsidR="00E53FF9">
          <w:rPr>
            <w:rFonts w:ascii="Arial" w:hAnsi="Arial" w:cs="Arial"/>
          </w:rPr>
          <w:t xml:space="preserve">MODFLOW-2000, </w:t>
        </w:r>
      </w:ins>
      <w:r w:rsidR="002331E2">
        <w:rPr>
          <w:rFonts w:ascii="Arial" w:hAnsi="Arial" w:cs="Arial"/>
        </w:rPr>
        <w:t>MODFLOW-2000-</w:t>
      </w:r>
      <w:del w:id="64" w:author="William E. Nichols" w:date="2010-03-04T14:06:00Z">
        <w:r w:rsidR="002331E2" w:rsidDel="007E2ADA">
          <w:rPr>
            <w:rFonts w:ascii="Arial" w:hAnsi="Arial" w:cs="Arial"/>
          </w:rPr>
          <w:delText>SSPA</w:delText>
        </w:r>
      </w:del>
      <w:ins w:id="65" w:author="William E. Nichols" w:date="2010-03-04T14:06:00Z">
        <w:r w:rsidR="007E2ADA">
          <w:rPr>
            <w:rFonts w:ascii="Arial" w:hAnsi="Arial" w:cs="Arial"/>
          </w:rPr>
          <w:t>MST</w:t>
        </w:r>
      </w:ins>
      <w:ins w:id="66" w:author="William E. Nichols" w:date="2010-03-03T08:25:00Z">
        <w:r w:rsidR="00E53FF9">
          <w:rPr>
            <w:rFonts w:ascii="Arial" w:hAnsi="Arial" w:cs="Arial"/>
          </w:rPr>
          <w:t>,</w:t>
        </w:r>
      </w:ins>
      <w:r w:rsidR="002331E2">
        <w:rPr>
          <w:rFonts w:ascii="Arial" w:hAnsi="Arial" w:cs="Arial"/>
        </w:rPr>
        <w:t xml:space="preserve"> and MT3DMS, calculate results that will be used to support decision making </w:t>
      </w:r>
      <w:r w:rsidR="00111F40">
        <w:rPr>
          <w:rFonts w:ascii="Arial" w:hAnsi="Arial" w:cs="Arial"/>
        </w:rPr>
        <w:t xml:space="preserve">and </w:t>
      </w:r>
      <w:r w:rsidR="00F92B90">
        <w:rPr>
          <w:rFonts w:ascii="Arial" w:hAnsi="Arial" w:cs="Arial"/>
        </w:rPr>
        <w:t xml:space="preserve">as such, these items </w:t>
      </w:r>
      <w:r w:rsidR="00111F40">
        <w:rPr>
          <w:rFonts w:ascii="Arial" w:hAnsi="Arial" w:cs="Arial"/>
        </w:rPr>
        <w:t xml:space="preserve">constitute safety software graded to level C.  In contrast, </w:t>
      </w:r>
      <w:r w:rsidR="002331E2">
        <w:rPr>
          <w:rFonts w:ascii="Arial" w:hAnsi="Arial" w:cs="Arial"/>
        </w:rPr>
        <w:t>support</w:t>
      </w:r>
      <w:del w:id="67" w:author="William E. Nichols" w:date="2010-03-03T08:23:00Z">
        <w:r w:rsidR="002331E2" w:rsidDel="00E53FF9">
          <w:rPr>
            <w:rFonts w:ascii="Arial" w:hAnsi="Arial" w:cs="Arial"/>
          </w:rPr>
          <w:delText>ing</w:delText>
        </w:r>
      </w:del>
      <w:r w:rsidR="002331E2">
        <w:rPr>
          <w:rFonts w:ascii="Arial" w:hAnsi="Arial" w:cs="Arial"/>
        </w:rPr>
        <w:t xml:space="preserve"> software </w:t>
      </w:r>
      <w:r w:rsidR="00111F40">
        <w:rPr>
          <w:rFonts w:ascii="Arial" w:hAnsi="Arial" w:cs="Arial"/>
        </w:rPr>
        <w:t>include</w:t>
      </w:r>
      <w:r w:rsidR="00F92B90">
        <w:rPr>
          <w:rFonts w:ascii="Arial" w:hAnsi="Arial" w:cs="Arial"/>
        </w:rPr>
        <w:t>s</w:t>
      </w:r>
      <w:r w:rsidR="00111F40">
        <w:rPr>
          <w:rFonts w:ascii="Arial" w:hAnsi="Arial" w:cs="Arial"/>
        </w:rPr>
        <w:t xml:space="preserve"> </w:t>
      </w:r>
      <w:r w:rsidR="002331E2">
        <w:rPr>
          <w:rFonts w:ascii="Arial" w:hAnsi="Arial" w:cs="Arial"/>
        </w:rPr>
        <w:t xml:space="preserve">graphical interfaces, visualization, and input preparation support but not </w:t>
      </w:r>
      <w:r w:rsidR="00111F40">
        <w:rPr>
          <w:rFonts w:ascii="Arial" w:hAnsi="Arial" w:cs="Arial"/>
        </w:rPr>
        <w:t xml:space="preserve">calculation of </w:t>
      </w:r>
      <w:r w:rsidR="002331E2">
        <w:rPr>
          <w:rFonts w:ascii="Arial" w:hAnsi="Arial" w:cs="Arial"/>
        </w:rPr>
        <w:t>results that d</w:t>
      </w:r>
      <w:r w:rsidR="00111F40">
        <w:rPr>
          <w:rFonts w:ascii="Arial" w:hAnsi="Arial" w:cs="Arial"/>
        </w:rPr>
        <w:t xml:space="preserve">irectly support decision making, and </w:t>
      </w:r>
      <w:r w:rsidR="00F92B90">
        <w:rPr>
          <w:rFonts w:ascii="Arial" w:hAnsi="Arial" w:cs="Arial"/>
        </w:rPr>
        <w:t xml:space="preserve">are </w:t>
      </w:r>
      <w:r w:rsidR="00111F40">
        <w:rPr>
          <w:rFonts w:ascii="Arial" w:hAnsi="Arial" w:cs="Arial"/>
        </w:rPr>
        <w:t xml:space="preserve">therefore not rated as safety software and </w:t>
      </w:r>
      <w:r w:rsidR="00F92B90">
        <w:rPr>
          <w:rFonts w:ascii="Arial" w:hAnsi="Arial" w:cs="Arial"/>
        </w:rPr>
        <w:t xml:space="preserve">are </w:t>
      </w:r>
      <w:r w:rsidR="000B0CBC">
        <w:rPr>
          <w:rFonts w:ascii="Arial" w:hAnsi="Arial" w:cs="Arial"/>
        </w:rPr>
        <w:t>graded to N/A (</w:t>
      </w:r>
      <w:r w:rsidR="00F92B90">
        <w:rPr>
          <w:rFonts w:ascii="Arial" w:hAnsi="Arial" w:cs="Arial"/>
        </w:rPr>
        <w:t>that is, none of the software grading checklist questions are answered affirmatively</w:t>
      </w:r>
      <w:r w:rsidR="000B0CBC">
        <w:rPr>
          <w:rFonts w:ascii="Arial" w:hAnsi="Arial" w:cs="Arial"/>
        </w:rPr>
        <w:t>)</w:t>
      </w:r>
      <w:r w:rsidR="00111F40">
        <w:rPr>
          <w:rFonts w:ascii="Arial" w:hAnsi="Arial" w:cs="Arial"/>
        </w:rPr>
        <w:t>.</w:t>
      </w:r>
    </w:p>
    <w:p w14:paraId="60892A55" w14:textId="77777777" w:rsidR="005C08A4" w:rsidRDefault="00100D02" w:rsidP="00100D02">
      <w:pPr>
        <w:pStyle w:val="Heading2"/>
      </w:pPr>
      <w:bookmarkStart w:id="68" w:name="_Ref233013929"/>
      <w:r>
        <w:t>Alternatives Analysis</w:t>
      </w:r>
      <w:bookmarkEnd w:id="68"/>
    </w:p>
    <w:p w14:paraId="0929DEF1" w14:textId="77777777" w:rsidR="00AD7846" w:rsidRPr="005C08A4" w:rsidRDefault="00AD7846" w:rsidP="00AD7846">
      <w:pPr>
        <w:pStyle w:val="H1bodytext"/>
        <w:rPr>
          <w:rFonts w:ascii="Arial" w:hAnsi="Arial" w:cs="Arial"/>
        </w:rPr>
      </w:pPr>
      <w:r w:rsidRPr="005C08A4">
        <w:rPr>
          <w:rFonts w:ascii="Arial" w:hAnsi="Arial" w:cs="Arial"/>
        </w:rPr>
        <w:t xml:space="preserve">MODFLOW is a computer code that solves the groundwater flow equation.  The program is the most widely used by hydrogeologists in the world to simulate the flow of groundwater through aquifers.  Related codes solve for flow pathlines, contaminant transport, and other aspects controlled by groundwater flow. The code is free software, written primarily in Fortran, and can compile and run on </w:t>
      </w:r>
      <w:del w:id="69" w:author="William E. Nichols" w:date="2010-03-03T08:29:00Z">
        <w:r w:rsidRPr="005C08A4" w:rsidDel="009E165B">
          <w:rPr>
            <w:rFonts w:ascii="Arial" w:hAnsi="Arial" w:cs="Arial"/>
          </w:rPr>
          <w:delText xml:space="preserve">DOS, </w:delText>
        </w:r>
      </w:del>
      <w:r w:rsidRPr="005C08A4">
        <w:rPr>
          <w:rFonts w:ascii="Arial" w:hAnsi="Arial" w:cs="Arial"/>
        </w:rPr>
        <w:t>Windows</w:t>
      </w:r>
      <w:ins w:id="70" w:author="William E. Nichols" w:date="2010-03-03T08:31:00Z">
        <w:r w:rsidR="006E57E0">
          <w:rPr>
            <w:rFonts w:ascii="Arial" w:hAnsi="Arial" w:cs="Arial"/>
          </w:rPr>
          <w:t>®</w:t>
        </w:r>
      </w:ins>
      <w:r w:rsidRPr="005C08A4">
        <w:rPr>
          <w:rFonts w:ascii="Arial" w:hAnsi="Arial" w:cs="Arial"/>
        </w:rPr>
        <w:t xml:space="preserve">, </w:t>
      </w:r>
      <w:ins w:id="71" w:author="William E. Nichols" w:date="2010-03-03T08:29:00Z">
        <w:r w:rsidR="009E165B">
          <w:rPr>
            <w:rFonts w:ascii="Arial" w:hAnsi="Arial" w:cs="Arial"/>
          </w:rPr>
          <w:t>Linux</w:t>
        </w:r>
      </w:ins>
      <w:ins w:id="72" w:author="William E. Nichols" w:date="2010-03-03T08:31:00Z">
        <w:r w:rsidR="006E57E0">
          <w:rPr>
            <w:rFonts w:ascii="Arial" w:hAnsi="Arial" w:cs="Arial"/>
          </w:rPr>
          <w:t>®</w:t>
        </w:r>
      </w:ins>
      <w:ins w:id="73" w:author="William E. Nichols" w:date="2010-03-03T08:29:00Z">
        <w:r w:rsidR="009E165B">
          <w:rPr>
            <w:rStyle w:val="FootnoteReference"/>
            <w:rFonts w:ascii="Arial" w:hAnsi="Arial" w:cs="Arial"/>
          </w:rPr>
          <w:footnoteReference w:id="5"/>
        </w:r>
        <w:r w:rsidR="009E165B">
          <w:rPr>
            <w:rFonts w:ascii="Arial" w:hAnsi="Arial" w:cs="Arial"/>
          </w:rPr>
          <w:t xml:space="preserve">, </w:t>
        </w:r>
      </w:ins>
      <w:r w:rsidRPr="005C08A4">
        <w:rPr>
          <w:rFonts w:ascii="Arial" w:hAnsi="Arial" w:cs="Arial"/>
        </w:rPr>
        <w:t xml:space="preserve">or </w:t>
      </w:r>
      <w:del w:id="82" w:author="William E. Nichols" w:date="2010-03-03T08:29:00Z">
        <w:r w:rsidRPr="005C08A4" w:rsidDel="009E165B">
          <w:rPr>
            <w:rFonts w:ascii="Arial" w:hAnsi="Arial" w:cs="Arial"/>
          </w:rPr>
          <w:delText>UNIX-like</w:delText>
        </w:r>
      </w:del>
      <w:ins w:id="83" w:author="William E. Nichols" w:date="2010-03-03T08:29:00Z">
        <w:r w:rsidR="009E165B">
          <w:rPr>
            <w:rFonts w:ascii="Arial" w:hAnsi="Arial" w:cs="Arial"/>
          </w:rPr>
          <w:t>other</w:t>
        </w:r>
      </w:ins>
      <w:r w:rsidRPr="005C08A4">
        <w:rPr>
          <w:rFonts w:ascii="Arial" w:hAnsi="Arial" w:cs="Arial"/>
        </w:rPr>
        <w:t xml:space="preserve"> operating systems.  It is developed and distributed by the USGS.</w:t>
      </w:r>
    </w:p>
    <w:p w14:paraId="265A71C9" w14:textId="77777777" w:rsidR="00AD7846" w:rsidRDefault="00AD7846" w:rsidP="00AD7846">
      <w:pPr>
        <w:pStyle w:val="H1bodytext"/>
        <w:rPr>
          <w:rFonts w:ascii="Arial" w:hAnsi="Arial" w:cs="Arial"/>
        </w:rPr>
      </w:pPr>
      <w:r w:rsidRPr="005C08A4">
        <w:rPr>
          <w:rFonts w:ascii="Arial" w:hAnsi="Arial" w:cs="Arial"/>
        </w:rPr>
        <w:t>MODFLOW is a computer program that numerically solves the three-dimensional ground-water flow equation for a porous medium by using a finite-difference method.  MODFLOW is designed to be modular in that different functionalities such as wells, rivers, evapotranspiration, etc. can be added as modules to the basic groundwater flow solutions.  Although MODFLOW was designed to be easily enhanced, the design was oriented toward additions to the ground-water flow equation.  Frequently there is a need to solve additional equations; for example, transport equations and equations for estimating parameter values that produce the closest match between model-calculated heads and flows a</w:t>
      </w:r>
      <w:r>
        <w:rPr>
          <w:rFonts w:ascii="Arial" w:hAnsi="Arial" w:cs="Arial"/>
        </w:rPr>
        <w:t>nd measured values. The version</w:t>
      </w:r>
      <w:r w:rsidRPr="005C08A4">
        <w:rPr>
          <w:rFonts w:ascii="Arial" w:hAnsi="Arial" w:cs="Arial"/>
        </w:rPr>
        <w:t xml:space="preserve"> of MODFLOW </w:t>
      </w:r>
      <w:r w:rsidR="008573F3">
        <w:rPr>
          <w:rFonts w:ascii="Arial" w:hAnsi="Arial" w:cs="Arial"/>
        </w:rPr>
        <w:t xml:space="preserve">that is the basis for the version </w:t>
      </w:r>
      <w:r w:rsidRPr="005C08A4">
        <w:rPr>
          <w:rFonts w:ascii="Arial" w:hAnsi="Arial" w:cs="Arial"/>
        </w:rPr>
        <w:t xml:space="preserve">addressed in this SMP, MODFLOW-2000, </w:t>
      </w:r>
      <w:r>
        <w:rPr>
          <w:rFonts w:ascii="Arial" w:hAnsi="Arial" w:cs="Arial"/>
        </w:rPr>
        <w:t>is</w:t>
      </w:r>
      <w:r w:rsidRPr="005C08A4">
        <w:rPr>
          <w:rFonts w:ascii="Arial" w:hAnsi="Arial" w:cs="Arial"/>
        </w:rPr>
        <w:t xml:space="preserve"> designed to </w:t>
      </w:r>
      <w:r w:rsidRPr="005C08A4">
        <w:rPr>
          <w:rFonts w:ascii="Arial" w:hAnsi="Arial" w:cs="Arial"/>
        </w:rPr>
        <w:lastRenderedPageBreak/>
        <w:t>accommodate the solution of equations in addition to the ground-water flow equation.  The user’s manual for MODFLOW-2000</w:t>
      </w:r>
      <w:r>
        <w:rPr>
          <w:rFonts w:ascii="Arial" w:hAnsi="Arial" w:cs="Arial"/>
        </w:rPr>
        <w:t xml:space="preserve"> </w:t>
      </w:r>
      <w:r w:rsidR="002C5141">
        <w:rPr>
          <w:rFonts w:ascii="Arial" w:hAnsi="Arial" w:cs="Arial"/>
        </w:rPr>
        <w:fldChar w:fldCharType="begin"/>
      </w:r>
      <w:r w:rsidR="00F62D09">
        <w:rPr>
          <w:rFonts w:ascii="Arial" w:hAnsi="Arial" w:cs="Arial"/>
        </w:rPr>
        <w:instrText xml:space="preserve"> ADDIN EN.CITE &lt;EndNote&gt;&lt;Cite&gt;&lt;Author&gt;Harbaugh&lt;/Author&gt;&lt;Year&gt;2000&lt;/Year&gt;&lt;RecNum&gt;404&lt;/RecNum&gt;&lt;record&gt;&lt;rec-number&gt;404&lt;/rec-number&gt;&lt;foreign-keys&gt;&lt;key app="EN" db-id="2rawr5epza5zfce2xx0xdtveawrxevrr9az9"&gt;404&lt;/key&gt;&lt;/foreign-keys&gt;&lt;ref-type name="Report"&gt;27&lt;/ref-type&gt;&lt;contributors&gt;&lt;authors&gt;&lt;author&gt;Harbaugh, Arlen W.&lt;/author&gt;&lt;author&gt;Banta, Edward R.&lt;/author&gt;&lt;author&gt;Hill, Mary C.&lt;/author&gt;&lt;author&gt;McDonald, Michael G.&lt;/author&gt;&lt;/authors&gt;&lt;/contributors&gt;&lt;titles&gt;&lt;title&gt;MODFLOW-2000, The U.S. Geological Survey Modular Ground-Water Model-User Guide to Modularization Concepts and the Ground-Water Flow Process&lt;/title&gt;&lt;/titles&gt;&lt;dates&gt;&lt;year&gt;2000&lt;/year&gt;&lt;/dates&gt;&lt;pub-location&gt;Reston, Virginia&lt;/pub-location&gt;&lt;publisher&gt;U.S. Geological Survey&lt;/publisher&gt;&lt;isbn&gt;USGS Open-File Report 00-92&lt;/isbn&gt;&lt;label&gt;USGS OFR 00-92&lt;/label&gt;&lt;urls&gt;&lt;/urls&gt;&lt;/record&gt;&lt;/Cite&gt;&lt;/EndNote&gt;</w:instrText>
      </w:r>
      <w:r w:rsidR="002C5141">
        <w:rPr>
          <w:rFonts w:ascii="Arial" w:hAnsi="Arial" w:cs="Arial"/>
        </w:rPr>
        <w:fldChar w:fldCharType="separate"/>
      </w:r>
      <w:r w:rsidR="0052307C">
        <w:rPr>
          <w:rFonts w:ascii="Arial" w:hAnsi="Arial" w:cs="Arial"/>
          <w:noProof/>
        </w:rPr>
        <w:t>(Harbaugh et al. 2000)</w:t>
      </w:r>
      <w:r w:rsidR="002C5141">
        <w:rPr>
          <w:rFonts w:ascii="Arial" w:hAnsi="Arial" w:cs="Arial"/>
        </w:rPr>
        <w:fldChar w:fldCharType="end"/>
      </w:r>
      <w:r>
        <w:rPr>
          <w:rFonts w:ascii="Arial" w:hAnsi="Arial" w:cs="Arial"/>
        </w:rPr>
        <w:t xml:space="preserve"> </w:t>
      </w:r>
      <w:r w:rsidRPr="005C08A4">
        <w:rPr>
          <w:rFonts w:ascii="Arial" w:hAnsi="Arial" w:cs="Arial"/>
        </w:rPr>
        <w:t>contains an overview of the old and added design concepts, documents one new package, and contains input instructions for usin</w:t>
      </w:r>
      <w:r w:rsidR="00BC1B20">
        <w:rPr>
          <w:rFonts w:ascii="Arial" w:hAnsi="Arial" w:cs="Arial"/>
        </w:rPr>
        <w:t>g the model to solve the ground</w:t>
      </w:r>
      <w:r w:rsidRPr="005C08A4">
        <w:rPr>
          <w:rFonts w:ascii="Arial" w:hAnsi="Arial" w:cs="Arial"/>
        </w:rPr>
        <w:t>water flow equation.</w:t>
      </w:r>
    </w:p>
    <w:p w14:paraId="76CBE244" w14:textId="77777777" w:rsidR="00100D02" w:rsidRPr="00100D02" w:rsidRDefault="00100D02" w:rsidP="00100D02">
      <w:pPr>
        <w:pStyle w:val="H1bodytext"/>
        <w:rPr>
          <w:rFonts w:ascii="Arial" w:hAnsi="Arial" w:cs="Arial"/>
        </w:rPr>
      </w:pPr>
      <w:r w:rsidRPr="00100D02">
        <w:rPr>
          <w:rFonts w:ascii="Arial" w:hAnsi="Arial" w:cs="Arial"/>
        </w:rPr>
        <w:t>Alternatives are restricted given DOE’s direction to use MODFLOW software for groundwater simulation at the Hanford Site</w:t>
      </w:r>
      <w:r>
        <w:rPr>
          <w:rFonts w:ascii="Arial" w:hAnsi="Arial" w:cs="Arial"/>
        </w:rPr>
        <w:t xml:space="preserve"> </w:t>
      </w:r>
      <w:r w:rsidR="002C5141">
        <w:rPr>
          <w:rFonts w:ascii="Arial" w:hAnsi="Arial" w:cs="Arial"/>
        </w:rPr>
        <w:fldChar w:fldCharType="begin"/>
      </w:r>
      <w:r w:rsidR="00F62D09">
        <w:rPr>
          <w:rFonts w:ascii="Arial" w:hAnsi="Arial" w:cs="Arial"/>
        </w:rPr>
        <w:instrText xml:space="preserve"> ADDIN EN.CITE &lt;EndNote&gt;&lt;Cite&gt;&lt;Author&gt;Klein&lt;/Author&gt;&lt;Year&gt;2006&lt;/Year&gt;&lt;RecNum&gt;256&lt;/RecNum&gt;&lt;record&gt;&lt;rec-number&gt;256&lt;/rec-number&gt;&lt;foreign-keys&gt;&lt;key app="EN" db-id="2rawr5epza5zfce2xx0xdtveawrxevrr9az9"&gt;256&lt;/key&gt;&lt;/foreign-keys&gt;&lt;ref-type name="Personal Communication"&gt;26&lt;/ref-type&gt;&lt;contributors&gt;&lt;authors&gt;&lt;author&gt;Klein, Keith A.&lt;/author&gt;&lt;/authors&gt;&lt;secondary-authors&gt;&lt;author&gt;R. G. Gallagher,&lt;/author&gt;&lt;/secondary-authors&gt;&lt;/contributors&gt;&lt;titles&gt;&lt;title&gt;Contract No. DE-AC06-96RL13200 - Hanford Groundwater Modeling Integration&lt;/title&gt;&lt;/titles&gt;&lt;num-vols&gt;0600637, 06-AMCP-0132&lt;/num-vols&gt;&lt;edition&gt;Announcement that there will be no further development of the CFEST site-wide groundwater model and no site-wide cumulative assessment except by the Tank Closure and Waste Management EIS team.&lt;/edition&gt;&lt;dates&gt;&lt;year&gt;2006&lt;/year&gt;&lt;pub-dates&gt;&lt;date&gt;March 9, 2006&lt;/date&gt;&lt;/pub-dates&gt;&lt;/dates&gt;&lt;pub-location&gt;Richland, Washington&lt;/pub-location&gt;&lt;publisher&gt;U.S. Department of Energy, Richland Operations Office&lt;/publisher&gt;&lt;label&gt;Letter 06-AMCP-0132&lt;/label&gt;&lt;urls&gt;&lt;/urls&gt;&lt;/record&gt;&lt;/Cite&gt;&lt;/EndNote&gt;</w:instrText>
      </w:r>
      <w:r w:rsidR="002C5141">
        <w:rPr>
          <w:rFonts w:ascii="Arial" w:hAnsi="Arial" w:cs="Arial"/>
        </w:rPr>
        <w:fldChar w:fldCharType="separate"/>
      </w:r>
      <w:r w:rsidR="0052307C">
        <w:rPr>
          <w:rFonts w:ascii="Arial" w:hAnsi="Arial" w:cs="Arial"/>
          <w:noProof/>
        </w:rPr>
        <w:t>(Klein 2006)</w:t>
      </w:r>
      <w:r w:rsidR="002C5141">
        <w:rPr>
          <w:rFonts w:ascii="Arial" w:hAnsi="Arial" w:cs="Arial"/>
        </w:rPr>
        <w:fldChar w:fldCharType="end"/>
      </w:r>
      <w:r w:rsidRPr="00100D02">
        <w:rPr>
          <w:rFonts w:ascii="Arial" w:hAnsi="Arial" w:cs="Arial"/>
        </w:rPr>
        <w:t>.  Other software tools exist; examples include</w:t>
      </w:r>
    </w:p>
    <w:p w14:paraId="06B43807" w14:textId="77777777" w:rsidR="00100D02" w:rsidRPr="00100D02" w:rsidRDefault="00100D02" w:rsidP="00100D02">
      <w:pPr>
        <w:pStyle w:val="H1bodytext"/>
        <w:numPr>
          <w:ilvl w:val="0"/>
          <w:numId w:val="26"/>
        </w:numPr>
        <w:rPr>
          <w:rFonts w:ascii="Arial" w:hAnsi="Arial" w:cs="Arial"/>
        </w:rPr>
      </w:pPr>
      <w:r w:rsidRPr="00100D02">
        <w:rPr>
          <w:rFonts w:ascii="Arial" w:hAnsi="Arial" w:cs="Arial"/>
        </w:rPr>
        <w:t xml:space="preserve">The Coupled Fluid, Energy, and Solute Transport (CFEST)  </w:t>
      </w:r>
      <w:r w:rsidR="002C5141">
        <w:rPr>
          <w:rFonts w:ascii="Arial" w:hAnsi="Arial" w:cs="Arial"/>
        </w:rPr>
        <w:fldChar w:fldCharType="begin"/>
      </w:r>
      <w:r w:rsidR="00F62D09">
        <w:rPr>
          <w:rFonts w:ascii="Arial" w:hAnsi="Arial" w:cs="Arial"/>
        </w:rPr>
        <w:instrText xml:space="preserve"> ADDIN EN.CITE &lt;EndNote&gt;&lt;Cite&gt;&lt;Author&gt;Gupta&lt;/Author&gt;&lt;Year&gt;1997&lt;/Year&gt;&lt;RecNum&gt;121&lt;/RecNum&gt;&lt;record&gt;&lt;rec-number&gt;121&lt;/rec-number&gt;&lt;foreign-keys&gt;&lt;key app="EN" db-id="2rawr5epza5zfce2xx0xdtveawrxevrr9az9"&gt;121&lt;/key&gt;&lt;/foreign-keys&gt;&lt;ref-type name="Unpublished Work"&gt;34&lt;/ref-type&gt;&lt;contributors&gt;&lt;authors&gt;&lt;author&gt;Gupta, S. K.&lt;/author&gt;&lt;/authors&gt;&lt;/contributors&gt;&lt;titles&gt;&lt;title&gt;Draft User&amp;apos;s Manual, CFEST-96 Flow and Solute Transport, Constant/Variable Density, Computationally Effiicent, and Low Disk PC/Unix Version&lt;/title&gt;&lt;/titles&gt;&lt;dates&gt;&lt;year&gt;1997&lt;/year&gt;&lt;/dates&gt;&lt;pub-location&gt;Irvine, California&lt;/pub-location&gt;&lt;publisher&gt;Consultant for Environmental Systems Technologies&lt;/publisher&gt;&lt;label&gt;Gupta 1997&lt;/label&gt;&lt;urls&gt;&lt;/urls&gt;&lt;/record&gt;&lt;/Cite&gt;&lt;/EndNote&gt;</w:instrText>
      </w:r>
      <w:r w:rsidR="002C5141">
        <w:rPr>
          <w:rFonts w:ascii="Arial" w:hAnsi="Arial" w:cs="Arial"/>
        </w:rPr>
        <w:fldChar w:fldCharType="separate"/>
      </w:r>
      <w:r w:rsidR="006C5F45">
        <w:rPr>
          <w:rFonts w:ascii="Arial" w:hAnsi="Arial" w:cs="Arial"/>
          <w:noProof/>
        </w:rPr>
        <w:t>(Gupta 1997)</w:t>
      </w:r>
      <w:r w:rsidR="002C5141">
        <w:rPr>
          <w:rFonts w:ascii="Arial" w:hAnsi="Arial" w:cs="Arial"/>
        </w:rPr>
        <w:fldChar w:fldCharType="end"/>
      </w:r>
      <w:r>
        <w:rPr>
          <w:rFonts w:ascii="Arial" w:hAnsi="Arial" w:cs="Arial"/>
        </w:rPr>
        <w:t xml:space="preserve"> </w:t>
      </w:r>
      <w:r w:rsidRPr="00100D02">
        <w:rPr>
          <w:rFonts w:ascii="Arial" w:hAnsi="Arial" w:cs="Arial"/>
        </w:rPr>
        <w:t xml:space="preserve">– previously used for groundwater flow and transport modeling at Hanford </w:t>
      </w:r>
      <w:r w:rsidR="002C5141">
        <w:rPr>
          <w:rFonts w:ascii="Arial" w:hAnsi="Arial" w:cs="Arial"/>
        </w:rPr>
        <w:fldChar w:fldCharType="begin">
          <w:fldData xml:space="preserve">PEVuZE5vdGU+PENpdGU+PEF1dGhvcj5Db2xlPC9BdXRob3I+PFllYXI+MjAwMTwvWWVhcj48UmVj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</w:fldData>
        </w:fldChar>
      </w:r>
      <w:r w:rsidR="00F62D09">
        <w:rPr>
          <w:rFonts w:ascii="Arial" w:hAnsi="Arial" w:cs="Arial"/>
        </w:rPr>
        <w:instrText xml:space="preserve"> ADDIN EN.CITE </w:instrText>
      </w:r>
      <w:r w:rsidR="002C5141">
        <w:rPr>
          <w:rFonts w:ascii="Arial" w:hAnsi="Arial" w:cs="Arial"/>
        </w:rPr>
        <w:fldChar w:fldCharType="begin">
          <w:fldData xml:space="preserve">PEVuZE5vdGU+PENpdGU+PEF1dGhvcj5Db2xlPC9BdXRob3I+PFllYXI+MjAwMTwvWWVhcj48UmVj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</w:fldData>
        </w:fldChar>
      </w:r>
      <w:r w:rsidR="00F62D09">
        <w:rPr>
          <w:rFonts w:ascii="Arial" w:hAnsi="Arial" w:cs="Arial"/>
        </w:rPr>
        <w:instrText xml:space="preserve"> ADDIN EN.CITE.DATA </w:instrText>
      </w:r>
      <w:r w:rsidR="002C5141">
        <w:rPr>
          <w:rFonts w:ascii="Arial" w:hAnsi="Arial" w:cs="Arial"/>
        </w:rPr>
      </w:r>
      <w:r w:rsidR="002C5141">
        <w:rPr>
          <w:rFonts w:ascii="Arial" w:hAnsi="Arial" w:cs="Arial"/>
        </w:rPr>
        <w:fldChar w:fldCharType="end"/>
      </w:r>
      <w:r w:rsidR="002C5141">
        <w:rPr>
          <w:rFonts w:ascii="Arial" w:hAnsi="Arial" w:cs="Arial"/>
        </w:rPr>
      </w:r>
      <w:r w:rsidR="002C5141">
        <w:rPr>
          <w:rFonts w:ascii="Arial" w:hAnsi="Arial" w:cs="Arial"/>
        </w:rPr>
        <w:fldChar w:fldCharType="separate"/>
      </w:r>
      <w:r w:rsidR="0052307C">
        <w:rPr>
          <w:rFonts w:ascii="Arial" w:hAnsi="Arial" w:cs="Arial"/>
          <w:noProof/>
        </w:rPr>
        <w:t>(Cole et al. 2001a, Cole et al. 2001b, Cole et al. 2001c, Vermeul et al. 2001, Vermeul et al. 2003a, Vermeul et al. 2003b, Bergeron and Cole 2005, Freedman et al. 2005)</w:t>
      </w:r>
      <w:r w:rsidR="002C5141">
        <w:rPr>
          <w:rFonts w:ascii="Arial" w:hAnsi="Arial" w:cs="Arial"/>
        </w:rPr>
        <w:fldChar w:fldCharType="end"/>
      </w:r>
      <w:r w:rsidRPr="00100D02">
        <w:rPr>
          <w:rFonts w:ascii="Arial" w:hAnsi="Arial" w:cs="Arial"/>
        </w:rPr>
        <w:t>.  CFEST’s finite-element formulation provided certain advantages including better capability to represent the complex flood-deposition formation geology at Hanford than most finite-difference formulations can provide.  However, use of CFEST is currently severely limited due to consistency and transparency concerns and well as past quality assurance issues</w:t>
      </w:r>
      <w:r w:rsidR="008B6C62">
        <w:rPr>
          <w:rFonts w:ascii="Arial" w:hAnsi="Arial" w:cs="Arial"/>
        </w:rPr>
        <w:t xml:space="preserve"> </w:t>
      </w:r>
      <w:r w:rsidR="002C5141">
        <w:rPr>
          <w:rFonts w:ascii="Arial" w:hAnsi="Arial" w:cs="Arial"/>
        </w:rPr>
        <w:fldChar w:fldCharType="begin"/>
      </w:r>
      <w:r w:rsidR="00F62D09">
        <w:rPr>
          <w:rFonts w:ascii="Arial" w:hAnsi="Arial" w:cs="Arial"/>
        </w:rPr>
        <w:instrText xml:space="preserve"> ADDIN EN.CITE &lt;EndNote&gt;&lt;Cite&gt;&lt;Author&gt;Triay&lt;/Author&gt;&lt;Year&gt;2006&lt;/Year&gt;&lt;RecNum&gt;260&lt;/RecNum&gt;&lt;record&gt;&lt;rec-number&gt;260&lt;/rec-number&gt;&lt;foreign-keys&gt;&lt;key app="EN" db-id="2rawr5epza5zfce2xx0xdtveawrxevrr9az9"&gt;260&lt;/key&gt;&lt;/foreign-keys&gt;&lt;ref-type name="Personal Communication"&gt;26&lt;/ref-type&gt;&lt;contributors&gt;&lt;authors&gt;&lt;author&gt;Triay, Ines&lt;/author&gt;&lt;author&gt;Gilbertson, Mark&lt;/author&gt;&lt;/authors&gt;&lt;secondary-authors&gt;&lt;author&gt;Keith A. Klein,&lt;/author&gt;&lt;author&gt;Mike Weis,&lt;/author&gt;&lt;/secondary-authors&gt;&lt;/contributors&gt;&lt;titles&gt;&lt;title&gt;Vadose Zone and Groundwater Modeling to Support Decision Making at Hanford&lt;/title&gt;&lt;/titles&gt;&lt;edition&gt;Direction to terminate all work involving CFEST modeling immediately&lt;/edition&gt;&lt;dates&gt;&lt;year&gt;2006&lt;/year&gt;&lt;pub-dates&gt;&lt;date&gt;August 8, 2006&lt;/date&gt;&lt;/pub-dates&gt;&lt;/dates&gt;&lt;pub-location&gt;Richand, Washington&lt;/pub-location&gt;&lt;publisher&gt;U.S. Department of Energy, Richland Operations Office&lt;/publisher&gt;&lt;label&gt;Triay and Gilbertson 2006&lt;/label&gt;&lt;urls&gt;&lt;/urls&gt;&lt;/record&gt;&lt;/Cite&gt;&lt;/EndNote&gt;</w:instrText>
      </w:r>
      <w:r w:rsidR="002C5141">
        <w:rPr>
          <w:rFonts w:ascii="Arial" w:hAnsi="Arial" w:cs="Arial"/>
        </w:rPr>
        <w:fldChar w:fldCharType="separate"/>
      </w:r>
      <w:r w:rsidR="008B6C62">
        <w:rPr>
          <w:rFonts w:ascii="Arial" w:hAnsi="Arial" w:cs="Arial"/>
          <w:noProof/>
        </w:rPr>
        <w:t>(Triay and Gilbertson 2006)</w:t>
      </w:r>
      <w:r w:rsidR="002C5141">
        <w:rPr>
          <w:rFonts w:ascii="Arial" w:hAnsi="Arial" w:cs="Arial"/>
        </w:rPr>
        <w:fldChar w:fldCharType="end"/>
      </w:r>
      <w:r w:rsidRPr="00100D02">
        <w:rPr>
          <w:rFonts w:ascii="Arial" w:hAnsi="Arial" w:cs="Arial"/>
        </w:rPr>
        <w:t>.</w:t>
      </w:r>
    </w:p>
    <w:p w14:paraId="4AD6189E" w14:textId="77777777" w:rsidR="00100D02" w:rsidRPr="00100D02" w:rsidRDefault="00100D02" w:rsidP="00100D02">
      <w:pPr>
        <w:pStyle w:val="H1bodytext"/>
        <w:numPr>
          <w:ilvl w:val="0"/>
          <w:numId w:val="26"/>
        </w:numPr>
        <w:rPr>
          <w:rFonts w:ascii="Arial" w:hAnsi="Arial" w:cs="Arial"/>
        </w:rPr>
      </w:pPr>
      <w:r w:rsidRPr="00100D02">
        <w:rPr>
          <w:rFonts w:ascii="Arial" w:hAnsi="Arial" w:cs="Arial"/>
        </w:rPr>
        <w:t xml:space="preserve">The Finite Element Heat and Mass Transfer (FEHM) code </w:t>
      </w:r>
      <w:r w:rsidR="002C5141">
        <w:rPr>
          <w:rFonts w:ascii="Arial" w:hAnsi="Arial" w:cs="Arial"/>
        </w:rPr>
        <w:fldChar w:fldCharType="begin"/>
      </w:r>
      <w:r w:rsidR="00F62D09">
        <w:rPr>
          <w:rFonts w:ascii="Arial" w:hAnsi="Arial" w:cs="Arial"/>
        </w:rPr>
        <w:instrText xml:space="preserve"> ADDIN EN.CITE &lt;EndNote&gt;&lt;Cite&gt;&lt;Author&gt;Dash&lt;/Author&gt;&lt;Year&gt;2006&lt;/Year&gt;&lt;RecNum&gt;501&lt;/RecNum&gt;&lt;record&gt;&lt;rec-number&gt;501&lt;/rec-number&gt;&lt;foreign-keys&gt;&lt;key app="EN" db-id="2rawr5epza5zfce2xx0xdtveawrxevrr9az9"&gt;501&lt;/key&gt;&lt;/foreign-keys&gt;&lt;ref-type name="Report"&gt;27&lt;/ref-type&gt;&lt;contributors&gt;&lt;authors&gt;&lt;author&gt;Dash, Zora V.&lt;/author&gt;&lt;/authors&gt;&lt;/contributors&gt;&lt;titles&gt;&lt;title&gt;Software Users Manual for the FEHM Application Version 2.30&lt;/title&gt;&lt;/titles&gt;&lt;dates&gt;&lt;year&gt;2006&lt;/year&gt;&lt;pub-dates&gt;&lt;date&gt;November 2006&lt;/date&gt;&lt;/pub-dates&gt;&lt;/dates&gt;&lt;pub-location&gt;Los Alamos, New Mexico&lt;/pub-location&gt;&lt;publisher&gt;Los Alamos National Laboratory&lt;/publisher&gt;&lt;isbn&gt;10086-UM-2.30-00&lt;/isbn&gt;&lt;label&gt;10086-UM-2.30-00&lt;/label&gt;&lt;urls&gt;&lt;/urls&gt;&lt;/record&gt;&lt;/Cite&gt;&lt;/EndNote&gt;</w:instrText>
      </w:r>
      <w:r w:rsidR="002C5141">
        <w:rPr>
          <w:rFonts w:ascii="Arial" w:hAnsi="Arial" w:cs="Arial"/>
        </w:rPr>
        <w:fldChar w:fldCharType="separate"/>
      </w:r>
      <w:r w:rsidR="0052307C">
        <w:rPr>
          <w:rFonts w:ascii="Arial" w:hAnsi="Arial" w:cs="Arial"/>
          <w:noProof/>
        </w:rPr>
        <w:t>(Dash 2006)</w:t>
      </w:r>
      <w:r w:rsidR="002C5141">
        <w:rPr>
          <w:rFonts w:ascii="Arial" w:hAnsi="Arial" w:cs="Arial"/>
        </w:rPr>
        <w:fldChar w:fldCharType="end"/>
      </w:r>
      <w:r w:rsidRPr="00100D02">
        <w:rPr>
          <w:rFonts w:ascii="Arial" w:hAnsi="Arial" w:cs="Arial"/>
        </w:rPr>
        <w:t xml:space="preserve"> is another finite-element numerical simulation code for subsurface tr</w:t>
      </w:r>
      <w:r w:rsidR="00170BDE">
        <w:rPr>
          <w:rFonts w:ascii="Arial" w:hAnsi="Arial" w:cs="Arial"/>
        </w:rPr>
        <w:t>ansport processes.  It simulates</w:t>
      </w:r>
      <w:r w:rsidRPr="00100D02">
        <w:rPr>
          <w:rFonts w:ascii="Arial" w:hAnsi="Arial" w:cs="Arial"/>
        </w:rPr>
        <w:t xml:space="preserve"> three-dimensional, time-dependent, multiphase, multi-component, nonisothermal, reactive flow through porous and fractured media. Like CFEST, it can accurately represent complex three-dimensional geologic media and structures and their effects on subsurface flow and transport.  FEHM has been used to simulate groundwater and contaminant flow and transport in deep and shallow, fractured and un-fractured porous media throughout the US DOE complex.</w:t>
      </w:r>
    </w:p>
    <w:p w14:paraId="127B4875" w14:textId="77777777" w:rsidR="00100D02" w:rsidRPr="00100D02" w:rsidRDefault="00100D02" w:rsidP="00100D02">
      <w:pPr>
        <w:pStyle w:val="H1bodytext"/>
        <w:numPr>
          <w:ilvl w:val="0"/>
          <w:numId w:val="26"/>
        </w:numPr>
        <w:rPr>
          <w:rFonts w:ascii="Arial" w:hAnsi="Arial" w:cs="Arial"/>
        </w:rPr>
      </w:pPr>
      <w:r w:rsidRPr="00100D02">
        <w:rPr>
          <w:rFonts w:ascii="Arial" w:hAnsi="Arial" w:cs="Arial"/>
        </w:rPr>
        <w:t xml:space="preserve">Subsurface Transport Over Multiple Phases (STOMP) </w:t>
      </w:r>
      <w:r w:rsidR="002C5141">
        <w:rPr>
          <w:rFonts w:ascii="Arial" w:hAnsi="Arial" w:cs="Arial"/>
        </w:rPr>
        <w:fldChar w:fldCharType="begin">
          <w:fldData xml:space="preserve">PEVuZE5vdGU+PENpdGU+PEF1dGhvcj5OaWNob2xzPC9BdXRob3I+PFllYXI+MTk5NzwvWWVhcj48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</w:fldData>
        </w:fldChar>
      </w:r>
      <w:r w:rsidR="00F62D09">
        <w:rPr>
          <w:rFonts w:ascii="Arial" w:hAnsi="Arial" w:cs="Arial"/>
        </w:rPr>
        <w:instrText xml:space="preserve"> ADDIN EN.CITE </w:instrText>
      </w:r>
      <w:r w:rsidR="002C5141">
        <w:rPr>
          <w:rFonts w:ascii="Arial" w:hAnsi="Arial" w:cs="Arial"/>
        </w:rPr>
        <w:fldChar w:fldCharType="begin">
          <w:fldData xml:space="preserve">PEVuZE5vdGU+PENpdGU+PEF1dGhvcj5OaWNob2xzPC9BdXRob3I+PFllYXI+MTk5NzwvWWVhcj48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</w:fldData>
        </w:fldChar>
      </w:r>
      <w:r w:rsidR="00F62D09">
        <w:rPr>
          <w:rFonts w:ascii="Arial" w:hAnsi="Arial" w:cs="Arial"/>
        </w:rPr>
        <w:instrText xml:space="preserve"> ADDIN EN.CITE.DATA </w:instrText>
      </w:r>
      <w:r w:rsidR="002C5141">
        <w:rPr>
          <w:rFonts w:ascii="Arial" w:hAnsi="Arial" w:cs="Arial"/>
        </w:rPr>
      </w:r>
      <w:r w:rsidR="002C5141">
        <w:rPr>
          <w:rFonts w:ascii="Arial" w:hAnsi="Arial" w:cs="Arial"/>
        </w:rPr>
        <w:fldChar w:fldCharType="end"/>
      </w:r>
      <w:r w:rsidR="002C5141">
        <w:rPr>
          <w:rFonts w:ascii="Arial" w:hAnsi="Arial" w:cs="Arial"/>
        </w:rPr>
      </w:r>
      <w:r w:rsidR="002C5141">
        <w:rPr>
          <w:rFonts w:ascii="Arial" w:hAnsi="Arial" w:cs="Arial"/>
        </w:rPr>
        <w:fldChar w:fldCharType="separate"/>
      </w:r>
      <w:r w:rsidR="0052307C">
        <w:rPr>
          <w:rFonts w:ascii="Arial" w:hAnsi="Arial" w:cs="Arial"/>
          <w:noProof/>
        </w:rPr>
        <w:t>(Nichols et al. 1997, White and Oostrom 2000, White and Oostrom 2006)</w:t>
      </w:r>
      <w:r w:rsidR="002C5141">
        <w:rPr>
          <w:rFonts w:ascii="Arial" w:hAnsi="Arial" w:cs="Arial"/>
        </w:rPr>
        <w:fldChar w:fldCharType="end"/>
      </w:r>
      <w:r>
        <w:rPr>
          <w:rFonts w:ascii="Arial" w:hAnsi="Arial" w:cs="Arial"/>
        </w:rPr>
        <w:t xml:space="preserve"> </w:t>
      </w:r>
      <w:r w:rsidRPr="00100D02">
        <w:rPr>
          <w:rFonts w:ascii="Arial" w:hAnsi="Arial" w:cs="Arial"/>
        </w:rPr>
        <w:t xml:space="preserve">and TOUGH2 </w:t>
      </w:r>
      <w:r w:rsidR="002C5141">
        <w:rPr>
          <w:rFonts w:ascii="Arial" w:hAnsi="Arial" w:cs="Arial"/>
        </w:rPr>
        <w:fldChar w:fldCharType="begin"/>
      </w:r>
      <w:r w:rsidR="00F62D09">
        <w:rPr>
          <w:rFonts w:ascii="Arial" w:hAnsi="Arial" w:cs="Arial"/>
        </w:rPr>
        <w:instrText xml:space="preserve"> ADDIN EN.CITE &lt;EndNote&gt;&lt;Cite&gt;&lt;Author&gt;Pruess&lt;/Author&gt;&lt;Year&gt;1999&lt;/Year&gt;&lt;RecNum&gt;497&lt;/RecNum&gt;&lt;record&gt;&lt;rec-number&gt;497&lt;/rec-number&gt;&lt;foreign-keys&gt;&lt;key app="EN" db-id="2rawr5epza5zfce2xx0xdtveawrxevrr9az9"&gt;497&lt;/key&gt;&lt;/foreign-keys&gt;&lt;ref-type name="Report"&gt;27&lt;/ref-type&gt;&lt;contributors&gt;&lt;authors&gt;&lt;author&gt;Pruess, Karsten&lt;/author&gt;&lt;author&gt;Oldenburg, Curt&lt;/author&gt;&lt;author&gt;Moridis, George&lt;/author&gt;&lt;/authors&gt;&lt;/contributors&gt;&lt;titles&gt;&lt;title&gt;TOUGH2 User&amp;apos;s Guide, Version 2.0&lt;/title&gt;&lt;/titles&gt;&lt;dates&gt;&lt;year&gt;1999&lt;/year&gt;&lt;pub-dates&gt;&lt;date&gt;November 1999&lt;/date&gt;&lt;/pub-dates&gt;&lt;/dates&gt;&lt;pub-location&gt;Berkeley, California&lt;/pub-location&gt;&lt;publisher&gt;Lawrence Berkeley National Laboratory&lt;/publisher&gt;&lt;isbn&gt;LBNL-43134&lt;/isbn&gt;&lt;label&gt;LBNL-43134&lt;/label&gt;&lt;urls&gt;&lt;/urls&gt;&lt;/record&gt;&lt;/Cite&gt;&lt;/EndNote&gt;</w:instrText>
      </w:r>
      <w:r w:rsidR="002C5141">
        <w:rPr>
          <w:rFonts w:ascii="Arial" w:hAnsi="Arial" w:cs="Arial"/>
        </w:rPr>
        <w:fldChar w:fldCharType="separate"/>
      </w:r>
      <w:r w:rsidR="0052307C">
        <w:rPr>
          <w:rFonts w:ascii="Arial" w:hAnsi="Arial" w:cs="Arial"/>
          <w:noProof/>
        </w:rPr>
        <w:t>(Pruess et al. 1999)</w:t>
      </w:r>
      <w:r w:rsidR="002C5141">
        <w:rPr>
          <w:rFonts w:ascii="Arial" w:hAnsi="Arial" w:cs="Arial"/>
        </w:rPr>
        <w:fldChar w:fldCharType="end"/>
      </w:r>
      <w:r w:rsidRPr="00100D02">
        <w:rPr>
          <w:rFonts w:ascii="Arial" w:hAnsi="Arial" w:cs="Arial"/>
        </w:rPr>
        <w:t xml:space="preserve"> are extremely capable open-source finite-difference codes developed at DOE national laboratories.  While these variable-saturation multiphase codes are fully capable of simulating saturated conditions, they carry high overhead in saturated zone applications due to their multiphase capabilities and limited geometrical capabilities for simulation of extensive complex aquifers at this time.</w:t>
      </w:r>
    </w:p>
    <w:p w14:paraId="1E9768ED" w14:textId="77777777" w:rsidR="00100D02" w:rsidRPr="00100D02" w:rsidRDefault="00100D02" w:rsidP="00100D02">
      <w:pPr>
        <w:pStyle w:val="H1bodytext"/>
        <w:numPr>
          <w:ilvl w:val="0"/>
          <w:numId w:val="26"/>
        </w:numPr>
        <w:rPr>
          <w:rFonts w:ascii="Arial" w:hAnsi="Arial" w:cs="Arial"/>
        </w:rPr>
      </w:pPr>
      <w:r w:rsidRPr="00100D02">
        <w:rPr>
          <w:rFonts w:ascii="Arial" w:hAnsi="Arial" w:cs="Arial"/>
        </w:rPr>
        <w:t>Various analytical models –</w:t>
      </w:r>
      <w:r w:rsidR="00317493">
        <w:rPr>
          <w:rFonts w:ascii="Arial" w:hAnsi="Arial" w:cs="Arial"/>
        </w:rPr>
        <w:t xml:space="preserve"> are </w:t>
      </w:r>
      <w:r w:rsidRPr="00100D02">
        <w:rPr>
          <w:rFonts w:ascii="Arial" w:hAnsi="Arial" w:cs="Arial"/>
        </w:rPr>
        <w:t>suitable only for the simplest of groundwater model applications, and are insufficient for most simulation needs in the complex Hanford Site subsurface environment.</w:t>
      </w:r>
    </w:p>
    <w:p w14:paraId="31A11D52" w14:textId="77777777" w:rsidR="003237F7" w:rsidRPr="000D3E7E" w:rsidRDefault="006C269F" w:rsidP="003237F7">
      <w:pPr>
        <w:pStyle w:val="H1bodytext"/>
        <w:rPr>
          <w:rFonts w:ascii="Arial" w:hAnsi="Arial" w:cs="Arial"/>
        </w:rPr>
      </w:pPr>
      <w:r>
        <w:rPr>
          <w:rFonts w:ascii="Arial" w:hAnsi="Arial" w:cs="Arial"/>
        </w:rPr>
        <w:t>The k</w:t>
      </w:r>
      <w:r w:rsidR="003237F7" w:rsidRPr="000D3E7E">
        <w:rPr>
          <w:rFonts w:ascii="Arial" w:hAnsi="Arial" w:cs="Arial"/>
        </w:rPr>
        <w:t>ey benefits of the MODFLOW and related software for CHPRC use in saturated zone flow and transport modeling are</w:t>
      </w:r>
      <w:r w:rsidR="003237F7">
        <w:rPr>
          <w:rFonts w:ascii="Arial" w:hAnsi="Arial" w:cs="Arial"/>
        </w:rPr>
        <w:t>:</w:t>
      </w:r>
    </w:p>
    <w:p w14:paraId="0CEEA8BC" w14:textId="77777777" w:rsidR="003237F7" w:rsidRPr="000D3E7E" w:rsidRDefault="003237F7" w:rsidP="003237F7">
      <w:pPr>
        <w:pStyle w:val="H1bodytext"/>
        <w:numPr>
          <w:ilvl w:val="0"/>
          <w:numId w:val="27"/>
        </w:numPr>
        <w:rPr>
          <w:rFonts w:ascii="Arial" w:hAnsi="Arial" w:cs="Arial"/>
        </w:rPr>
      </w:pPr>
      <w:r w:rsidRPr="000D3E7E">
        <w:rPr>
          <w:rFonts w:ascii="Arial" w:hAnsi="Arial" w:cs="Arial"/>
        </w:rPr>
        <w:t xml:space="preserve">Acceptance and mandate by the DOE </w:t>
      </w:r>
      <w:r w:rsidR="002C5141">
        <w:rPr>
          <w:rFonts w:ascii="Arial" w:hAnsi="Arial" w:cs="Arial"/>
        </w:rPr>
        <w:fldChar w:fldCharType="begin"/>
      </w:r>
      <w:r w:rsidR="00F62D09">
        <w:rPr>
          <w:rFonts w:ascii="Arial" w:hAnsi="Arial" w:cs="Arial"/>
        </w:rPr>
        <w:instrText xml:space="preserve"> ADDIN EN.CITE &lt;EndNote&gt;&lt;Cite&gt;&lt;Author&gt;Klein&lt;/Author&gt;&lt;Year&gt;2006&lt;/Year&gt;&lt;RecNum&gt;256&lt;/RecNum&gt;&lt;record&gt;&lt;rec-number&gt;256&lt;/rec-number&gt;&lt;foreign-keys&gt;&lt;key app="EN" db-id="2rawr5epza5zfce2xx0xdtveawrxevrr9az9"&gt;256&lt;/key&gt;&lt;/foreign-keys&gt;&lt;ref-type name="Personal Communication"&gt;26&lt;/ref-type&gt;&lt;contributors&gt;&lt;authors&gt;&lt;author&gt;Klein, Keith A.&lt;/author&gt;&lt;/authors&gt;&lt;secondary-authors&gt;&lt;author&gt;R. G. Gallagher,&lt;/author&gt;&lt;/secondary-authors&gt;&lt;/contributors&gt;&lt;titles&gt;&lt;title&gt;Contract No. DE-AC06-96RL13200 - Hanford Groundwater Modeling Integration&lt;/title&gt;&lt;/titles&gt;&lt;num-vols&gt;0600637, 06-AMCP-0132&lt;/num-vols&gt;&lt;edition&gt;Announcement that there will be no further development of the CFEST site-wide groundwater model and no site-wide cumulative assessment except by the Tank Closure and Waste Management EIS team.&lt;/edition&gt;&lt;dates&gt;&lt;year&gt;2006&lt;/year&gt;&lt;pub-dates&gt;&lt;date&gt;March 9, 2006&lt;/date&gt;&lt;/pub-dates&gt;&lt;/dates&gt;&lt;pub-location&gt;Richland, Washington&lt;/pub-location&gt;&lt;publisher&gt;U.S. Department of Energy, Richland Operations Office&lt;/publisher&gt;&lt;label&gt;Letter 06-AMCP-0132&lt;/label&gt;&lt;urls&gt;&lt;/urls&gt;&lt;/record&gt;&lt;/Cite&gt;&lt;/EndNote&gt;</w:instrText>
      </w:r>
      <w:r w:rsidR="002C5141">
        <w:rPr>
          <w:rFonts w:ascii="Arial" w:hAnsi="Arial" w:cs="Arial"/>
        </w:rPr>
        <w:fldChar w:fldCharType="separate"/>
      </w:r>
      <w:r>
        <w:rPr>
          <w:rFonts w:ascii="Arial" w:hAnsi="Arial" w:cs="Arial"/>
          <w:noProof/>
        </w:rPr>
        <w:t>(Klein 2006)</w:t>
      </w:r>
      <w:r w:rsidR="002C5141">
        <w:rPr>
          <w:rFonts w:ascii="Arial" w:hAnsi="Arial" w:cs="Arial"/>
        </w:rPr>
        <w:fldChar w:fldCharType="end"/>
      </w:r>
      <w:r>
        <w:rPr>
          <w:rFonts w:ascii="Arial" w:hAnsi="Arial" w:cs="Arial"/>
        </w:rPr>
        <w:t xml:space="preserve"> </w:t>
      </w:r>
      <w:r w:rsidRPr="000D3E7E">
        <w:rPr>
          <w:rFonts w:ascii="Arial" w:hAnsi="Arial" w:cs="Arial"/>
        </w:rPr>
        <w:t>for use in saturated zone modeling at Hanford</w:t>
      </w:r>
    </w:p>
    <w:p w14:paraId="3ACBF4E3" w14:textId="77777777" w:rsidR="003237F7" w:rsidRPr="000D3E7E" w:rsidRDefault="003237F7" w:rsidP="003237F7">
      <w:pPr>
        <w:pStyle w:val="H1bodytext"/>
        <w:numPr>
          <w:ilvl w:val="0"/>
          <w:numId w:val="27"/>
        </w:numPr>
        <w:rPr>
          <w:rFonts w:ascii="Arial" w:hAnsi="Arial" w:cs="Arial"/>
        </w:rPr>
      </w:pPr>
      <w:r w:rsidRPr="000D3E7E">
        <w:rPr>
          <w:rFonts w:ascii="Arial" w:hAnsi="Arial" w:cs="Arial"/>
        </w:rPr>
        <w:t>Open source distribution of MODFLOW and related utilities promotes transparency</w:t>
      </w:r>
    </w:p>
    <w:p w14:paraId="3D7E71F8" w14:textId="77777777" w:rsidR="003237F7" w:rsidRPr="000D3E7E" w:rsidRDefault="003237F7" w:rsidP="003237F7">
      <w:pPr>
        <w:pStyle w:val="H1bodytext"/>
        <w:numPr>
          <w:ilvl w:val="0"/>
          <w:numId w:val="27"/>
        </w:numPr>
        <w:rPr>
          <w:rFonts w:ascii="Arial" w:hAnsi="Arial" w:cs="Arial"/>
        </w:rPr>
      </w:pPr>
      <w:r w:rsidRPr="000D3E7E">
        <w:rPr>
          <w:rFonts w:ascii="Arial" w:hAnsi="Arial" w:cs="Arial"/>
        </w:rPr>
        <w:t>Exceptionally wide application of these software packages nationally and internationally</w:t>
      </w:r>
    </w:p>
    <w:p w14:paraId="36E71834" w14:textId="77777777" w:rsidR="003237F7" w:rsidRPr="000D3E7E" w:rsidRDefault="003237F7" w:rsidP="003237F7">
      <w:pPr>
        <w:pStyle w:val="H1bodytext"/>
        <w:numPr>
          <w:ilvl w:val="0"/>
          <w:numId w:val="27"/>
        </w:numPr>
        <w:rPr>
          <w:rFonts w:ascii="Arial" w:hAnsi="Arial" w:cs="Arial"/>
        </w:rPr>
      </w:pPr>
      <w:r w:rsidRPr="000D3E7E">
        <w:rPr>
          <w:rFonts w:ascii="Arial" w:hAnsi="Arial" w:cs="Arial"/>
        </w:rPr>
        <w:lastRenderedPageBreak/>
        <w:t>Available expertise in use of this software at the CHPRC (specifically in the CHPRC’s preselected subcontractor, Intera).</w:t>
      </w:r>
    </w:p>
    <w:p w14:paraId="5A9845F3" w14:textId="77777777" w:rsidR="00100D02" w:rsidRDefault="00100D02" w:rsidP="00100D02">
      <w:pPr>
        <w:pStyle w:val="H1bodytext"/>
        <w:rPr>
          <w:rFonts w:ascii="Arial" w:hAnsi="Arial" w:cs="Arial"/>
        </w:rPr>
      </w:pPr>
      <w:r w:rsidRPr="00100D02">
        <w:rPr>
          <w:rFonts w:ascii="Arial" w:hAnsi="Arial" w:cs="Arial"/>
        </w:rPr>
        <w:t xml:space="preserve">In view of DOE’s standing directives concerning </w:t>
      </w:r>
      <w:r w:rsidR="002C584E">
        <w:rPr>
          <w:rFonts w:ascii="Arial" w:hAnsi="Arial" w:cs="Arial"/>
        </w:rPr>
        <w:t xml:space="preserve">permissible </w:t>
      </w:r>
      <w:r w:rsidRPr="00100D02">
        <w:rPr>
          <w:rFonts w:ascii="Arial" w:hAnsi="Arial" w:cs="Arial"/>
        </w:rPr>
        <w:t xml:space="preserve">codes </w:t>
      </w:r>
      <w:r w:rsidR="002C584E">
        <w:rPr>
          <w:rFonts w:ascii="Arial" w:hAnsi="Arial" w:cs="Arial"/>
        </w:rPr>
        <w:t xml:space="preserve">for </w:t>
      </w:r>
      <w:r w:rsidRPr="00100D02">
        <w:rPr>
          <w:rFonts w:ascii="Arial" w:hAnsi="Arial" w:cs="Arial"/>
        </w:rPr>
        <w:t xml:space="preserve">use </w:t>
      </w:r>
      <w:r w:rsidR="002C584E">
        <w:rPr>
          <w:rFonts w:ascii="Arial" w:hAnsi="Arial" w:cs="Arial"/>
        </w:rPr>
        <w:t xml:space="preserve">to simulate subsurface flow and transport </w:t>
      </w:r>
      <w:r w:rsidRPr="00100D02">
        <w:rPr>
          <w:rFonts w:ascii="Arial" w:hAnsi="Arial" w:cs="Arial"/>
        </w:rPr>
        <w:t>at Hanford as well as the desire to use open source products to promote model transparency, the available expertise with MODFLOW within the CHPRC, the use of MODFLOW as the basis for the site-wide</w:t>
      </w:r>
      <w:r w:rsidR="00750F64">
        <w:rPr>
          <w:rFonts w:ascii="Arial" w:hAnsi="Arial" w:cs="Arial"/>
        </w:rPr>
        <w:t xml:space="preserve"> groundwater</w:t>
      </w:r>
      <w:r w:rsidRPr="00100D02">
        <w:rPr>
          <w:rFonts w:ascii="Arial" w:hAnsi="Arial" w:cs="Arial"/>
        </w:rPr>
        <w:t xml:space="preserve"> model in the forthcoming Tank Closure and Waste Management Environmental Impact Statement</w:t>
      </w:r>
      <w:r w:rsidR="0033285A">
        <w:rPr>
          <w:rFonts w:ascii="Arial" w:hAnsi="Arial" w:cs="Arial"/>
        </w:rPr>
        <w:t xml:space="preserve"> (TC&amp;WM EIS)</w:t>
      </w:r>
      <w:r w:rsidRPr="00100D02">
        <w:rPr>
          <w:rFonts w:ascii="Arial" w:hAnsi="Arial" w:cs="Arial"/>
        </w:rPr>
        <w:t>, plus MODFLOW’s status as the most widely used groundwater model in the world, this software is deemed the best available alternative for CHPRC intended use</w:t>
      </w:r>
      <w:r w:rsidR="00170BDE">
        <w:rPr>
          <w:rFonts w:ascii="Arial" w:hAnsi="Arial" w:cs="Arial"/>
        </w:rPr>
        <w:t xml:space="preserve"> in modeling groundwater</w:t>
      </w:r>
      <w:r w:rsidRPr="00100D02">
        <w:rPr>
          <w:rFonts w:ascii="Arial" w:hAnsi="Arial" w:cs="Arial"/>
        </w:rPr>
        <w:t xml:space="preserve"> at the Hanford Site.</w:t>
      </w:r>
    </w:p>
    <w:p w14:paraId="1EC06AEC" w14:textId="77777777" w:rsidR="00BB77EA" w:rsidRDefault="00BB77EA" w:rsidP="000322D9">
      <w:pPr>
        <w:pStyle w:val="Heading1"/>
        <w:spacing w:before="360"/>
        <w:rPr>
          <w:rFonts w:ascii="Arial" w:hAnsi="Arial"/>
        </w:rPr>
      </w:pPr>
      <w:r>
        <w:rPr>
          <w:rFonts w:ascii="Arial" w:hAnsi="Arial"/>
        </w:rPr>
        <w:t>CONCEPT DEFINITION</w:t>
      </w:r>
    </w:p>
    <w:p w14:paraId="56D2ABEF" w14:textId="77777777" w:rsidR="00BB77EA" w:rsidRDefault="00BB77EA" w:rsidP="00BB77EA">
      <w:pPr>
        <w:pStyle w:val="Heading2"/>
      </w:pPr>
      <w:r>
        <w:t>Statement of Need</w:t>
      </w:r>
    </w:p>
    <w:p w14:paraId="6B1AE59C" w14:textId="77777777" w:rsidR="00022390" w:rsidRDefault="00022390" w:rsidP="00022390">
      <w:pPr>
        <w:pStyle w:val="H1bodytext"/>
        <w:ind w:left="1440"/>
        <w:rPr>
          <w:rFonts w:ascii="Arial" w:hAnsi="Arial" w:cs="Arial"/>
        </w:rPr>
      </w:pPr>
      <w:r w:rsidRPr="00022390">
        <w:rPr>
          <w:rFonts w:ascii="Arial" w:hAnsi="Arial" w:cs="Arial"/>
        </w:rPr>
        <w:t xml:space="preserve">Support to Operable Unit work at the Hanford Site will be highly reliant upon successful management and use of this software.  Achievement of site-wide model and risk integration aspects of the Plateau Remediation Contract by CHPRC will require successful management and use of </w:t>
      </w:r>
      <w:r w:rsidR="001025C1">
        <w:rPr>
          <w:rFonts w:ascii="Arial" w:hAnsi="Arial" w:cs="Arial"/>
        </w:rPr>
        <w:t>the</w:t>
      </w:r>
      <w:r w:rsidRPr="00022390">
        <w:rPr>
          <w:rFonts w:ascii="Arial" w:hAnsi="Arial" w:cs="Arial"/>
        </w:rPr>
        <w:t xml:space="preserve"> software</w:t>
      </w:r>
      <w:r w:rsidR="001025C1">
        <w:rPr>
          <w:rFonts w:ascii="Arial" w:hAnsi="Arial" w:cs="Arial"/>
        </w:rPr>
        <w:t xml:space="preserve"> listed in Section </w:t>
      </w:r>
      <w:r w:rsidR="002C5141">
        <w:rPr>
          <w:rFonts w:ascii="Arial" w:hAnsi="Arial" w:cs="Arial"/>
        </w:rPr>
        <w:fldChar w:fldCharType="begin"/>
      </w:r>
      <w:r w:rsidR="001025C1">
        <w:rPr>
          <w:rFonts w:ascii="Arial" w:hAnsi="Arial" w:cs="Arial"/>
        </w:rPr>
        <w:instrText xml:space="preserve"> REF _Ref232235961 \r \h </w:instrText>
      </w:r>
      <w:r w:rsidR="002C5141">
        <w:rPr>
          <w:rFonts w:ascii="Arial" w:hAnsi="Arial" w:cs="Arial"/>
        </w:rPr>
      </w:r>
      <w:r w:rsidR="002C5141">
        <w:rPr>
          <w:rFonts w:ascii="Arial" w:hAnsi="Arial" w:cs="Arial"/>
        </w:rPr>
        <w:fldChar w:fldCharType="separate"/>
      </w:r>
      <w:r w:rsidR="00C57BE0">
        <w:rPr>
          <w:rFonts w:ascii="Arial" w:hAnsi="Arial" w:cs="Arial"/>
        </w:rPr>
        <w:t>1</w:t>
      </w:r>
      <w:r w:rsidR="002C5141">
        <w:rPr>
          <w:rFonts w:ascii="Arial" w:hAnsi="Arial" w:cs="Arial"/>
        </w:rPr>
        <w:fldChar w:fldCharType="end"/>
      </w:r>
      <w:r w:rsidRPr="00022390">
        <w:rPr>
          <w:rFonts w:ascii="Arial" w:hAnsi="Arial" w:cs="Arial"/>
        </w:rPr>
        <w:t>.  Data sources will be primarily those available in site-wide environmental databases managed by the CHPRC as well as other documented and qualified data sources and documents for environmental information.</w:t>
      </w:r>
    </w:p>
    <w:p w14:paraId="01E78032" w14:textId="77777777" w:rsidR="00BB77EA" w:rsidRDefault="00BB77EA" w:rsidP="00BB77EA">
      <w:pPr>
        <w:pStyle w:val="Heading2"/>
      </w:pPr>
      <w:r>
        <w:t>Scope of Need</w:t>
      </w:r>
    </w:p>
    <w:p w14:paraId="292DAEA5" w14:textId="77777777" w:rsidR="00C85E68" w:rsidRPr="00C85E68" w:rsidRDefault="00C85E68" w:rsidP="00BB77EA">
      <w:pPr>
        <w:pStyle w:val="H1bodytext"/>
        <w:ind w:left="1440"/>
        <w:rPr>
          <w:rFonts w:ascii="Arial" w:hAnsi="Arial" w:cs="Arial"/>
        </w:rPr>
      </w:pPr>
      <w:r>
        <w:rPr>
          <w:rFonts w:ascii="Arial" w:hAnsi="Arial" w:cs="Arial"/>
        </w:rPr>
        <w:t xml:space="preserve">MODFLOW is </w:t>
      </w:r>
      <w:del w:id="84" w:author="Mary Weber" w:date="2018-09-05T08:25:00Z">
        <w:r w:rsidDel="003173C3">
          <w:rPr>
            <w:rFonts w:ascii="Arial" w:hAnsi="Arial" w:cs="Arial"/>
          </w:rPr>
          <w:delText xml:space="preserve">anticipated to be </w:delText>
        </w:r>
      </w:del>
      <w:r>
        <w:rPr>
          <w:rFonts w:ascii="Arial" w:hAnsi="Arial" w:cs="Arial"/>
        </w:rPr>
        <w:t xml:space="preserve">used for several operable unit-scale and larger groundwater modeling tasks.  </w:t>
      </w:r>
      <w:del w:id="85" w:author="Mary Weber" w:date="2018-09-05T08:24:00Z">
        <w:r w:rsidDel="003173C3">
          <w:rPr>
            <w:rFonts w:ascii="Arial" w:hAnsi="Arial" w:cs="Arial"/>
          </w:rPr>
          <w:delText xml:space="preserve">This code is also the basis for the site-wide groundwater model developed to support the forthcoming </w:delText>
        </w:r>
        <w:r w:rsidR="00150713" w:rsidDel="003173C3">
          <w:rPr>
            <w:rFonts w:ascii="Arial" w:hAnsi="Arial" w:cs="Arial"/>
          </w:rPr>
          <w:delText>TC&amp;WM EIS</w:delText>
        </w:r>
        <w:r w:rsidDel="003173C3">
          <w:rPr>
            <w:rFonts w:ascii="Arial" w:hAnsi="Arial" w:cs="Arial"/>
          </w:rPr>
          <w:delText xml:space="preserve">.  CHPRC is tasked with management of </w:delText>
        </w:r>
        <w:r w:rsidR="005C0969" w:rsidDel="003173C3">
          <w:rPr>
            <w:rFonts w:ascii="Arial" w:hAnsi="Arial" w:cs="Arial"/>
          </w:rPr>
          <w:delText xml:space="preserve">the site-wide </w:delText>
        </w:r>
        <w:r w:rsidDel="003173C3">
          <w:rPr>
            <w:rFonts w:ascii="Arial" w:hAnsi="Arial" w:cs="Arial"/>
          </w:rPr>
          <w:delText>model</w:delText>
        </w:r>
        <w:r w:rsidR="00FF23AD" w:rsidDel="003173C3">
          <w:rPr>
            <w:rFonts w:ascii="Arial" w:hAnsi="Arial" w:cs="Arial"/>
          </w:rPr>
          <w:delText>(s)</w:delText>
        </w:r>
        <w:r w:rsidDel="003173C3">
          <w:rPr>
            <w:rFonts w:ascii="Arial" w:hAnsi="Arial" w:cs="Arial"/>
          </w:rPr>
          <w:delText xml:space="preserve"> </w:delText>
        </w:r>
        <w:r w:rsidR="00FF23AD" w:rsidDel="003173C3">
          <w:rPr>
            <w:rFonts w:ascii="Arial" w:hAnsi="Arial" w:cs="Arial"/>
          </w:rPr>
          <w:delText xml:space="preserve">developed for the </w:delText>
        </w:r>
        <w:r w:rsidR="0033285A" w:rsidDel="003173C3">
          <w:rPr>
            <w:rFonts w:ascii="Arial" w:hAnsi="Arial" w:cs="Arial"/>
          </w:rPr>
          <w:delText xml:space="preserve">TC&amp;WM </w:delText>
        </w:r>
        <w:r w:rsidDel="003173C3">
          <w:rPr>
            <w:rFonts w:ascii="Arial" w:hAnsi="Arial" w:cs="Arial"/>
          </w:rPr>
          <w:delText>EIS</w:delText>
        </w:r>
        <w:r w:rsidR="00FF23AD" w:rsidDel="003173C3">
          <w:rPr>
            <w:rFonts w:ascii="Arial" w:hAnsi="Arial" w:cs="Arial"/>
          </w:rPr>
          <w:delText xml:space="preserve"> following its issue</w:delText>
        </w:r>
        <w:r w:rsidDel="003173C3">
          <w:rPr>
            <w:rFonts w:ascii="Arial" w:hAnsi="Arial" w:cs="Arial"/>
          </w:rPr>
          <w:delText>.</w:delText>
        </w:r>
      </w:del>
    </w:p>
    <w:p w14:paraId="5891B76D" w14:textId="77777777" w:rsidR="00BB77EA" w:rsidRDefault="00BB77EA" w:rsidP="00BB77EA">
      <w:pPr>
        <w:pStyle w:val="Heading2"/>
      </w:pPr>
      <w:r>
        <w:t>Solution Objectives</w:t>
      </w:r>
    </w:p>
    <w:p w14:paraId="6936A604" w14:textId="77777777" w:rsidR="000D3E7E" w:rsidRDefault="000D3E7E" w:rsidP="000D3E7E">
      <w:pPr>
        <w:pStyle w:val="H1bodytext"/>
        <w:ind w:left="1440"/>
        <w:rPr>
          <w:rFonts w:ascii="Arial" w:hAnsi="Arial" w:cs="Arial"/>
        </w:rPr>
      </w:pPr>
      <w:r w:rsidRPr="000D3E7E">
        <w:rPr>
          <w:rFonts w:ascii="Arial" w:hAnsi="Arial" w:cs="Arial"/>
        </w:rPr>
        <w:t xml:space="preserve">The major performance objective for the use of the MODFLOW and related software is to calculate subsurface fluid flow and contaminant transport </w:t>
      </w:r>
      <w:r w:rsidR="00BA3163">
        <w:rPr>
          <w:rFonts w:ascii="Arial" w:hAnsi="Arial" w:cs="Arial"/>
        </w:rPr>
        <w:t>solutions</w:t>
      </w:r>
      <w:r w:rsidR="002000EC">
        <w:rPr>
          <w:rFonts w:ascii="Arial" w:hAnsi="Arial" w:cs="Arial"/>
        </w:rPr>
        <w:t xml:space="preserve"> </w:t>
      </w:r>
      <w:r w:rsidR="00BA3163">
        <w:rPr>
          <w:rFonts w:ascii="Arial" w:hAnsi="Arial" w:cs="Arial"/>
        </w:rPr>
        <w:t>for</w:t>
      </w:r>
      <w:r w:rsidRPr="000D3E7E">
        <w:rPr>
          <w:rFonts w:ascii="Arial" w:hAnsi="Arial" w:cs="Arial"/>
        </w:rPr>
        <w:t xml:space="preserve"> saturated conditions to support </w:t>
      </w:r>
      <w:r w:rsidRPr="000D3E7E">
        <w:rPr>
          <w:rFonts w:ascii="Arial" w:hAnsi="Arial" w:cs="Arial"/>
          <w:i/>
        </w:rPr>
        <w:t>Resource Conservation and Recovery Act of 1976</w:t>
      </w:r>
      <w:r w:rsidRPr="000D3E7E">
        <w:rPr>
          <w:rFonts w:ascii="Arial" w:hAnsi="Arial" w:cs="Arial"/>
        </w:rPr>
        <w:t xml:space="preserve"> (RCRA), </w:t>
      </w:r>
      <w:r w:rsidRPr="000D3E7E">
        <w:rPr>
          <w:rFonts w:ascii="Arial" w:hAnsi="Arial" w:cs="Arial"/>
          <w:i/>
        </w:rPr>
        <w:t>Comprehensive Environmental Response, Compensation, and Liability Act of 1980</w:t>
      </w:r>
      <w:r w:rsidRPr="000D3E7E">
        <w:rPr>
          <w:rFonts w:ascii="Arial" w:hAnsi="Arial" w:cs="Arial"/>
        </w:rPr>
        <w:t xml:space="preserve"> (CERCLA), DOE O 435.1, </w:t>
      </w:r>
      <w:r w:rsidRPr="000D3E7E">
        <w:rPr>
          <w:rFonts w:ascii="Arial" w:hAnsi="Arial" w:cs="Arial"/>
          <w:i/>
        </w:rPr>
        <w:t>Radioactive Waste Management</w:t>
      </w:r>
      <w:r w:rsidRPr="000D3E7E">
        <w:rPr>
          <w:rFonts w:ascii="Arial" w:hAnsi="Arial" w:cs="Arial"/>
        </w:rPr>
        <w:t>, and other environmental calculations for regulatory and administrative purposes.  The goals met by using this software are completion of traceable, reproducible, transparent, and defensible flow and transport simulations.</w:t>
      </w:r>
    </w:p>
    <w:p w14:paraId="708BC3FD" w14:textId="77777777" w:rsidR="007726D9" w:rsidRDefault="007726D9" w:rsidP="000D3E7E">
      <w:pPr>
        <w:pStyle w:val="H1bodytext"/>
        <w:ind w:left="1440"/>
        <w:rPr>
          <w:rFonts w:ascii="Arial" w:hAnsi="Arial" w:cs="Arial"/>
        </w:rPr>
      </w:pPr>
      <w:r>
        <w:rPr>
          <w:rFonts w:ascii="Arial" w:hAnsi="Arial" w:cs="Arial"/>
        </w:rPr>
        <w:t>Requirements for MODFLOW will include a demonstrated accurate solution of a simple groundwater flow model domain using features and properties representative of Hanford geological media as judged by comparison to an analytical solution or other acceptable comparison.</w:t>
      </w:r>
    </w:p>
    <w:p w14:paraId="3CEAA743" w14:textId="77777777" w:rsidR="007726D9" w:rsidRDefault="007726D9" w:rsidP="000D3E7E">
      <w:pPr>
        <w:pStyle w:val="H1bodytext"/>
        <w:ind w:left="1440"/>
        <w:rPr>
          <w:ins w:id="86" w:author="Mary Weber" w:date="2018-09-05T08:24:00Z"/>
          <w:rFonts w:ascii="Arial" w:hAnsi="Arial" w:cs="Arial"/>
        </w:rPr>
      </w:pPr>
      <w:r>
        <w:rPr>
          <w:rFonts w:ascii="Arial" w:hAnsi="Arial" w:cs="Arial"/>
        </w:rPr>
        <w:t xml:space="preserve">Requirements for MT3DMS will include a demonstrated accurate solution of contaminant transport in a simple groundwater model using numerical features and properties </w:t>
      </w:r>
      <w:r>
        <w:rPr>
          <w:rFonts w:ascii="Arial" w:hAnsi="Arial" w:cs="Arial"/>
        </w:rPr>
        <w:lastRenderedPageBreak/>
        <w:t xml:space="preserve">representative of Hanford geological media as judged by comparison to an analytical solution or other acceptable </w:t>
      </w:r>
      <w:commentRangeStart w:id="87"/>
      <w:r>
        <w:rPr>
          <w:rFonts w:ascii="Arial" w:hAnsi="Arial" w:cs="Arial"/>
        </w:rPr>
        <w:t>comparison</w:t>
      </w:r>
      <w:commentRangeEnd w:id="87"/>
      <w:r w:rsidR="003173C3">
        <w:rPr>
          <w:rStyle w:val="CommentReference"/>
        </w:rPr>
        <w:commentReference w:id="87"/>
      </w:r>
      <w:r>
        <w:rPr>
          <w:rFonts w:ascii="Arial" w:hAnsi="Arial" w:cs="Arial"/>
        </w:rPr>
        <w:t>.</w:t>
      </w:r>
    </w:p>
    <w:p w14:paraId="111F93FA" w14:textId="77777777" w:rsidR="003173C3" w:rsidRPr="000D3E7E" w:rsidRDefault="003173C3" w:rsidP="000D3E7E">
      <w:pPr>
        <w:pStyle w:val="H1bodytext"/>
        <w:ind w:left="1440"/>
        <w:rPr>
          <w:rFonts w:ascii="Arial" w:hAnsi="Arial" w:cs="Arial"/>
        </w:rPr>
      </w:pPr>
      <w:ins w:id="88" w:author="Mary Weber" w:date="2018-09-05T08:24:00Z">
        <w:r>
          <w:rPr>
            <w:rFonts w:ascii="Arial" w:hAnsi="Arial" w:cs="Arial"/>
          </w:rPr>
          <w:t>[]</w:t>
        </w:r>
      </w:ins>
    </w:p>
    <w:p w14:paraId="037CA11C" w14:textId="77777777" w:rsidR="00BB77EA" w:rsidRDefault="00BB77EA" w:rsidP="000322D9">
      <w:pPr>
        <w:pStyle w:val="Heading1"/>
        <w:spacing w:before="360"/>
        <w:rPr>
          <w:rFonts w:ascii="Arial" w:hAnsi="Arial"/>
        </w:rPr>
      </w:pPr>
      <w:r>
        <w:rPr>
          <w:rFonts w:ascii="Arial" w:hAnsi="Arial"/>
        </w:rPr>
        <w:t>EXECUTIVE SUMMARY</w:t>
      </w:r>
    </w:p>
    <w:p w14:paraId="5F3D66FE" w14:textId="77777777" w:rsidR="00BB77EA" w:rsidRDefault="00BB77EA" w:rsidP="00BB77EA">
      <w:pPr>
        <w:pStyle w:val="Heading2"/>
      </w:pPr>
      <w:r>
        <w:t>Sponsoring Organizations</w:t>
      </w:r>
    </w:p>
    <w:p w14:paraId="51A5047A" w14:textId="77777777" w:rsidR="003D636C" w:rsidRPr="003D636C" w:rsidRDefault="003D636C" w:rsidP="003D636C">
      <w:pPr>
        <w:pStyle w:val="H1bodytext"/>
        <w:ind w:left="1440"/>
        <w:rPr>
          <w:rFonts w:ascii="Arial" w:hAnsi="Arial" w:cs="Arial"/>
        </w:rPr>
      </w:pPr>
      <w:r w:rsidRPr="003D636C">
        <w:rPr>
          <w:rFonts w:ascii="Arial" w:hAnsi="Arial" w:cs="Arial"/>
        </w:rPr>
        <w:t xml:space="preserve">This FRD documents functional requirements for use of the MODFLOW and related codes by the CHPRC and its preselected subcontractors.  Specific responsibility assignments are made in </w:t>
      </w:r>
      <w:r w:rsidR="00686098">
        <w:rPr>
          <w:rFonts w:ascii="Arial" w:hAnsi="Arial" w:cs="Arial"/>
        </w:rPr>
        <w:t>the SMP.</w:t>
      </w:r>
    </w:p>
    <w:p w14:paraId="42A98CDE" w14:textId="77777777" w:rsidR="003D636C" w:rsidRPr="00BB77EA" w:rsidRDefault="003D636C" w:rsidP="003D636C">
      <w:pPr>
        <w:pStyle w:val="H1bodytext"/>
        <w:ind w:left="1440"/>
        <w:rPr>
          <w:rFonts w:ascii="Arial" w:hAnsi="Arial" w:cs="Arial"/>
        </w:rPr>
      </w:pPr>
      <w:r w:rsidRPr="003D636C">
        <w:rPr>
          <w:rFonts w:ascii="Arial" w:hAnsi="Arial" w:cs="Arial"/>
        </w:rPr>
        <w:t xml:space="preserve">MODFLOW and related codes are primarily intended for use for modeling of subsurface flow and transport by the Integration </w:t>
      </w:r>
      <w:r w:rsidR="0054655C">
        <w:rPr>
          <w:rFonts w:ascii="Arial" w:hAnsi="Arial" w:cs="Arial"/>
        </w:rPr>
        <w:t xml:space="preserve">and </w:t>
      </w:r>
      <w:r w:rsidR="00712985">
        <w:rPr>
          <w:rFonts w:ascii="Arial" w:hAnsi="Arial" w:cs="Arial"/>
        </w:rPr>
        <w:t xml:space="preserve">Assessments </w:t>
      </w:r>
      <w:r w:rsidRPr="003D636C">
        <w:rPr>
          <w:rFonts w:ascii="Arial" w:hAnsi="Arial" w:cs="Arial"/>
        </w:rPr>
        <w:t>Group</w:t>
      </w:r>
      <w:r w:rsidR="00712985">
        <w:rPr>
          <w:rFonts w:ascii="Arial" w:hAnsi="Arial" w:cs="Arial"/>
        </w:rPr>
        <w:t xml:space="preserve"> in the Environmental Programs and Regulatory Management organization</w:t>
      </w:r>
      <w:r w:rsidRPr="003D636C">
        <w:rPr>
          <w:rFonts w:ascii="Arial" w:hAnsi="Arial" w:cs="Arial"/>
        </w:rPr>
        <w:t xml:space="preserve">.  This </w:t>
      </w:r>
      <w:r w:rsidR="00712985">
        <w:rPr>
          <w:rFonts w:ascii="Arial" w:hAnsi="Arial" w:cs="Arial"/>
        </w:rPr>
        <w:t xml:space="preserve">group </w:t>
      </w:r>
      <w:r w:rsidRPr="003D636C">
        <w:rPr>
          <w:rFonts w:ascii="Arial" w:hAnsi="Arial" w:cs="Arial"/>
        </w:rPr>
        <w:t>is migrating to central management of model and risk software to ensure consistent software quality assurance</w:t>
      </w:r>
      <w:r w:rsidR="00712985">
        <w:rPr>
          <w:rFonts w:ascii="Arial" w:hAnsi="Arial" w:cs="Arial"/>
        </w:rPr>
        <w:t xml:space="preserve"> of software used for environmental calculations</w:t>
      </w:r>
      <w:r w:rsidRPr="003D636C">
        <w:rPr>
          <w:rFonts w:ascii="Arial" w:hAnsi="Arial" w:cs="Arial"/>
        </w:rPr>
        <w:t>.</w:t>
      </w:r>
    </w:p>
    <w:p w14:paraId="7D8E0499" w14:textId="77777777" w:rsidR="00BB77EA" w:rsidRDefault="00BB77EA" w:rsidP="00BB77EA">
      <w:pPr>
        <w:pStyle w:val="Heading2"/>
      </w:pPr>
      <w:r>
        <w:t>Strategic Direction</w:t>
      </w:r>
    </w:p>
    <w:p w14:paraId="4C536D9F" w14:textId="77777777" w:rsidR="00D14644" w:rsidRPr="00D14644" w:rsidRDefault="00D14644" w:rsidP="00BB77EA">
      <w:pPr>
        <w:pStyle w:val="H1bodytext"/>
        <w:ind w:left="1440"/>
        <w:rPr>
          <w:rFonts w:ascii="Arial" w:hAnsi="Arial" w:cs="Arial"/>
        </w:rPr>
      </w:pPr>
      <w:r w:rsidRPr="00D14644">
        <w:rPr>
          <w:rFonts w:ascii="Arial" w:hAnsi="Arial" w:cs="Arial"/>
        </w:rPr>
        <w:t xml:space="preserve">DOE has mandated the use of MODFLOW for groundwater modeling at the Hanford Site </w:t>
      </w:r>
      <w:r w:rsidR="002C5141">
        <w:rPr>
          <w:rFonts w:ascii="Arial" w:hAnsi="Arial" w:cs="Arial"/>
        </w:rPr>
        <w:fldChar w:fldCharType="begin"/>
      </w:r>
      <w:r w:rsidR="00F62D09">
        <w:rPr>
          <w:rFonts w:ascii="Arial" w:hAnsi="Arial" w:cs="Arial"/>
        </w:rPr>
        <w:instrText xml:space="preserve"> ADDIN EN.CITE &lt;EndNote&gt;&lt;Cite&gt;&lt;Author&gt;Klein&lt;/Author&gt;&lt;Year&gt;2006&lt;/Year&gt;&lt;RecNum&gt;256&lt;/RecNum&gt;&lt;record&gt;&lt;rec-number&gt;256&lt;/rec-number&gt;&lt;foreign-keys&gt;&lt;key app="EN" db-id="2rawr5epza5zfce2xx0xdtveawrxevrr9az9"&gt;256&lt;/key&gt;&lt;/foreign-keys&gt;&lt;ref-type name="Personal Communication"&gt;26&lt;/ref-type&gt;&lt;contributors&gt;&lt;authors&gt;&lt;author&gt;Klein, Keith A.&lt;/author&gt;&lt;/authors&gt;&lt;secondary-authors&gt;&lt;author&gt;R. G. Gallagher,&lt;/author&gt;&lt;/secondary-authors&gt;&lt;/contributors&gt;&lt;titles&gt;&lt;title&gt;Contract No. DE-AC06-96RL13200 - Hanford Groundwater Modeling Integration&lt;/title&gt;&lt;/titles&gt;&lt;num-vols&gt;0600637, 06-AMCP-0132&lt;/num-vols&gt;&lt;edition&gt;Announcement that there will be no further development of the CFEST site-wide groundwater model and no site-wide cumulative assessment except by the Tank Closure and Waste Management EIS team.&lt;/edition&gt;&lt;dates&gt;&lt;year&gt;2006&lt;/year&gt;&lt;pub-dates&gt;&lt;date&gt;March 9, 2006&lt;/date&gt;&lt;/pub-dates&gt;&lt;/dates&gt;&lt;pub-location&gt;Richland, Washington&lt;/pub-location&gt;&lt;publisher&gt;U.S. Department of Energy, Richland Operations Office&lt;/publisher&gt;&lt;label&gt;Letter 06-AMCP-0132&lt;/label&gt;&lt;urls&gt;&lt;/urls&gt;&lt;/record&gt;&lt;/Cite&gt;&lt;/EndNote&gt;</w:instrText>
      </w:r>
      <w:r w:rsidR="002C5141">
        <w:rPr>
          <w:rFonts w:ascii="Arial" w:hAnsi="Arial" w:cs="Arial"/>
        </w:rPr>
        <w:fldChar w:fldCharType="separate"/>
      </w:r>
      <w:r w:rsidR="0052307C">
        <w:rPr>
          <w:rFonts w:ascii="Arial" w:hAnsi="Arial" w:cs="Arial"/>
          <w:noProof/>
        </w:rPr>
        <w:t>(Klein 2006)</w:t>
      </w:r>
      <w:r w:rsidR="002C5141">
        <w:rPr>
          <w:rFonts w:ascii="Arial" w:hAnsi="Arial" w:cs="Arial"/>
        </w:rPr>
        <w:fldChar w:fldCharType="end"/>
      </w:r>
      <w:r>
        <w:rPr>
          <w:rFonts w:ascii="Arial" w:hAnsi="Arial" w:cs="Arial"/>
        </w:rPr>
        <w:t xml:space="preserve">.  </w:t>
      </w:r>
      <w:del w:id="89" w:author="Mary Weber" w:date="2018-09-05T08:25:00Z">
        <w:r w:rsidDel="003173C3">
          <w:rPr>
            <w:rFonts w:ascii="Arial" w:hAnsi="Arial" w:cs="Arial"/>
          </w:rPr>
          <w:delText xml:space="preserve">The forthcoming </w:delText>
        </w:r>
        <w:r w:rsidR="007504DE" w:rsidDel="003173C3">
          <w:rPr>
            <w:rFonts w:ascii="Arial" w:hAnsi="Arial" w:cs="Arial"/>
          </w:rPr>
          <w:delText xml:space="preserve">TC&amp;WM EIS </w:delText>
        </w:r>
        <w:r w:rsidDel="003173C3">
          <w:rPr>
            <w:rFonts w:ascii="Arial" w:hAnsi="Arial" w:cs="Arial"/>
          </w:rPr>
          <w:delText xml:space="preserve">will rely upon a site-wide groundwater developed using MODFLOW.  </w:delText>
        </w:r>
        <w:r w:rsidR="007504DE" w:rsidDel="003173C3">
          <w:rPr>
            <w:rFonts w:ascii="Arial" w:hAnsi="Arial" w:cs="Arial"/>
          </w:rPr>
          <w:delText xml:space="preserve">DOE has tasked CHPRC with managing the site-wide model following issue of the TC&amp;WM EIS.  </w:delText>
        </w:r>
      </w:del>
      <w:r>
        <w:rPr>
          <w:rFonts w:ascii="Arial" w:hAnsi="Arial" w:cs="Arial"/>
        </w:rPr>
        <w:t xml:space="preserve">Qualification and use of MODFLOW and related codes </w:t>
      </w:r>
      <w:proofErr w:type="gramStart"/>
      <w:r>
        <w:rPr>
          <w:rFonts w:ascii="Arial" w:hAnsi="Arial" w:cs="Arial"/>
        </w:rPr>
        <w:t>is</w:t>
      </w:r>
      <w:proofErr w:type="gramEnd"/>
      <w:r>
        <w:rPr>
          <w:rFonts w:ascii="Arial" w:hAnsi="Arial" w:cs="Arial"/>
        </w:rPr>
        <w:t xml:space="preserve"> therefore fully supportive of the strategy for the </w:t>
      </w:r>
      <w:ins w:id="90" w:author="Mary Weber" w:date="2018-09-05T08:25:00Z">
        <w:r w:rsidR="003173C3">
          <w:rPr>
            <w:rFonts w:ascii="Arial" w:hAnsi="Arial" w:cs="Arial"/>
          </w:rPr>
          <w:t>Hanford S</w:t>
        </w:r>
      </w:ins>
      <w:del w:id="91" w:author="Mary Weber" w:date="2018-09-05T08:25:00Z">
        <w:r w:rsidDel="003173C3">
          <w:rPr>
            <w:rFonts w:ascii="Arial" w:hAnsi="Arial" w:cs="Arial"/>
          </w:rPr>
          <w:delText>s</w:delText>
        </w:r>
      </w:del>
      <w:r>
        <w:rPr>
          <w:rFonts w:ascii="Arial" w:hAnsi="Arial" w:cs="Arial"/>
        </w:rPr>
        <w:t>ite.</w:t>
      </w:r>
    </w:p>
    <w:p w14:paraId="37A15955" w14:textId="77777777" w:rsidR="00BB77EA" w:rsidRDefault="00BB77EA" w:rsidP="00BB77EA">
      <w:pPr>
        <w:pStyle w:val="Heading2"/>
      </w:pPr>
      <w:r>
        <w:t>Risk Analysis</w:t>
      </w:r>
    </w:p>
    <w:p w14:paraId="43ECF349" w14:textId="77777777" w:rsidR="00157B6D" w:rsidRPr="00157B6D" w:rsidRDefault="00157B6D" w:rsidP="00BB77EA">
      <w:pPr>
        <w:pStyle w:val="H1bodytext"/>
        <w:ind w:left="1440"/>
        <w:rPr>
          <w:rFonts w:ascii="Arial" w:hAnsi="Arial" w:cs="Arial"/>
        </w:rPr>
      </w:pPr>
      <w:r w:rsidRPr="00157B6D">
        <w:rPr>
          <w:rFonts w:ascii="Arial" w:hAnsi="Arial" w:cs="Arial"/>
        </w:rPr>
        <w:t>Primary identified risks to the use of this software are those that emerge from evaluating software grade and classification, which are discussed in the SMP.  To summarize, those risks are that</w:t>
      </w:r>
    </w:p>
    <w:p w14:paraId="743E1673" w14:textId="77777777" w:rsidR="00157B6D" w:rsidRDefault="00157B6D" w:rsidP="00157B6D">
      <w:pPr>
        <w:pStyle w:val="H1bodytext"/>
        <w:numPr>
          <w:ilvl w:val="0"/>
          <w:numId w:val="25"/>
        </w:numPr>
        <w:ind w:left="2160" w:hanging="360"/>
        <w:rPr>
          <w:rFonts w:ascii="Arial" w:hAnsi="Arial" w:cs="Arial"/>
        </w:rPr>
      </w:pPr>
      <w:r w:rsidRPr="00157B6D">
        <w:rPr>
          <w:rFonts w:ascii="Arial" w:hAnsi="Arial" w:cs="Arial"/>
        </w:rPr>
        <w:t>software failure could cause a potential violation of regulatory permitting requirements</w:t>
      </w:r>
    </w:p>
    <w:p w14:paraId="0CF03F4E" w14:textId="77777777" w:rsidR="00157B6D" w:rsidRPr="00157B6D" w:rsidRDefault="00157B6D" w:rsidP="00157B6D">
      <w:pPr>
        <w:pStyle w:val="H1bodytext"/>
        <w:numPr>
          <w:ilvl w:val="0"/>
          <w:numId w:val="25"/>
        </w:numPr>
        <w:ind w:left="2160" w:hanging="360"/>
        <w:rPr>
          <w:rFonts w:ascii="Arial" w:hAnsi="Arial" w:cs="Arial"/>
        </w:rPr>
      </w:pPr>
      <w:r w:rsidRPr="00157B6D">
        <w:rPr>
          <w:rFonts w:ascii="Arial" w:hAnsi="Arial" w:cs="Arial"/>
        </w:rPr>
        <w:t xml:space="preserve">software </w:t>
      </w:r>
      <w:r>
        <w:rPr>
          <w:rFonts w:ascii="Arial" w:hAnsi="Arial" w:cs="Arial"/>
        </w:rPr>
        <w:t xml:space="preserve">is </w:t>
      </w:r>
      <w:r w:rsidRPr="00157B6D">
        <w:rPr>
          <w:rFonts w:ascii="Arial" w:hAnsi="Arial" w:cs="Arial"/>
        </w:rPr>
        <w:t>used to support a legal, re</w:t>
      </w:r>
      <w:r>
        <w:rPr>
          <w:rFonts w:ascii="Arial" w:hAnsi="Arial" w:cs="Arial"/>
        </w:rPr>
        <w:t>gulatory, and other external milestones and therefore software failures could damage DOE and CHPRC reputation and withdrawal of documents or other undesirable outcomes</w:t>
      </w:r>
    </w:p>
    <w:p w14:paraId="77B93AD2" w14:textId="77777777" w:rsidR="00BB77EA" w:rsidRDefault="008325A2" w:rsidP="00BB77EA">
      <w:pPr>
        <w:pStyle w:val="H2bodytext"/>
      </w:pPr>
      <w:r>
        <w:t xml:space="preserve">Adherence to quality assurance procedures for management of software provides the primary mitigation to these identified risks. </w:t>
      </w:r>
    </w:p>
    <w:p w14:paraId="18127FEE" w14:textId="77777777" w:rsidR="00B57AB0" w:rsidRDefault="00B57AB0" w:rsidP="00BB77EA">
      <w:pPr>
        <w:pStyle w:val="H2bodytext"/>
      </w:pPr>
      <w:r>
        <w:t>Past experience strongly suggests, however, that the greatest risk associated with the use of environmental calculation software arises not from problems that could be present in the software itself, but rather in use of unverified or erroneous inputs.  This risk is minimized by ensuring strong adherence to quality assurance procedures for calculation package preparation and issue</w:t>
      </w:r>
      <w:r w:rsidR="00C651B7">
        <w:t>.</w:t>
      </w:r>
    </w:p>
    <w:p w14:paraId="18C287D5" w14:textId="77777777" w:rsidR="00512878" w:rsidRDefault="00512878" w:rsidP="000322D9">
      <w:pPr>
        <w:pStyle w:val="Heading1"/>
        <w:spacing w:before="360"/>
        <w:rPr>
          <w:rFonts w:ascii="Arial" w:hAnsi="Arial"/>
        </w:rPr>
      </w:pPr>
      <w:r>
        <w:rPr>
          <w:rFonts w:ascii="Arial" w:hAnsi="Arial"/>
        </w:rPr>
        <w:lastRenderedPageBreak/>
        <w:t>PROBLEM DEFINITION</w:t>
      </w:r>
    </w:p>
    <w:p w14:paraId="79E1BCF5" w14:textId="77777777" w:rsidR="00FC7A9E" w:rsidRDefault="00FC7A9E" w:rsidP="00512878">
      <w:pPr>
        <w:pStyle w:val="H2bodytext"/>
        <w:ind w:left="720"/>
      </w:pPr>
      <w:r w:rsidRPr="00FC7A9E">
        <w:t>The problems to be solved through use of MODFLOW and related codes, the software users, dependencies, limitations and constraints of use, applicable regulations and orders, and process for acceptance of this software are outlined below.</w:t>
      </w:r>
    </w:p>
    <w:p w14:paraId="641B0740" w14:textId="77777777" w:rsidR="00512878" w:rsidRDefault="00512878" w:rsidP="00512878">
      <w:pPr>
        <w:pStyle w:val="Heading2"/>
      </w:pPr>
      <w:r>
        <w:t>Business Process</w:t>
      </w:r>
    </w:p>
    <w:p w14:paraId="7BF21304" w14:textId="77777777" w:rsidR="00512878" w:rsidRPr="00144ECC" w:rsidRDefault="0062493F" w:rsidP="001A609F">
      <w:pPr>
        <w:pStyle w:val="H2bodytext"/>
      </w:pPr>
      <w:r w:rsidRPr="0062493F">
        <w:t xml:space="preserve">In view of DOE’s standing directives concerning codes to use for subsurface simulation at Hanford as well as the desire to use open source products to promote model transparency, the available expertise with MODFLOW within the CHPRC, the use of MODFLOW as the basis for the site-wide model in the forthcoming </w:t>
      </w:r>
      <w:r w:rsidR="0033285A">
        <w:t>TC&amp;WM EIS</w:t>
      </w:r>
      <w:r w:rsidRPr="0062493F">
        <w:t xml:space="preserve">, plus MODFLOW’s status as the most widely used groundwater model in the world, this software is deemed the best available alternative for CHPRC intended uses </w:t>
      </w:r>
      <w:r>
        <w:t xml:space="preserve">in modeling groundwater flow and transport </w:t>
      </w:r>
      <w:r w:rsidRPr="0062493F">
        <w:t>at the Hanford Site.</w:t>
      </w:r>
    </w:p>
    <w:p w14:paraId="10D06875" w14:textId="77777777" w:rsidR="00512878" w:rsidRDefault="00512878" w:rsidP="00512878">
      <w:pPr>
        <w:pStyle w:val="Heading2"/>
      </w:pPr>
      <w:r>
        <w:t>System Users</w:t>
      </w:r>
    </w:p>
    <w:p w14:paraId="2644087A" w14:textId="77777777" w:rsidR="001F0402" w:rsidRPr="001F0402" w:rsidRDefault="001F0402" w:rsidP="001F0402">
      <w:pPr>
        <w:pStyle w:val="H2bodytext"/>
        <w:rPr>
          <w:color w:val="000000"/>
        </w:rPr>
      </w:pPr>
      <w:r w:rsidRPr="001F0402">
        <w:rPr>
          <w:color w:val="000000"/>
        </w:rPr>
        <w:t xml:space="preserve">Users of MODFLOW and related codes must </w:t>
      </w:r>
      <w:r w:rsidR="00507259">
        <w:rPr>
          <w:color w:val="000000"/>
        </w:rPr>
        <w:t xml:space="preserve">possess </w:t>
      </w:r>
      <w:r w:rsidR="00134EBF">
        <w:rPr>
          <w:color w:val="000000"/>
        </w:rPr>
        <w:t>these</w:t>
      </w:r>
      <w:r w:rsidRPr="001F0402">
        <w:rPr>
          <w:color w:val="000000"/>
        </w:rPr>
        <w:t xml:space="preserve"> characteristics;</w:t>
      </w:r>
    </w:p>
    <w:p w14:paraId="1B05FE19" w14:textId="77777777" w:rsidR="001F0402" w:rsidRPr="001F0402" w:rsidRDefault="001F0402" w:rsidP="001F0402">
      <w:pPr>
        <w:pStyle w:val="H2bodytext"/>
        <w:numPr>
          <w:ilvl w:val="2"/>
          <w:numId w:val="22"/>
        </w:numPr>
        <w:ind w:left="2160"/>
        <w:rPr>
          <w:color w:val="000000"/>
        </w:rPr>
      </w:pPr>
      <w:r w:rsidRPr="001F0402">
        <w:rPr>
          <w:color w:val="000000"/>
        </w:rPr>
        <w:t>Advanced training, and preferably graduate level study, in hydrology, geology, soil physics, or water resources engineering including numerical simulation techniques</w:t>
      </w:r>
    </w:p>
    <w:p w14:paraId="4FF1CD63" w14:textId="77777777" w:rsidR="001F0402" w:rsidRPr="001A609F" w:rsidRDefault="001F0402" w:rsidP="001F0402">
      <w:pPr>
        <w:pStyle w:val="H2bodytext"/>
        <w:numPr>
          <w:ilvl w:val="2"/>
          <w:numId w:val="22"/>
        </w:numPr>
        <w:ind w:left="2160"/>
        <w:rPr>
          <w:color w:val="000000"/>
        </w:rPr>
      </w:pPr>
      <w:r w:rsidRPr="001F0402">
        <w:rPr>
          <w:color w:val="000000"/>
        </w:rPr>
        <w:t>Training and/or experience in using MODFLOW</w:t>
      </w:r>
      <w:r w:rsidR="003F528F">
        <w:rPr>
          <w:color w:val="000000"/>
        </w:rPr>
        <w:t xml:space="preserve"> and related codes</w:t>
      </w:r>
    </w:p>
    <w:p w14:paraId="0A6133AC" w14:textId="77777777" w:rsidR="00512878" w:rsidRDefault="00512878" w:rsidP="00512878">
      <w:pPr>
        <w:pStyle w:val="Heading2"/>
      </w:pPr>
      <w:r>
        <w:t>Dependencies, Limitations, and Constraints</w:t>
      </w:r>
    </w:p>
    <w:p w14:paraId="4E0805C1" w14:textId="77777777" w:rsidR="00E37005" w:rsidRDefault="00E37005" w:rsidP="00E37005">
      <w:pPr>
        <w:pStyle w:val="H2bodytext"/>
      </w:pPr>
      <w:r>
        <w:t xml:space="preserve">As a general simulator, the MODFLOW and related codes are suitable to application of a wide variety of conceptual models that incorporate relevant features, events and processes involving mass and momentum conservation of water and contaminants in saturated porous media.  It is not possible to enumerate all the possible conceptual models for which this software will be used to implement numerical models.  </w:t>
      </w:r>
      <w:del w:id="92" w:author="Mary Weber" w:date="2018-09-05T08:26:00Z">
        <w:r w:rsidDel="003173C3">
          <w:delText>Guidelines for development of environmental models are the subject of other guidance documents, including the forthcoming CERCLA Baseline Assessment Strategy (CBAS) document that includes a chapter on this subject.</w:delText>
        </w:r>
      </w:del>
    </w:p>
    <w:p w14:paraId="24D1A6C4" w14:textId="77777777" w:rsidR="00E37005" w:rsidRDefault="00E37005" w:rsidP="00E37005">
      <w:pPr>
        <w:pStyle w:val="H2bodytext"/>
      </w:pPr>
      <w:r>
        <w:t>The MODFLOW software is highly portable, as it is distributed as Fortran source code that can be compiled and linked on a number of different computer platforms using a variety of operating systems.  The Fortran language is one of the fastest and most efficient of the computer languages available for scientific computing.</w:t>
      </w:r>
    </w:p>
    <w:p w14:paraId="19F76507" w14:textId="77777777" w:rsidR="00E37005" w:rsidRDefault="00E37005" w:rsidP="00E37005">
      <w:pPr>
        <w:pStyle w:val="H2bodytext"/>
      </w:pPr>
      <w:r>
        <w:t>The availability of source code would also permit CHPRC to modify or extend MODFLOW capabilities easily, though there are no plans to do this at this time and the SMP will exclude such modifications from the software management scope</w:t>
      </w:r>
      <w:r w:rsidR="00335804">
        <w:t>.</w:t>
      </w:r>
    </w:p>
    <w:p w14:paraId="42EB7D62" w14:textId="77777777" w:rsidR="0017083D" w:rsidRPr="0017083D" w:rsidRDefault="0017083D" w:rsidP="001A609F">
      <w:pPr>
        <w:pStyle w:val="H2bodytext"/>
      </w:pPr>
      <w:r w:rsidRPr="0017083D">
        <w:t>Hardware failures will only result in the need to repeat the simulation that was not finished at the time of failure.  Regular backup of model input and output files, as directed by the SMP, will mitigate this risk.</w:t>
      </w:r>
    </w:p>
    <w:p w14:paraId="5F35E926" w14:textId="77777777" w:rsidR="00512878" w:rsidRDefault="00512878" w:rsidP="00512878">
      <w:pPr>
        <w:pStyle w:val="Heading2"/>
      </w:pPr>
      <w:r>
        <w:lastRenderedPageBreak/>
        <w:t>Regulations, Procedures, and Policies</w:t>
      </w:r>
    </w:p>
    <w:p w14:paraId="323E3AC3" w14:textId="77777777" w:rsidR="00552158" w:rsidRPr="00552158" w:rsidRDefault="00552158" w:rsidP="00552158">
      <w:pPr>
        <w:pStyle w:val="H2bodytext"/>
        <w:rPr>
          <w:color w:val="000000"/>
        </w:rPr>
      </w:pPr>
      <w:r w:rsidRPr="00552158">
        <w:rPr>
          <w:color w:val="000000"/>
        </w:rPr>
        <w:t>Primary regulations and orders that give rise to the need for the calculations that will be performed using the MODFLOW are RCRA, the CERCLA, and DOE O 435.1.</w:t>
      </w:r>
    </w:p>
    <w:p w14:paraId="18610A28" w14:textId="77777777" w:rsidR="00552158" w:rsidRPr="001A609F" w:rsidRDefault="00552158" w:rsidP="00552158">
      <w:pPr>
        <w:pStyle w:val="H2bodytext"/>
        <w:rPr>
          <w:color w:val="000000"/>
        </w:rPr>
      </w:pPr>
      <w:r w:rsidRPr="00552158">
        <w:rPr>
          <w:color w:val="000000"/>
        </w:rPr>
        <w:t>As software used for evaluation of radioactive contaminants at a DOE site, the quality requirements of NQA-1 are imposed on CHPRC’s use of MODFLOW software by DOE O 414.1C.</w:t>
      </w:r>
    </w:p>
    <w:p w14:paraId="5DCF66AA" w14:textId="77777777" w:rsidR="00512878" w:rsidRDefault="00512878" w:rsidP="00512878">
      <w:pPr>
        <w:pStyle w:val="Heading2"/>
      </w:pPr>
      <w:r>
        <w:t>Acceptance Criteria</w:t>
      </w:r>
    </w:p>
    <w:p w14:paraId="78A26231" w14:textId="77777777" w:rsidR="00DA47C5" w:rsidRDefault="00DA47C5" w:rsidP="001A609F">
      <w:pPr>
        <w:pStyle w:val="H2bodytext"/>
      </w:pPr>
      <w:r w:rsidRPr="007F617D">
        <w:t xml:space="preserve">The calculation </w:t>
      </w:r>
      <w:r w:rsidR="007F617D" w:rsidRPr="007F617D">
        <w:t>software (</w:t>
      </w:r>
      <w:ins w:id="93" w:author="William E. Nichols" w:date="2010-03-03T08:25:00Z">
        <w:r w:rsidR="00E53FF9">
          <w:t xml:space="preserve">MODFLOW-2000, </w:t>
        </w:r>
      </w:ins>
      <w:r w:rsidR="007F617D" w:rsidRPr="007F617D">
        <w:t>MODFLOW-2000-</w:t>
      </w:r>
      <w:del w:id="94" w:author="William E. Nichols" w:date="2010-03-04T14:06:00Z">
        <w:r w:rsidR="007F617D" w:rsidRPr="007F617D" w:rsidDel="007E2ADA">
          <w:delText>SSPA</w:delText>
        </w:r>
      </w:del>
      <w:ins w:id="95" w:author="William E. Nichols" w:date="2010-03-04T14:06:00Z">
        <w:r w:rsidR="007E2ADA">
          <w:t>MST</w:t>
        </w:r>
      </w:ins>
      <w:ins w:id="96" w:author="William E. Nichols" w:date="2010-03-03T08:26:00Z">
        <w:r w:rsidR="00E53FF9">
          <w:t>,</w:t>
        </w:r>
      </w:ins>
      <w:r w:rsidR="007F617D" w:rsidRPr="007F617D">
        <w:t xml:space="preserve"> and </w:t>
      </w:r>
      <w:r w:rsidRPr="007F617D">
        <w:t>MT3D</w:t>
      </w:r>
      <w:r w:rsidR="007F617D" w:rsidRPr="007F617D">
        <w:t>MS)</w:t>
      </w:r>
      <w:r w:rsidR="007F617D">
        <w:t xml:space="preserve"> will require demonstration of accurate solution to a groundwater flow and transport problem or problems representative of Hanford geologic conditions and for which a known solution (analytical is preferred) is available.</w:t>
      </w:r>
      <w:r w:rsidR="00797E95">
        <w:t xml:space="preserve">  The specific problem(s) and acceptance criteria </w:t>
      </w:r>
      <w:r w:rsidR="00195C44">
        <w:t xml:space="preserve">are identified in </w:t>
      </w:r>
      <w:r w:rsidR="0016447D">
        <w:t>CHPRC-</w:t>
      </w:r>
      <w:r w:rsidR="00602BF7">
        <w:t>00259</w:t>
      </w:r>
      <w:r w:rsidR="0016447D">
        <w:t xml:space="preserve">, </w:t>
      </w:r>
      <w:r w:rsidR="00797E95" w:rsidRPr="0016447D">
        <w:rPr>
          <w:i/>
        </w:rPr>
        <w:t>MODFLOW and Related Codes Software Test Plan</w:t>
      </w:r>
      <w:r w:rsidR="00797E95">
        <w:t xml:space="preserve"> (STP)</w:t>
      </w:r>
      <w:r w:rsidR="00BB057D">
        <w:t xml:space="preserve"> </w:t>
      </w:r>
      <w:r w:rsidR="002C5141">
        <w:fldChar w:fldCharType="begin"/>
      </w:r>
      <w:r w:rsidR="00F62D09">
        <w:instrText xml:space="preserve"> ADDIN EN.CITE &lt;EndNote&gt;&lt;Cite&gt;&lt;Author&gt;Nichols&lt;/Author&gt;&lt;Year&gt;2009&lt;/Year&gt;&lt;RecNum&gt;520&lt;/RecNum&gt;&lt;record&gt;&lt;rec-number&gt;520&lt;/rec-number&gt;&lt;foreign-keys&gt;&lt;key app="EN" db-id="2rawr5epza5zfce2xx0xdtveawrxevrr9az9"&gt;520&lt;/key&gt;&lt;/foreign-keys&gt;&lt;ref-type name="Report"&gt;27&lt;/ref-type&gt;&lt;contributors&gt;&lt;authors&gt;&lt;author&gt;Nichols, W. E.&lt;/author&gt;&lt;author&gt;Clemo, T. M.&lt;/author&gt;&lt;/authors&gt;&lt;/contributors&gt;&lt;titles&gt;&lt;title&gt;MODFLOW and Related Codes Software Test Plan&lt;/title&gt;&lt;/titles&gt;&lt;dates&gt;&lt;year&gt;2009&lt;/year&gt;&lt;/dates&gt;&lt;pub-location&gt;Richland, Washington&lt;/pub-location&gt;&lt;publisher&gt;CH2M-HILL Plateau Remediation Company&lt;/publisher&gt;&lt;isbn&gt;CHPRC-00259 Rev 0&lt;/isbn&gt;&lt;label&gt;CHPRC-00259&lt;/label&gt;&lt;urls&gt;&lt;/urls&gt;&lt;/record&gt;&lt;/Cite&gt;&lt;/EndNote&gt;</w:instrText>
      </w:r>
      <w:r w:rsidR="002C5141">
        <w:fldChar w:fldCharType="separate"/>
      </w:r>
      <w:r w:rsidR="00BB057D">
        <w:rPr>
          <w:noProof/>
        </w:rPr>
        <w:t>(Nichols and Clemo 2009)</w:t>
      </w:r>
      <w:r w:rsidR="002C5141">
        <w:fldChar w:fldCharType="end"/>
      </w:r>
      <w:r w:rsidR="00BB057D">
        <w:t xml:space="preserve"> and requirements are be traced in CHPRC-00260, </w:t>
      </w:r>
      <w:r w:rsidR="00BB057D" w:rsidRPr="00BB057D">
        <w:rPr>
          <w:i/>
        </w:rPr>
        <w:t>MODFLOW and Related Codes Requirements Traceability Matrix</w:t>
      </w:r>
      <w:r w:rsidR="00BB057D">
        <w:t xml:space="preserve"> (RTM) </w:t>
      </w:r>
      <w:r w:rsidR="002C5141">
        <w:fldChar w:fldCharType="begin"/>
      </w:r>
      <w:r w:rsidR="00F62D09">
        <w:instrText xml:space="preserve"> ADDIN EN.CITE &lt;EndNote&gt;&lt;Cite&gt;&lt;Author&gt;Nichols&lt;/Author&gt;&lt;Year&gt;2009&lt;/Year&gt;&lt;RecNum&gt;521&lt;/RecNum&gt;&lt;record&gt;&lt;rec-number&gt;521&lt;/rec-number&gt;&lt;foreign-keys&gt;&lt;key app="EN" db-id="2rawr5epza5zfce2xx0xdtveawrxevrr9az9"&gt;521&lt;/key&gt;&lt;/foreign-keys&gt;&lt;ref-type name="Report"&gt;27&lt;/ref-type&gt;&lt;contributors&gt;&lt;authors&gt;&lt;author&gt;Nichols, W. E.&lt;/author&gt;&lt;/authors&gt;&lt;/contributors&gt;&lt;titles&gt;&lt;title&gt;MODFLOW and Related Codes Requirements Traceability Matrix&lt;/title&gt;&lt;/titles&gt;&lt;dates&gt;&lt;year&gt;2009&lt;/year&gt;&lt;/dates&gt;&lt;pub-location&gt;Richland, Washington&lt;/pub-location&gt;&lt;publisher&gt;CH2M-HILL Plateau Remediation Company&lt;/publisher&gt;&lt;isbn&gt;CHPRC-00260 Rev 0&lt;/isbn&gt;&lt;label&gt;CHPRC-00260&lt;/label&gt;&lt;urls&gt;&lt;/urls&gt;&lt;/record&gt;&lt;/Cite&gt;&lt;/EndNote&gt;</w:instrText>
      </w:r>
      <w:r w:rsidR="002C5141">
        <w:fldChar w:fldCharType="separate"/>
      </w:r>
      <w:r w:rsidR="00BB057D">
        <w:rPr>
          <w:noProof/>
        </w:rPr>
        <w:t>(Nichols 2009a)</w:t>
      </w:r>
      <w:r w:rsidR="002C5141">
        <w:fldChar w:fldCharType="end"/>
      </w:r>
      <w:r w:rsidR="00BB057D">
        <w:t>.</w:t>
      </w:r>
    </w:p>
    <w:p w14:paraId="089DFB39" w14:textId="77777777" w:rsidR="007F617D" w:rsidRPr="007F617D" w:rsidRDefault="000E7D0A" w:rsidP="001A609F">
      <w:pPr>
        <w:pStyle w:val="H2bodytext"/>
      </w:pPr>
      <w:r>
        <w:t>S</w:t>
      </w:r>
      <w:r w:rsidR="007F617D">
        <w:t xml:space="preserve">upporting software </w:t>
      </w:r>
      <w:r w:rsidR="00E04335">
        <w:t xml:space="preserve">will not be used to </w:t>
      </w:r>
      <w:r w:rsidR="00D40F64">
        <w:t xml:space="preserve">generate </w:t>
      </w:r>
      <w:r w:rsidR="00762699">
        <w:t>decision making basis calculations</w:t>
      </w:r>
      <w:r w:rsidR="00D40F64">
        <w:t>, but rather support the development and visualization of the solutions.</w:t>
      </w:r>
      <w:r w:rsidR="00152DFF">
        <w:t xml:space="preserve">  </w:t>
      </w:r>
      <w:r w:rsidR="00914D1D">
        <w:t>Therefore s</w:t>
      </w:r>
      <w:r w:rsidR="003A3584">
        <w:t>eparate testing beyond installation testing will not be required for supporting software.</w:t>
      </w:r>
    </w:p>
    <w:p w14:paraId="2FBB7247" w14:textId="77777777" w:rsidR="00BB77EA" w:rsidRDefault="00F67D95" w:rsidP="00BB77EA">
      <w:pPr>
        <w:pStyle w:val="H2bodytext"/>
      </w:pPr>
      <w:r w:rsidRPr="00F67D95">
        <w:t xml:space="preserve">In addition to acceptance and installation testing designed to confirm correct operation of the </w:t>
      </w:r>
      <w:r w:rsidR="00AF51C6">
        <w:t xml:space="preserve">calculational </w:t>
      </w:r>
      <w:r w:rsidRPr="00F67D95">
        <w:t>software, modeling work using the MODFLOW software will be subject to evaluation of specific models developed using this simulator.  This may include history matching (demonstration that the model reproduces historical data), comparison to flow cell data, or other means to validate the specific model (which includes the combination of the conceptual model, the software, the input parameters and data, and the numerical implementation).  Such model validation work will be documented in calculation packages.</w:t>
      </w:r>
    </w:p>
    <w:p w14:paraId="451BECF4" w14:textId="77777777" w:rsidR="001A609F" w:rsidRDefault="001A609F" w:rsidP="000322D9">
      <w:pPr>
        <w:pStyle w:val="Heading1"/>
        <w:spacing w:before="360"/>
        <w:rPr>
          <w:rFonts w:ascii="Arial" w:hAnsi="Arial"/>
        </w:rPr>
      </w:pPr>
      <w:r>
        <w:rPr>
          <w:rFonts w:ascii="Arial" w:hAnsi="Arial"/>
        </w:rPr>
        <w:t>FUNCTIONAL DESIGN</w:t>
      </w:r>
    </w:p>
    <w:p w14:paraId="5B5E1A57" w14:textId="77777777" w:rsidR="001A609F" w:rsidRDefault="001A609F" w:rsidP="001A609F">
      <w:pPr>
        <w:pStyle w:val="Heading2"/>
      </w:pPr>
      <w:r>
        <w:t>Structure</w:t>
      </w:r>
    </w:p>
    <w:p w14:paraId="4425634E" w14:textId="77777777" w:rsidR="00BB77EA" w:rsidRPr="00156BB3" w:rsidRDefault="001756BF" w:rsidP="00151611">
      <w:pPr>
        <w:pStyle w:val="H2bodytext"/>
        <w:jc w:val="both"/>
      </w:pPr>
      <w:r>
        <w:t>(</w:t>
      </w:r>
      <w:r w:rsidR="00156BB3">
        <w:t xml:space="preserve">Not applicable; </w:t>
      </w:r>
      <w:r w:rsidR="001F09D7">
        <w:t xml:space="preserve">acquired </w:t>
      </w:r>
      <w:r w:rsidR="00156BB3">
        <w:t>software.</w:t>
      </w:r>
      <w:r>
        <w:t>)</w:t>
      </w:r>
    </w:p>
    <w:p w14:paraId="695F9029" w14:textId="77777777" w:rsidR="001A609F" w:rsidRDefault="001A609F" w:rsidP="001A609F">
      <w:pPr>
        <w:pStyle w:val="Heading2"/>
      </w:pPr>
      <w:r>
        <w:t>Data Design and Control</w:t>
      </w:r>
    </w:p>
    <w:p w14:paraId="122A5328" w14:textId="77777777" w:rsidR="001756BF" w:rsidRPr="00156BB3" w:rsidRDefault="001756BF" w:rsidP="001756BF">
      <w:pPr>
        <w:pStyle w:val="H2bodytext"/>
        <w:jc w:val="both"/>
      </w:pPr>
      <w:r>
        <w:t>(Not applicable; acquired software.)</w:t>
      </w:r>
    </w:p>
    <w:p w14:paraId="7CC4EC56" w14:textId="77777777" w:rsidR="001A609F" w:rsidRDefault="001A609F" w:rsidP="001A609F">
      <w:pPr>
        <w:pStyle w:val="Heading2"/>
      </w:pPr>
      <w:r>
        <w:t>Human-Machine Interface Design</w:t>
      </w:r>
    </w:p>
    <w:p w14:paraId="29AB9209" w14:textId="77777777" w:rsidR="001756BF" w:rsidRPr="00156BB3" w:rsidRDefault="001756BF" w:rsidP="001756BF">
      <w:pPr>
        <w:pStyle w:val="H2bodytext"/>
        <w:jc w:val="both"/>
      </w:pPr>
      <w:r>
        <w:t>(Not applicable; acquired software.)</w:t>
      </w:r>
    </w:p>
    <w:p w14:paraId="360E213C" w14:textId="77777777" w:rsidR="001A609F" w:rsidRDefault="001A609F" w:rsidP="001A609F">
      <w:pPr>
        <w:pStyle w:val="Heading2"/>
      </w:pPr>
      <w:r>
        <w:t>System Interface Design</w:t>
      </w:r>
    </w:p>
    <w:p w14:paraId="571DDCF4" w14:textId="77777777" w:rsidR="001756BF" w:rsidRPr="00156BB3" w:rsidRDefault="001756BF" w:rsidP="001756BF">
      <w:pPr>
        <w:pStyle w:val="H2bodytext"/>
        <w:jc w:val="both"/>
      </w:pPr>
      <w:r>
        <w:t>(Not applicable; acquired software.)</w:t>
      </w:r>
    </w:p>
    <w:p w14:paraId="2FB25488" w14:textId="77777777" w:rsidR="001A609F" w:rsidRDefault="001A609F" w:rsidP="001A609F">
      <w:pPr>
        <w:pStyle w:val="Heading2"/>
      </w:pPr>
      <w:r>
        <w:lastRenderedPageBreak/>
        <w:t>Security Structure</w:t>
      </w:r>
    </w:p>
    <w:p w14:paraId="6761C1B7" w14:textId="77777777" w:rsidR="001756BF" w:rsidRPr="00156BB3" w:rsidRDefault="001756BF" w:rsidP="001756BF">
      <w:pPr>
        <w:pStyle w:val="H2bodytext"/>
        <w:jc w:val="both"/>
      </w:pPr>
      <w:r>
        <w:t xml:space="preserve">(Not applicable; </w:t>
      </w:r>
      <w:r w:rsidR="00382C39">
        <w:t>security functions</w:t>
      </w:r>
      <w:r>
        <w:t xml:space="preserve"> </w:t>
      </w:r>
      <w:r w:rsidR="00382C39">
        <w:t xml:space="preserve">are not part of this </w:t>
      </w:r>
      <w:r>
        <w:t>software.)</w:t>
      </w:r>
    </w:p>
    <w:p w14:paraId="2C51814B" w14:textId="77777777" w:rsidR="00EB69CB" w:rsidRDefault="00EB69CB" w:rsidP="00EB69CB">
      <w:pPr>
        <w:pStyle w:val="Heading2"/>
      </w:pPr>
      <w:r>
        <w:t xml:space="preserve">Implementation </w:t>
      </w:r>
    </w:p>
    <w:p w14:paraId="4DD9DEBB" w14:textId="77777777" w:rsidR="00171AA0" w:rsidRDefault="00171AA0" w:rsidP="00EB69CB">
      <w:pPr>
        <w:pStyle w:val="H2bodytext"/>
      </w:pPr>
      <w:r w:rsidRPr="00171AA0">
        <w:t>Groundwater Vistas™</w:t>
      </w:r>
      <w:r w:rsidR="00A95AF7">
        <w:t xml:space="preserve"> will primarily be used for visualization purposes</w:t>
      </w:r>
      <w:r w:rsidRPr="00171AA0">
        <w:t>.  This software is a sophisticated Windows</w:t>
      </w:r>
      <w:ins w:id="97" w:author="William E. Nichols" w:date="2010-03-03T08:32:00Z">
        <w:r w:rsidR="006E57E0">
          <w:rPr>
            <w:rFonts w:cs="Arial"/>
          </w:rPr>
          <w:t>®</w:t>
        </w:r>
      </w:ins>
      <w:del w:id="98" w:author="William E. Nichols" w:date="2010-03-03T08:32:00Z">
        <w:r w:rsidRPr="00171AA0" w:rsidDel="006E57E0">
          <w:delText>™</w:delText>
        </w:r>
      </w:del>
      <w:r w:rsidRPr="00171AA0">
        <w:t xml:space="preserve"> graphical user interface for three-dimensional groundwater flow &amp; transport modeling.  It couples a powerful model design system with comprehensive graphical analysis tools.  It is a model-independent graphical design system for MODFLOW/MODPATH (both steady-state and transient versions), MT3DMS, MODFLOW-2000, and the model-independent calibration software PEST (Parameter </w:t>
      </w:r>
      <w:proofErr w:type="spellStart"/>
      <w:r w:rsidRPr="00171AA0">
        <w:t>ESTimation</w:t>
      </w:r>
      <w:proofErr w:type="spellEnd"/>
      <w:r w:rsidRPr="00171AA0">
        <w:t xml:space="preserve"> for any model).  The combination of PEST and Groundwater Vistas™ automatic sensitivity analysis provides a powerful calibration tool.</w:t>
      </w:r>
    </w:p>
    <w:p w14:paraId="3A428686" w14:textId="77777777" w:rsidR="00567F19" w:rsidRDefault="00567F19" w:rsidP="00EB69CB">
      <w:pPr>
        <w:pStyle w:val="H2bodytext"/>
      </w:pPr>
      <w:r w:rsidRPr="00567F19">
        <w:t>Because the MODFLOW software itself and related modules are written in ANSI Standard Fortran, these can be compiled and operated on any computer platform for which a Fortran compiler is available.  This includes Linux</w:t>
      </w:r>
      <w:ins w:id="99" w:author="William E. Nichols" w:date="2010-03-03T08:32:00Z">
        <w:r w:rsidR="006E57E0">
          <w:rPr>
            <w:rFonts w:cs="Arial"/>
          </w:rPr>
          <w:t>®</w:t>
        </w:r>
      </w:ins>
      <w:r w:rsidRPr="00567F19">
        <w:t xml:space="preserve">, </w:t>
      </w:r>
      <w:del w:id="100" w:author="William E. Nichols" w:date="2010-03-03T08:32:00Z">
        <w:r w:rsidRPr="00567F19" w:rsidDel="006E57E0">
          <w:delText xml:space="preserve">Macintosh, </w:delText>
        </w:r>
      </w:del>
      <w:r w:rsidRPr="00567F19">
        <w:t>Windows</w:t>
      </w:r>
      <w:ins w:id="101" w:author="William E. Nichols" w:date="2010-03-03T08:32:00Z">
        <w:r w:rsidR="006E57E0">
          <w:rPr>
            <w:rFonts w:cs="Arial"/>
          </w:rPr>
          <w:t>®</w:t>
        </w:r>
      </w:ins>
      <w:r w:rsidRPr="00567F19">
        <w:t xml:space="preserve"> </w:t>
      </w:r>
      <w:ins w:id="102" w:author="William E. Nichols" w:date="2010-03-03T08:32:00Z">
        <w:r w:rsidR="006E57E0">
          <w:t xml:space="preserve">and other </w:t>
        </w:r>
      </w:ins>
      <w:r w:rsidRPr="00567F19">
        <w:t>desktops and workstations, as well as various supercomputer systems and clusters.  There is no particular minimum hardware configuration; rather, the maximum size of problem that can be solved using MODFLOW is a function of the computer memory of the host computer.</w:t>
      </w:r>
    </w:p>
    <w:p w14:paraId="252F8D4F" w14:textId="77777777" w:rsidR="00A17C99" w:rsidRPr="00567F19" w:rsidRDefault="00A17C99" w:rsidP="00EB69CB">
      <w:pPr>
        <w:pStyle w:val="H2bodytext"/>
      </w:pPr>
      <w:r w:rsidRPr="00A17C99">
        <w:t>A suitable operating system (</w:t>
      </w:r>
      <w:del w:id="103" w:author="William E. Nichols" w:date="2010-03-03T08:32:00Z">
        <w:r w:rsidRPr="00A17C99" w:rsidDel="006E57E0">
          <w:delText xml:space="preserve">UNIX, </w:delText>
        </w:r>
      </w:del>
      <w:r w:rsidRPr="00A17C99">
        <w:t>Linux</w:t>
      </w:r>
      <w:ins w:id="104" w:author="William E. Nichols" w:date="2010-03-03T08:32:00Z">
        <w:r w:rsidR="006E57E0">
          <w:rPr>
            <w:rFonts w:cs="Arial"/>
          </w:rPr>
          <w:t>®</w:t>
        </w:r>
      </w:ins>
      <w:r w:rsidRPr="00A17C99">
        <w:t>, Windows</w:t>
      </w:r>
      <w:ins w:id="105" w:author="William E. Nichols" w:date="2010-03-03T08:32:00Z">
        <w:r w:rsidR="006E57E0">
          <w:rPr>
            <w:rFonts w:cs="Arial"/>
          </w:rPr>
          <w:t>®</w:t>
        </w:r>
      </w:ins>
      <w:r w:rsidRPr="00A17C99">
        <w:t>, and others) along with an ANSI-standard Fortran compiler is required to prepare MODFLOW and related executables from source code distributed by the USGS and run the resulting executables.  The commercial interface code Groundwater Vistas is distributed as an executable and is restricted to use on a Windows</w:t>
      </w:r>
      <w:ins w:id="106" w:author="William E. Nichols" w:date="2010-03-03T08:32:00Z">
        <w:r w:rsidR="006E57E0">
          <w:rPr>
            <w:rFonts w:cs="Arial"/>
          </w:rPr>
          <w:t>®</w:t>
        </w:r>
      </w:ins>
      <w:del w:id="107" w:author="William E. Nichols" w:date="2010-03-03T08:32:00Z">
        <w:r w:rsidRPr="00A17C99" w:rsidDel="006E57E0">
          <w:delText>™</w:delText>
        </w:r>
      </w:del>
      <w:r w:rsidRPr="00A17C99">
        <w:t xml:space="preserve"> </w:t>
      </w:r>
      <w:del w:id="108" w:author="William E. Nichols" w:date="2010-03-03T08:33:00Z">
        <w:r w:rsidRPr="00A17C99" w:rsidDel="006E57E0">
          <w:delText xml:space="preserve">PC </w:delText>
        </w:r>
      </w:del>
      <w:ins w:id="109" w:author="William E. Nichols" w:date="2010-03-03T08:33:00Z">
        <w:r w:rsidR="006E57E0">
          <w:t>computer</w:t>
        </w:r>
        <w:r w:rsidR="006E57E0" w:rsidRPr="00A17C99">
          <w:t xml:space="preserve"> </w:t>
        </w:r>
      </w:ins>
      <w:r w:rsidRPr="00A17C99">
        <w:t>and provides a graphical user interface.</w:t>
      </w:r>
    </w:p>
    <w:p w14:paraId="2C4CE63E" w14:textId="77777777" w:rsidR="004A5D94" w:rsidRPr="00D17A4D" w:rsidRDefault="001A609F" w:rsidP="000322D9">
      <w:pPr>
        <w:pStyle w:val="Heading1"/>
        <w:spacing w:before="360"/>
        <w:rPr>
          <w:rFonts w:ascii="Arial" w:hAnsi="Arial"/>
        </w:rPr>
      </w:pPr>
      <w:r w:rsidRPr="00D17A4D">
        <w:rPr>
          <w:rFonts w:ascii="Arial" w:hAnsi="Arial"/>
        </w:rPr>
        <w:t xml:space="preserve">REFERENCES </w:t>
      </w:r>
    </w:p>
    <w:p w14:paraId="1D29AA7F" w14:textId="77777777" w:rsidR="00121C29" w:rsidRPr="00AC53B3" w:rsidRDefault="00281D7F" w:rsidP="007E2ADA">
      <w:pPr>
        <w:spacing w:afterLines="120" w:after="288"/>
        <w:ind w:left="720"/>
        <w:rPr>
          <w:rFonts w:ascii="Arial" w:hAnsi="Arial" w:cs="Arial"/>
          <w:i/>
          <w:sz w:val="22"/>
          <w:szCs w:val="22"/>
        </w:rPr>
      </w:pPr>
      <w:hyperlink r:id="rId11" w:history="1">
        <w:r w:rsidR="00121C29" w:rsidRPr="00AC53B3">
          <w:rPr>
            <w:rStyle w:val="Hyperlink"/>
            <w:rFonts w:ascii="Arial" w:hAnsi="Arial" w:cs="Arial"/>
            <w:sz w:val="22"/>
            <w:szCs w:val="22"/>
          </w:rPr>
          <w:t>PRC-PRO-IRM-309</w:t>
        </w:r>
      </w:hyperlink>
      <w:r w:rsidR="00121C29" w:rsidRPr="00AC53B3">
        <w:rPr>
          <w:rFonts w:ascii="Arial" w:hAnsi="Arial" w:cs="Arial"/>
          <w:sz w:val="22"/>
          <w:szCs w:val="22"/>
        </w:rPr>
        <w:t xml:space="preserve">, </w:t>
      </w:r>
      <w:r w:rsidR="00121C29" w:rsidRPr="00AC53B3">
        <w:rPr>
          <w:rFonts w:ascii="Arial" w:hAnsi="Arial" w:cs="Arial"/>
          <w:i/>
          <w:sz w:val="22"/>
          <w:szCs w:val="22"/>
        </w:rPr>
        <w:t>Controlled Software Management</w:t>
      </w:r>
    </w:p>
    <w:p w14:paraId="627E9909" w14:textId="77777777" w:rsidR="00F62D09" w:rsidRPr="00F62D09" w:rsidRDefault="002C5141" w:rsidP="00F62D09">
      <w:pPr>
        <w:spacing w:after="240"/>
        <w:ind w:left="720"/>
        <w:rPr>
          <w:rFonts w:ascii="Arial" w:hAnsi="Arial" w:cs="Arial"/>
          <w:noProof/>
          <w:sz w:val="22"/>
        </w:rPr>
      </w:pPr>
      <w:r w:rsidRPr="00F174B2">
        <w:rPr>
          <w:rFonts w:ascii="Arial" w:hAnsi="Arial" w:cs="Arial"/>
        </w:rPr>
        <w:fldChar w:fldCharType="begin"/>
      </w:r>
      <w:r w:rsidR="005B7D3B" w:rsidRPr="00F174B2">
        <w:rPr>
          <w:rFonts w:ascii="Arial" w:hAnsi="Arial" w:cs="Arial"/>
        </w:rPr>
        <w:instrText xml:space="preserve"> ADDIN EN.REFLIST </w:instrText>
      </w:r>
      <w:r w:rsidRPr="00F174B2">
        <w:rPr>
          <w:rFonts w:ascii="Arial" w:hAnsi="Arial" w:cs="Arial"/>
        </w:rPr>
        <w:fldChar w:fldCharType="separate"/>
      </w:r>
      <w:r w:rsidR="00F62D09" w:rsidRPr="00F62D09">
        <w:rPr>
          <w:rFonts w:ascii="Arial" w:hAnsi="Arial" w:cs="Arial"/>
          <w:noProof/>
          <w:sz w:val="22"/>
        </w:rPr>
        <w:t xml:space="preserve">Bergeron, MP and CR Cole, 2005, </w:t>
      </w:r>
      <w:r w:rsidR="00F62D09" w:rsidRPr="00F62D09">
        <w:rPr>
          <w:rFonts w:ascii="Arial" w:hAnsi="Arial" w:cs="Arial"/>
          <w:i/>
          <w:noProof/>
          <w:sz w:val="22"/>
        </w:rPr>
        <w:t>Recent Site-Wide Transport Modeling Related to the Carbon Tetrachloride Plume at the Hanford Site,</w:t>
      </w:r>
      <w:r w:rsidR="00F62D09" w:rsidRPr="00F62D09">
        <w:rPr>
          <w:rFonts w:ascii="Arial" w:hAnsi="Arial" w:cs="Arial"/>
          <w:noProof/>
          <w:sz w:val="22"/>
        </w:rPr>
        <w:t xml:space="preserve"> PNNL-14855 Rev 1, Pacific Northwest National Laboratory, Richland, Washington.</w:t>
      </w:r>
    </w:p>
    <w:p w14:paraId="2DC1D260" w14:textId="77777777" w:rsidR="00F62D09" w:rsidRPr="00F62D09" w:rsidRDefault="00F62D09" w:rsidP="00F62D09">
      <w:pPr>
        <w:spacing w:after="240"/>
        <w:ind w:left="720"/>
        <w:rPr>
          <w:rFonts w:ascii="Arial" w:hAnsi="Arial" w:cs="Arial"/>
          <w:noProof/>
          <w:sz w:val="22"/>
        </w:rPr>
      </w:pPr>
      <w:r w:rsidRPr="00F62D09">
        <w:rPr>
          <w:rFonts w:ascii="Arial" w:hAnsi="Arial" w:cs="Arial"/>
          <w:noProof/>
          <w:sz w:val="22"/>
        </w:rPr>
        <w:t xml:space="preserve">Cole, CR, MP Bergeron, SK Wurstner, PD Thorne, S Orr and MI McKinley, 2001a, </w:t>
      </w:r>
      <w:r w:rsidRPr="00F62D09">
        <w:rPr>
          <w:rFonts w:ascii="Arial" w:hAnsi="Arial" w:cs="Arial"/>
          <w:i/>
          <w:noProof/>
          <w:sz w:val="22"/>
        </w:rPr>
        <w:t>Hanford Site-Wide Groundwater Model Calibration Using Inverse Methodology,</w:t>
      </w:r>
      <w:r w:rsidRPr="00F62D09">
        <w:rPr>
          <w:rFonts w:ascii="Arial" w:hAnsi="Arial" w:cs="Arial"/>
          <w:noProof/>
          <w:sz w:val="22"/>
        </w:rPr>
        <w:t xml:space="preserve"> PNNL-13447, Pacific Northwest National Laboratory, Richland, Washington.</w:t>
      </w:r>
    </w:p>
    <w:p w14:paraId="7FB07A1F" w14:textId="77777777" w:rsidR="00F62D09" w:rsidRPr="00F62D09" w:rsidRDefault="00F62D09" w:rsidP="00F62D09">
      <w:pPr>
        <w:spacing w:after="240"/>
        <w:ind w:left="720"/>
        <w:rPr>
          <w:rFonts w:ascii="Arial" w:hAnsi="Arial" w:cs="Arial"/>
          <w:noProof/>
          <w:sz w:val="22"/>
        </w:rPr>
      </w:pPr>
      <w:r w:rsidRPr="00F62D09">
        <w:rPr>
          <w:rFonts w:ascii="Arial" w:hAnsi="Arial" w:cs="Arial"/>
          <w:noProof/>
          <w:sz w:val="22"/>
        </w:rPr>
        <w:t xml:space="preserve">Cole, CR, MP Bergeron, SK Wurstner, PD Thorne, S Orr and MI Mckinley, 2001b, </w:t>
      </w:r>
      <w:r w:rsidRPr="00F62D09">
        <w:rPr>
          <w:rFonts w:ascii="Arial" w:hAnsi="Arial" w:cs="Arial"/>
          <w:i/>
          <w:noProof/>
          <w:sz w:val="22"/>
        </w:rPr>
        <w:t>Transient Inverse Calibration of Hanford Site-Wide Groundwater Model to Hanford Operational Impacts - 1943 to 1996,</w:t>
      </w:r>
      <w:r w:rsidRPr="00F62D09">
        <w:rPr>
          <w:rFonts w:ascii="Arial" w:hAnsi="Arial" w:cs="Arial"/>
          <w:noProof/>
          <w:sz w:val="22"/>
        </w:rPr>
        <w:t xml:space="preserve"> PNNL-13447, Pacific Northwest National Laboratory, Richland, Washington.</w:t>
      </w:r>
    </w:p>
    <w:p w14:paraId="304A01E1" w14:textId="77777777" w:rsidR="00F62D09" w:rsidRPr="00F62D09" w:rsidRDefault="00F62D09" w:rsidP="00F62D09">
      <w:pPr>
        <w:spacing w:after="240"/>
        <w:ind w:left="720"/>
        <w:rPr>
          <w:rFonts w:ascii="Arial" w:hAnsi="Arial" w:cs="Arial"/>
          <w:noProof/>
          <w:sz w:val="22"/>
        </w:rPr>
      </w:pPr>
      <w:r w:rsidRPr="00F62D09">
        <w:rPr>
          <w:rFonts w:ascii="Arial" w:hAnsi="Arial" w:cs="Arial"/>
          <w:noProof/>
          <w:sz w:val="22"/>
        </w:rPr>
        <w:t xml:space="preserve">Cole, CR, PD Thorne, MP Bergeron, SK Wurstner, CJ Murray and PM Rogers, 2001c, </w:t>
      </w:r>
      <w:r w:rsidRPr="00F62D09">
        <w:rPr>
          <w:rFonts w:ascii="Arial" w:hAnsi="Arial" w:cs="Arial"/>
          <w:i/>
          <w:noProof/>
          <w:sz w:val="22"/>
        </w:rPr>
        <w:t>Uncertainty Analysis Framework -  Hanford Site-Wide Groundwater Flow and Transport Model,</w:t>
      </w:r>
      <w:r w:rsidRPr="00F62D09">
        <w:rPr>
          <w:rFonts w:ascii="Arial" w:hAnsi="Arial" w:cs="Arial"/>
          <w:noProof/>
          <w:sz w:val="22"/>
        </w:rPr>
        <w:t xml:space="preserve"> PNNL-13641, Pacific Northwest National Laboratory, Richland, Washington.</w:t>
      </w:r>
    </w:p>
    <w:p w14:paraId="2236F014" w14:textId="77777777" w:rsidR="00F62D09" w:rsidRPr="00F62D09" w:rsidRDefault="00F62D09" w:rsidP="00F62D09">
      <w:pPr>
        <w:spacing w:after="240"/>
        <w:ind w:left="720"/>
        <w:rPr>
          <w:rFonts w:ascii="Arial" w:hAnsi="Arial" w:cs="Arial"/>
          <w:noProof/>
          <w:sz w:val="22"/>
        </w:rPr>
      </w:pPr>
      <w:r w:rsidRPr="00F62D09">
        <w:rPr>
          <w:rFonts w:ascii="Arial" w:hAnsi="Arial" w:cs="Arial"/>
          <w:noProof/>
          <w:sz w:val="22"/>
        </w:rPr>
        <w:lastRenderedPageBreak/>
        <w:t xml:space="preserve">Dash, ZV, 2006, </w:t>
      </w:r>
      <w:r w:rsidRPr="00F62D09">
        <w:rPr>
          <w:rFonts w:ascii="Arial" w:hAnsi="Arial" w:cs="Arial"/>
          <w:i/>
          <w:noProof/>
          <w:sz w:val="22"/>
        </w:rPr>
        <w:t>Software Users Manual for the FEHM Application Version 2.30,</w:t>
      </w:r>
      <w:r w:rsidRPr="00F62D09">
        <w:rPr>
          <w:rFonts w:ascii="Arial" w:hAnsi="Arial" w:cs="Arial"/>
          <w:noProof/>
          <w:sz w:val="22"/>
        </w:rPr>
        <w:t xml:space="preserve"> 10086-UM-2.30-00, Los Alamos National Laboratory, Los Alamos, New Mexico.</w:t>
      </w:r>
    </w:p>
    <w:p w14:paraId="30A4F2DA" w14:textId="77777777" w:rsidR="00F62D09" w:rsidRPr="00F62D09" w:rsidRDefault="00F62D09" w:rsidP="00F62D09">
      <w:pPr>
        <w:spacing w:after="240"/>
        <w:ind w:left="720"/>
        <w:rPr>
          <w:rFonts w:ascii="Arial" w:hAnsi="Arial" w:cs="Arial"/>
          <w:noProof/>
          <w:sz w:val="22"/>
        </w:rPr>
      </w:pPr>
      <w:r w:rsidRPr="00F62D09">
        <w:rPr>
          <w:rFonts w:ascii="Arial" w:hAnsi="Arial" w:cs="Arial"/>
          <w:noProof/>
          <w:sz w:val="22"/>
        </w:rPr>
        <w:t xml:space="preserve">Freedman, VL, SR Waichler, CR Cole, VR Vermeul and MP Bergeron, 2005, "Identifying the Potential Loss of Monitoring Wells Using an Uncertainty Analysis," </w:t>
      </w:r>
      <w:r w:rsidRPr="00F62D09">
        <w:rPr>
          <w:rFonts w:ascii="Arial" w:hAnsi="Arial" w:cs="Arial"/>
          <w:noProof/>
          <w:sz w:val="22"/>
          <w:u w:val="single"/>
        </w:rPr>
        <w:t>Ground Water</w:t>
      </w:r>
      <w:r w:rsidRPr="00F62D09">
        <w:rPr>
          <w:rFonts w:ascii="Arial" w:hAnsi="Arial" w:cs="Arial"/>
          <w:noProof/>
          <w:sz w:val="22"/>
        </w:rPr>
        <w:t xml:space="preserve"> </w:t>
      </w:r>
      <w:r w:rsidRPr="00F62D09">
        <w:rPr>
          <w:rFonts w:ascii="Arial" w:hAnsi="Arial" w:cs="Arial"/>
          <w:b/>
          <w:noProof/>
          <w:sz w:val="22"/>
        </w:rPr>
        <w:t>43</w:t>
      </w:r>
      <w:r w:rsidRPr="00F62D09">
        <w:rPr>
          <w:rFonts w:ascii="Arial" w:hAnsi="Arial" w:cs="Arial"/>
          <w:noProof/>
          <w:sz w:val="22"/>
        </w:rPr>
        <w:t>(6): 916-925.</w:t>
      </w:r>
    </w:p>
    <w:p w14:paraId="430568E4" w14:textId="77777777" w:rsidR="00F62D09" w:rsidRPr="00F62D09" w:rsidRDefault="00F62D09" w:rsidP="00F62D09">
      <w:pPr>
        <w:spacing w:after="240"/>
        <w:ind w:left="720"/>
        <w:rPr>
          <w:rFonts w:ascii="Arial" w:hAnsi="Arial" w:cs="Arial"/>
          <w:noProof/>
          <w:sz w:val="22"/>
        </w:rPr>
      </w:pPr>
      <w:r w:rsidRPr="00F62D09">
        <w:rPr>
          <w:rFonts w:ascii="Arial" w:hAnsi="Arial" w:cs="Arial"/>
          <w:noProof/>
          <w:sz w:val="22"/>
        </w:rPr>
        <w:t>Gupta, SK, 1997, Draft User's Manual, CFEST-96 Flow and Solute Transport, Constant/Variable Density, Computationally Effiicent, and Low Disk PC/Unix Version, Irvine, California, Consultant for Environmental Systems Technologies.</w:t>
      </w:r>
    </w:p>
    <w:p w14:paraId="4195C88C" w14:textId="77777777" w:rsidR="00F62D09" w:rsidRPr="00F62D09" w:rsidRDefault="00F62D09" w:rsidP="00F62D09">
      <w:pPr>
        <w:spacing w:after="240"/>
        <w:ind w:left="720"/>
        <w:rPr>
          <w:rFonts w:ascii="Arial" w:hAnsi="Arial" w:cs="Arial"/>
          <w:noProof/>
          <w:sz w:val="22"/>
        </w:rPr>
      </w:pPr>
      <w:r w:rsidRPr="00F62D09">
        <w:rPr>
          <w:rFonts w:ascii="Arial" w:hAnsi="Arial" w:cs="Arial"/>
          <w:noProof/>
          <w:sz w:val="22"/>
        </w:rPr>
        <w:t xml:space="preserve">Harbaugh, AW, ER Banta, MC Hill and MG McDonald, 2000, </w:t>
      </w:r>
      <w:r w:rsidRPr="00F62D09">
        <w:rPr>
          <w:rFonts w:ascii="Arial" w:hAnsi="Arial" w:cs="Arial"/>
          <w:i/>
          <w:noProof/>
          <w:sz w:val="22"/>
        </w:rPr>
        <w:t>MODFLOW-2000, The U.S. Geological Survey Modular Ground-Water Model-User Guide to Modularization Concepts and the Ground-Water Flow Process,</w:t>
      </w:r>
      <w:r w:rsidRPr="00F62D09">
        <w:rPr>
          <w:rFonts w:ascii="Arial" w:hAnsi="Arial" w:cs="Arial"/>
          <w:noProof/>
          <w:sz w:val="22"/>
        </w:rPr>
        <w:t xml:space="preserve"> USGS Open-File Report 00-92, U.S. Geological Survey, Reston, Virginia.</w:t>
      </w:r>
    </w:p>
    <w:p w14:paraId="2A3B74E8" w14:textId="77777777" w:rsidR="00F62D09" w:rsidRPr="00F62D09" w:rsidRDefault="00F62D09" w:rsidP="00F62D09">
      <w:pPr>
        <w:spacing w:after="240"/>
        <w:ind w:left="720"/>
        <w:rPr>
          <w:rFonts w:ascii="Arial" w:hAnsi="Arial" w:cs="Arial"/>
          <w:noProof/>
          <w:sz w:val="22"/>
        </w:rPr>
      </w:pPr>
      <w:r w:rsidRPr="00F62D09">
        <w:rPr>
          <w:rFonts w:ascii="Arial" w:hAnsi="Arial" w:cs="Arial"/>
          <w:noProof/>
          <w:sz w:val="22"/>
        </w:rPr>
        <w:t>Klein, KA, 2006, Contract No. DE-AC06-96RL13200 - Hanford Groundwater Modeling Integration, R. G. Gallagher, Richland, Washington, U.S. Department of Energy, Richland Operations Office.</w:t>
      </w:r>
    </w:p>
    <w:p w14:paraId="4600BE26" w14:textId="77777777" w:rsidR="00F62D09" w:rsidRPr="00F62D09" w:rsidRDefault="00F62D09" w:rsidP="00F62D09">
      <w:pPr>
        <w:spacing w:after="240"/>
        <w:ind w:left="720"/>
        <w:rPr>
          <w:rFonts w:ascii="Arial" w:hAnsi="Arial" w:cs="Arial"/>
          <w:noProof/>
          <w:sz w:val="22"/>
        </w:rPr>
      </w:pPr>
      <w:r w:rsidRPr="00F62D09">
        <w:rPr>
          <w:rFonts w:ascii="Arial" w:hAnsi="Arial" w:cs="Arial"/>
          <w:noProof/>
          <w:sz w:val="22"/>
        </w:rPr>
        <w:t xml:space="preserve">Nichols, WE, 2009a, </w:t>
      </w:r>
      <w:r w:rsidRPr="00F62D09">
        <w:rPr>
          <w:rFonts w:ascii="Arial" w:hAnsi="Arial" w:cs="Arial"/>
          <w:i/>
          <w:noProof/>
          <w:sz w:val="22"/>
        </w:rPr>
        <w:t>MODFLOW and Related Codes Requirements Traceability Matrix,</w:t>
      </w:r>
      <w:r w:rsidRPr="00F62D09">
        <w:rPr>
          <w:rFonts w:ascii="Arial" w:hAnsi="Arial" w:cs="Arial"/>
          <w:noProof/>
          <w:sz w:val="22"/>
        </w:rPr>
        <w:t xml:space="preserve"> CHPRC-00260 Rev 0, CH2M-HILL Plateau Remediation Company, Richland, Washington.</w:t>
      </w:r>
    </w:p>
    <w:p w14:paraId="258B97CA" w14:textId="77777777" w:rsidR="00F62D09" w:rsidRPr="00F62D09" w:rsidRDefault="00F62D09" w:rsidP="00F62D09">
      <w:pPr>
        <w:spacing w:after="240"/>
        <w:ind w:left="720"/>
        <w:rPr>
          <w:rFonts w:ascii="Arial" w:hAnsi="Arial" w:cs="Arial"/>
          <w:noProof/>
          <w:sz w:val="22"/>
        </w:rPr>
      </w:pPr>
      <w:r w:rsidRPr="00F62D09">
        <w:rPr>
          <w:rFonts w:ascii="Arial" w:hAnsi="Arial" w:cs="Arial"/>
          <w:noProof/>
          <w:sz w:val="22"/>
        </w:rPr>
        <w:t xml:space="preserve">Nichols, WE, 2009b, </w:t>
      </w:r>
      <w:r w:rsidRPr="00F62D09">
        <w:rPr>
          <w:rFonts w:ascii="Arial" w:hAnsi="Arial" w:cs="Arial"/>
          <w:i/>
          <w:noProof/>
          <w:sz w:val="22"/>
        </w:rPr>
        <w:t>MODFLOW and Related Codes Software Management Plan,</w:t>
      </w:r>
      <w:r w:rsidRPr="00F62D09">
        <w:rPr>
          <w:rFonts w:ascii="Arial" w:hAnsi="Arial" w:cs="Arial"/>
          <w:noProof/>
          <w:sz w:val="22"/>
        </w:rPr>
        <w:t xml:space="preserve"> CHPRC-00258 Rev 0, CH2M-HILL Plateau Remediation Company, Richland, Washington.</w:t>
      </w:r>
    </w:p>
    <w:p w14:paraId="774AEE01" w14:textId="77777777" w:rsidR="00F62D09" w:rsidRPr="00F62D09" w:rsidRDefault="00F62D09" w:rsidP="00F62D09">
      <w:pPr>
        <w:spacing w:after="240"/>
        <w:ind w:left="720"/>
        <w:rPr>
          <w:rFonts w:ascii="Arial" w:hAnsi="Arial" w:cs="Arial"/>
          <w:noProof/>
          <w:sz w:val="22"/>
        </w:rPr>
      </w:pPr>
      <w:r w:rsidRPr="00F62D09">
        <w:rPr>
          <w:rFonts w:ascii="Arial" w:hAnsi="Arial" w:cs="Arial"/>
          <w:noProof/>
          <w:sz w:val="22"/>
        </w:rPr>
        <w:t xml:space="preserve">Nichols, WE, NJ Aimo, M Oostrom and MD White, 1997, </w:t>
      </w:r>
      <w:r w:rsidRPr="00F62D09">
        <w:rPr>
          <w:rFonts w:ascii="Arial" w:hAnsi="Arial" w:cs="Arial"/>
          <w:i/>
          <w:noProof/>
          <w:sz w:val="22"/>
        </w:rPr>
        <w:t>STOMP Subsurface Transport Over Multiple Phases: Application Guide,</w:t>
      </w:r>
      <w:r w:rsidRPr="00F62D09">
        <w:rPr>
          <w:rFonts w:ascii="Arial" w:hAnsi="Arial" w:cs="Arial"/>
          <w:noProof/>
          <w:sz w:val="22"/>
        </w:rPr>
        <w:t xml:space="preserve"> PNNL-11216, Pacific Northwest National Laboratory, Richland, Washington.</w:t>
      </w:r>
    </w:p>
    <w:p w14:paraId="1099A376" w14:textId="77777777" w:rsidR="00F62D09" w:rsidRPr="00F62D09" w:rsidRDefault="00F62D09" w:rsidP="00F62D09">
      <w:pPr>
        <w:spacing w:after="240"/>
        <w:ind w:left="720"/>
        <w:rPr>
          <w:rFonts w:ascii="Arial" w:hAnsi="Arial" w:cs="Arial"/>
          <w:noProof/>
          <w:sz w:val="22"/>
        </w:rPr>
      </w:pPr>
      <w:r w:rsidRPr="00F62D09">
        <w:rPr>
          <w:rFonts w:ascii="Arial" w:hAnsi="Arial" w:cs="Arial"/>
          <w:noProof/>
          <w:sz w:val="22"/>
        </w:rPr>
        <w:t xml:space="preserve">Nichols, WE and TM Clemo, 2009, </w:t>
      </w:r>
      <w:r w:rsidRPr="00F62D09">
        <w:rPr>
          <w:rFonts w:ascii="Arial" w:hAnsi="Arial" w:cs="Arial"/>
          <w:i/>
          <w:noProof/>
          <w:sz w:val="22"/>
        </w:rPr>
        <w:t>MODFLOW and Related Codes Software Test Plan,</w:t>
      </w:r>
      <w:r w:rsidRPr="00F62D09">
        <w:rPr>
          <w:rFonts w:ascii="Arial" w:hAnsi="Arial" w:cs="Arial"/>
          <w:noProof/>
          <w:sz w:val="22"/>
        </w:rPr>
        <w:t xml:space="preserve"> CHPRC-00259 Rev 0, CH2M-HILL Plateau Remediation Company, Richland, Washington.</w:t>
      </w:r>
    </w:p>
    <w:p w14:paraId="7120AC86" w14:textId="77777777" w:rsidR="00F62D09" w:rsidRPr="00F62D09" w:rsidRDefault="00F62D09" w:rsidP="00F62D09">
      <w:pPr>
        <w:spacing w:after="240"/>
        <w:ind w:left="720"/>
        <w:rPr>
          <w:rFonts w:ascii="Arial" w:hAnsi="Arial" w:cs="Arial"/>
          <w:noProof/>
          <w:sz w:val="22"/>
        </w:rPr>
      </w:pPr>
      <w:r w:rsidRPr="00F62D09">
        <w:rPr>
          <w:rFonts w:ascii="Arial" w:hAnsi="Arial" w:cs="Arial"/>
          <w:noProof/>
          <w:sz w:val="22"/>
        </w:rPr>
        <w:t xml:space="preserve">Pruess, K, C Oldenburg and G Moridis, 1999, </w:t>
      </w:r>
      <w:r w:rsidRPr="00F62D09">
        <w:rPr>
          <w:rFonts w:ascii="Arial" w:hAnsi="Arial" w:cs="Arial"/>
          <w:i/>
          <w:noProof/>
          <w:sz w:val="22"/>
        </w:rPr>
        <w:t>TOUGH2 User's Guide, Version 2.0,</w:t>
      </w:r>
      <w:r w:rsidRPr="00F62D09">
        <w:rPr>
          <w:rFonts w:ascii="Arial" w:hAnsi="Arial" w:cs="Arial"/>
          <w:noProof/>
          <w:sz w:val="22"/>
        </w:rPr>
        <w:t xml:space="preserve"> LBNL-43134, Lawrence Berkeley National Laboratory, Berkeley, California.</w:t>
      </w:r>
    </w:p>
    <w:p w14:paraId="0D877589" w14:textId="77777777" w:rsidR="00F62D09" w:rsidRPr="00F62D09" w:rsidRDefault="00F62D09" w:rsidP="00F62D09">
      <w:pPr>
        <w:spacing w:after="240"/>
        <w:ind w:left="720"/>
        <w:rPr>
          <w:rFonts w:ascii="Arial" w:hAnsi="Arial" w:cs="Arial"/>
          <w:noProof/>
          <w:sz w:val="22"/>
        </w:rPr>
      </w:pPr>
      <w:r w:rsidRPr="00F62D09">
        <w:rPr>
          <w:rFonts w:ascii="Arial" w:hAnsi="Arial" w:cs="Arial"/>
          <w:noProof/>
          <w:sz w:val="22"/>
        </w:rPr>
        <w:t>Triay, I and M Gilbertson, 2006, Vadose Zone and Groundwater Modeling to Support Decision Making at Hanford, Keith A. Klein and Mike Weis, Richand, Washington, U.S. Department of Energy, Richland Operations Office.</w:t>
      </w:r>
    </w:p>
    <w:p w14:paraId="20B4CF21" w14:textId="77777777" w:rsidR="00F62D09" w:rsidRPr="00F62D09" w:rsidRDefault="00F62D09" w:rsidP="00F62D09">
      <w:pPr>
        <w:spacing w:after="240"/>
        <w:ind w:left="720"/>
        <w:rPr>
          <w:rFonts w:ascii="Arial" w:hAnsi="Arial" w:cs="Arial"/>
          <w:noProof/>
          <w:sz w:val="22"/>
        </w:rPr>
      </w:pPr>
      <w:r w:rsidRPr="00F62D09">
        <w:rPr>
          <w:rFonts w:ascii="Arial" w:hAnsi="Arial" w:cs="Arial"/>
          <w:noProof/>
          <w:sz w:val="22"/>
        </w:rPr>
        <w:t xml:space="preserve">Vermeul, VR, MP Bergeron, CR Cole, CJ Murray, WE Nichols, TD Scheibe, PD Thorne, SR Waichler and Y Xie, 2003a, </w:t>
      </w:r>
      <w:r w:rsidRPr="00F62D09">
        <w:rPr>
          <w:rFonts w:ascii="Arial" w:hAnsi="Arial" w:cs="Arial"/>
          <w:i/>
          <w:noProof/>
          <w:sz w:val="22"/>
        </w:rPr>
        <w:t>Transient Inverse Calibration of the Site-Wide Groundwater Flow Model (ACM-2): FY03 Progress Report,</w:t>
      </w:r>
      <w:r w:rsidRPr="00F62D09">
        <w:rPr>
          <w:rFonts w:ascii="Arial" w:hAnsi="Arial" w:cs="Arial"/>
          <w:noProof/>
          <w:sz w:val="22"/>
        </w:rPr>
        <w:t xml:space="preserve"> PNNL-14398, Pacific Northwest National Laboratory, Richland, Washington.</w:t>
      </w:r>
    </w:p>
    <w:p w14:paraId="537AEDF8" w14:textId="77777777" w:rsidR="00F62D09" w:rsidRPr="00F62D09" w:rsidRDefault="00F62D09" w:rsidP="00F62D09">
      <w:pPr>
        <w:spacing w:after="240"/>
        <w:ind w:left="720"/>
        <w:rPr>
          <w:rFonts w:ascii="Arial" w:hAnsi="Arial" w:cs="Arial"/>
          <w:noProof/>
          <w:sz w:val="22"/>
        </w:rPr>
      </w:pPr>
      <w:r w:rsidRPr="00F62D09">
        <w:rPr>
          <w:rFonts w:ascii="Arial" w:hAnsi="Arial" w:cs="Arial"/>
          <w:noProof/>
          <w:sz w:val="22"/>
        </w:rPr>
        <w:t xml:space="preserve">Vermeul, VR, MP Bergeron, CR Cole, WE Nichols, TD Scheibe, PD Thorne, SR Waichler and MD Williams, 2003b, </w:t>
      </w:r>
      <w:r w:rsidRPr="00F62D09">
        <w:rPr>
          <w:rFonts w:ascii="Arial" w:hAnsi="Arial" w:cs="Arial"/>
          <w:noProof/>
          <w:sz w:val="22"/>
          <w:u w:val="single"/>
        </w:rPr>
        <w:t>Three-Dimensional Transient Inverse Calibration of a Site-Wide Groundwater Flow Model at the Hanford Site, Southeast Washington</w:t>
      </w:r>
      <w:r w:rsidRPr="00F62D09">
        <w:rPr>
          <w:rFonts w:ascii="Arial" w:hAnsi="Arial" w:cs="Arial"/>
          <w:noProof/>
          <w:sz w:val="22"/>
        </w:rPr>
        <w:t>. 2003 Geological Society of America National Meeting, Seattle, Washington, Geological Society of America.</w:t>
      </w:r>
    </w:p>
    <w:p w14:paraId="2E0819CA" w14:textId="77777777" w:rsidR="00F62D09" w:rsidRPr="00F62D09" w:rsidRDefault="00F62D09" w:rsidP="00F62D09">
      <w:pPr>
        <w:spacing w:after="240"/>
        <w:ind w:left="720"/>
        <w:rPr>
          <w:rFonts w:ascii="Arial" w:hAnsi="Arial" w:cs="Arial"/>
          <w:noProof/>
          <w:sz w:val="22"/>
        </w:rPr>
      </w:pPr>
      <w:r w:rsidRPr="00F62D09">
        <w:rPr>
          <w:rFonts w:ascii="Arial" w:hAnsi="Arial" w:cs="Arial"/>
          <w:noProof/>
          <w:sz w:val="22"/>
        </w:rPr>
        <w:lastRenderedPageBreak/>
        <w:t xml:space="preserve">Vermeul, VR, CR Cole, MP Bergeron, PD Thorne and SK Wurstner, 2001, </w:t>
      </w:r>
      <w:r w:rsidRPr="00F62D09">
        <w:rPr>
          <w:rFonts w:ascii="Arial" w:hAnsi="Arial" w:cs="Arial"/>
          <w:i/>
          <w:noProof/>
          <w:sz w:val="22"/>
        </w:rPr>
        <w:t>Transient Inverse Calibration of Site-Wide Groundwater Model to Hanford Operational Impacts from 1943 to 1996 - Alternative Conceptual Model Considering Interaction with Uppermost Basalt Confined Aquifer,</w:t>
      </w:r>
      <w:r w:rsidRPr="00F62D09">
        <w:rPr>
          <w:rFonts w:ascii="Arial" w:hAnsi="Arial" w:cs="Arial"/>
          <w:noProof/>
          <w:sz w:val="22"/>
        </w:rPr>
        <w:t xml:space="preserve"> PNNL-13623, Pacific Northwest National Laboratory, Richland, Washington.</w:t>
      </w:r>
    </w:p>
    <w:p w14:paraId="07D213EE" w14:textId="77777777" w:rsidR="00F62D09" w:rsidRPr="00F62D09" w:rsidRDefault="00F62D09" w:rsidP="00F62D09">
      <w:pPr>
        <w:spacing w:after="240"/>
        <w:ind w:left="720"/>
        <w:rPr>
          <w:rFonts w:ascii="Arial" w:hAnsi="Arial" w:cs="Arial"/>
          <w:noProof/>
          <w:sz w:val="22"/>
        </w:rPr>
      </w:pPr>
      <w:r w:rsidRPr="00F62D09">
        <w:rPr>
          <w:rFonts w:ascii="Arial" w:hAnsi="Arial" w:cs="Arial"/>
          <w:noProof/>
          <w:sz w:val="22"/>
        </w:rPr>
        <w:t xml:space="preserve">White, MD and M Oostrom, 2000, </w:t>
      </w:r>
      <w:r w:rsidRPr="00F62D09">
        <w:rPr>
          <w:rFonts w:ascii="Arial" w:hAnsi="Arial" w:cs="Arial"/>
          <w:i/>
          <w:noProof/>
          <w:sz w:val="22"/>
        </w:rPr>
        <w:t>STOMP Subsurface Transport Over Multiple Phases Version 2.0 Theory Guide,</w:t>
      </w:r>
      <w:r w:rsidRPr="00F62D09">
        <w:rPr>
          <w:rFonts w:ascii="Arial" w:hAnsi="Arial" w:cs="Arial"/>
          <w:noProof/>
          <w:sz w:val="22"/>
        </w:rPr>
        <w:t xml:space="preserve"> PNNL-11216, Pacific Northwest National Laboratory, Richland, Washington.</w:t>
      </w:r>
    </w:p>
    <w:p w14:paraId="2153581F" w14:textId="77777777" w:rsidR="00F62D09" w:rsidRPr="00F62D09" w:rsidRDefault="00F62D09" w:rsidP="00F62D09">
      <w:pPr>
        <w:ind w:left="720"/>
        <w:rPr>
          <w:rFonts w:ascii="Arial" w:hAnsi="Arial" w:cs="Arial"/>
          <w:noProof/>
          <w:sz w:val="22"/>
        </w:rPr>
      </w:pPr>
      <w:r w:rsidRPr="00F62D09">
        <w:rPr>
          <w:rFonts w:ascii="Arial" w:hAnsi="Arial" w:cs="Arial"/>
          <w:noProof/>
          <w:sz w:val="22"/>
        </w:rPr>
        <w:t xml:space="preserve">White, MD and M Oostrom, 2006, </w:t>
      </w:r>
      <w:r w:rsidRPr="00F62D09">
        <w:rPr>
          <w:rFonts w:ascii="Arial" w:hAnsi="Arial" w:cs="Arial"/>
          <w:i/>
          <w:noProof/>
          <w:sz w:val="22"/>
        </w:rPr>
        <w:t>STOMP Subsurface Transport Over Multiple Phases Version 4.0 User's Guide,</w:t>
      </w:r>
      <w:r w:rsidRPr="00F62D09">
        <w:rPr>
          <w:rFonts w:ascii="Arial" w:hAnsi="Arial" w:cs="Arial"/>
          <w:noProof/>
          <w:sz w:val="22"/>
        </w:rPr>
        <w:t xml:space="preserve"> PNNL-15782, Pacific Northwest National Laboratory, Richland, Washington.</w:t>
      </w:r>
    </w:p>
    <w:p w14:paraId="15685BC1" w14:textId="77777777" w:rsidR="00F62D09" w:rsidRDefault="00F62D09" w:rsidP="00F62D09">
      <w:pPr>
        <w:ind w:left="720" w:hanging="720"/>
        <w:rPr>
          <w:noProof/>
        </w:rPr>
      </w:pPr>
    </w:p>
    <w:p w14:paraId="5F94C152" w14:textId="77777777" w:rsidR="00340291" w:rsidRPr="00F174B2" w:rsidRDefault="002C5141" w:rsidP="007E2ADA">
      <w:pPr>
        <w:spacing w:afterLines="120" w:after="288"/>
        <w:ind w:left="1440"/>
        <w:rPr>
          <w:rFonts w:ascii="Arial" w:hAnsi="Arial" w:cs="Arial"/>
          <w:b/>
          <w:bCs/>
        </w:rPr>
      </w:pPr>
      <w:r w:rsidRPr="00F174B2">
        <w:rPr>
          <w:rFonts w:ascii="Arial" w:hAnsi="Arial" w:cs="Arial"/>
        </w:rPr>
        <w:fldChar w:fldCharType="end"/>
      </w:r>
      <w:bookmarkStart w:id="110" w:name="_Toc36997772"/>
      <w:r w:rsidR="00340291" w:rsidRPr="00F174B2">
        <w:rPr>
          <w:rFonts w:ascii="Arial" w:hAnsi="Arial" w:cs="Arial"/>
          <w:b/>
          <w:bCs/>
        </w:rPr>
        <w:t>Acronyms</w:t>
      </w:r>
      <w:bookmarkEnd w:id="110"/>
      <w:r w:rsidR="00A4706D">
        <w:rPr>
          <w:rFonts w:ascii="Arial" w:hAnsi="Arial" w:cs="Arial"/>
          <w:b/>
          <w:bCs/>
        </w:rPr>
        <w:t>, Abbreviations, and Definitions</w:t>
      </w: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90"/>
        <w:gridCol w:w="6048"/>
      </w:tblGrid>
      <w:tr w:rsidR="00340291" w14:paraId="0F75EF3F" w14:textId="77777777" w:rsidTr="00A4706D">
        <w:trPr>
          <w:cantSplit/>
          <w:tblHeader/>
        </w:trPr>
        <w:tc>
          <w:tcPr>
            <w:tcW w:w="1890" w:type="dxa"/>
            <w:shd w:val="clear" w:color="auto" w:fill="FFFFC9"/>
          </w:tcPr>
          <w:p w14:paraId="68C94832" w14:textId="77777777" w:rsidR="00340291" w:rsidRDefault="00340291" w:rsidP="007E7C51">
            <w:pPr>
              <w:pStyle w:val="Table-Level2"/>
              <w:spacing w:before="60" w:after="60"/>
            </w:pPr>
            <w:r>
              <w:t>Acronym</w:t>
            </w:r>
          </w:p>
        </w:tc>
        <w:tc>
          <w:tcPr>
            <w:tcW w:w="6048" w:type="dxa"/>
            <w:shd w:val="clear" w:color="auto" w:fill="FFFFC9"/>
          </w:tcPr>
          <w:p w14:paraId="0CE3851A" w14:textId="77777777" w:rsidR="00340291" w:rsidRDefault="00340291" w:rsidP="007E7C51">
            <w:pPr>
              <w:pStyle w:val="Table-Level2"/>
              <w:spacing w:before="60" w:after="60"/>
            </w:pPr>
            <w:r>
              <w:t>Description</w:t>
            </w:r>
          </w:p>
        </w:tc>
      </w:tr>
      <w:tr w:rsidR="00340291" w14:paraId="09E96B9C" w14:textId="77777777" w:rsidTr="00A4706D">
        <w:trPr>
          <w:cantSplit/>
        </w:trPr>
        <w:tc>
          <w:tcPr>
            <w:tcW w:w="1890" w:type="dxa"/>
            <w:tcMar>
              <w:top w:w="72" w:type="dxa"/>
              <w:left w:w="115" w:type="dxa"/>
              <w:bottom w:w="72" w:type="dxa"/>
              <w:right w:w="115" w:type="dxa"/>
            </w:tcMar>
          </w:tcPr>
          <w:p w14:paraId="3A67EB3A" w14:textId="77777777" w:rsidR="00340291" w:rsidRDefault="00340291" w:rsidP="007E7C51">
            <w:pPr>
              <w:pStyle w:val="Table-Level2"/>
              <w:rPr>
                <w:b w:val="0"/>
              </w:rPr>
            </w:pPr>
            <w:r>
              <w:rPr>
                <w:b w:val="0"/>
              </w:rPr>
              <w:t>ATR</w:t>
            </w:r>
          </w:p>
        </w:tc>
        <w:tc>
          <w:tcPr>
            <w:tcW w:w="6048" w:type="dxa"/>
            <w:tcMar>
              <w:top w:w="72" w:type="dxa"/>
              <w:left w:w="115" w:type="dxa"/>
              <w:bottom w:w="72" w:type="dxa"/>
              <w:right w:w="115" w:type="dxa"/>
            </w:tcMar>
          </w:tcPr>
          <w:p w14:paraId="3FB7D168" w14:textId="77777777" w:rsidR="00340291" w:rsidRPr="00496682" w:rsidRDefault="00340291" w:rsidP="007E7C51">
            <w:pPr>
              <w:pStyle w:val="Table-Level2"/>
              <w:rPr>
                <w:b w:val="0"/>
              </w:rPr>
            </w:pPr>
            <w:r w:rsidRPr="00496682">
              <w:rPr>
                <w:b w:val="0"/>
              </w:rPr>
              <w:t>Acceptance Test Report</w:t>
            </w:r>
          </w:p>
        </w:tc>
      </w:tr>
      <w:tr w:rsidR="00A4706D" w14:paraId="36C3EB43" w14:textId="77777777" w:rsidTr="00A4706D">
        <w:trPr>
          <w:cantSplit/>
        </w:trPr>
        <w:tc>
          <w:tcPr>
            <w:tcW w:w="1890" w:type="dxa"/>
            <w:tcMar>
              <w:top w:w="72" w:type="dxa"/>
              <w:left w:w="115" w:type="dxa"/>
              <w:bottom w:w="72" w:type="dxa"/>
              <w:right w:w="115" w:type="dxa"/>
            </w:tcMar>
          </w:tcPr>
          <w:p w14:paraId="5AD1F791" w14:textId="77777777" w:rsidR="00A4706D" w:rsidRPr="00CE1902" w:rsidRDefault="00A4706D" w:rsidP="005C4482">
            <w:pPr>
              <w:pStyle w:val="Table-Level2"/>
              <w:rPr>
                <w:b w:val="0"/>
              </w:rPr>
            </w:pPr>
            <w:r w:rsidRPr="00CE1902">
              <w:rPr>
                <w:b w:val="0"/>
              </w:rPr>
              <w:t>calibration</w:t>
            </w:r>
          </w:p>
        </w:tc>
        <w:tc>
          <w:tcPr>
            <w:tcW w:w="6048" w:type="dxa"/>
            <w:tcMar>
              <w:top w:w="72" w:type="dxa"/>
              <w:left w:w="115" w:type="dxa"/>
              <w:bottom w:w="72" w:type="dxa"/>
              <w:right w:w="115" w:type="dxa"/>
            </w:tcMar>
          </w:tcPr>
          <w:p w14:paraId="441362D9" w14:textId="77777777" w:rsidR="00A4706D" w:rsidRPr="00CE1902" w:rsidRDefault="00A4706D" w:rsidP="005C4482">
            <w:pPr>
              <w:pStyle w:val="Table-Level2"/>
              <w:rPr>
                <w:b w:val="0"/>
              </w:rPr>
            </w:pPr>
            <w:r>
              <w:rPr>
                <w:b w:val="0"/>
              </w:rPr>
              <w:t>Modification of model parameters to improve the fit of the model to measured data; for example, systematically changing the transmissivities in a flow model until the difference between predicted and measured hydraulic heads at well locations is minimized</w:t>
            </w:r>
          </w:p>
        </w:tc>
      </w:tr>
      <w:tr w:rsidR="00340291" w14:paraId="39AF62AA" w14:textId="77777777" w:rsidTr="00A4706D">
        <w:trPr>
          <w:cantSplit/>
        </w:trPr>
        <w:tc>
          <w:tcPr>
            <w:tcW w:w="1890" w:type="dxa"/>
            <w:tcMar>
              <w:top w:w="72" w:type="dxa"/>
              <w:left w:w="115" w:type="dxa"/>
              <w:bottom w:w="72" w:type="dxa"/>
              <w:right w:w="115" w:type="dxa"/>
            </w:tcMar>
          </w:tcPr>
          <w:p w14:paraId="1525274F" w14:textId="77777777" w:rsidR="00340291" w:rsidRDefault="00340291" w:rsidP="007E7C51">
            <w:pPr>
              <w:pStyle w:val="Table-Level2"/>
              <w:rPr>
                <w:b w:val="0"/>
              </w:rPr>
            </w:pPr>
            <w:r>
              <w:rPr>
                <w:b w:val="0"/>
              </w:rPr>
              <w:t>CBAS</w:t>
            </w:r>
          </w:p>
        </w:tc>
        <w:tc>
          <w:tcPr>
            <w:tcW w:w="6048" w:type="dxa"/>
            <w:tcMar>
              <w:top w:w="72" w:type="dxa"/>
              <w:left w:w="115" w:type="dxa"/>
              <w:bottom w:w="72" w:type="dxa"/>
              <w:right w:w="115" w:type="dxa"/>
            </w:tcMar>
          </w:tcPr>
          <w:p w14:paraId="4D61BD7E" w14:textId="77777777" w:rsidR="00340291" w:rsidRPr="00D917B0" w:rsidRDefault="00340291" w:rsidP="007E7C51">
            <w:pPr>
              <w:pStyle w:val="Table-Level2"/>
              <w:rPr>
                <w:b w:val="0"/>
              </w:rPr>
            </w:pPr>
            <w:r w:rsidRPr="00D917B0">
              <w:rPr>
                <w:b w:val="0"/>
              </w:rPr>
              <w:t>CERCLA Baseline Assessment Strategy</w:t>
            </w:r>
          </w:p>
        </w:tc>
      </w:tr>
      <w:tr w:rsidR="00340291" w14:paraId="70DBB564" w14:textId="77777777" w:rsidTr="00A4706D">
        <w:trPr>
          <w:cantSplit/>
        </w:trPr>
        <w:tc>
          <w:tcPr>
            <w:tcW w:w="1890" w:type="dxa"/>
            <w:tcMar>
              <w:top w:w="72" w:type="dxa"/>
              <w:left w:w="115" w:type="dxa"/>
              <w:bottom w:w="72" w:type="dxa"/>
              <w:right w:w="115" w:type="dxa"/>
            </w:tcMar>
          </w:tcPr>
          <w:p w14:paraId="1868F012" w14:textId="77777777" w:rsidR="00340291" w:rsidRDefault="00340291" w:rsidP="007E7C51">
            <w:pPr>
              <w:pStyle w:val="Table-Level2"/>
              <w:rPr>
                <w:b w:val="0"/>
              </w:rPr>
            </w:pPr>
            <w:r>
              <w:rPr>
                <w:b w:val="0"/>
              </w:rPr>
              <w:t>CERCLA</w:t>
            </w:r>
          </w:p>
        </w:tc>
        <w:tc>
          <w:tcPr>
            <w:tcW w:w="6048" w:type="dxa"/>
            <w:tcMar>
              <w:top w:w="72" w:type="dxa"/>
              <w:left w:w="115" w:type="dxa"/>
              <w:bottom w:w="72" w:type="dxa"/>
              <w:right w:w="115" w:type="dxa"/>
            </w:tcMar>
          </w:tcPr>
          <w:p w14:paraId="0CCEB3FD" w14:textId="77777777" w:rsidR="00340291" w:rsidRPr="00402922" w:rsidRDefault="00340291" w:rsidP="007E7C51">
            <w:pPr>
              <w:pStyle w:val="Table-Level2"/>
              <w:rPr>
                <w:b w:val="0"/>
                <w:i/>
              </w:rPr>
            </w:pPr>
            <w:r w:rsidRPr="00402922">
              <w:rPr>
                <w:b w:val="0"/>
                <w:i/>
              </w:rPr>
              <w:t>Comprehensive Environmental Response, Compensation, and Liability Act of 1980</w:t>
            </w:r>
          </w:p>
        </w:tc>
      </w:tr>
      <w:tr w:rsidR="00340291" w14:paraId="312BC76F" w14:textId="77777777" w:rsidTr="00A4706D">
        <w:trPr>
          <w:cantSplit/>
        </w:trPr>
        <w:tc>
          <w:tcPr>
            <w:tcW w:w="1890" w:type="dxa"/>
            <w:tcMar>
              <w:top w:w="72" w:type="dxa"/>
              <w:left w:w="115" w:type="dxa"/>
              <w:bottom w:w="72" w:type="dxa"/>
              <w:right w:w="115" w:type="dxa"/>
            </w:tcMar>
          </w:tcPr>
          <w:p w14:paraId="37CABE48" w14:textId="77777777" w:rsidR="00340291" w:rsidRDefault="00340291" w:rsidP="007E7C51">
            <w:pPr>
              <w:pStyle w:val="Table-Level2"/>
              <w:rPr>
                <w:b w:val="0"/>
              </w:rPr>
            </w:pPr>
            <w:r>
              <w:rPr>
                <w:b w:val="0"/>
              </w:rPr>
              <w:t>CFEST</w:t>
            </w:r>
          </w:p>
        </w:tc>
        <w:tc>
          <w:tcPr>
            <w:tcW w:w="6048" w:type="dxa"/>
            <w:tcMar>
              <w:top w:w="72" w:type="dxa"/>
              <w:left w:w="115" w:type="dxa"/>
              <w:bottom w:w="72" w:type="dxa"/>
              <w:right w:w="115" w:type="dxa"/>
            </w:tcMar>
          </w:tcPr>
          <w:p w14:paraId="77F29ADB" w14:textId="77777777" w:rsidR="00340291" w:rsidRDefault="00340291" w:rsidP="007E7C51">
            <w:pPr>
              <w:pStyle w:val="Table-Level2"/>
              <w:rPr>
                <w:b w:val="0"/>
              </w:rPr>
            </w:pPr>
            <w:r w:rsidRPr="00F2186D">
              <w:rPr>
                <w:b w:val="0"/>
              </w:rPr>
              <w:t xml:space="preserve">Coupled Fluid, Energy, and Solute Transport </w:t>
            </w:r>
            <w:r>
              <w:rPr>
                <w:b w:val="0"/>
              </w:rPr>
              <w:t>(software)</w:t>
            </w:r>
          </w:p>
        </w:tc>
      </w:tr>
      <w:tr w:rsidR="00340291" w14:paraId="1C4CC07F" w14:textId="77777777" w:rsidTr="00A4706D">
        <w:trPr>
          <w:cantSplit/>
        </w:trPr>
        <w:tc>
          <w:tcPr>
            <w:tcW w:w="1890" w:type="dxa"/>
            <w:tcMar>
              <w:top w:w="72" w:type="dxa"/>
              <w:left w:w="115" w:type="dxa"/>
              <w:bottom w:w="72" w:type="dxa"/>
              <w:right w:w="115" w:type="dxa"/>
            </w:tcMar>
          </w:tcPr>
          <w:p w14:paraId="778EBB2C" w14:textId="77777777" w:rsidR="00340291" w:rsidRPr="008D051F" w:rsidRDefault="00340291" w:rsidP="007E7C51">
            <w:pPr>
              <w:pStyle w:val="Table-Level2"/>
              <w:rPr>
                <w:b w:val="0"/>
              </w:rPr>
            </w:pPr>
            <w:r>
              <w:rPr>
                <w:b w:val="0"/>
              </w:rPr>
              <w:t>CHPRC</w:t>
            </w:r>
          </w:p>
        </w:tc>
        <w:tc>
          <w:tcPr>
            <w:tcW w:w="6048" w:type="dxa"/>
            <w:tcMar>
              <w:top w:w="72" w:type="dxa"/>
              <w:left w:w="115" w:type="dxa"/>
              <w:bottom w:w="72" w:type="dxa"/>
              <w:right w:w="115" w:type="dxa"/>
            </w:tcMar>
          </w:tcPr>
          <w:p w14:paraId="39AF7C9F" w14:textId="77777777" w:rsidR="00340291" w:rsidRDefault="00340291" w:rsidP="007E7C51">
            <w:pPr>
              <w:pStyle w:val="Table-Level2"/>
              <w:rPr>
                <w:b w:val="0"/>
              </w:rPr>
            </w:pPr>
            <w:r>
              <w:rPr>
                <w:b w:val="0"/>
              </w:rPr>
              <w:t>CH2M HILL Plateau Remediation Company</w:t>
            </w:r>
          </w:p>
        </w:tc>
      </w:tr>
      <w:tr w:rsidR="00340291" w14:paraId="3607FE43" w14:textId="77777777" w:rsidTr="00A4706D">
        <w:trPr>
          <w:cantSplit/>
        </w:trPr>
        <w:tc>
          <w:tcPr>
            <w:tcW w:w="1890" w:type="dxa"/>
            <w:tcMar>
              <w:top w:w="72" w:type="dxa"/>
              <w:left w:w="115" w:type="dxa"/>
              <w:bottom w:w="72" w:type="dxa"/>
              <w:right w:w="115" w:type="dxa"/>
            </w:tcMar>
          </w:tcPr>
          <w:p w14:paraId="47818EB8" w14:textId="77777777" w:rsidR="00340291" w:rsidRPr="008D051F" w:rsidRDefault="00340291" w:rsidP="007E7C51">
            <w:pPr>
              <w:pStyle w:val="Table-Level2"/>
              <w:rPr>
                <w:b w:val="0"/>
              </w:rPr>
            </w:pPr>
            <w:r>
              <w:rPr>
                <w:b w:val="0"/>
              </w:rPr>
              <w:t>COTS</w:t>
            </w:r>
          </w:p>
        </w:tc>
        <w:tc>
          <w:tcPr>
            <w:tcW w:w="6048" w:type="dxa"/>
            <w:tcMar>
              <w:top w:w="72" w:type="dxa"/>
              <w:left w:w="115" w:type="dxa"/>
              <w:bottom w:w="72" w:type="dxa"/>
              <w:right w:w="115" w:type="dxa"/>
            </w:tcMar>
          </w:tcPr>
          <w:p w14:paraId="504D06BA" w14:textId="77777777" w:rsidR="00340291" w:rsidRDefault="00340291" w:rsidP="007E7C51">
            <w:pPr>
              <w:pStyle w:val="Table-Level2"/>
              <w:rPr>
                <w:b w:val="0"/>
              </w:rPr>
            </w:pPr>
            <w:r>
              <w:rPr>
                <w:b w:val="0"/>
              </w:rPr>
              <w:t>Commercial Off-The-Shelf (software category)</w:t>
            </w:r>
          </w:p>
        </w:tc>
      </w:tr>
      <w:tr w:rsidR="00340291" w14:paraId="269556A5" w14:textId="77777777" w:rsidTr="00A4706D">
        <w:trPr>
          <w:cantSplit/>
        </w:trPr>
        <w:tc>
          <w:tcPr>
            <w:tcW w:w="1890" w:type="dxa"/>
            <w:tcMar>
              <w:top w:w="72" w:type="dxa"/>
              <w:left w:w="115" w:type="dxa"/>
              <w:bottom w:w="72" w:type="dxa"/>
              <w:right w:w="115" w:type="dxa"/>
            </w:tcMar>
          </w:tcPr>
          <w:p w14:paraId="6BB2315F" w14:textId="77777777" w:rsidR="00340291" w:rsidRDefault="00340291" w:rsidP="007E7C51">
            <w:pPr>
              <w:pStyle w:val="Table-Level2"/>
              <w:rPr>
                <w:b w:val="0"/>
              </w:rPr>
            </w:pPr>
            <w:r>
              <w:rPr>
                <w:b w:val="0"/>
              </w:rPr>
              <w:t>FEHM</w:t>
            </w:r>
          </w:p>
        </w:tc>
        <w:tc>
          <w:tcPr>
            <w:tcW w:w="6048" w:type="dxa"/>
            <w:tcMar>
              <w:top w:w="72" w:type="dxa"/>
              <w:left w:w="115" w:type="dxa"/>
              <w:bottom w:w="72" w:type="dxa"/>
              <w:right w:w="115" w:type="dxa"/>
            </w:tcMar>
          </w:tcPr>
          <w:p w14:paraId="2E1CEBF8" w14:textId="77777777" w:rsidR="00340291" w:rsidRPr="009D0FC7" w:rsidRDefault="00340291" w:rsidP="007E7C51">
            <w:pPr>
              <w:pStyle w:val="Table-Level2"/>
              <w:rPr>
                <w:b w:val="0"/>
              </w:rPr>
            </w:pPr>
            <w:r w:rsidRPr="009D0FC7">
              <w:rPr>
                <w:b w:val="0"/>
              </w:rPr>
              <w:t>Finite Element Heat and Mass Transfer Code</w:t>
            </w:r>
          </w:p>
        </w:tc>
      </w:tr>
      <w:tr w:rsidR="00A4706D" w14:paraId="6E7C8103" w14:textId="77777777" w:rsidTr="00A4706D">
        <w:trPr>
          <w:cantSplit/>
        </w:trPr>
        <w:tc>
          <w:tcPr>
            <w:tcW w:w="1890" w:type="dxa"/>
            <w:tcMar>
              <w:top w:w="72" w:type="dxa"/>
              <w:left w:w="115" w:type="dxa"/>
              <w:bottom w:w="72" w:type="dxa"/>
              <w:right w:w="115" w:type="dxa"/>
            </w:tcMar>
          </w:tcPr>
          <w:p w14:paraId="4A29D1B5" w14:textId="77777777" w:rsidR="00A4706D" w:rsidRPr="006A462F" w:rsidRDefault="00A4706D" w:rsidP="005C4482">
            <w:pPr>
              <w:pStyle w:val="Table-Level2"/>
              <w:keepNext/>
              <w:keepLines/>
              <w:rPr>
                <w:b w:val="0"/>
              </w:rPr>
            </w:pPr>
            <w:r w:rsidRPr="006A462F">
              <w:rPr>
                <w:b w:val="0"/>
              </w:rPr>
              <w:lastRenderedPageBreak/>
              <w:t>finite difference</w:t>
            </w:r>
          </w:p>
        </w:tc>
        <w:tc>
          <w:tcPr>
            <w:tcW w:w="6048" w:type="dxa"/>
            <w:tcMar>
              <w:top w:w="72" w:type="dxa"/>
              <w:left w:w="115" w:type="dxa"/>
              <w:bottom w:w="72" w:type="dxa"/>
              <w:right w:w="115" w:type="dxa"/>
            </w:tcMar>
          </w:tcPr>
          <w:p w14:paraId="415ED775" w14:textId="77777777" w:rsidR="00A4706D" w:rsidRPr="006A462F" w:rsidRDefault="00A4706D" w:rsidP="005C4482">
            <w:pPr>
              <w:pStyle w:val="Table-Level2"/>
              <w:keepNext/>
              <w:keepLines/>
              <w:rPr>
                <w:b w:val="0"/>
              </w:rPr>
            </w:pPr>
            <w:r>
              <w:rPr>
                <w:b w:val="0"/>
              </w:rPr>
              <w:t>Numerical method</w:t>
            </w:r>
            <w:r w:rsidRPr="00C0318A">
              <w:rPr>
                <w:b w:val="0"/>
              </w:rPr>
              <w:t xml:space="preserve"> for approximating the solutions to differential equations using finite difference equations to approximate derivatives</w:t>
            </w:r>
          </w:p>
        </w:tc>
      </w:tr>
      <w:tr w:rsidR="00A4706D" w14:paraId="51AEA820" w14:textId="77777777" w:rsidTr="00A4706D">
        <w:trPr>
          <w:cantSplit/>
        </w:trPr>
        <w:tc>
          <w:tcPr>
            <w:tcW w:w="1890" w:type="dxa"/>
            <w:tcMar>
              <w:top w:w="72" w:type="dxa"/>
              <w:left w:w="115" w:type="dxa"/>
              <w:bottom w:w="72" w:type="dxa"/>
              <w:right w:w="115" w:type="dxa"/>
            </w:tcMar>
          </w:tcPr>
          <w:p w14:paraId="396E444E" w14:textId="77777777" w:rsidR="00A4706D" w:rsidRPr="006A462F" w:rsidRDefault="00A4706D" w:rsidP="005C4482">
            <w:pPr>
              <w:pStyle w:val="Table-Level2"/>
              <w:keepNext/>
              <w:keepLines/>
              <w:rPr>
                <w:b w:val="0"/>
              </w:rPr>
            </w:pPr>
            <w:r>
              <w:rPr>
                <w:b w:val="0"/>
              </w:rPr>
              <w:t>finite element</w:t>
            </w:r>
          </w:p>
        </w:tc>
        <w:tc>
          <w:tcPr>
            <w:tcW w:w="6048" w:type="dxa"/>
            <w:tcMar>
              <w:top w:w="72" w:type="dxa"/>
              <w:left w:w="115" w:type="dxa"/>
              <w:bottom w:w="72" w:type="dxa"/>
              <w:right w:w="115" w:type="dxa"/>
            </w:tcMar>
          </w:tcPr>
          <w:p w14:paraId="563F33AF" w14:textId="77777777" w:rsidR="00A4706D" w:rsidRDefault="00A4706D" w:rsidP="005C4482">
            <w:pPr>
              <w:pStyle w:val="Table-Level2"/>
              <w:keepNext/>
              <w:keepLines/>
              <w:rPr>
                <w:b w:val="0"/>
              </w:rPr>
            </w:pPr>
            <w:r w:rsidRPr="00F56A9A">
              <w:rPr>
                <w:b w:val="0"/>
              </w:rPr>
              <w:t xml:space="preserve">Numerical technique for finding approximate solutions of partial differential equations as well as of integral equations. The solution approach is based either on eliminating the differential equation completely (steady state problems), or rendering the </w:t>
            </w:r>
            <w:r>
              <w:rPr>
                <w:b w:val="0"/>
              </w:rPr>
              <w:t xml:space="preserve">partial differential equations </w:t>
            </w:r>
            <w:r w:rsidRPr="00F56A9A">
              <w:rPr>
                <w:b w:val="0"/>
              </w:rPr>
              <w:t>into an approximating system of ordinary differential equations, which are then numerically integrated using standard techniques such as Euler's method, Runge-</w:t>
            </w:r>
            <w:proofErr w:type="spellStart"/>
            <w:r w:rsidRPr="00F56A9A">
              <w:rPr>
                <w:b w:val="0"/>
              </w:rPr>
              <w:t>Kutta</w:t>
            </w:r>
            <w:proofErr w:type="spellEnd"/>
            <w:r w:rsidRPr="00F56A9A">
              <w:rPr>
                <w:b w:val="0"/>
              </w:rPr>
              <w:t>, etc.</w:t>
            </w:r>
          </w:p>
        </w:tc>
      </w:tr>
      <w:tr w:rsidR="00340291" w14:paraId="702464C6" w14:textId="77777777" w:rsidTr="00A4706D">
        <w:trPr>
          <w:cantSplit/>
        </w:trPr>
        <w:tc>
          <w:tcPr>
            <w:tcW w:w="1890" w:type="dxa"/>
            <w:tcMar>
              <w:top w:w="72" w:type="dxa"/>
              <w:left w:w="115" w:type="dxa"/>
              <w:bottom w:w="72" w:type="dxa"/>
              <w:right w:w="115" w:type="dxa"/>
            </w:tcMar>
          </w:tcPr>
          <w:p w14:paraId="3474AE84" w14:textId="77777777" w:rsidR="00340291" w:rsidRPr="008D051F" w:rsidRDefault="00340291" w:rsidP="007E7C51">
            <w:pPr>
              <w:pStyle w:val="Table-Level2"/>
              <w:rPr>
                <w:b w:val="0"/>
              </w:rPr>
            </w:pPr>
            <w:r>
              <w:rPr>
                <w:b w:val="0"/>
              </w:rPr>
              <w:t>FRD</w:t>
            </w:r>
          </w:p>
        </w:tc>
        <w:tc>
          <w:tcPr>
            <w:tcW w:w="6048" w:type="dxa"/>
            <w:tcMar>
              <w:top w:w="72" w:type="dxa"/>
              <w:left w:w="115" w:type="dxa"/>
              <w:bottom w:w="72" w:type="dxa"/>
              <w:right w:w="115" w:type="dxa"/>
            </w:tcMar>
          </w:tcPr>
          <w:p w14:paraId="7B57BE17" w14:textId="77777777" w:rsidR="00340291" w:rsidRDefault="00340291" w:rsidP="007E7C51">
            <w:pPr>
              <w:pStyle w:val="Table-Level2"/>
              <w:rPr>
                <w:b w:val="0"/>
              </w:rPr>
            </w:pPr>
            <w:r>
              <w:rPr>
                <w:b w:val="0"/>
              </w:rPr>
              <w:t>Functional Requirements Document</w:t>
            </w:r>
          </w:p>
        </w:tc>
      </w:tr>
      <w:tr w:rsidR="00340291" w14:paraId="1E86E2A0" w14:textId="77777777" w:rsidTr="00A4706D">
        <w:trPr>
          <w:cantSplit/>
        </w:trPr>
        <w:tc>
          <w:tcPr>
            <w:tcW w:w="1890" w:type="dxa"/>
            <w:tcMar>
              <w:top w:w="72" w:type="dxa"/>
              <w:left w:w="115" w:type="dxa"/>
              <w:bottom w:w="72" w:type="dxa"/>
              <w:right w:w="115" w:type="dxa"/>
            </w:tcMar>
          </w:tcPr>
          <w:p w14:paraId="3F3AF9D7" w14:textId="77777777" w:rsidR="00340291" w:rsidRDefault="00340291" w:rsidP="007E7C51">
            <w:pPr>
              <w:pStyle w:val="Table-Level2"/>
              <w:rPr>
                <w:b w:val="0"/>
              </w:rPr>
            </w:pPr>
            <w:r>
              <w:rPr>
                <w:b w:val="0"/>
              </w:rPr>
              <w:t>MODFLOW</w:t>
            </w:r>
          </w:p>
        </w:tc>
        <w:tc>
          <w:tcPr>
            <w:tcW w:w="6048" w:type="dxa"/>
            <w:tcMar>
              <w:top w:w="72" w:type="dxa"/>
              <w:left w:w="115" w:type="dxa"/>
              <w:bottom w:w="72" w:type="dxa"/>
              <w:right w:w="115" w:type="dxa"/>
            </w:tcMar>
          </w:tcPr>
          <w:p w14:paraId="548F74F6" w14:textId="77777777" w:rsidR="00340291" w:rsidRPr="00E9180F" w:rsidRDefault="00340291" w:rsidP="007E7C51">
            <w:pPr>
              <w:pStyle w:val="Table-Level2"/>
              <w:rPr>
                <w:b w:val="0"/>
              </w:rPr>
            </w:pPr>
            <w:proofErr w:type="spellStart"/>
            <w:r>
              <w:rPr>
                <w:b w:val="0"/>
              </w:rPr>
              <w:t>MODular</w:t>
            </w:r>
            <w:proofErr w:type="spellEnd"/>
            <w:r>
              <w:rPr>
                <w:b w:val="0"/>
              </w:rPr>
              <w:t xml:space="preserve"> finite-difference FLOW model</w:t>
            </w:r>
          </w:p>
        </w:tc>
      </w:tr>
      <w:tr w:rsidR="00340291" w14:paraId="3942EFB6" w14:textId="77777777" w:rsidTr="00A4706D">
        <w:trPr>
          <w:cantSplit/>
        </w:trPr>
        <w:tc>
          <w:tcPr>
            <w:tcW w:w="1890" w:type="dxa"/>
            <w:tcMar>
              <w:top w:w="72" w:type="dxa"/>
              <w:left w:w="115" w:type="dxa"/>
              <w:bottom w:w="72" w:type="dxa"/>
              <w:right w:w="115" w:type="dxa"/>
            </w:tcMar>
          </w:tcPr>
          <w:p w14:paraId="37B0E520" w14:textId="77777777" w:rsidR="00340291" w:rsidRDefault="00340291" w:rsidP="007E7C51">
            <w:pPr>
              <w:pStyle w:val="Table-Level2"/>
              <w:rPr>
                <w:b w:val="0"/>
              </w:rPr>
            </w:pPr>
            <w:r>
              <w:rPr>
                <w:b w:val="0"/>
              </w:rPr>
              <w:t>PEST</w:t>
            </w:r>
          </w:p>
        </w:tc>
        <w:tc>
          <w:tcPr>
            <w:tcW w:w="6048" w:type="dxa"/>
            <w:tcMar>
              <w:top w:w="72" w:type="dxa"/>
              <w:left w:w="115" w:type="dxa"/>
              <w:bottom w:w="72" w:type="dxa"/>
              <w:right w:w="115" w:type="dxa"/>
            </w:tcMar>
          </w:tcPr>
          <w:p w14:paraId="1852BDAA" w14:textId="77777777" w:rsidR="00340291" w:rsidRPr="00E9180F" w:rsidRDefault="00340291" w:rsidP="007E7C51">
            <w:pPr>
              <w:pStyle w:val="Table-Level2"/>
              <w:rPr>
                <w:b w:val="0"/>
              </w:rPr>
            </w:pPr>
            <w:r w:rsidRPr="00E9180F">
              <w:rPr>
                <w:b w:val="0"/>
              </w:rPr>
              <w:t xml:space="preserve">Parameter </w:t>
            </w:r>
            <w:proofErr w:type="spellStart"/>
            <w:r w:rsidRPr="00E9180F">
              <w:rPr>
                <w:b w:val="0"/>
              </w:rPr>
              <w:t>E</w:t>
            </w:r>
            <w:r>
              <w:rPr>
                <w:b w:val="0"/>
              </w:rPr>
              <w:t>S</w:t>
            </w:r>
            <w:r w:rsidRPr="00E9180F">
              <w:rPr>
                <w:b w:val="0"/>
              </w:rPr>
              <w:t>timation</w:t>
            </w:r>
            <w:proofErr w:type="spellEnd"/>
            <w:r w:rsidRPr="00E9180F">
              <w:rPr>
                <w:b w:val="0"/>
              </w:rPr>
              <w:t xml:space="preserve"> for </w:t>
            </w:r>
            <w:r>
              <w:rPr>
                <w:b w:val="0"/>
              </w:rPr>
              <w:t>a</w:t>
            </w:r>
            <w:r w:rsidRPr="00E9180F">
              <w:rPr>
                <w:b w:val="0"/>
              </w:rPr>
              <w:t>ny Model</w:t>
            </w:r>
          </w:p>
        </w:tc>
      </w:tr>
      <w:tr w:rsidR="00340291" w14:paraId="70A8CFB6" w14:textId="77777777" w:rsidTr="00A4706D">
        <w:trPr>
          <w:cantSplit/>
        </w:trPr>
        <w:tc>
          <w:tcPr>
            <w:tcW w:w="1890" w:type="dxa"/>
            <w:tcMar>
              <w:top w:w="72" w:type="dxa"/>
              <w:left w:w="115" w:type="dxa"/>
              <w:bottom w:w="72" w:type="dxa"/>
              <w:right w:w="115" w:type="dxa"/>
            </w:tcMar>
          </w:tcPr>
          <w:p w14:paraId="57F2E17F" w14:textId="77777777" w:rsidR="00340291" w:rsidRDefault="00340291" w:rsidP="007E7C51">
            <w:pPr>
              <w:pStyle w:val="Table-Level2"/>
              <w:rPr>
                <w:b w:val="0"/>
              </w:rPr>
            </w:pPr>
            <w:r>
              <w:rPr>
                <w:b w:val="0"/>
              </w:rPr>
              <w:t>RCRA</w:t>
            </w:r>
          </w:p>
        </w:tc>
        <w:tc>
          <w:tcPr>
            <w:tcW w:w="6048" w:type="dxa"/>
            <w:tcMar>
              <w:top w:w="72" w:type="dxa"/>
              <w:left w:w="115" w:type="dxa"/>
              <w:bottom w:w="72" w:type="dxa"/>
              <w:right w:w="115" w:type="dxa"/>
            </w:tcMar>
          </w:tcPr>
          <w:p w14:paraId="1BC1B0D0" w14:textId="77777777" w:rsidR="00340291" w:rsidRPr="00402922" w:rsidRDefault="00340291" w:rsidP="007E7C51">
            <w:pPr>
              <w:pStyle w:val="Table-Level2"/>
              <w:rPr>
                <w:b w:val="0"/>
                <w:i/>
              </w:rPr>
            </w:pPr>
            <w:r w:rsidRPr="00402922">
              <w:rPr>
                <w:b w:val="0"/>
                <w:i/>
              </w:rPr>
              <w:t>Resource Conservation and Recovery Act of 1976</w:t>
            </w:r>
          </w:p>
        </w:tc>
      </w:tr>
      <w:tr w:rsidR="00340291" w14:paraId="2628C87E" w14:textId="77777777" w:rsidTr="00A4706D">
        <w:trPr>
          <w:cantSplit/>
        </w:trPr>
        <w:tc>
          <w:tcPr>
            <w:tcW w:w="1890" w:type="dxa"/>
            <w:tcMar>
              <w:top w:w="72" w:type="dxa"/>
              <w:left w:w="115" w:type="dxa"/>
              <w:bottom w:w="72" w:type="dxa"/>
              <w:right w:w="115" w:type="dxa"/>
            </w:tcMar>
          </w:tcPr>
          <w:p w14:paraId="17356325" w14:textId="77777777" w:rsidR="00340291" w:rsidRPr="008D051F" w:rsidRDefault="00340291" w:rsidP="007E7C51">
            <w:pPr>
              <w:pStyle w:val="Table-Level2"/>
              <w:rPr>
                <w:b w:val="0"/>
              </w:rPr>
            </w:pPr>
            <w:r>
              <w:rPr>
                <w:b w:val="0"/>
              </w:rPr>
              <w:t>SMP</w:t>
            </w:r>
          </w:p>
        </w:tc>
        <w:tc>
          <w:tcPr>
            <w:tcW w:w="6048" w:type="dxa"/>
            <w:tcMar>
              <w:top w:w="72" w:type="dxa"/>
              <w:left w:w="115" w:type="dxa"/>
              <w:bottom w:w="72" w:type="dxa"/>
              <w:right w:w="115" w:type="dxa"/>
            </w:tcMar>
          </w:tcPr>
          <w:p w14:paraId="762936D0" w14:textId="77777777" w:rsidR="00340291" w:rsidRDefault="00340291" w:rsidP="007E7C51">
            <w:pPr>
              <w:pStyle w:val="Table-Level2"/>
              <w:rPr>
                <w:b w:val="0"/>
              </w:rPr>
            </w:pPr>
            <w:r>
              <w:rPr>
                <w:b w:val="0"/>
              </w:rPr>
              <w:t>Software Management Plan</w:t>
            </w:r>
          </w:p>
        </w:tc>
      </w:tr>
      <w:tr w:rsidR="00340291" w14:paraId="13A1CCC4" w14:textId="77777777" w:rsidTr="00A4706D">
        <w:trPr>
          <w:cantSplit/>
        </w:trPr>
        <w:tc>
          <w:tcPr>
            <w:tcW w:w="1890" w:type="dxa"/>
            <w:tcMar>
              <w:top w:w="72" w:type="dxa"/>
              <w:left w:w="115" w:type="dxa"/>
              <w:bottom w:w="72" w:type="dxa"/>
              <w:right w:w="115" w:type="dxa"/>
            </w:tcMar>
          </w:tcPr>
          <w:p w14:paraId="05A0583A" w14:textId="77777777" w:rsidR="00340291" w:rsidRDefault="00340291" w:rsidP="007E7C51">
            <w:pPr>
              <w:pStyle w:val="Table-Level2"/>
              <w:rPr>
                <w:b w:val="0"/>
              </w:rPr>
            </w:pPr>
            <w:r>
              <w:rPr>
                <w:b w:val="0"/>
              </w:rPr>
              <w:t>STOMP</w:t>
            </w:r>
          </w:p>
        </w:tc>
        <w:tc>
          <w:tcPr>
            <w:tcW w:w="6048" w:type="dxa"/>
            <w:tcMar>
              <w:top w:w="72" w:type="dxa"/>
              <w:left w:w="115" w:type="dxa"/>
              <w:bottom w:w="72" w:type="dxa"/>
              <w:right w:w="115" w:type="dxa"/>
            </w:tcMar>
          </w:tcPr>
          <w:p w14:paraId="7365635D" w14:textId="77777777" w:rsidR="00340291" w:rsidRDefault="00340291" w:rsidP="007E7C51">
            <w:pPr>
              <w:pStyle w:val="Table-Level2"/>
              <w:rPr>
                <w:b w:val="0"/>
              </w:rPr>
            </w:pPr>
            <w:r>
              <w:rPr>
                <w:b w:val="0"/>
              </w:rPr>
              <w:t>Subsurface Transport Over Multiple Phases (software)</w:t>
            </w:r>
          </w:p>
        </w:tc>
      </w:tr>
      <w:tr w:rsidR="00340291" w14:paraId="5F442976" w14:textId="77777777" w:rsidTr="00A4706D">
        <w:trPr>
          <w:cantSplit/>
        </w:trPr>
        <w:tc>
          <w:tcPr>
            <w:tcW w:w="1890" w:type="dxa"/>
            <w:tcMar>
              <w:top w:w="72" w:type="dxa"/>
              <w:left w:w="115" w:type="dxa"/>
              <w:bottom w:w="72" w:type="dxa"/>
              <w:right w:w="115" w:type="dxa"/>
            </w:tcMar>
          </w:tcPr>
          <w:p w14:paraId="413936EC" w14:textId="77777777" w:rsidR="00340291" w:rsidRDefault="00340291" w:rsidP="007E7C51">
            <w:pPr>
              <w:pStyle w:val="Table-Level2"/>
              <w:rPr>
                <w:b w:val="0"/>
              </w:rPr>
            </w:pPr>
            <w:r>
              <w:rPr>
                <w:b w:val="0"/>
              </w:rPr>
              <w:t>STP</w:t>
            </w:r>
          </w:p>
        </w:tc>
        <w:tc>
          <w:tcPr>
            <w:tcW w:w="6048" w:type="dxa"/>
            <w:tcMar>
              <w:top w:w="72" w:type="dxa"/>
              <w:left w:w="115" w:type="dxa"/>
              <w:bottom w:w="72" w:type="dxa"/>
              <w:right w:w="115" w:type="dxa"/>
            </w:tcMar>
          </w:tcPr>
          <w:p w14:paraId="4AFCCCA8" w14:textId="77777777" w:rsidR="00340291" w:rsidRDefault="00340291" w:rsidP="007E7C51">
            <w:pPr>
              <w:pStyle w:val="Table-Level2"/>
              <w:rPr>
                <w:b w:val="0"/>
              </w:rPr>
            </w:pPr>
            <w:r>
              <w:rPr>
                <w:b w:val="0"/>
              </w:rPr>
              <w:t>Software Test Plan</w:t>
            </w:r>
          </w:p>
        </w:tc>
      </w:tr>
      <w:tr w:rsidR="00150713" w14:paraId="41C8B3CD" w14:textId="77777777" w:rsidTr="00A4706D">
        <w:trPr>
          <w:cantSplit/>
        </w:trPr>
        <w:tc>
          <w:tcPr>
            <w:tcW w:w="1890" w:type="dxa"/>
            <w:tcMar>
              <w:top w:w="72" w:type="dxa"/>
              <w:left w:w="115" w:type="dxa"/>
              <w:bottom w:w="72" w:type="dxa"/>
              <w:right w:w="115" w:type="dxa"/>
            </w:tcMar>
          </w:tcPr>
          <w:p w14:paraId="54F78B4D" w14:textId="77777777" w:rsidR="00150713" w:rsidRDefault="00150713" w:rsidP="007E7C51">
            <w:pPr>
              <w:pStyle w:val="Table-Level2"/>
              <w:rPr>
                <w:b w:val="0"/>
              </w:rPr>
            </w:pPr>
            <w:r>
              <w:rPr>
                <w:b w:val="0"/>
              </w:rPr>
              <w:t>TC&amp;WM EIS</w:t>
            </w:r>
          </w:p>
        </w:tc>
        <w:tc>
          <w:tcPr>
            <w:tcW w:w="6048" w:type="dxa"/>
            <w:tcMar>
              <w:top w:w="72" w:type="dxa"/>
              <w:left w:w="115" w:type="dxa"/>
              <w:bottom w:w="72" w:type="dxa"/>
              <w:right w:w="115" w:type="dxa"/>
            </w:tcMar>
          </w:tcPr>
          <w:p w14:paraId="37A7F758" w14:textId="77777777" w:rsidR="00150713" w:rsidRDefault="00150713" w:rsidP="007E7C51">
            <w:pPr>
              <w:pStyle w:val="Table-Level2"/>
              <w:rPr>
                <w:b w:val="0"/>
              </w:rPr>
            </w:pPr>
            <w:r>
              <w:rPr>
                <w:b w:val="0"/>
              </w:rPr>
              <w:t>Tank Closure and Waste Management EIS</w:t>
            </w:r>
          </w:p>
        </w:tc>
      </w:tr>
      <w:tr w:rsidR="00340291" w14:paraId="76CCAD9D" w14:textId="77777777" w:rsidTr="00A4706D">
        <w:trPr>
          <w:cantSplit/>
        </w:trPr>
        <w:tc>
          <w:tcPr>
            <w:tcW w:w="1890" w:type="dxa"/>
            <w:tcMar>
              <w:top w:w="72" w:type="dxa"/>
              <w:left w:w="115" w:type="dxa"/>
              <w:bottom w:w="72" w:type="dxa"/>
              <w:right w:w="115" w:type="dxa"/>
            </w:tcMar>
          </w:tcPr>
          <w:p w14:paraId="4BA6883A" w14:textId="77777777" w:rsidR="00340291" w:rsidRDefault="00340291" w:rsidP="007E7C51">
            <w:pPr>
              <w:pStyle w:val="Table-Level2"/>
              <w:rPr>
                <w:b w:val="0"/>
              </w:rPr>
            </w:pPr>
            <w:r>
              <w:rPr>
                <w:b w:val="0"/>
              </w:rPr>
              <w:t>TOUGH</w:t>
            </w:r>
          </w:p>
        </w:tc>
        <w:tc>
          <w:tcPr>
            <w:tcW w:w="6048" w:type="dxa"/>
            <w:tcMar>
              <w:top w:w="72" w:type="dxa"/>
              <w:left w:w="115" w:type="dxa"/>
              <w:bottom w:w="72" w:type="dxa"/>
              <w:right w:w="115" w:type="dxa"/>
            </w:tcMar>
          </w:tcPr>
          <w:p w14:paraId="4EC50138" w14:textId="77777777" w:rsidR="00340291" w:rsidRDefault="00340291" w:rsidP="007E7C51">
            <w:pPr>
              <w:pStyle w:val="Table-Level2"/>
              <w:rPr>
                <w:b w:val="0"/>
              </w:rPr>
            </w:pPr>
            <w:r>
              <w:rPr>
                <w:b w:val="0"/>
              </w:rPr>
              <w:t>Transport O</w:t>
            </w:r>
            <w:r w:rsidRPr="001D3B5D">
              <w:rPr>
                <w:b w:val="0"/>
              </w:rPr>
              <w:t xml:space="preserve">f </w:t>
            </w:r>
            <w:r>
              <w:rPr>
                <w:b w:val="0"/>
              </w:rPr>
              <w:t>U</w:t>
            </w:r>
            <w:r w:rsidRPr="001D3B5D">
              <w:rPr>
                <w:b w:val="0"/>
              </w:rPr>
              <w:t xml:space="preserve">nsaturated </w:t>
            </w:r>
            <w:r>
              <w:rPr>
                <w:b w:val="0"/>
              </w:rPr>
              <w:t>G</w:t>
            </w:r>
            <w:r w:rsidRPr="001D3B5D">
              <w:rPr>
                <w:b w:val="0"/>
              </w:rPr>
              <w:t xml:space="preserve">roundwater and </w:t>
            </w:r>
            <w:r>
              <w:rPr>
                <w:b w:val="0"/>
              </w:rPr>
              <w:t>H</w:t>
            </w:r>
            <w:r w:rsidRPr="001D3B5D">
              <w:rPr>
                <w:b w:val="0"/>
              </w:rPr>
              <w:t>eat</w:t>
            </w:r>
            <w:r>
              <w:rPr>
                <w:b w:val="0"/>
              </w:rPr>
              <w:t xml:space="preserve"> (software)</w:t>
            </w:r>
          </w:p>
        </w:tc>
      </w:tr>
      <w:tr w:rsidR="00340291" w14:paraId="487B0D66" w14:textId="77777777" w:rsidTr="00A4706D">
        <w:trPr>
          <w:cantSplit/>
        </w:trPr>
        <w:tc>
          <w:tcPr>
            <w:tcW w:w="1890" w:type="dxa"/>
            <w:tcMar>
              <w:top w:w="72" w:type="dxa"/>
              <w:left w:w="115" w:type="dxa"/>
              <w:bottom w:w="72" w:type="dxa"/>
              <w:right w:w="115" w:type="dxa"/>
            </w:tcMar>
          </w:tcPr>
          <w:p w14:paraId="252D4BEF" w14:textId="77777777" w:rsidR="00340291" w:rsidRDefault="00340291" w:rsidP="007E7C51">
            <w:pPr>
              <w:pStyle w:val="Table-Level2"/>
              <w:rPr>
                <w:b w:val="0"/>
              </w:rPr>
            </w:pPr>
            <w:r>
              <w:rPr>
                <w:b w:val="0"/>
              </w:rPr>
              <w:t>USGS</w:t>
            </w:r>
          </w:p>
        </w:tc>
        <w:tc>
          <w:tcPr>
            <w:tcW w:w="6048" w:type="dxa"/>
            <w:tcMar>
              <w:top w:w="72" w:type="dxa"/>
              <w:left w:w="115" w:type="dxa"/>
              <w:bottom w:w="72" w:type="dxa"/>
              <w:right w:w="115" w:type="dxa"/>
            </w:tcMar>
          </w:tcPr>
          <w:p w14:paraId="55C6D8E1" w14:textId="77777777" w:rsidR="00340291" w:rsidRDefault="00340291" w:rsidP="007E7C51">
            <w:pPr>
              <w:pStyle w:val="Table-Level2"/>
              <w:rPr>
                <w:b w:val="0"/>
              </w:rPr>
            </w:pPr>
            <w:r>
              <w:rPr>
                <w:b w:val="0"/>
              </w:rPr>
              <w:t>U.S. Geological Survey</w:t>
            </w:r>
          </w:p>
        </w:tc>
      </w:tr>
    </w:tbl>
    <w:p w14:paraId="33BDDDD8" w14:textId="77777777" w:rsidR="004A5D94" w:rsidRPr="00EF0E2F" w:rsidRDefault="004A5D94" w:rsidP="00A57DEC">
      <w:pPr>
        <w:pStyle w:val="Heading1"/>
        <w:spacing w:before="360"/>
        <w:rPr>
          <w:rFonts w:ascii="Arial" w:hAnsi="Arial"/>
        </w:rPr>
      </w:pPr>
      <w:r w:rsidRPr="00EF0E2F">
        <w:rPr>
          <w:rFonts w:ascii="Arial" w:hAnsi="Arial"/>
        </w:rPr>
        <w:t>ATTACHMENTS</w:t>
      </w:r>
    </w:p>
    <w:p w14:paraId="15F46E81" w14:textId="77777777" w:rsidR="00A63843" w:rsidRPr="00EF0E2F" w:rsidRDefault="00A57DEC" w:rsidP="0014528C">
      <w:pPr>
        <w:pStyle w:val="H1bodytext"/>
        <w:rPr>
          <w:rFonts w:ascii="Arial" w:hAnsi="Arial" w:cs="Arial"/>
        </w:rPr>
      </w:pPr>
      <w:r>
        <w:rPr>
          <w:rFonts w:ascii="Arial" w:hAnsi="Arial" w:cs="Arial"/>
        </w:rPr>
        <w:t>None.</w:t>
      </w:r>
    </w:p>
    <w:sectPr w:rsidR="00A63843" w:rsidRPr="00EF0E2F" w:rsidSect="008E64F1">
      <w:headerReference w:type="default" r:id="rId12"/>
      <w:footerReference w:type="default" r:id="rId13"/>
      <w:headerReference w:type="first" r:id="rId14"/>
      <w:pgSz w:w="12240" w:h="15840" w:code="1"/>
      <w:pgMar w:top="72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y Weber" w:date="2018-09-05T08:26:00Z" w:initials="MW">
    <w:p w14:paraId="5543D73F" w14:textId="77777777" w:rsidR="003173C3" w:rsidRDefault="003173C3">
      <w:pPr>
        <w:pStyle w:val="CommentText"/>
      </w:pPr>
      <w:r>
        <w:rPr>
          <w:rStyle w:val="CommentReference"/>
        </w:rPr>
        <w:annotationRef/>
      </w:r>
      <w:r>
        <w:t>Will: update the text here, watch for references to the EIS and CBAS and other old things.</w:t>
      </w:r>
      <w:bookmarkStart w:id="1" w:name="_GoBack"/>
      <w:bookmarkEnd w:id="1"/>
    </w:p>
  </w:comment>
  <w:comment w:id="87" w:author="Mary Weber" w:date="2018-09-05T08:24:00Z" w:initials="MW">
    <w:p w14:paraId="26A57FA7" w14:textId="77777777" w:rsidR="003173C3" w:rsidRDefault="003173C3">
      <w:pPr>
        <w:pStyle w:val="CommentText"/>
      </w:pPr>
      <w:r>
        <w:rPr>
          <w:rStyle w:val="CommentReference"/>
        </w:rPr>
        <w:annotationRef/>
      </w:r>
      <w:r>
        <w:t>Mary: add a paragraph for MODPATH and 3dU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43D73F" w15:done="0"/>
  <w15:commentEx w15:paraId="26A57F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43D73F" w16cid:durableId="1F3A11CC"/>
  <w16cid:commentId w16cid:paraId="26A57FA7" w16cid:durableId="1F3A11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0BEC2" w14:textId="77777777" w:rsidR="00281D7F" w:rsidRDefault="00281D7F">
      <w:r>
        <w:separator/>
      </w:r>
    </w:p>
  </w:endnote>
  <w:endnote w:type="continuationSeparator" w:id="0">
    <w:p w14:paraId="6FF9D5AC" w14:textId="77777777" w:rsidR="00281D7F" w:rsidRDefault="00281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CDEE9" w14:textId="77777777" w:rsidR="00EB69CB" w:rsidRDefault="00EB69CB" w:rsidP="00940B11">
    <w:pPr>
      <w:pStyle w:val="Footer"/>
      <w:pBdr>
        <w:top w:val="single" w:sz="4" w:space="1" w:color="auto"/>
      </w:pBdr>
      <w:rPr>
        <w:rFonts w:ascii="Arial" w:hAnsi="Arial" w:cs="Arial"/>
        <w:sz w:val="20"/>
      </w:rPr>
    </w:pPr>
  </w:p>
  <w:p w14:paraId="562045B1" w14:textId="77777777" w:rsidR="00EB69CB" w:rsidRPr="00F91BB5" w:rsidRDefault="00EB69CB" w:rsidP="00F91BB5">
    <w:pPr>
      <w:pStyle w:val="Footer"/>
      <w:rPr>
        <w:rFonts w:ascii="Arial" w:hAnsi="Arial" w:cs="Arial"/>
        <w:sz w:val="20"/>
      </w:rPr>
    </w:pPr>
    <w:r w:rsidRPr="00F91BB5">
      <w:rPr>
        <w:rFonts w:ascii="Arial" w:hAnsi="Arial" w:cs="Arial"/>
        <w:sz w:val="20"/>
      </w:rPr>
      <w:t xml:space="preserve">Page </w:t>
    </w:r>
    <w:r w:rsidR="002C5141" w:rsidRPr="00F91BB5">
      <w:rPr>
        <w:rFonts w:ascii="Arial" w:hAnsi="Arial" w:cs="Arial"/>
        <w:sz w:val="20"/>
      </w:rPr>
      <w:fldChar w:fldCharType="begin"/>
    </w:r>
    <w:r w:rsidRPr="00F91BB5">
      <w:rPr>
        <w:rFonts w:ascii="Arial" w:hAnsi="Arial" w:cs="Arial"/>
        <w:sz w:val="20"/>
      </w:rPr>
      <w:instrText xml:space="preserve"> PAGE </w:instrText>
    </w:r>
    <w:r w:rsidR="002C5141" w:rsidRPr="00F91BB5">
      <w:rPr>
        <w:rFonts w:ascii="Arial" w:hAnsi="Arial" w:cs="Arial"/>
        <w:sz w:val="20"/>
      </w:rPr>
      <w:fldChar w:fldCharType="separate"/>
    </w:r>
    <w:r w:rsidR="00DA4165">
      <w:rPr>
        <w:rFonts w:ascii="Arial" w:hAnsi="Arial" w:cs="Arial"/>
        <w:noProof/>
        <w:sz w:val="20"/>
      </w:rPr>
      <w:t>2</w:t>
    </w:r>
    <w:r w:rsidR="002C5141" w:rsidRPr="00F91BB5">
      <w:rPr>
        <w:rFonts w:ascii="Arial" w:hAnsi="Arial" w:cs="Arial"/>
        <w:sz w:val="20"/>
      </w:rPr>
      <w:fldChar w:fldCharType="end"/>
    </w:r>
    <w:r w:rsidRPr="00F91BB5">
      <w:rPr>
        <w:rFonts w:ascii="Arial" w:hAnsi="Arial" w:cs="Arial"/>
        <w:sz w:val="20"/>
      </w:rPr>
      <w:t xml:space="preserve"> of </w:t>
    </w:r>
    <w:r w:rsidR="002C5141" w:rsidRPr="00F91BB5">
      <w:rPr>
        <w:rFonts w:ascii="Arial" w:hAnsi="Arial" w:cs="Arial"/>
        <w:sz w:val="20"/>
      </w:rPr>
      <w:fldChar w:fldCharType="begin"/>
    </w:r>
    <w:r w:rsidRPr="00F91BB5">
      <w:rPr>
        <w:rFonts w:ascii="Arial" w:hAnsi="Arial" w:cs="Arial"/>
        <w:sz w:val="20"/>
      </w:rPr>
      <w:instrText xml:space="preserve"> NUMPAGES  </w:instrText>
    </w:r>
    <w:r w:rsidR="002C5141" w:rsidRPr="00F91BB5">
      <w:rPr>
        <w:rFonts w:ascii="Arial" w:hAnsi="Arial" w:cs="Arial"/>
        <w:sz w:val="20"/>
      </w:rPr>
      <w:fldChar w:fldCharType="separate"/>
    </w:r>
    <w:r w:rsidR="00DA4165">
      <w:rPr>
        <w:rFonts w:ascii="Arial" w:hAnsi="Arial" w:cs="Arial"/>
        <w:noProof/>
        <w:sz w:val="20"/>
      </w:rPr>
      <w:t>13</w:t>
    </w:r>
    <w:r w:rsidR="002C5141"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B28CA" w14:textId="77777777" w:rsidR="00281D7F" w:rsidRDefault="00281D7F">
      <w:r>
        <w:separator/>
      </w:r>
    </w:p>
  </w:footnote>
  <w:footnote w:type="continuationSeparator" w:id="0">
    <w:p w14:paraId="177F6181" w14:textId="77777777" w:rsidR="00281D7F" w:rsidRDefault="00281D7F">
      <w:r>
        <w:continuationSeparator/>
      </w:r>
    </w:p>
  </w:footnote>
  <w:footnote w:id="1">
    <w:p w14:paraId="4440D5BE" w14:textId="77777777" w:rsidR="00E53FF9" w:rsidRPr="008C2646" w:rsidRDefault="00E53FF9" w:rsidP="00E53FF9">
      <w:pPr>
        <w:pStyle w:val="FootnoteText"/>
        <w:tabs>
          <w:tab w:val="left" w:pos="180"/>
        </w:tabs>
        <w:ind w:left="180" w:hanging="180"/>
        <w:rPr>
          <w:ins w:id="27" w:author="William E. Nichols" w:date="2010-03-03T08:23:00Z"/>
          <w:rFonts w:asciiTheme="minorHAnsi" w:hAnsiTheme="minorHAnsi"/>
          <w:sz w:val="18"/>
          <w:szCs w:val="18"/>
        </w:rPr>
      </w:pPr>
      <w:ins w:id="28" w:author="William E. Nichols" w:date="2010-03-03T08:23:00Z">
        <w:r w:rsidRPr="008C2646">
          <w:rPr>
            <w:rStyle w:val="FootnoteReference"/>
            <w:rFonts w:asciiTheme="minorHAnsi" w:hAnsiTheme="minorHAnsi"/>
            <w:sz w:val="18"/>
            <w:szCs w:val="18"/>
          </w:rPr>
          <w:footnoteRef/>
        </w:r>
        <w:r w:rsidRPr="008C2646">
          <w:rPr>
            <w:rFonts w:asciiTheme="minorHAnsi" w:hAnsiTheme="minorHAnsi"/>
            <w:sz w:val="18"/>
            <w:szCs w:val="18"/>
          </w:rPr>
          <w:t xml:space="preserve"> </w:t>
        </w:r>
        <w:r>
          <w:rPr>
            <w:rFonts w:asciiTheme="minorHAnsi" w:hAnsiTheme="minorHAnsi"/>
            <w:sz w:val="18"/>
            <w:szCs w:val="18"/>
          </w:rPr>
          <w:tab/>
        </w:r>
        <w:r w:rsidRPr="008C2646">
          <w:rPr>
            <w:rFonts w:asciiTheme="minorHAnsi" w:hAnsiTheme="minorHAnsi"/>
            <w:sz w:val="18"/>
            <w:szCs w:val="18"/>
          </w:rPr>
          <w:t xml:space="preserve">ArcGIS is a </w:t>
        </w:r>
        <w:r w:rsidRPr="008C2646">
          <w:rPr>
            <w:rFonts w:asciiTheme="minorHAnsi" w:hAnsiTheme="minorHAnsi"/>
            <w:color w:val="000000"/>
            <w:sz w:val="18"/>
            <w:szCs w:val="18"/>
          </w:rPr>
          <w:t>trademark, registered trademarks, or service marks of ESRI in the United States, the European Community, or certain other jurisdictions</w:t>
        </w:r>
      </w:ins>
    </w:p>
  </w:footnote>
  <w:footnote w:id="2">
    <w:p w14:paraId="0654A0D6" w14:textId="77777777" w:rsidR="002431CD" w:rsidRPr="002431CD" w:rsidRDefault="002431CD">
      <w:pPr>
        <w:pStyle w:val="FootnoteText"/>
        <w:rPr>
          <w:rFonts w:ascii="Arial" w:hAnsi="Arial" w:cs="Arial"/>
          <w:sz w:val="18"/>
          <w:szCs w:val="18"/>
        </w:rPr>
      </w:pPr>
      <w:r w:rsidRPr="002431CD">
        <w:rPr>
          <w:rStyle w:val="FootnoteReference"/>
          <w:rFonts w:ascii="Arial" w:hAnsi="Arial" w:cs="Arial"/>
          <w:sz w:val="18"/>
          <w:szCs w:val="18"/>
        </w:rPr>
        <w:footnoteRef/>
      </w:r>
      <w:r w:rsidRPr="002431CD">
        <w:rPr>
          <w:rFonts w:ascii="Arial" w:hAnsi="Arial" w:cs="Arial"/>
          <w:sz w:val="18"/>
          <w:szCs w:val="18"/>
        </w:rPr>
        <w:t>Groundwater Vistas</w:t>
      </w:r>
      <w:ins w:id="47" w:author="William E. Nichols" w:date="2010-03-03T08:33:00Z">
        <w:r w:rsidR="006E57E0">
          <w:rPr>
            <w:rFonts w:ascii="Arial" w:hAnsi="Arial" w:cs="Arial"/>
            <w:sz w:val="18"/>
            <w:szCs w:val="18"/>
          </w:rPr>
          <w:t>™</w:t>
        </w:r>
      </w:ins>
      <w:r w:rsidRPr="002431CD">
        <w:rPr>
          <w:rFonts w:ascii="Arial" w:hAnsi="Arial" w:cs="Arial"/>
          <w:sz w:val="18"/>
          <w:szCs w:val="18"/>
        </w:rPr>
        <w:t xml:space="preserve"> is a trademark of Scientific Software Group, Sandy, Utah.</w:t>
      </w:r>
    </w:p>
  </w:footnote>
  <w:footnote w:id="3">
    <w:p w14:paraId="77AAD7CD" w14:textId="77777777" w:rsidR="002431CD" w:rsidRPr="002431CD" w:rsidRDefault="002431CD">
      <w:pPr>
        <w:pStyle w:val="FootnoteText"/>
        <w:rPr>
          <w:rFonts w:ascii="Arial" w:hAnsi="Arial" w:cs="Arial"/>
          <w:sz w:val="18"/>
          <w:szCs w:val="18"/>
        </w:rPr>
      </w:pPr>
      <w:r w:rsidRPr="002431CD">
        <w:rPr>
          <w:rStyle w:val="FootnoteReference"/>
          <w:rFonts w:ascii="Arial" w:hAnsi="Arial" w:cs="Arial"/>
          <w:sz w:val="18"/>
          <w:szCs w:val="18"/>
        </w:rPr>
        <w:footnoteRef/>
      </w:r>
      <w:r w:rsidRPr="002431CD">
        <w:rPr>
          <w:rFonts w:ascii="Arial" w:hAnsi="Arial" w:cs="Arial"/>
          <w:sz w:val="18"/>
          <w:szCs w:val="18"/>
        </w:rPr>
        <w:t xml:space="preserve"> Windows</w:t>
      </w:r>
      <w:ins w:id="50" w:author="William E. Nichols" w:date="2010-03-03T08:33:00Z">
        <w:r w:rsidR="006E57E0">
          <w:rPr>
            <w:rFonts w:ascii="Arial" w:hAnsi="Arial" w:cs="Arial"/>
            <w:sz w:val="18"/>
            <w:szCs w:val="18"/>
          </w:rPr>
          <w:t>®</w:t>
        </w:r>
      </w:ins>
      <w:r w:rsidRPr="002431CD">
        <w:rPr>
          <w:rFonts w:ascii="Arial" w:hAnsi="Arial" w:cs="Arial"/>
          <w:sz w:val="18"/>
          <w:szCs w:val="18"/>
        </w:rPr>
        <w:t xml:space="preserve"> is a </w:t>
      </w:r>
      <w:ins w:id="51" w:author="William E. Nichols" w:date="2010-03-03T08:28:00Z">
        <w:r w:rsidR="00224593">
          <w:rPr>
            <w:rFonts w:ascii="Arial" w:hAnsi="Arial" w:cs="Arial"/>
            <w:sz w:val="18"/>
            <w:szCs w:val="18"/>
          </w:rPr>
          <w:t xml:space="preserve">registered </w:t>
        </w:r>
      </w:ins>
      <w:r w:rsidRPr="002431CD">
        <w:rPr>
          <w:rFonts w:ascii="Arial" w:hAnsi="Arial" w:cs="Arial"/>
          <w:sz w:val="18"/>
          <w:szCs w:val="18"/>
        </w:rPr>
        <w:t>trademark of Microsoft Corporation</w:t>
      </w:r>
      <w:del w:id="52" w:author="William E. Nichols" w:date="2010-03-03T08:28:00Z">
        <w:r w:rsidRPr="002431CD" w:rsidDel="00224593">
          <w:rPr>
            <w:rFonts w:ascii="Arial" w:hAnsi="Arial" w:cs="Arial"/>
            <w:sz w:val="18"/>
            <w:szCs w:val="18"/>
          </w:rPr>
          <w:delText>, Redmond, Washington</w:delText>
        </w:r>
      </w:del>
      <w:ins w:id="53" w:author="William E. Nichols" w:date="2010-03-03T08:28:00Z">
        <w:r w:rsidR="00224593">
          <w:rPr>
            <w:rFonts w:ascii="Arial" w:hAnsi="Arial" w:cs="Arial"/>
            <w:sz w:val="18"/>
            <w:szCs w:val="18"/>
          </w:rPr>
          <w:t xml:space="preserve"> in the United States and/or other countries</w:t>
        </w:r>
      </w:ins>
      <w:r w:rsidRPr="002431CD">
        <w:rPr>
          <w:rFonts w:ascii="Arial" w:hAnsi="Arial" w:cs="Arial"/>
          <w:sz w:val="18"/>
          <w:szCs w:val="18"/>
        </w:rPr>
        <w:t>.</w:t>
      </w:r>
    </w:p>
  </w:footnote>
  <w:footnote w:id="4">
    <w:p w14:paraId="7025DE2A" w14:textId="77777777" w:rsidR="002431CD" w:rsidRPr="009E165B" w:rsidRDefault="002431CD">
      <w:pPr>
        <w:pStyle w:val="FootnoteText"/>
        <w:rPr>
          <w:rFonts w:ascii="Arial" w:hAnsi="Arial" w:cs="Arial"/>
          <w:sz w:val="18"/>
          <w:szCs w:val="18"/>
          <w:rPrChange w:id="57" w:author="William E. Nichols" w:date="2010-03-03T08:30:00Z">
            <w:rPr/>
          </w:rPrChange>
        </w:rPr>
      </w:pPr>
      <w:r w:rsidRPr="002431CD">
        <w:rPr>
          <w:rStyle w:val="FootnoteReference"/>
          <w:rFonts w:ascii="Arial" w:hAnsi="Arial" w:cs="Arial"/>
          <w:sz w:val="18"/>
          <w:szCs w:val="18"/>
        </w:rPr>
        <w:footnoteRef/>
      </w:r>
      <w:r w:rsidRPr="002431CD">
        <w:rPr>
          <w:rFonts w:ascii="Arial" w:hAnsi="Arial" w:cs="Arial"/>
          <w:sz w:val="18"/>
          <w:szCs w:val="18"/>
        </w:rPr>
        <w:t xml:space="preserve"> Surfer</w:t>
      </w:r>
      <w:ins w:id="58" w:author="William E. Nichols" w:date="2010-03-03T08:33:00Z">
        <w:r w:rsidR="006E57E0">
          <w:rPr>
            <w:rFonts w:ascii="Arial" w:hAnsi="Arial" w:cs="Arial"/>
            <w:sz w:val="18"/>
            <w:szCs w:val="18"/>
          </w:rPr>
          <w:t>®</w:t>
        </w:r>
      </w:ins>
      <w:r w:rsidRPr="002431CD">
        <w:rPr>
          <w:rFonts w:ascii="Arial" w:hAnsi="Arial" w:cs="Arial"/>
          <w:sz w:val="18"/>
          <w:szCs w:val="18"/>
        </w:rPr>
        <w:t xml:space="preserve"> is a </w:t>
      </w:r>
      <w:ins w:id="59" w:author="William E. Nichols" w:date="2010-03-03T08:28:00Z">
        <w:r w:rsidR="00224593">
          <w:rPr>
            <w:rFonts w:ascii="Arial" w:hAnsi="Arial" w:cs="Arial"/>
            <w:sz w:val="18"/>
            <w:szCs w:val="18"/>
          </w:rPr>
          <w:t>reg</w:t>
        </w:r>
        <w:r w:rsidR="00224593" w:rsidRPr="009E165B">
          <w:rPr>
            <w:rFonts w:ascii="Arial" w:hAnsi="Arial" w:cs="Arial"/>
            <w:sz w:val="18"/>
            <w:szCs w:val="18"/>
          </w:rPr>
          <w:t xml:space="preserve">istered </w:t>
        </w:r>
      </w:ins>
      <w:r w:rsidRPr="009E165B">
        <w:rPr>
          <w:rFonts w:ascii="Arial" w:hAnsi="Arial" w:cs="Arial"/>
          <w:sz w:val="18"/>
          <w:szCs w:val="18"/>
        </w:rPr>
        <w:t>trademark of Golden Software, Inc., Golden, Colorado.</w:t>
      </w:r>
    </w:p>
  </w:footnote>
  <w:footnote w:id="5">
    <w:p w14:paraId="77C8D37C" w14:textId="77777777" w:rsidR="009E165B" w:rsidRDefault="002C5141">
      <w:pPr>
        <w:pStyle w:val="FootnoteText"/>
      </w:pPr>
      <w:ins w:id="74" w:author="William E. Nichols" w:date="2010-03-03T08:29:00Z">
        <w:r w:rsidRPr="002C5141">
          <w:rPr>
            <w:rStyle w:val="FootnoteReference"/>
            <w:rFonts w:ascii="Arial" w:hAnsi="Arial" w:cs="Arial"/>
            <w:sz w:val="18"/>
            <w:szCs w:val="18"/>
            <w:rPrChange w:id="75" w:author="William E. Nichols" w:date="2010-03-03T08:30:00Z">
              <w:rPr>
                <w:rStyle w:val="FootnoteReference"/>
                <w:sz w:val="24"/>
                <w:szCs w:val="24"/>
              </w:rPr>
            </w:rPrChange>
          </w:rPr>
          <w:footnoteRef/>
        </w:r>
        <w:r w:rsidRPr="002C5141">
          <w:rPr>
            <w:rFonts w:ascii="Arial" w:hAnsi="Arial" w:cs="Arial"/>
            <w:sz w:val="18"/>
            <w:szCs w:val="18"/>
            <w:rPrChange w:id="76" w:author="William E. Nichols" w:date="2010-03-03T08:30:00Z">
              <w:rPr>
                <w:sz w:val="24"/>
                <w:szCs w:val="24"/>
                <w:vertAlign w:val="superscript"/>
              </w:rPr>
            </w:rPrChange>
          </w:rPr>
          <w:t xml:space="preserve"> </w:t>
        </w:r>
      </w:ins>
      <w:ins w:id="77" w:author="William E. Nichols" w:date="2010-03-03T08:30:00Z">
        <w:r w:rsidR="009E165B" w:rsidRPr="009E165B">
          <w:rPr>
            <w:rFonts w:ascii="Arial" w:hAnsi="Arial" w:cs="Arial"/>
            <w:sz w:val="18"/>
            <w:szCs w:val="18"/>
          </w:rPr>
          <w:t>Linux® is the registered trademark of Linus Torvalds in the U</w:t>
        </w:r>
      </w:ins>
      <w:ins w:id="78" w:author="William E. Nichols" w:date="2010-03-03T08:31:00Z">
        <w:r w:rsidR="009E165B">
          <w:rPr>
            <w:rFonts w:ascii="Arial" w:hAnsi="Arial" w:cs="Arial"/>
            <w:sz w:val="18"/>
            <w:szCs w:val="18"/>
          </w:rPr>
          <w:t xml:space="preserve">nited </w:t>
        </w:r>
      </w:ins>
      <w:ins w:id="79" w:author="William E. Nichols" w:date="2010-03-03T08:30:00Z">
        <w:r w:rsidR="009E165B" w:rsidRPr="009E165B">
          <w:rPr>
            <w:rFonts w:ascii="Arial" w:hAnsi="Arial" w:cs="Arial"/>
            <w:sz w:val="18"/>
            <w:szCs w:val="18"/>
          </w:rPr>
          <w:t>S</w:t>
        </w:r>
      </w:ins>
      <w:ins w:id="80" w:author="William E. Nichols" w:date="2010-03-03T08:31:00Z">
        <w:r w:rsidR="009E165B">
          <w:rPr>
            <w:rFonts w:ascii="Arial" w:hAnsi="Arial" w:cs="Arial"/>
            <w:sz w:val="18"/>
            <w:szCs w:val="18"/>
          </w:rPr>
          <w:t>tates</w:t>
        </w:r>
      </w:ins>
      <w:ins w:id="81" w:author="William E. Nichols" w:date="2010-03-03T08:30:00Z">
        <w:r w:rsidR="009E165B" w:rsidRPr="009E165B">
          <w:rPr>
            <w:rFonts w:ascii="Arial" w:hAnsi="Arial" w:cs="Arial"/>
            <w:sz w:val="18"/>
            <w:szCs w:val="18"/>
          </w:rPr>
          <w:t xml:space="preserve"> and other countries</w:t>
        </w:r>
        <w:r w:rsidR="009E165B">
          <w:rPr>
            <w:rFonts w:ascii="Arial" w:hAnsi="Arial" w:cs="Arial"/>
            <w:sz w:val="18"/>
            <w:szCs w:val="18"/>
          </w:rPr>
          <w: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FDE41" w14:textId="77777777" w:rsidR="00EB69CB" w:rsidRDefault="00EB69CB" w:rsidP="004A7F6C">
    <w:pPr>
      <w:pStyle w:val="BodyText3"/>
      <w:spacing w:after="0" w:line="240" w:lineRule="auto"/>
      <w:jc w:val="right"/>
      <w:rPr>
        <w:rFonts w:ascii="Arial" w:hAnsi="Arial" w:cs="Arial"/>
        <w:b/>
        <w:sz w:val="20"/>
        <w:szCs w:val="20"/>
      </w:rPr>
    </w:pPr>
    <w:r>
      <w:rPr>
        <w:rFonts w:ascii="Arial" w:hAnsi="Arial" w:cs="Arial"/>
        <w:b/>
        <w:sz w:val="20"/>
        <w:szCs w:val="20"/>
      </w:rPr>
      <w:t xml:space="preserve">Functional Requirements Document </w:t>
    </w:r>
    <w:r w:rsidRPr="007B0DD9">
      <w:rPr>
        <w:rFonts w:ascii="Arial" w:hAnsi="Arial" w:cs="Arial"/>
        <w:b/>
        <w:sz w:val="20"/>
        <w:szCs w:val="20"/>
      </w:rPr>
      <w:t xml:space="preserve">for </w:t>
    </w:r>
    <w:r w:rsidR="00883ACE">
      <w:rPr>
        <w:rFonts w:ascii="Arial" w:hAnsi="Arial" w:cs="Arial"/>
        <w:b/>
        <w:sz w:val="20"/>
        <w:szCs w:val="20"/>
      </w:rPr>
      <w:t>MODFLOW and Related Codes</w:t>
    </w:r>
    <w:r w:rsidR="00250E80">
      <w:rPr>
        <w:rFonts w:ascii="Arial" w:hAnsi="Arial" w:cs="Arial"/>
        <w:b/>
        <w:sz w:val="20"/>
        <w:szCs w:val="20"/>
      </w:rPr>
      <w:tab/>
    </w:r>
    <w:r w:rsidRPr="007B0DD9">
      <w:rPr>
        <w:rFonts w:ascii="Arial" w:hAnsi="Arial" w:cs="Arial"/>
        <w:sz w:val="20"/>
        <w:szCs w:val="20"/>
      </w:rPr>
      <w:tab/>
    </w:r>
    <w:r w:rsidRPr="007B0DD9">
      <w:rPr>
        <w:rFonts w:ascii="Arial" w:hAnsi="Arial" w:cs="Arial"/>
        <w:sz w:val="20"/>
        <w:szCs w:val="20"/>
      </w:rPr>
      <w:tab/>
    </w:r>
    <w:r w:rsidR="00883ACE">
      <w:rPr>
        <w:rFonts w:ascii="Arial" w:hAnsi="Arial" w:cs="Arial"/>
        <w:b/>
        <w:sz w:val="20"/>
        <w:szCs w:val="20"/>
      </w:rPr>
      <w:t>CHPRC-</w:t>
    </w:r>
    <w:r w:rsidR="00602BF7">
      <w:rPr>
        <w:rFonts w:ascii="Arial" w:hAnsi="Arial" w:cs="Arial"/>
        <w:b/>
        <w:sz w:val="20"/>
        <w:szCs w:val="20"/>
      </w:rPr>
      <w:t>00257</w:t>
    </w:r>
  </w:p>
  <w:p w14:paraId="605E1D02" w14:textId="77777777" w:rsidR="00EB69CB" w:rsidRDefault="00EB69CB" w:rsidP="00B827D6">
    <w:pPr>
      <w:pStyle w:val="BodyText3"/>
      <w:spacing w:after="0" w:line="240" w:lineRule="auto"/>
      <w:jc w:val="right"/>
      <w:rPr>
        <w:rFonts w:ascii="Arial" w:hAnsi="Arial" w:cs="Arial"/>
        <w:b/>
        <w:sz w:val="20"/>
        <w:szCs w:val="20"/>
      </w:rPr>
    </w:pPr>
    <w:r w:rsidRPr="007B0DD9">
      <w:rPr>
        <w:rFonts w:ascii="Arial" w:hAnsi="Arial" w:cs="Arial"/>
        <w:b/>
        <w:sz w:val="20"/>
        <w:szCs w:val="20"/>
      </w:rPr>
      <w:t>Rev</w:t>
    </w:r>
    <w:r w:rsidR="00883ACE">
      <w:rPr>
        <w:rFonts w:ascii="Arial" w:hAnsi="Arial" w:cs="Arial"/>
        <w:b/>
        <w:sz w:val="20"/>
        <w:szCs w:val="20"/>
      </w:rPr>
      <w:t xml:space="preserve"> </w:t>
    </w:r>
    <w:del w:id="111" w:author="William E. Nichols" w:date="2010-03-03T08:21:00Z">
      <w:r w:rsidR="00883ACE" w:rsidDel="00E53FF9">
        <w:rPr>
          <w:rFonts w:ascii="Arial" w:hAnsi="Arial" w:cs="Arial"/>
          <w:b/>
          <w:sz w:val="20"/>
          <w:szCs w:val="20"/>
        </w:rPr>
        <w:delText>0</w:delText>
      </w:r>
    </w:del>
    <w:ins w:id="112" w:author="William E. Nichols" w:date="2010-03-03T08:21:00Z">
      <w:r w:rsidR="00E53FF9">
        <w:rPr>
          <w:rFonts w:ascii="Arial" w:hAnsi="Arial" w:cs="Arial"/>
          <w:b/>
          <w:sz w:val="20"/>
          <w:szCs w:val="20"/>
        </w:rPr>
        <w:t>1</w:t>
      </w:r>
    </w:ins>
    <w:r w:rsidRPr="007B0DD9">
      <w:rPr>
        <w:rFonts w:ascii="Arial" w:hAnsi="Arial" w:cs="Arial"/>
        <w:b/>
        <w:sz w:val="20"/>
        <w:szCs w:val="20"/>
      </w:rPr>
      <w:t xml:space="preserve"> </w:t>
    </w:r>
  </w:p>
  <w:p w14:paraId="158BB4D0" w14:textId="77777777" w:rsidR="00EB69CB" w:rsidRPr="007B0DD9" w:rsidRDefault="00281D7F" w:rsidP="00713A25">
    <w:pPr>
      <w:pStyle w:val="BodyText3"/>
      <w:rPr>
        <w:rFonts w:ascii="Arial" w:hAnsi="Arial" w:cs="Arial"/>
        <w:b/>
        <w:sz w:val="20"/>
        <w:szCs w:val="20"/>
      </w:rPr>
    </w:pPr>
    <w:r>
      <w:rPr>
        <w:rFonts w:ascii="Arial" w:hAnsi="Arial" w:cs="Arial"/>
        <w:b/>
        <w:sz w:val="20"/>
        <w:szCs w:val="20"/>
      </w:rPr>
      <w:pict w14:anchorId="0E676435">
        <v:rect id="_x0000_i1025" style="width:0;height:1.5pt" o:hralign="center" o:hrstd="t" o:hr="t" fillcolor="#aca899" stroked="f"/>
      </w:pict>
    </w:r>
  </w:p>
  <w:p w14:paraId="2BA4564C" w14:textId="77777777" w:rsidR="00EB69CB" w:rsidRPr="009A5F96" w:rsidRDefault="00EB69CB" w:rsidP="00136C90">
    <w:pPr>
      <w:pStyle w:val="Spacer"/>
      <w:rPr>
        <w:rFonts w:ascii="Arial" w:hAnsi="Arial"/>
        <w:sz w:val="2"/>
      </w:rPr>
    </w:pPr>
  </w:p>
  <w:p w14:paraId="5A8F6711" w14:textId="77777777" w:rsidR="00EB69CB" w:rsidRPr="009A5F96" w:rsidRDefault="00EB69CB">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C9BEB" w14:textId="77777777" w:rsidR="00EB69CB" w:rsidRDefault="00EB69CB" w:rsidP="008E64F1">
    <w:pPr>
      <w:pStyle w:val="BodyText3"/>
      <w:spacing w:after="0" w:line="240" w:lineRule="auto"/>
      <w:jc w:val="right"/>
      <w:rPr>
        <w:rFonts w:ascii="Arial" w:hAnsi="Arial" w:cs="Arial"/>
        <w:b/>
        <w:sz w:val="20"/>
        <w:szCs w:val="20"/>
      </w:rPr>
    </w:pPr>
    <w:r w:rsidRPr="007B0DD9">
      <w:rPr>
        <w:rFonts w:ascii="Arial" w:hAnsi="Arial" w:cs="Arial"/>
        <w:sz w:val="20"/>
        <w:szCs w:val="20"/>
      </w:rPr>
      <w:tab/>
    </w:r>
    <w:r w:rsidR="00883ACE">
      <w:rPr>
        <w:rFonts w:ascii="Arial" w:hAnsi="Arial" w:cs="Arial"/>
        <w:b/>
        <w:sz w:val="20"/>
        <w:szCs w:val="20"/>
      </w:rPr>
      <w:t>CHPRC-</w:t>
    </w:r>
    <w:r w:rsidR="00602BF7">
      <w:rPr>
        <w:rFonts w:ascii="Arial" w:hAnsi="Arial" w:cs="Arial"/>
        <w:b/>
        <w:sz w:val="20"/>
        <w:szCs w:val="20"/>
      </w:rPr>
      <w:t>00257</w:t>
    </w:r>
  </w:p>
  <w:p w14:paraId="18D65C77" w14:textId="77777777" w:rsidR="00EB69CB" w:rsidRDefault="00EB69CB" w:rsidP="008E64F1">
    <w:pPr>
      <w:pStyle w:val="BodyText3"/>
      <w:spacing w:after="0" w:line="240" w:lineRule="auto"/>
      <w:jc w:val="right"/>
      <w:rPr>
        <w:rFonts w:ascii="Arial" w:hAnsi="Arial" w:cs="Arial"/>
        <w:b/>
        <w:sz w:val="20"/>
        <w:szCs w:val="20"/>
      </w:rPr>
    </w:pPr>
    <w:r w:rsidRPr="007B0DD9">
      <w:rPr>
        <w:rFonts w:ascii="Arial" w:hAnsi="Arial" w:cs="Arial"/>
        <w:b/>
        <w:sz w:val="20"/>
        <w:szCs w:val="20"/>
      </w:rPr>
      <w:t>Rev</w:t>
    </w:r>
    <w:r w:rsidR="00883ACE">
      <w:rPr>
        <w:rFonts w:ascii="Arial" w:hAnsi="Arial" w:cs="Arial"/>
        <w:b/>
        <w:sz w:val="20"/>
        <w:szCs w:val="20"/>
      </w:rPr>
      <w:t xml:space="preserve"> </w:t>
    </w:r>
    <w:del w:id="113" w:author="William E. Nichols" w:date="2010-03-03T08:21:00Z">
      <w:r w:rsidR="00883ACE" w:rsidDel="00E53FF9">
        <w:rPr>
          <w:rFonts w:ascii="Arial" w:hAnsi="Arial" w:cs="Arial"/>
          <w:b/>
          <w:sz w:val="20"/>
          <w:szCs w:val="20"/>
        </w:rPr>
        <w:delText>0</w:delText>
      </w:r>
    </w:del>
    <w:ins w:id="114" w:author="William E. Nichols" w:date="2010-03-03T08:21:00Z">
      <w:r w:rsidR="00E53FF9">
        <w:rPr>
          <w:rFonts w:ascii="Arial" w:hAnsi="Arial" w:cs="Arial"/>
          <w:b/>
          <w:sz w:val="20"/>
          <w:szCs w:val="20"/>
        </w:rPr>
        <w:t>1</w:t>
      </w:r>
    </w:ins>
    <w:del w:id="115" w:author="William E. Nichols" w:date="2010-03-03T08:21:00Z">
      <w:r w:rsidRPr="007B0DD9" w:rsidDel="00E53FF9">
        <w:rPr>
          <w:rFonts w:ascii="Arial" w:hAnsi="Arial" w:cs="Arial"/>
          <w:b/>
          <w:sz w:val="20"/>
          <w:szCs w:val="20"/>
        </w:rPr>
        <w:delText xml:space="preserve"> </w:delText>
      </w:r>
    </w:del>
  </w:p>
  <w:p w14:paraId="72A60FC1" w14:textId="77777777" w:rsidR="00EB69CB" w:rsidRPr="008E64F1" w:rsidRDefault="00281D7F" w:rsidP="008E64F1">
    <w:pPr>
      <w:pStyle w:val="BodyText3"/>
      <w:rPr>
        <w:rFonts w:ascii="Arial" w:hAnsi="Arial" w:cs="Arial"/>
        <w:b/>
        <w:sz w:val="20"/>
        <w:szCs w:val="20"/>
      </w:rPr>
    </w:pPr>
    <w:r>
      <w:rPr>
        <w:rFonts w:ascii="Arial" w:hAnsi="Arial" w:cs="Arial"/>
        <w:b/>
        <w:sz w:val="20"/>
        <w:szCs w:val="20"/>
      </w:rPr>
      <w:pict w14:anchorId="2F7C07B7">
        <v:rect id="_x0000_i1026" style="width:0;height:1.5pt" o:hralign="center" o:hrstd="t" o:hr="t" fillcolor="#aca89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38E4A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F927C0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811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304244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4660C4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C2AE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182F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2A417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6A42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CAD3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CF5ED7"/>
    <w:multiLevelType w:val="hybridMultilevel"/>
    <w:tmpl w:val="3E3E1E2C"/>
    <w:lvl w:ilvl="0" w:tplc="40B8241E">
      <w:start w:val="1"/>
      <w:numFmt w:val="upperLetter"/>
      <w:pStyle w:val="ListA4"/>
      <w:lvlText w:val="%1."/>
      <w:lvlJc w:val="left"/>
      <w:pPr>
        <w:tabs>
          <w:tab w:val="num" w:pos="4248"/>
        </w:tabs>
        <w:ind w:left="4248"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AF167D6"/>
    <w:multiLevelType w:val="hybridMultilevel"/>
    <w:tmpl w:val="B9187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4512356"/>
    <w:multiLevelType w:val="hybridMultilevel"/>
    <w:tmpl w:val="2E42122E"/>
    <w:lvl w:ilvl="0" w:tplc="5254C59A">
      <w:start w:val="1"/>
      <w:numFmt w:val="bullet"/>
      <w:pStyle w:val="ListBullet6"/>
      <w:lvlText w:val=""/>
      <w:lvlJc w:val="left"/>
      <w:pPr>
        <w:tabs>
          <w:tab w:val="num" w:pos="6840"/>
        </w:tabs>
        <w:ind w:left="68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9D23AE2"/>
    <w:multiLevelType w:val="hybridMultilevel"/>
    <w:tmpl w:val="51CEC31C"/>
    <w:lvl w:ilvl="0" w:tplc="BF581B1E">
      <w:numFmt w:val="bullet"/>
      <w:lvlText w:val="•"/>
      <w:lvlJc w:val="left"/>
      <w:pPr>
        <w:ind w:left="2880" w:hanging="720"/>
      </w:pPr>
      <w:rPr>
        <w:rFonts w:ascii="Arial" w:eastAsia="Times New Roman"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69842A4"/>
    <w:multiLevelType w:val="hybridMultilevel"/>
    <w:tmpl w:val="89F26978"/>
    <w:lvl w:ilvl="0" w:tplc="ADD8EA9A">
      <w:start w:val="1"/>
      <w:numFmt w:val="upperLetter"/>
      <w:pStyle w:val="ListA2"/>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6AE1AA1"/>
    <w:multiLevelType w:val="hybridMultilevel"/>
    <w:tmpl w:val="7B609E2E"/>
    <w:lvl w:ilvl="0" w:tplc="BF581B1E">
      <w:numFmt w:val="bullet"/>
      <w:lvlText w:val="•"/>
      <w:lvlJc w:val="left"/>
      <w:pPr>
        <w:ind w:left="2880" w:hanging="720"/>
      </w:pPr>
      <w:rPr>
        <w:rFonts w:ascii="Arial" w:eastAsia="Times New Roman"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C741EAD"/>
    <w:multiLevelType w:val="hybridMultilevel"/>
    <w:tmpl w:val="C5E6933C"/>
    <w:lvl w:ilvl="0" w:tplc="BF581B1E">
      <w:numFmt w:val="bullet"/>
      <w:lvlText w:val="•"/>
      <w:lvlJc w:val="left"/>
      <w:pPr>
        <w:ind w:left="1440" w:hanging="72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1E85502"/>
    <w:multiLevelType w:val="hybridMultilevel"/>
    <w:tmpl w:val="E1007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CC3320"/>
    <w:multiLevelType w:val="hybridMultilevel"/>
    <w:tmpl w:val="15A00F5E"/>
    <w:lvl w:ilvl="0" w:tplc="7DEC48E2">
      <w:start w:val="1"/>
      <w:numFmt w:val="decimal"/>
      <w:pStyle w:val="ListNumber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FEE315F"/>
    <w:multiLevelType w:val="hybridMultilevel"/>
    <w:tmpl w:val="72E4F7D6"/>
    <w:lvl w:ilvl="0" w:tplc="BF581B1E">
      <w:numFmt w:val="bullet"/>
      <w:lvlText w:val="•"/>
      <w:lvlJc w:val="left"/>
      <w:pPr>
        <w:ind w:left="2880" w:hanging="720"/>
      </w:pPr>
      <w:rPr>
        <w:rFonts w:ascii="Arial" w:eastAsia="Times New Roman"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2456090"/>
    <w:multiLevelType w:val="hybridMultilevel"/>
    <w:tmpl w:val="48DC7590"/>
    <w:lvl w:ilvl="0" w:tplc="40F8C314">
      <w:start w:val="1"/>
      <w:numFmt w:val="upperLetter"/>
      <w:pStyle w:val="ListA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9F4352D"/>
    <w:multiLevelType w:val="hybridMultilevel"/>
    <w:tmpl w:val="6A944354"/>
    <w:lvl w:ilvl="0" w:tplc="386A95A8">
      <w:start w:val="1"/>
      <w:numFmt w:val="upperLetter"/>
      <w:pStyle w:val="ListA3"/>
      <w:lvlText w:val="%1."/>
      <w:lvlJc w:val="left"/>
      <w:pPr>
        <w:tabs>
          <w:tab w:val="num" w:pos="3024"/>
        </w:tabs>
        <w:ind w:left="3024"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3964F3A"/>
    <w:multiLevelType w:val="multilevel"/>
    <w:tmpl w:val="73BEE57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304"/>
        </w:tabs>
        <w:ind w:left="2304" w:hanging="864"/>
      </w:pPr>
      <w:rPr>
        <w:rFonts w:hint="default"/>
      </w:rPr>
    </w:lvl>
    <w:lvl w:ilvl="3">
      <w:start w:val="1"/>
      <w:numFmt w:val="decimal"/>
      <w:pStyle w:val="Heading4"/>
      <w:lvlText w:val="%1.%2.%3.%4"/>
      <w:lvlJc w:val="left"/>
      <w:pPr>
        <w:tabs>
          <w:tab w:val="num" w:pos="3528"/>
        </w:tabs>
        <w:ind w:left="3528" w:hanging="1224"/>
      </w:pPr>
      <w:rPr>
        <w:rFonts w:hint="default"/>
      </w:rPr>
    </w:lvl>
    <w:lvl w:ilvl="4">
      <w:start w:val="1"/>
      <w:numFmt w:val="decimal"/>
      <w:pStyle w:val="Heading5"/>
      <w:lvlText w:val="%1.%2.%3.%4.%5"/>
      <w:lvlJc w:val="left"/>
      <w:pPr>
        <w:tabs>
          <w:tab w:val="num" w:pos="4752"/>
        </w:tabs>
        <w:ind w:left="4752" w:hanging="1224"/>
      </w:pPr>
      <w:rPr>
        <w:rFonts w:hint="default"/>
      </w:rPr>
    </w:lvl>
    <w:lvl w:ilvl="5">
      <w:start w:val="1"/>
      <w:numFmt w:val="decimal"/>
      <w:pStyle w:val="Heading6"/>
      <w:lvlText w:val="%1.%2.%3.%4.%5.%6"/>
      <w:lvlJc w:val="left"/>
      <w:pPr>
        <w:tabs>
          <w:tab w:val="num" w:pos="6120"/>
        </w:tabs>
        <w:ind w:left="6120" w:hanging="1368"/>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66976EEC"/>
    <w:multiLevelType w:val="hybridMultilevel"/>
    <w:tmpl w:val="87A2C38C"/>
    <w:lvl w:ilvl="0" w:tplc="29FC30AE">
      <w:start w:val="1"/>
      <w:numFmt w:val="upperLetter"/>
      <w:pStyle w:val="ListA1"/>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9EB36E2"/>
    <w:multiLevelType w:val="hybridMultilevel"/>
    <w:tmpl w:val="69AC6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83020EE"/>
    <w:multiLevelType w:val="hybridMultilevel"/>
    <w:tmpl w:val="0AACD6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7DD93880"/>
    <w:multiLevelType w:val="hybridMultilevel"/>
    <w:tmpl w:val="D2161224"/>
    <w:lvl w:ilvl="0" w:tplc="699E5F14">
      <w:start w:val="1"/>
      <w:numFmt w:val="upperLetter"/>
      <w:pStyle w:val="ListA5"/>
      <w:lvlText w:val="%1."/>
      <w:lvlJc w:val="left"/>
      <w:pPr>
        <w:tabs>
          <w:tab w:val="num" w:pos="5472"/>
        </w:tabs>
        <w:ind w:left="5472"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2"/>
  </w:num>
  <w:num w:numId="2">
    <w:abstractNumId w:val="23"/>
  </w:num>
  <w:num w:numId="3">
    <w:abstractNumId w:val="14"/>
  </w:num>
  <w:num w:numId="4">
    <w:abstractNumId w:val="21"/>
  </w:num>
  <w:num w:numId="5">
    <w:abstractNumId w:val="10"/>
  </w:num>
  <w:num w:numId="6">
    <w:abstractNumId w:val="26"/>
  </w:num>
  <w:num w:numId="7">
    <w:abstractNumId w:val="20"/>
  </w:num>
  <w:num w:numId="8">
    <w:abstractNumId w:val="9"/>
  </w:num>
  <w:num w:numId="9">
    <w:abstractNumId w:val="7"/>
  </w:num>
  <w:num w:numId="10">
    <w:abstractNumId w:val="6"/>
  </w:num>
  <w:num w:numId="11">
    <w:abstractNumId w:val="5"/>
  </w:num>
  <w:num w:numId="12">
    <w:abstractNumId w:val="4"/>
  </w:num>
  <w:num w:numId="13">
    <w:abstractNumId w:val="12"/>
  </w:num>
  <w:num w:numId="14">
    <w:abstractNumId w:val="8"/>
  </w:num>
  <w:num w:numId="15">
    <w:abstractNumId w:val="3"/>
  </w:num>
  <w:num w:numId="16">
    <w:abstractNumId w:val="2"/>
  </w:num>
  <w:num w:numId="17">
    <w:abstractNumId w:val="1"/>
  </w:num>
  <w:num w:numId="18">
    <w:abstractNumId w:val="0"/>
  </w:num>
  <w:num w:numId="19">
    <w:abstractNumId w:val="18"/>
  </w:num>
  <w:num w:numId="20">
    <w:abstractNumId w:val="25"/>
  </w:num>
  <w:num w:numId="21">
    <w:abstractNumId w:val="24"/>
  </w:num>
  <w:num w:numId="22">
    <w:abstractNumId w:val="16"/>
  </w:num>
  <w:num w:numId="23">
    <w:abstractNumId w:val="19"/>
  </w:num>
  <w:num w:numId="24">
    <w:abstractNumId w:val="13"/>
  </w:num>
  <w:num w:numId="25">
    <w:abstractNumId w:val="15"/>
  </w:num>
  <w:num w:numId="26">
    <w:abstractNumId w:val="11"/>
  </w:num>
  <w:num w:numId="27">
    <w:abstractNumId w:val="1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Weber">
    <w15:presenceInfo w15:providerId="AD" w15:userId="S-1-5-21-4231497329-2783474854-2195264560-17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forms" w:enforcement="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_x000a_Ŭ"/>
  </w:docVars>
  <w:rsids>
    <w:rsidRoot w:val="00422558"/>
    <w:rsid w:val="000059B0"/>
    <w:rsid w:val="00006745"/>
    <w:rsid w:val="00011646"/>
    <w:rsid w:val="00014E5C"/>
    <w:rsid w:val="0001603C"/>
    <w:rsid w:val="00016352"/>
    <w:rsid w:val="00022390"/>
    <w:rsid w:val="0002263D"/>
    <w:rsid w:val="00022C61"/>
    <w:rsid w:val="00023976"/>
    <w:rsid w:val="00025D28"/>
    <w:rsid w:val="00026FC6"/>
    <w:rsid w:val="000276B5"/>
    <w:rsid w:val="00027B87"/>
    <w:rsid w:val="00031CD7"/>
    <w:rsid w:val="000322D9"/>
    <w:rsid w:val="00040B40"/>
    <w:rsid w:val="000444F9"/>
    <w:rsid w:val="00044AA1"/>
    <w:rsid w:val="00044F51"/>
    <w:rsid w:val="00054A00"/>
    <w:rsid w:val="00060A4F"/>
    <w:rsid w:val="00060F95"/>
    <w:rsid w:val="00064D99"/>
    <w:rsid w:val="00067129"/>
    <w:rsid w:val="000752CC"/>
    <w:rsid w:val="000848B3"/>
    <w:rsid w:val="00092A91"/>
    <w:rsid w:val="00097B9E"/>
    <w:rsid w:val="000A17E4"/>
    <w:rsid w:val="000B0CBC"/>
    <w:rsid w:val="000B1DB3"/>
    <w:rsid w:val="000B429E"/>
    <w:rsid w:val="000B48DE"/>
    <w:rsid w:val="000C43F9"/>
    <w:rsid w:val="000C5281"/>
    <w:rsid w:val="000C750B"/>
    <w:rsid w:val="000D2E59"/>
    <w:rsid w:val="000D3E7E"/>
    <w:rsid w:val="000D5176"/>
    <w:rsid w:val="000D5BE7"/>
    <w:rsid w:val="000E1BC3"/>
    <w:rsid w:val="000E34D1"/>
    <w:rsid w:val="000E61A3"/>
    <w:rsid w:val="000E7D0A"/>
    <w:rsid w:val="000F761B"/>
    <w:rsid w:val="00100D02"/>
    <w:rsid w:val="001025C1"/>
    <w:rsid w:val="0010457A"/>
    <w:rsid w:val="0010732D"/>
    <w:rsid w:val="001076D8"/>
    <w:rsid w:val="00111F40"/>
    <w:rsid w:val="0011441B"/>
    <w:rsid w:val="00121C29"/>
    <w:rsid w:val="00121FD4"/>
    <w:rsid w:val="00127CF8"/>
    <w:rsid w:val="00134EBF"/>
    <w:rsid w:val="00136C90"/>
    <w:rsid w:val="001375E5"/>
    <w:rsid w:val="00140C92"/>
    <w:rsid w:val="00143F0F"/>
    <w:rsid w:val="00144ECC"/>
    <w:rsid w:val="0014528C"/>
    <w:rsid w:val="00150713"/>
    <w:rsid w:val="00150EAE"/>
    <w:rsid w:val="00151611"/>
    <w:rsid w:val="00151724"/>
    <w:rsid w:val="00152A01"/>
    <w:rsid w:val="00152DFF"/>
    <w:rsid w:val="00156BB3"/>
    <w:rsid w:val="00156BC7"/>
    <w:rsid w:val="00157B6D"/>
    <w:rsid w:val="00162899"/>
    <w:rsid w:val="00164318"/>
    <w:rsid w:val="0016447D"/>
    <w:rsid w:val="00165FFD"/>
    <w:rsid w:val="001662CF"/>
    <w:rsid w:val="0016756C"/>
    <w:rsid w:val="0017083D"/>
    <w:rsid w:val="00170BDE"/>
    <w:rsid w:val="00171AA0"/>
    <w:rsid w:val="00173628"/>
    <w:rsid w:val="001756BF"/>
    <w:rsid w:val="00183B42"/>
    <w:rsid w:val="00187847"/>
    <w:rsid w:val="00192D24"/>
    <w:rsid w:val="00195C44"/>
    <w:rsid w:val="001A133D"/>
    <w:rsid w:val="001A363D"/>
    <w:rsid w:val="001A609F"/>
    <w:rsid w:val="001B063B"/>
    <w:rsid w:val="001B3AB6"/>
    <w:rsid w:val="001B499A"/>
    <w:rsid w:val="001B54A5"/>
    <w:rsid w:val="001B5692"/>
    <w:rsid w:val="001B56A4"/>
    <w:rsid w:val="001C0833"/>
    <w:rsid w:val="001C0FA5"/>
    <w:rsid w:val="001D06D2"/>
    <w:rsid w:val="001D3A3C"/>
    <w:rsid w:val="001D60AF"/>
    <w:rsid w:val="001E05AA"/>
    <w:rsid w:val="001E0BCE"/>
    <w:rsid w:val="001E21D3"/>
    <w:rsid w:val="001F027F"/>
    <w:rsid w:val="001F0402"/>
    <w:rsid w:val="001F09D7"/>
    <w:rsid w:val="001F5646"/>
    <w:rsid w:val="002000EC"/>
    <w:rsid w:val="0020075E"/>
    <w:rsid w:val="00201820"/>
    <w:rsid w:val="00202A4B"/>
    <w:rsid w:val="00207340"/>
    <w:rsid w:val="00220B9C"/>
    <w:rsid w:val="00222441"/>
    <w:rsid w:val="00224593"/>
    <w:rsid w:val="00225DCC"/>
    <w:rsid w:val="002272D1"/>
    <w:rsid w:val="002331E2"/>
    <w:rsid w:val="0023540D"/>
    <w:rsid w:val="0023761C"/>
    <w:rsid w:val="00242A99"/>
    <w:rsid w:val="002431CD"/>
    <w:rsid w:val="0024516E"/>
    <w:rsid w:val="00246FE0"/>
    <w:rsid w:val="00250E80"/>
    <w:rsid w:val="002542D0"/>
    <w:rsid w:val="00255310"/>
    <w:rsid w:val="002617B0"/>
    <w:rsid w:val="00262A30"/>
    <w:rsid w:val="002665FD"/>
    <w:rsid w:val="0027289F"/>
    <w:rsid w:val="0027330C"/>
    <w:rsid w:val="00280D7D"/>
    <w:rsid w:val="00281D7F"/>
    <w:rsid w:val="00282F6D"/>
    <w:rsid w:val="00283A78"/>
    <w:rsid w:val="00284C60"/>
    <w:rsid w:val="0028576E"/>
    <w:rsid w:val="00287898"/>
    <w:rsid w:val="00290DF6"/>
    <w:rsid w:val="00297601"/>
    <w:rsid w:val="002977A2"/>
    <w:rsid w:val="002A008E"/>
    <w:rsid w:val="002A1CD5"/>
    <w:rsid w:val="002A30FE"/>
    <w:rsid w:val="002A380E"/>
    <w:rsid w:val="002B14A7"/>
    <w:rsid w:val="002B2745"/>
    <w:rsid w:val="002B5AD4"/>
    <w:rsid w:val="002C4705"/>
    <w:rsid w:val="002C48B9"/>
    <w:rsid w:val="002C5141"/>
    <w:rsid w:val="002C584E"/>
    <w:rsid w:val="002D4C1E"/>
    <w:rsid w:val="002E0D1E"/>
    <w:rsid w:val="002E1584"/>
    <w:rsid w:val="002E4A20"/>
    <w:rsid w:val="002E4CC9"/>
    <w:rsid w:val="002F1439"/>
    <w:rsid w:val="002F237F"/>
    <w:rsid w:val="00300175"/>
    <w:rsid w:val="003024E0"/>
    <w:rsid w:val="00303D71"/>
    <w:rsid w:val="00315E8C"/>
    <w:rsid w:val="00316034"/>
    <w:rsid w:val="00317002"/>
    <w:rsid w:val="003173C3"/>
    <w:rsid w:val="00317493"/>
    <w:rsid w:val="00321C18"/>
    <w:rsid w:val="00322E98"/>
    <w:rsid w:val="003237F7"/>
    <w:rsid w:val="00327169"/>
    <w:rsid w:val="00327A79"/>
    <w:rsid w:val="0033285A"/>
    <w:rsid w:val="003334A4"/>
    <w:rsid w:val="003346A9"/>
    <w:rsid w:val="00335804"/>
    <w:rsid w:val="00340291"/>
    <w:rsid w:val="00341336"/>
    <w:rsid w:val="00341942"/>
    <w:rsid w:val="00341DE6"/>
    <w:rsid w:val="003461CD"/>
    <w:rsid w:val="003469AB"/>
    <w:rsid w:val="003500A9"/>
    <w:rsid w:val="003518DB"/>
    <w:rsid w:val="003541BB"/>
    <w:rsid w:val="003561CA"/>
    <w:rsid w:val="003562E2"/>
    <w:rsid w:val="003602B8"/>
    <w:rsid w:val="00362FA3"/>
    <w:rsid w:val="00363B41"/>
    <w:rsid w:val="00364FB3"/>
    <w:rsid w:val="00366E37"/>
    <w:rsid w:val="00370F83"/>
    <w:rsid w:val="003713D0"/>
    <w:rsid w:val="00375679"/>
    <w:rsid w:val="003812C7"/>
    <w:rsid w:val="00381ABE"/>
    <w:rsid w:val="003825FA"/>
    <w:rsid w:val="00382C39"/>
    <w:rsid w:val="0038442B"/>
    <w:rsid w:val="00385A88"/>
    <w:rsid w:val="00386DEA"/>
    <w:rsid w:val="00387B9E"/>
    <w:rsid w:val="00392C2B"/>
    <w:rsid w:val="00395AC2"/>
    <w:rsid w:val="00396682"/>
    <w:rsid w:val="003A3584"/>
    <w:rsid w:val="003B235B"/>
    <w:rsid w:val="003B7517"/>
    <w:rsid w:val="003D1E01"/>
    <w:rsid w:val="003D549E"/>
    <w:rsid w:val="003D636C"/>
    <w:rsid w:val="003E5A40"/>
    <w:rsid w:val="003E738E"/>
    <w:rsid w:val="003F12C7"/>
    <w:rsid w:val="003F3D6E"/>
    <w:rsid w:val="003F528F"/>
    <w:rsid w:val="003F6D1C"/>
    <w:rsid w:val="004069D6"/>
    <w:rsid w:val="00410FD5"/>
    <w:rsid w:val="004131BF"/>
    <w:rsid w:val="00413CF9"/>
    <w:rsid w:val="004204DC"/>
    <w:rsid w:val="00422558"/>
    <w:rsid w:val="00425FB1"/>
    <w:rsid w:val="00426BF5"/>
    <w:rsid w:val="00427642"/>
    <w:rsid w:val="00427CB3"/>
    <w:rsid w:val="00437288"/>
    <w:rsid w:val="00442E6B"/>
    <w:rsid w:val="00442F57"/>
    <w:rsid w:val="00443DC9"/>
    <w:rsid w:val="0045214D"/>
    <w:rsid w:val="00454803"/>
    <w:rsid w:val="004620A1"/>
    <w:rsid w:val="00467465"/>
    <w:rsid w:val="004700DF"/>
    <w:rsid w:val="00470A12"/>
    <w:rsid w:val="004754CD"/>
    <w:rsid w:val="004764BD"/>
    <w:rsid w:val="00487AFD"/>
    <w:rsid w:val="00490D4D"/>
    <w:rsid w:val="00491BDD"/>
    <w:rsid w:val="004A3D82"/>
    <w:rsid w:val="004A5D94"/>
    <w:rsid w:val="004A6F45"/>
    <w:rsid w:val="004A7E1D"/>
    <w:rsid w:val="004A7F6C"/>
    <w:rsid w:val="004B0728"/>
    <w:rsid w:val="004B4346"/>
    <w:rsid w:val="004B6F95"/>
    <w:rsid w:val="004B7106"/>
    <w:rsid w:val="004C3B22"/>
    <w:rsid w:val="004D06CC"/>
    <w:rsid w:val="004D1308"/>
    <w:rsid w:val="004D57DE"/>
    <w:rsid w:val="004D59EE"/>
    <w:rsid w:val="004E271C"/>
    <w:rsid w:val="004E2BE3"/>
    <w:rsid w:val="004E3E25"/>
    <w:rsid w:val="004E6C6C"/>
    <w:rsid w:val="004F7681"/>
    <w:rsid w:val="004F7B56"/>
    <w:rsid w:val="00501C36"/>
    <w:rsid w:val="005020CC"/>
    <w:rsid w:val="005037CF"/>
    <w:rsid w:val="00505BF1"/>
    <w:rsid w:val="00507259"/>
    <w:rsid w:val="00512878"/>
    <w:rsid w:val="00515F2C"/>
    <w:rsid w:val="0051640A"/>
    <w:rsid w:val="00516943"/>
    <w:rsid w:val="00517864"/>
    <w:rsid w:val="00517934"/>
    <w:rsid w:val="00522B3E"/>
    <w:rsid w:val="0052307C"/>
    <w:rsid w:val="00524F7C"/>
    <w:rsid w:val="005272AA"/>
    <w:rsid w:val="00532252"/>
    <w:rsid w:val="00540B69"/>
    <w:rsid w:val="0054146F"/>
    <w:rsid w:val="0054655C"/>
    <w:rsid w:val="00552158"/>
    <w:rsid w:val="0055227E"/>
    <w:rsid w:val="00555B28"/>
    <w:rsid w:val="0055627A"/>
    <w:rsid w:val="0056125F"/>
    <w:rsid w:val="00561C1E"/>
    <w:rsid w:val="00567F19"/>
    <w:rsid w:val="00572CFA"/>
    <w:rsid w:val="00573B78"/>
    <w:rsid w:val="005744BA"/>
    <w:rsid w:val="005761C7"/>
    <w:rsid w:val="00576774"/>
    <w:rsid w:val="0058025C"/>
    <w:rsid w:val="005844D1"/>
    <w:rsid w:val="00586150"/>
    <w:rsid w:val="005973C9"/>
    <w:rsid w:val="00597EBB"/>
    <w:rsid w:val="005A36FA"/>
    <w:rsid w:val="005A563C"/>
    <w:rsid w:val="005B0F30"/>
    <w:rsid w:val="005B7D3B"/>
    <w:rsid w:val="005C08A4"/>
    <w:rsid w:val="005C0969"/>
    <w:rsid w:val="005C20AC"/>
    <w:rsid w:val="005C221B"/>
    <w:rsid w:val="005C4482"/>
    <w:rsid w:val="005C7E64"/>
    <w:rsid w:val="005D66EC"/>
    <w:rsid w:val="005E239B"/>
    <w:rsid w:val="005E36D4"/>
    <w:rsid w:val="005F2D2B"/>
    <w:rsid w:val="005F3966"/>
    <w:rsid w:val="005F3A0A"/>
    <w:rsid w:val="00602BF7"/>
    <w:rsid w:val="00607334"/>
    <w:rsid w:val="0061134B"/>
    <w:rsid w:val="0061629A"/>
    <w:rsid w:val="00617277"/>
    <w:rsid w:val="006238C0"/>
    <w:rsid w:val="0062493F"/>
    <w:rsid w:val="00626DC6"/>
    <w:rsid w:val="00626FE8"/>
    <w:rsid w:val="00637DA0"/>
    <w:rsid w:val="0064173A"/>
    <w:rsid w:val="006419EA"/>
    <w:rsid w:val="00645E0E"/>
    <w:rsid w:val="00655F8B"/>
    <w:rsid w:val="00662254"/>
    <w:rsid w:val="00663BC7"/>
    <w:rsid w:val="00666897"/>
    <w:rsid w:val="00670AC2"/>
    <w:rsid w:val="00670B6F"/>
    <w:rsid w:val="00671CEA"/>
    <w:rsid w:val="00672E02"/>
    <w:rsid w:val="00677119"/>
    <w:rsid w:val="00686098"/>
    <w:rsid w:val="00691624"/>
    <w:rsid w:val="00693EDB"/>
    <w:rsid w:val="00695EB5"/>
    <w:rsid w:val="00697BCC"/>
    <w:rsid w:val="006A109D"/>
    <w:rsid w:val="006A293B"/>
    <w:rsid w:val="006A2ADD"/>
    <w:rsid w:val="006A7085"/>
    <w:rsid w:val="006B2424"/>
    <w:rsid w:val="006B45DA"/>
    <w:rsid w:val="006B73FA"/>
    <w:rsid w:val="006C0D6F"/>
    <w:rsid w:val="006C269F"/>
    <w:rsid w:val="006C4539"/>
    <w:rsid w:val="006C460F"/>
    <w:rsid w:val="006C501F"/>
    <w:rsid w:val="006C5F45"/>
    <w:rsid w:val="006D326D"/>
    <w:rsid w:val="006D5F7B"/>
    <w:rsid w:val="006D6A38"/>
    <w:rsid w:val="006E23CB"/>
    <w:rsid w:val="006E57E0"/>
    <w:rsid w:val="006F6C08"/>
    <w:rsid w:val="006F751B"/>
    <w:rsid w:val="0071174E"/>
    <w:rsid w:val="00712985"/>
    <w:rsid w:val="00713A25"/>
    <w:rsid w:val="00714980"/>
    <w:rsid w:val="0072029A"/>
    <w:rsid w:val="00721C32"/>
    <w:rsid w:val="00723691"/>
    <w:rsid w:val="00725247"/>
    <w:rsid w:val="00733D66"/>
    <w:rsid w:val="007504DE"/>
    <w:rsid w:val="00750F64"/>
    <w:rsid w:val="007538BD"/>
    <w:rsid w:val="007543D1"/>
    <w:rsid w:val="0076016D"/>
    <w:rsid w:val="00761BFB"/>
    <w:rsid w:val="00762699"/>
    <w:rsid w:val="007679DC"/>
    <w:rsid w:val="00771A09"/>
    <w:rsid w:val="007726D9"/>
    <w:rsid w:val="00772FCA"/>
    <w:rsid w:val="007744AD"/>
    <w:rsid w:val="007746D0"/>
    <w:rsid w:val="007748B4"/>
    <w:rsid w:val="00775221"/>
    <w:rsid w:val="00776B5C"/>
    <w:rsid w:val="007777EE"/>
    <w:rsid w:val="007816BB"/>
    <w:rsid w:val="00783F44"/>
    <w:rsid w:val="00785BAA"/>
    <w:rsid w:val="007910B0"/>
    <w:rsid w:val="00791AC8"/>
    <w:rsid w:val="00791E84"/>
    <w:rsid w:val="007939A7"/>
    <w:rsid w:val="0079680C"/>
    <w:rsid w:val="00797147"/>
    <w:rsid w:val="00797E95"/>
    <w:rsid w:val="007A4EC5"/>
    <w:rsid w:val="007B0DD9"/>
    <w:rsid w:val="007B0FF3"/>
    <w:rsid w:val="007B1EF0"/>
    <w:rsid w:val="007B415F"/>
    <w:rsid w:val="007C78BC"/>
    <w:rsid w:val="007D05F3"/>
    <w:rsid w:val="007D13E9"/>
    <w:rsid w:val="007D2E17"/>
    <w:rsid w:val="007D58E7"/>
    <w:rsid w:val="007D762B"/>
    <w:rsid w:val="007E1568"/>
    <w:rsid w:val="007E2713"/>
    <w:rsid w:val="007E2ADA"/>
    <w:rsid w:val="007E79B2"/>
    <w:rsid w:val="007E7C51"/>
    <w:rsid w:val="007E7E73"/>
    <w:rsid w:val="007F3511"/>
    <w:rsid w:val="007F5565"/>
    <w:rsid w:val="007F617D"/>
    <w:rsid w:val="00804285"/>
    <w:rsid w:val="0080548E"/>
    <w:rsid w:val="00807E1F"/>
    <w:rsid w:val="00810EF9"/>
    <w:rsid w:val="008118EF"/>
    <w:rsid w:val="0081267D"/>
    <w:rsid w:val="00813098"/>
    <w:rsid w:val="0081446B"/>
    <w:rsid w:val="00817792"/>
    <w:rsid w:val="008227A9"/>
    <w:rsid w:val="008242DD"/>
    <w:rsid w:val="00825437"/>
    <w:rsid w:val="008257A4"/>
    <w:rsid w:val="00825834"/>
    <w:rsid w:val="008269A7"/>
    <w:rsid w:val="008325A2"/>
    <w:rsid w:val="00832F7D"/>
    <w:rsid w:val="00835F93"/>
    <w:rsid w:val="00843962"/>
    <w:rsid w:val="008448AB"/>
    <w:rsid w:val="00845E30"/>
    <w:rsid w:val="008551A8"/>
    <w:rsid w:val="00855A3E"/>
    <w:rsid w:val="008573F3"/>
    <w:rsid w:val="00866680"/>
    <w:rsid w:val="00875888"/>
    <w:rsid w:val="008776D6"/>
    <w:rsid w:val="0087779C"/>
    <w:rsid w:val="00880ACF"/>
    <w:rsid w:val="0088134F"/>
    <w:rsid w:val="00882B9C"/>
    <w:rsid w:val="00883486"/>
    <w:rsid w:val="00883ACE"/>
    <w:rsid w:val="00884673"/>
    <w:rsid w:val="008940F1"/>
    <w:rsid w:val="00897DAC"/>
    <w:rsid w:val="008A47E7"/>
    <w:rsid w:val="008A7879"/>
    <w:rsid w:val="008B3B7F"/>
    <w:rsid w:val="008B4295"/>
    <w:rsid w:val="008B54A9"/>
    <w:rsid w:val="008B6C62"/>
    <w:rsid w:val="008C0C13"/>
    <w:rsid w:val="008C13B8"/>
    <w:rsid w:val="008C485E"/>
    <w:rsid w:val="008D34E2"/>
    <w:rsid w:val="008D39BF"/>
    <w:rsid w:val="008D4FF5"/>
    <w:rsid w:val="008D6FFB"/>
    <w:rsid w:val="008E64F1"/>
    <w:rsid w:val="008F2F15"/>
    <w:rsid w:val="0090015C"/>
    <w:rsid w:val="0090417C"/>
    <w:rsid w:val="00905234"/>
    <w:rsid w:val="00907992"/>
    <w:rsid w:val="0091169D"/>
    <w:rsid w:val="00913673"/>
    <w:rsid w:val="00914D1D"/>
    <w:rsid w:val="0091705C"/>
    <w:rsid w:val="00927CA7"/>
    <w:rsid w:val="00931E07"/>
    <w:rsid w:val="00940B11"/>
    <w:rsid w:val="00942D9E"/>
    <w:rsid w:val="00944E79"/>
    <w:rsid w:val="00947447"/>
    <w:rsid w:val="00955AB9"/>
    <w:rsid w:val="00957B1F"/>
    <w:rsid w:val="0096255A"/>
    <w:rsid w:val="009654C0"/>
    <w:rsid w:val="00974C46"/>
    <w:rsid w:val="00976484"/>
    <w:rsid w:val="0097724E"/>
    <w:rsid w:val="00987197"/>
    <w:rsid w:val="00993473"/>
    <w:rsid w:val="009A4C1C"/>
    <w:rsid w:val="009A588F"/>
    <w:rsid w:val="009A5F96"/>
    <w:rsid w:val="009A6715"/>
    <w:rsid w:val="009A6AE1"/>
    <w:rsid w:val="009B17D4"/>
    <w:rsid w:val="009B2D59"/>
    <w:rsid w:val="009B7E7E"/>
    <w:rsid w:val="009C1B23"/>
    <w:rsid w:val="009C6B9B"/>
    <w:rsid w:val="009D0A16"/>
    <w:rsid w:val="009D27E9"/>
    <w:rsid w:val="009D4129"/>
    <w:rsid w:val="009D4A7F"/>
    <w:rsid w:val="009D584B"/>
    <w:rsid w:val="009E165B"/>
    <w:rsid w:val="009E2078"/>
    <w:rsid w:val="009E46A7"/>
    <w:rsid w:val="009E644E"/>
    <w:rsid w:val="009F3C6E"/>
    <w:rsid w:val="009F7717"/>
    <w:rsid w:val="00A021A3"/>
    <w:rsid w:val="00A054FF"/>
    <w:rsid w:val="00A07F12"/>
    <w:rsid w:val="00A1041A"/>
    <w:rsid w:val="00A17834"/>
    <w:rsid w:val="00A17C99"/>
    <w:rsid w:val="00A20302"/>
    <w:rsid w:val="00A2299D"/>
    <w:rsid w:val="00A344D0"/>
    <w:rsid w:val="00A438F9"/>
    <w:rsid w:val="00A4551D"/>
    <w:rsid w:val="00A4597E"/>
    <w:rsid w:val="00A45F18"/>
    <w:rsid w:val="00A4706D"/>
    <w:rsid w:val="00A52665"/>
    <w:rsid w:val="00A5322E"/>
    <w:rsid w:val="00A55515"/>
    <w:rsid w:val="00A57DEC"/>
    <w:rsid w:val="00A61495"/>
    <w:rsid w:val="00A63843"/>
    <w:rsid w:val="00A660E1"/>
    <w:rsid w:val="00A72CEE"/>
    <w:rsid w:val="00A7445A"/>
    <w:rsid w:val="00A74A25"/>
    <w:rsid w:val="00A7701E"/>
    <w:rsid w:val="00A81758"/>
    <w:rsid w:val="00A877DB"/>
    <w:rsid w:val="00A87B25"/>
    <w:rsid w:val="00A90C7F"/>
    <w:rsid w:val="00A95AF7"/>
    <w:rsid w:val="00AB3B68"/>
    <w:rsid w:val="00AC2A07"/>
    <w:rsid w:val="00AC53B3"/>
    <w:rsid w:val="00AC70C7"/>
    <w:rsid w:val="00AD27C3"/>
    <w:rsid w:val="00AD45BC"/>
    <w:rsid w:val="00AD4A16"/>
    <w:rsid w:val="00AD7846"/>
    <w:rsid w:val="00AE18F6"/>
    <w:rsid w:val="00AE3B4E"/>
    <w:rsid w:val="00AE4680"/>
    <w:rsid w:val="00AE7B76"/>
    <w:rsid w:val="00AF0547"/>
    <w:rsid w:val="00AF51C6"/>
    <w:rsid w:val="00B00D1E"/>
    <w:rsid w:val="00B015CB"/>
    <w:rsid w:val="00B0294F"/>
    <w:rsid w:val="00B03881"/>
    <w:rsid w:val="00B046D4"/>
    <w:rsid w:val="00B104CE"/>
    <w:rsid w:val="00B2181F"/>
    <w:rsid w:val="00B23A63"/>
    <w:rsid w:val="00B242E2"/>
    <w:rsid w:val="00B24C2D"/>
    <w:rsid w:val="00B26232"/>
    <w:rsid w:val="00B274ED"/>
    <w:rsid w:val="00B27EDC"/>
    <w:rsid w:val="00B30AC7"/>
    <w:rsid w:val="00B332D9"/>
    <w:rsid w:val="00B3467E"/>
    <w:rsid w:val="00B34FCC"/>
    <w:rsid w:val="00B40624"/>
    <w:rsid w:val="00B434F1"/>
    <w:rsid w:val="00B57AB0"/>
    <w:rsid w:val="00B750E0"/>
    <w:rsid w:val="00B773AE"/>
    <w:rsid w:val="00B80219"/>
    <w:rsid w:val="00B827D6"/>
    <w:rsid w:val="00B82E8B"/>
    <w:rsid w:val="00B82F05"/>
    <w:rsid w:val="00B90BA2"/>
    <w:rsid w:val="00BA3163"/>
    <w:rsid w:val="00BB048C"/>
    <w:rsid w:val="00BB057D"/>
    <w:rsid w:val="00BB0A76"/>
    <w:rsid w:val="00BB0FE3"/>
    <w:rsid w:val="00BB3711"/>
    <w:rsid w:val="00BB4366"/>
    <w:rsid w:val="00BB46B3"/>
    <w:rsid w:val="00BB77EA"/>
    <w:rsid w:val="00BC04FE"/>
    <w:rsid w:val="00BC1055"/>
    <w:rsid w:val="00BC1B20"/>
    <w:rsid w:val="00BD3BDD"/>
    <w:rsid w:val="00BD3EBF"/>
    <w:rsid w:val="00BD46E4"/>
    <w:rsid w:val="00BD77A2"/>
    <w:rsid w:val="00BE42CD"/>
    <w:rsid w:val="00BE5771"/>
    <w:rsid w:val="00BE68AC"/>
    <w:rsid w:val="00BF0918"/>
    <w:rsid w:val="00BF2C2B"/>
    <w:rsid w:val="00BF30FF"/>
    <w:rsid w:val="00BF4CFC"/>
    <w:rsid w:val="00C0759D"/>
    <w:rsid w:val="00C109E6"/>
    <w:rsid w:val="00C1135A"/>
    <w:rsid w:val="00C1195D"/>
    <w:rsid w:val="00C12027"/>
    <w:rsid w:val="00C12278"/>
    <w:rsid w:val="00C12991"/>
    <w:rsid w:val="00C130EF"/>
    <w:rsid w:val="00C15069"/>
    <w:rsid w:val="00C15C60"/>
    <w:rsid w:val="00C16A55"/>
    <w:rsid w:val="00C17E94"/>
    <w:rsid w:val="00C2024A"/>
    <w:rsid w:val="00C27997"/>
    <w:rsid w:val="00C30712"/>
    <w:rsid w:val="00C31420"/>
    <w:rsid w:val="00C331D8"/>
    <w:rsid w:val="00C33D8B"/>
    <w:rsid w:val="00C42117"/>
    <w:rsid w:val="00C4605B"/>
    <w:rsid w:val="00C50C7C"/>
    <w:rsid w:val="00C56C29"/>
    <w:rsid w:val="00C56F93"/>
    <w:rsid w:val="00C57BE0"/>
    <w:rsid w:val="00C651B7"/>
    <w:rsid w:val="00C65295"/>
    <w:rsid w:val="00C675FD"/>
    <w:rsid w:val="00C67F50"/>
    <w:rsid w:val="00C74C66"/>
    <w:rsid w:val="00C75775"/>
    <w:rsid w:val="00C82BE0"/>
    <w:rsid w:val="00C83D9C"/>
    <w:rsid w:val="00C83EC9"/>
    <w:rsid w:val="00C8439F"/>
    <w:rsid w:val="00C85E68"/>
    <w:rsid w:val="00C92594"/>
    <w:rsid w:val="00C93602"/>
    <w:rsid w:val="00C94B24"/>
    <w:rsid w:val="00C95F78"/>
    <w:rsid w:val="00CA303F"/>
    <w:rsid w:val="00CA3068"/>
    <w:rsid w:val="00CA35E8"/>
    <w:rsid w:val="00CA3B9D"/>
    <w:rsid w:val="00CA7666"/>
    <w:rsid w:val="00CB0622"/>
    <w:rsid w:val="00CB2C62"/>
    <w:rsid w:val="00CB42B5"/>
    <w:rsid w:val="00CB5590"/>
    <w:rsid w:val="00CB6146"/>
    <w:rsid w:val="00CC2F04"/>
    <w:rsid w:val="00CD35E7"/>
    <w:rsid w:val="00CD5CCD"/>
    <w:rsid w:val="00CD5E54"/>
    <w:rsid w:val="00CE52F3"/>
    <w:rsid w:val="00CF1B81"/>
    <w:rsid w:val="00CF2C61"/>
    <w:rsid w:val="00CF3D82"/>
    <w:rsid w:val="00D01440"/>
    <w:rsid w:val="00D0392F"/>
    <w:rsid w:val="00D03D57"/>
    <w:rsid w:val="00D03F70"/>
    <w:rsid w:val="00D04284"/>
    <w:rsid w:val="00D0500D"/>
    <w:rsid w:val="00D07811"/>
    <w:rsid w:val="00D11571"/>
    <w:rsid w:val="00D14644"/>
    <w:rsid w:val="00D17A4D"/>
    <w:rsid w:val="00D20F09"/>
    <w:rsid w:val="00D30010"/>
    <w:rsid w:val="00D3417E"/>
    <w:rsid w:val="00D347B8"/>
    <w:rsid w:val="00D34A59"/>
    <w:rsid w:val="00D35310"/>
    <w:rsid w:val="00D40F64"/>
    <w:rsid w:val="00D4153F"/>
    <w:rsid w:val="00D417D2"/>
    <w:rsid w:val="00D41F46"/>
    <w:rsid w:val="00D5088A"/>
    <w:rsid w:val="00D53D92"/>
    <w:rsid w:val="00D57258"/>
    <w:rsid w:val="00D60871"/>
    <w:rsid w:val="00D73138"/>
    <w:rsid w:val="00D741EA"/>
    <w:rsid w:val="00D76DD4"/>
    <w:rsid w:val="00D80FF0"/>
    <w:rsid w:val="00D84726"/>
    <w:rsid w:val="00D8585D"/>
    <w:rsid w:val="00D869BD"/>
    <w:rsid w:val="00D87FCD"/>
    <w:rsid w:val="00D91B02"/>
    <w:rsid w:val="00D960EB"/>
    <w:rsid w:val="00DA2627"/>
    <w:rsid w:val="00DA2EBD"/>
    <w:rsid w:val="00DA3FA0"/>
    <w:rsid w:val="00DA4165"/>
    <w:rsid w:val="00DA47C5"/>
    <w:rsid w:val="00DB0071"/>
    <w:rsid w:val="00DB17C3"/>
    <w:rsid w:val="00DB6417"/>
    <w:rsid w:val="00DC0438"/>
    <w:rsid w:val="00DC10C3"/>
    <w:rsid w:val="00DC17AF"/>
    <w:rsid w:val="00DC47D8"/>
    <w:rsid w:val="00DC4BD4"/>
    <w:rsid w:val="00DC4D7E"/>
    <w:rsid w:val="00DD5491"/>
    <w:rsid w:val="00DD70A3"/>
    <w:rsid w:val="00DE696D"/>
    <w:rsid w:val="00DF09E3"/>
    <w:rsid w:val="00DF4E4B"/>
    <w:rsid w:val="00E04335"/>
    <w:rsid w:val="00E06ECA"/>
    <w:rsid w:val="00E073D3"/>
    <w:rsid w:val="00E10663"/>
    <w:rsid w:val="00E10BB4"/>
    <w:rsid w:val="00E129B2"/>
    <w:rsid w:val="00E15459"/>
    <w:rsid w:val="00E20705"/>
    <w:rsid w:val="00E253A1"/>
    <w:rsid w:val="00E36FBE"/>
    <w:rsid w:val="00E37005"/>
    <w:rsid w:val="00E427C7"/>
    <w:rsid w:val="00E445AB"/>
    <w:rsid w:val="00E4667A"/>
    <w:rsid w:val="00E525C7"/>
    <w:rsid w:val="00E537D7"/>
    <w:rsid w:val="00E53FF9"/>
    <w:rsid w:val="00E5423A"/>
    <w:rsid w:val="00E56F95"/>
    <w:rsid w:val="00E5703B"/>
    <w:rsid w:val="00E572A7"/>
    <w:rsid w:val="00E57E84"/>
    <w:rsid w:val="00E64E75"/>
    <w:rsid w:val="00E65442"/>
    <w:rsid w:val="00E6696F"/>
    <w:rsid w:val="00E713EC"/>
    <w:rsid w:val="00E742B7"/>
    <w:rsid w:val="00E763F4"/>
    <w:rsid w:val="00E76A8C"/>
    <w:rsid w:val="00E818D9"/>
    <w:rsid w:val="00E81A47"/>
    <w:rsid w:val="00E8327B"/>
    <w:rsid w:val="00E83A61"/>
    <w:rsid w:val="00E87C0E"/>
    <w:rsid w:val="00E87CA0"/>
    <w:rsid w:val="00E92A5F"/>
    <w:rsid w:val="00E92B08"/>
    <w:rsid w:val="00E9351E"/>
    <w:rsid w:val="00E96D9D"/>
    <w:rsid w:val="00EA0B76"/>
    <w:rsid w:val="00EA1035"/>
    <w:rsid w:val="00EA3775"/>
    <w:rsid w:val="00EA7233"/>
    <w:rsid w:val="00EB1D79"/>
    <w:rsid w:val="00EB31D0"/>
    <w:rsid w:val="00EB5931"/>
    <w:rsid w:val="00EB69CB"/>
    <w:rsid w:val="00EC3F29"/>
    <w:rsid w:val="00ED08B4"/>
    <w:rsid w:val="00ED1433"/>
    <w:rsid w:val="00ED37FB"/>
    <w:rsid w:val="00ED4252"/>
    <w:rsid w:val="00ED4505"/>
    <w:rsid w:val="00EE0223"/>
    <w:rsid w:val="00EE2666"/>
    <w:rsid w:val="00EE2D51"/>
    <w:rsid w:val="00EF0E2F"/>
    <w:rsid w:val="00EF10DE"/>
    <w:rsid w:val="00EF1186"/>
    <w:rsid w:val="00F001E6"/>
    <w:rsid w:val="00F01385"/>
    <w:rsid w:val="00F050C8"/>
    <w:rsid w:val="00F058EE"/>
    <w:rsid w:val="00F10C91"/>
    <w:rsid w:val="00F110F3"/>
    <w:rsid w:val="00F1590B"/>
    <w:rsid w:val="00F15AE2"/>
    <w:rsid w:val="00F174B2"/>
    <w:rsid w:val="00F1772A"/>
    <w:rsid w:val="00F246F8"/>
    <w:rsid w:val="00F24CE8"/>
    <w:rsid w:val="00F25079"/>
    <w:rsid w:val="00F26618"/>
    <w:rsid w:val="00F27275"/>
    <w:rsid w:val="00F301E9"/>
    <w:rsid w:val="00F30391"/>
    <w:rsid w:val="00F34207"/>
    <w:rsid w:val="00F345D3"/>
    <w:rsid w:val="00F34BC3"/>
    <w:rsid w:val="00F36611"/>
    <w:rsid w:val="00F410B0"/>
    <w:rsid w:val="00F43EA7"/>
    <w:rsid w:val="00F501CD"/>
    <w:rsid w:val="00F50666"/>
    <w:rsid w:val="00F52ED1"/>
    <w:rsid w:val="00F554C6"/>
    <w:rsid w:val="00F6125F"/>
    <w:rsid w:val="00F62D09"/>
    <w:rsid w:val="00F67D95"/>
    <w:rsid w:val="00F70510"/>
    <w:rsid w:val="00F779D7"/>
    <w:rsid w:val="00F81FCC"/>
    <w:rsid w:val="00F82EFB"/>
    <w:rsid w:val="00F879DF"/>
    <w:rsid w:val="00F91BB5"/>
    <w:rsid w:val="00F92AE4"/>
    <w:rsid w:val="00F92B90"/>
    <w:rsid w:val="00F93433"/>
    <w:rsid w:val="00FA0EC5"/>
    <w:rsid w:val="00FA4EC4"/>
    <w:rsid w:val="00FA7209"/>
    <w:rsid w:val="00FB0309"/>
    <w:rsid w:val="00FB090D"/>
    <w:rsid w:val="00FB5BF0"/>
    <w:rsid w:val="00FB6F7D"/>
    <w:rsid w:val="00FC7A9E"/>
    <w:rsid w:val="00FD068C"/>
    <w:rsid w:val="00FD17FE"/>
    <w:rsid w:val="00FD7B6D"/>
    <w:rsid w:val="00FE6122"/>
    <w:rsid w:val="00FE64B4"/>
    <w:rsid w:val="00FF148D"/>
    <w:rsid w:val="00FF23AD"/>
    <w:rsid w:val="00FF488E"/>
    <w:rsid w:val="00FF5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0C1BA2"/>
  <w15:docId w15:val="{203FF78E-968A-4E74-9371-AAB5B67F1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1195D"/>
    <w:rPr>
      <w:sz w:val="24"/>
      <w:szCs w:val="24"/>
    </w:rPr>
  </w:style>
  <w:style w:type="paragraph" w:styleId="Heading1">
    <w:name w:val="heading 1"/>
    <w:next w:val="H1bodytext"/>
    <w:qFormat/>
    <w:rsid w:val="00C1195D"/>
    <w:pPr>
      <w:keepNext/>
      <w:numPr>
        <w:numId w:val="1"/>
      </w:numPr>
      <w:spacing w:after="240"/>
      <w:outlineLvl w:val="0"/>
    </w:pPr>
    <w:rPr>
      <w:rFonts w:cs="Arial"/>
      <w:b/>
      <w:bCs/>
      <w:kern w:val="32"/>
      <w:sz w:val="28"/>
      <w:szCs w:val="32"/>
    </w:rPr>
  </w:style>
  <w:style w:type="paragraph" w:styleId="Heading2">
    <w:name w:val="heading 2"/>
    <w:basedOn w:val="Heading1"/>
    <w:next w:val="H2bodytext"/>
    <w:qFormat/>
    <w:rsid w:val="00315E8C"/>
    <w:pPr>
      <w:numPr>
        <w:ilvl w:val="1"/>
      </w:numPr>
      <w:outlineLvl w:val="1"/>
    </w:pPr>
    <w:rPr>
      <w:rFonts w:ascii="Arial" w:hAnsi="Arial"/>
      <w:bCs w:val="0"/>
      <w:iCs/>
      <w:sz w:val="24"/>
      <w:szCs w:val="28"/>
    </w:rPr>
  </w:style>
  <w:style w:type="paragraph" w:styleId="Heading3">
    <w:name w:val="heading 3"/>
    <w:basedOn w:val="Heading1"/>
    <w:next w:val="H3bodytext"/>
    <w:qFormat/>
    <w:rsid w:val="000D5BE7"/>
    <w:pPr>
      <w:keepNext w:val="0"/>
      <w:numPr>
        <w:ilvl w:val="2"/>
      </w:numPr>
      <w:outlineLvl w:val="2"/>
    </w:pPr>
    <w:rPr>
      <w:rFonts w:ascii="Arial" w:hAnsi="Arial"/>
      <w:bCs w:val="0"/>
      <w:sz w:val="22"/>
      <w:szCs w:val="26"/>
    </w:rPr>
  </w:style>
  <w:style w:type="paragraph" w:styleId="Heading4">
    <w:name w:val="heading 4"/>
    <w:basedOn w:val="Heading1"/>
    <w:next w:val="H4bodytext"/>
    <w:qFormat/>
    <w:rsid w:val="00C1195D"/>
    <w:pPr>
      <w:keepNext w:val="0"/>
      <w:numPr>
        <w:ilvl w:val="3"/>
      </w:numPr>
      <w:outlineLvl w:val="3"/>
    </w:pPr>
    <w:rPr>
      <w:bCs w:val="0"/>
      <w:sz w:val="24"/>
      <w:szCs w:val="28"/>
    </w:rPr>
  </w:style>
  <w:style w:type="paragraph" w:styleId="Heading5">
    <w:name w:val="heading 5"/>
    <w:basedOn w:val="Heading1"/>
    <w:next w:val="H5bodytext"/>
    <w:qFormat/>
    <w:rsid w:val="00C1195D"/>
    <w:pPr>
      <w:keepNext w:val="0"/>
      <w:numPr>
        <w:ilvl w:val="4"/>
      </w:numPr>
      <w:outlineLvl w:val="4"/>
    </w:pPr>
    <w:rPr>
      <w:bCs w:val="0"/>
      <w:iCs/>
      <w:sz w:val="24"/>
      <w:szCs w:val="26"/>
    </w:rPr>
  </w:style>
  <w:style w:type="paragraph" w:styleId="Heading6">
    <w:name w:val="heading 6"/>
    <w:basedOn w:val="Heading1"/>
    <w:next w:val="H6bodytext"/>
    <w:qFormat/>
    <w:rsid w:val="00C1195D"/>
    <w:pPr>
      <w:keepNext w:val="0"/>
      <w:numPr>
        <w:ilvl w:val="5"/>
      </w:numPr>
      <w:outlineLvl w:val="5"/>
    </w:pPr>
    <w:rPr>
      <w:bCs w:val="0"/>
      <w:sz w:val="24"/>
      <w:szCs w:val="22"/>
    </w:rPr>
  </w:style>
  <w:style w:type="paragraph" w:styleId="Heading7">
    <w:name w:val="heading 7"/>
    <w:basedOn w:val="Normal"/>
    <w:next w:val="Normal"/>
    <w:qFormat/>
    <w:rsid w:val="00C1195D"/>
    <w:pPr>
      <w:numPr>
        <w:ilvl w:val="6"/>
        <w:numId w:val="1"/>
      </w:numPr>
      <w:spacing w:before="240" w:after="60"/>
      <w:outlineLvl w:val="6"/>
    </w:pPr>
  </w:style>
  <w:style w:type="paragraph" w:styleId="Heading8">
    <w:name w:val="heading 8"/>
    <w:basedOn w:val="Normal"/>
    <w:next w:val="Normal"/>
    <w:qFormat/>
    <w:rsid w:val="00C1195D"/>
    <w:pPr>
      <w:numPr>
        <w:ilvl w:val="7"/>
        <w:numId w:val="1"/>
      </w:numPr>
      <w:spacing w:before="240" w:after="60"/>
      <w:outlineLvl w:val="7"/>
    </w:pPr>
    <w:rPr>
      <w:i/>
      <w:iCs/>
    </w:rPr>
  </w:style>
  <w:style w:type="paragraph" w:styleId="Heading9">
    <w:name w:val="heading 9"/>
    <w:basedOn w:val="Normal"/>
    <w:next w:val="Normal"/>
    <w:qFormat/>
    <w:rsid w:val="00C1195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rsid w:val="00D5088A"/>
    <w:pPr>
      <w:spacing w:after="240"/>
      <w:ind w:left="720"/>
    </w:pPr>
    <w:rPr>
      <w:sz w:val="22"/>
    </w:rPr>
  </w:style>
  <w:style w:type="paragraph" w:customStyle="1" w:styleId="H2bodytext">
    <w:name w:val="H2 body text"/>
    <w:basedOn w:val="H1bodytext"/>
    <w:rsid w:val="00775221"/>
    <w:pPr>
      <w:ind w:left="1440"/>
    </w:pPr>
    <w:rPr>
      <w:rFonts w:ascii="Arial" w:hAnsi="Arial"/>
    </w:rPr>
  </w:style>
  <w:style w:type="paragraph" w:customStyle="1" w:styleId="H3bodytext">
    <w:name w:val="H3 body text"/>
    <w:basedOn w:val="H1bodytext"/>
    <w:rsid w:val="00C1195D"/>
    <w:pPr>
      <w:ind w:left="2304"/>
    </w:pPr>
  </w:style>
  <w:style w:type="paragraph" w:customStyle="1" w:styleId="H4bodytext">
    <w:name w:val="H4 body text"/>
    <w:basedOn w:val="H1bodytext"/>
    <w:rsid w:val="00C1195D"/>
    <w:pPr>
      <w:ind w:left="3528"/>
    </w:pPr>
  </w:style>
  <w:style w:type="paragraph" w:customStyle="1" w:styleId="H5bodytext">
    <w:name w:val="H5 body text"/>
    <w:basedOn w:val="H1bodytext"/>
    <w:rsid w:val="00C1195D"/>
    <w:pPr>
      <w:ind w:left="4752"/>
    </w:pPr>
  </w:style>
  <w:style w:type="paragraph" w:customStyle="1" w:styleId="H6bodytext">
    <w:name w:val="H6 body text"/>
    <w:basedOn w:val="H1bodytext"/>
    <w:rsid w:val="00C1195D"/>
    <w:pPr>
      <w:ind w:left="6120"/>
    </w:pPr>
  </w:style>
  <w:style w:type="paragraph" w:customStyle="1" w:styleId="Header--9ptTNR">
    <w:name w:val=".Header--9pt TNR"/>
    <w:basedOn w:val="Normal"/>
    <w:next w:val="Normal"/>
    <w:rsid w:val="00C1195D"/>
    <w:rPr>
      <w:sz w:val="18"/>
      <w:szCs w:val="20"/>
    </w:rPr>
  </w:style>
  <w:style w:type="paragraph" w:customStyle="1" w:styleId="Header--9ptTNRunderline">
    <w:name w:val=".Header--9pt TNR underline"/>
    <w:basedOn w:val="Header--9ptTNR"/>
    <w:next w:val="Normal"/>
    <w:rsid w:val="00C1195D"/>
    <w:rPr>
      <w:u w:val="single"/>
    </w:rPr>
  </w:style>
  <w:style w:type="paragraph" w:styleId="BlockText">
    <w:name w:val="Block Text"/>
    <w:basedOn w:val="Normal"/>
    <w:rsid w:val="00C1195D"/>
    <w:pPr>
      <w:spacing w:after="240"/>
      <w:ind w:left="1440" w:right="1440"/>
    </w:pPr>
  </w:style>
  <w:style w:type="paragraph" w:styleId="BodyText">
    <w:name w:val="Body Text"/>
    <w:rsid w:val="00C1195D"/>
    <w:pPr>
      <w:spacing w:after="240"/>
    </w:pPr>
    <w:rPr>
      <w:sz w:val="24"/>
    </w:rPr>
  </w:style>
  <w:style w:type="paragraph" w:styleId="BodyText2">
    <w:name w:val="Body Text 2"/>
    <w:basedOn w:val="Normal"/>
    <w:rsid w:val="00C1195D"/>
    <w:pPr>
      <w:spacing w:after="240" w:line="480" w:lineRule="auto"/>
    </w:pPr>
  </w:style>
  <w:style w:type="paragraph" w:styleId="BodyText3">
    <w:name w:val="Body Text 3"/>
    <w:basedOn w:val="Normal"/>
    <w:rsid w:val="00C1195D"/>
    <w:pPr>
      <w:spacing w:after="240" w:line="360" w:lineRule="auto"/>
    </w:pPr>
    <w:rPr>
      <w:szCs w:val="16"/>
    </w:rPr>
  </w:style>
  <w:style w:type="paragraph" w:styleId="BodyTextFirstIndent">
    <w:name w:val="Body Text First Indent"/>
    <w:basedOn w:val="BodyText"/>
    <w:rsid w:val="00C1195D"/>
    <w:pPr>
      <w:ind w:firstLine="720"/>
    </w:pPr>
  </w:style>
  <w:style w:type="paragraph" w:styleId="BodyTextIndent">
    <w:name w:val="Body Text Indent"/>
    <w:basedOn w:val="Normal"/>
    <w:rsid w:val="00C1195D"/>
    <w:pPr>
      <w:spacing w:after="240"/>
      <w:ind w:left="720"/>
    </w:pPr>
  </w:style>
  <w:style w:type="paragraph" w:styleId="BodyTextFirstIndent2">
    <w:name w:val="Body Text First Indent 2"/>
    <w:basedOn w:val="BodyTextIndent"/>
    <w:rsid w:val="00C1195D"/>
    <w:pPr>
      <w:ind w:firstLine="720"/>
    </w:pPr>
  </w:style>
  <w:style w:type="paragraph" w:styleId="BodyTextIndent2">
    <w:name w:val="Body Text Indent 2"/>
    <w:basedOn w:val="Normal"/>
    <w:rsid w:val="00C1195D"/>
    <w:pPr>
      <w:spacing w:after="240" w:line="480" w:lineRule="auto"/>
      <w:ind w:left="720"/>
    </w:pPr>
  </w:style>
  <w:style w:type="paragraph" w:styleId="BodyTextIndent3">
    <w:name w:val="Body Text Indent 3"/>
    <w:basedOn w:val="Normal"/>
    <w:rsid w:val="00C1195D"/>
    <w:pPr>
      <w:spacing w:after="240" w:line="360" w:lineRule="auto"/>
      <w:ind w:left="720"/>
    </w:pPr>
    <w:rPr>
      <w:sz w:val="16"/>
      <w:szCs w:val="16"/>
    </w:rPr>
  </w:style>
  <w:style w:type="paragraph" w:styleId="Caption">
    <w:name w:val="caption"/>
    <w:next w:val="Normal"/>
    <w:qFormat/>
    <w:rsid w:val="00C1195D"/>
    <w:pPr>
      <w:spacing w:before="120" w:after="360"/>
    </w:pPr>
    <w:rPr>
      <w:bCs/>
      <w:sz w:val="24"/>
    </w:rPr>
  </w:style>
  <w:style w:type="paragraph" w:customStyle="1" w:styleId="CautionBody">
    <w:name w:val="Caution Body"/>
    <w:rsid w:val="00C1195D"/>
    <w:pPr>
      <w:keepLines/>
      <w:pBdr>
        <w:top w:val="single" w:sz="8" w:space="14" w:color="auto"/>
        <w:left w:val="single" w:sz="8" w:space="31" w:color="auto"/>
        <w:bottom w:val="single" w:sz="8" w:space="14" w:color="auto"/>
        <w:right w:val="single" w:sz="8" w:space="31" w:color="auto"/>
      </w:pBdr>
      <w:spacing w:after="480"/>
      <w:ind w:left="720" w:right="720"/>
    </w:pPr>
    <w:rPr>
      <w:b/>
      <w:sz w:val="24"/>
    </w:rPr>
  </w:style>
  <w:style w:type="paragraph" w:customStyle="1" w:styleId="CautionHead">
    <w:name w:val="Caution Head"/>
    <w:basedOn w:val="CautionBody"/>
    <w:next w:val="CautionBody"/>
    <w:rsid w:val="00C1195D"/>
    <w:pPr>
      <w:keepNext/>
      <w:spacing w:before="480" w:after="240"/>
      <w:jc w:val="center"/>
    </w:pPr>
  </w:style>
  <w:style w:type="paragraph" w:styleId="EndnoteText">
    <w:name w:val="endnote text"/>
    <w:semiHidden/>
    <w:rsid w:val="00C1195D"/>
    <w:pPr>
      <w:spacing w:after="240"/>
      <w:ind w:left="720" w:hanging="720"/>
    </w:pPr>
    <w:rPr>
      <w:sz w:val="24"/>
    </w:rPr>
  </w:style>
  <w:style w:type="paragraph" w:customStyle="1" w:styleId="FigureGraphic">
    <w:name w:val="Figure/Graphic"/>
    <w:next w:val="Caption"/>
    <w:rsid w:val="00C1195D"/>
    <w:pPr>
      <w:keepNext/>
      <w:keepLines/>
      <w:jc w:val="center"/>
    </w:pPr>
    <w:rPr>
      <w:sz w:val="24"/>
    </w:rPr>
  </w:style>
  <w:style w:type="paragraph" w:styleId="Footer">
    <w:name w:val="footer"/>
    <w:link w:val="FooterChar"/>
    <w:rsid w:val="00C1195D"/>
    <w:pPr>
      <w:tabs>
        <w:tab w:val="center" w:pos="4680"/>
        <w:tab w:val="right" w:pos="9360"/>
      </w:tabs>
      <w:jc w:val="center"/>
    </w:pPr>
    <w:rPr>
      <w:sz w:val="24"/>
    </w:rPr>
  </w:style>
  <w:style w:type="paragraph" w:styleId="FootnoteText">
    <w:name w:val="footnote text"/>
    <w:semiHidden/>
    <w:rsid w:val="00C1195D"/>
    <w:pPr>
      <w:spacing w:before="120"/>
      <w:ind w:left="720" w:hanging="720"/>
    </w:pPr>
  </w:style>
  <w:style w:type="paragraph" w:styleId="Header">
    <w:name w:val="header"/>
    <w:rsid w:val="00C1195D"/>
    <w:pPr>
      <w:tabs>
        <w:tab w:val="center" w:pos="4680"/>
        <w:tab w:val="right" w:pos="9360"/>
      </w:tabs>
    </w:pPr>
    <w:rPr>
      <w:sz w:val="24"/>
    </w:rPr>
  </w:style>
  <w:style w:type="paragraph" w:customStyle="1" w:styleId="Spacer">
    <w:name w:val="Spacer"/>
    <w:rsid w:val="00C1195D"/>
    <w:rPr>
      <w:sz w:val="24"/>
    </w:rPr>
  </w:style>
  <w:style w:type="character" w:styleId="PageNumber">
    <w:name w:val="page number"/>
    <w:basedOn w:val="DefaultParagraphFont"/>
    <w:rsid w:val="00C1195D"/>
    <w:rPr>
      <w:rFonts w:ascii="Times New Roman" w:hAnsi="Times New Roman"/>
      <w:noProof w:val="0"/>
      <w:sz w:val="24"/>
      <w:lang w:val="en-US"/>
    </w:rPr>
  </w:style>
  <w:style w:type="paragraph" w:customStyle="1" w:styleId="Heading2-step">
    <w:name w:val="Heading 2-step"/>
    <w:basedOn w:val="Heading2"/>
    <w:next w:val="H2bodytext"/>
    <w:rsid w:val="00C1195D"/>
    <w:rPr>
      <w:b w:val="0"/>
    </w:rPr>
  </w:style>
  <w:style w:type="paragraph" w:customStyle="1" w:styleId="Heading3-step">
    <w:name w:val="Heading 3-step"/>
    <w:basedOn w:val="Heading3"/>
    <w:next w:val="H3bodytext"/>
    <w:rsid w:val="00C1195D"/>
    <w:rPr>
      <w:b w:val="0"/>
    </w:rPr>
  </w:style>
  <w:style w:type="paragraph" w:customStyle="1" w:styleId="Heading4-step">
    <w:name w:val="Heading 4-step"/>
    <w:basedOn w:val="Heading4"/>
    <w:next w:val="H4bodytext"/>
    <w:rsid w:val="00C1195D"/>
    <w:rPr>
      <w:b w:val="0"/>
    </w:rPr>
  </w:style>
  <w:style w:type="paragraph" w:customStyle="1" w:styleId="Heading5-step">
    <w:name w:val="Heading 5-step"/>
    <w:basedOn w:val="Heading5"/>
    <w:next w:val="H5bodytext"/>
    <w:rsid w:val="00C1195D"/>
    <w:rPr>
      <w:b w:val="0"/>
    </w:rPr>
  </w:style>
  <w:style w:type="paragraph" w:customStyle="1" w:styleId="Heading6-step">
    <w:name w:val="Heading 6-step"/>
    <w:basedOn w:val="Heading6"/>
    <w:next w:val="H6bodytext"/>
    <w:rsid w:val="00C1195D"/>
    <w:rPr>
      <w:b w:val="0"/>
    </w:rPr>
  </w:style>
  <w:style w:type="paragraph" w:customStyle="1" w:styleId="header--12ptTNR">
    <w:name w:val=".header--12pt TNR"/>
    <w:rsid w:val="00C1195D"/>
    <w:rPr>
      <w:sz w:val="24"/>
    </w:rPr>
  </w:style>
  <w:style w:type="paragraph" w:customStyle="1" w:styleId="header--8ptTNR">
    <w:name w:val=".header--8pt TNR"/>
    <w:rsid w:val="00C1195D"/>
    <w:rPr>
      <w:sz w:val="16"/>
    </w:rPr>
  </w:style>
  <w:style w:type="paragraph" w:customStyle="1" w:styleId="header--12ptTNRBcenter">
    <w:name w:val=".header--12pt TNR B center"/>
    <w:rsid w:val="00C1195D"/>
    <w:pPr>
      <w:jc w:val="center"/>
    </w:pPr>
    <w:rPr>
      <w:b/>
      <w:caps/>
      <w:sz w:val="24"/>
    </w:rPr>
  </w:style>
  <w:style w:type="paragraph" w:styleId="List">
    <w:name w:val="List"/>
    <w:rsid w:val="00C1195D"/>
    <w:pPr>
      <w:tabs>
        <w:tab w:val="left" w:pos="1440"/>
      </w:tabs>
      <w:spacing w:after="240"/>
      <w:ind w:left="1440" w:hanging="720"/>
    </w:pPr>
    <w:rPr>
      <w:sz w:val="24"/>
    </w:rPr>
  </w:style>
  <w:style w:type="paragraph" w:styleId="List2">
    <w:name w:val="List 2"/>
    <w:basedOn w:val="List"/>
    <w:rsid w:val="00C1195D"/>
    <w:pPr>
      <w:tabs>
        <w:tab w:val="clear" w:pos="1440"/>
        <w:tab w:val="left" w:pos="2160"/>
      </w:tabs>
      <w:ind w:left="2160"/>
    </w:pPr>
  </w:style>
  <w:style w:type="paragraph" w:styleId="List3">
    <w:name w:val="List 3"/>
    <w:basedOn w:val="List"/>
    <w:rsid w:val="00C1195D"/>
    <w:pPr>
      <w:tabs>
        <w:tab w:val="clear" w:pos="1440"/>
        <w:tab w:val="left" w:pos="3024"/>
      </w:tabs>
      <w:ind w:left="3024"/>
    </w:pPr>
  </w:style>
  <w:style w:type="paragraph" w:styleId="List4">
    <w:name w:val="List 4"/>
    <w:basedOn w:val="List"/>
    <w:rsid w:val="00C1195D"/>
    <w:pPr>
      <w:tabs>
        <w:tab w:val="clear" w:pos="1440"/>
        <w:tab w:val="left" w:pos="4248"/>
      </w:tabs>
      <w:ind w:left="4248"/>
    </w:pPr>
  </w:style>
  <w:style w:type="paragraph" w:styleId="List5">
    <w:name w:val="List 5"/>
    <w:basedOn w:val="List"/>
    <w:rsid w:val="00C1195D"/>
    <w:pPr>
      <w:tabs>
        <w:tab w:val="clear" w:pos="1440"/>
        <w:tab w:val="left" w:pos="5472"/>
      </w:tabs>
      <w:ind w:left="5472"/>
    </w:pPr>
  </w:style>
  <w:style w:type="paragraph" w:customStyle="1" w:styleId="List6">
    <w:name w:val="List 6"/>
    <w:basedOn w:val="List"/>
    <w:rsid w:val="00C1195D"/>
    <w:pPr>
      <w:tabs>
        <w:tab w:val="clear" w:pos="1440"/>
        <w:tab w:val="left" w:pos="6840"/>
      </w:tabs>
      <w:ind w:left="6840"/>
    </w:pPr>
  </w:style>
  <w:style w:type="paragraph" w:customStyle="1" w:styleId="ListA1">
    <w:name w:val="List A1"/>
    <w:rsid w:val="00C1195D"/>
    <w:pPr>
      <w:numPr>
        <w:numId w:val="2"/>
      </w:numPr>
      <w:spacing w:after="240"/>
    </w:pPr>
    <w:rPr>
      <w:sz w:val="24"/>
    </w:rPr>
  </w:style>
  <w:style w:type="paragraph" w:customStyle="1" w:styleId="ListA2">
    <w:name w:val="List A2"/>
    <w:rsid w:val="00C1195D"/>
    <w:pPr>
      <w:numPr>
        <w:numId w:val="3"/>
      </w:numPr>
      <w:spacing w:after="240"/>
    </w:pPr>
    <w:rPr>
      <w:sz w:val="24"/>
    </w:rPr>
  </w:style>
  <w:style w:type="paragraph" w:customStyle="1" w:styleId="ListA3">
    <w:name w:val="List A3"/>
    <w:rsid w:val="00C1195D"/>
    <w:pPr>
      <w:numPr>
        <w:numId w:val="4"/>
      </w:numPr>
      <w:spacing w:after="240"/>
    </w:pPr>
    <w:rPr>
      <w:sz w:val="24"/>
    </w:rPr>
  </w:style>
  <w:style w:type="paragraph" w:customStyle="1" w:styleId="ListA4">
    <w:name w:val="List A4"/>
    <w:rsid w:val="00C1195D"/>
    <w:pPr>
      <w:numPr>
        <w:numId w:val="5"/>
      </w:numPr>
      <w:spacing w:after="240"/>
    </w:pPr>
    <w:rPr>
      <w:sz w:val="24"/>
    </w:rPr>
  </w:style>
  <w:style w:type="paragraph" w:customStyle="1" w:styleId="ListA5">
    <w:name w:val="List A5"/>
    <w:rsid w:val="00C1195D"/>
    <w:pPr>
      <w:numPr>
        <w:numId w:val="6"/>
      </w:numPr>
      <w:spacing w:after="240"/>
    </w:pPr>
    <w:rPr>
      <w:sz w:val="24"/>
    </w:rPr>
  </w:style>
  <w:style w:type="paragraph" w:customStyle="1" w:styleId="ListA6">
    <w:name w:val="List A6"/>
    <w:rsid w:val="00C1195D"/>
    <w:pPr>
      <w:numPr>
        <w:numId w:val="7"/>
      </w:numPr>
      <w:spacing w:after="240"/>
    </w:pPr>
    <w:rPr>
      <w:sz w:val="24"/>
    </w:rPr>
  </w:style>
  <w:style w:type="paragraph" w:styleId="ListBullet">
    <w:name w:val="List Bullet"/>
    <w:rsid w:val="00C1195D"/>
    <w:pPr>
      <w:numPr>
        <w:numId w:val="8"/>
      </w:numPr>
      <w:tabs>
        <w:tab w:val="clear" w:pos="360"/>
        <w:tab w:val="num" w:pos="1440"/>
      </w:tabs>
      <w:spacing w:after="240"/>
      <w:ind w:left="1440" w:hanging="720"/>
    </w:pPr>
    <w:rPr>
      <w:sz w:val="24"/>
    </w:rPr>
  </w:style>
  <w:style w:type="paragraph" w:styleId="ListBullet2">
    <w:name w:val="List Bullet 2"/>
    <w:rsid w:val="00C1195D"/>
    <w:pPr>
      <w:numPr>
        <w:numId w:val="9"/>
      </w:numPr>
      <w:tabs>
        <w:tab w:val="clear" w:pos="720"/>
        <w:tab w:val="num" w:pos="2160"/>
      </w:tabs>
      <w:spacing w:after="240"/>
      <w:ind w:left="2160" w:hanging="720"/>
    </w:pPr>
    <w:rPr>
      <w:sz w:val="24"/>
    </w:rPr>
  </w:style>
  <w:style w:type="paragraph" w:styleId="ListBullet3">
    <w:name w:val="List Bullet 3"/>
    <w:rsid w:val="00C1195D"/>
    <w:pPr>
      <w:numPr>
        <w:numId w:val="10"/>
      </w:numPr>
      <w:tabs>
        <w:tab w:val="clear" w:pos="1080"/>
        <w:tab w:val="num" w:pos="3024"/>
      </w:tabs>
      <w:spacing w:after="240"/>
      <w:ind w:left="3024" w:hanging="720"/>
    </w:pPr>
    <w:rPr>
      <w:sz w:val="24"/>
    </w:rPr>
  </w:style>
  <w:style w:type="paragraph" w:styleId="ListBullet4">
    <w:name w:val="List Bullet 4"/>
    <w:rsid w:val="00C1195D"/>
    <w:pPr>
      <w:numPr>
        <w:numId w:val="11"/>
      </w:numPr>
      <w:tabs>
        <w:tab w:val="clear" w:pos="1440"/>
        <w:tab w:val="num" w:pos="4248"/>
      </w:tabs>
      <w:spacing w:after="240"/>
      <w:ind w:left="4248" w:hanging="720"/>
    </w:pPr>
    <w:rPr>
      <w:sz w:val="24"/>
    </w:rPr>
  </w:style>
  <w:style w:type="paragraph" w:styleId="ListBullet5">
    <w:name w:val="List Bullet 5"/>
    <w:rsid w:val="00C1195D"/>
    <w:pPr>
      <w:numPr>
        <w:numId w:val="12"/>
      </w:numPr>
      <w:tabs>
        <w:tab w:val="clear" w:pos="1800"/>
        <w:tab w:val="num" w:pos="5472"/>
      </w:tabs>
      <w:spacing w:after="240"/>
      <w:ind w:left="5472" w:hanging="720"/>
    </w:pPr>
    <w:rPr>
      <w:sz w:val="24"/>
    </w:rPr>
  </w:style>
  <w:style w:type="paragraph" w:customStyle="1" w:styleId="ListBullet6">
    <w:name w:val="List Bullet 6"/>
    <w:rsid w:val="00C1195D"/>
    <w:pPr>
      <w:numPr>
        <w:numId w:val="13"/>
      </w:numPr>
      <w:spacing w:after="240"/>
    </w:pPr>
    <w:rPr>
      <w:sz w:val="24"/>
    </w:rPr>
  </w:style>
  <w:style w:type="paragraph" w:styleId="ListContinue">
    <w:name w:val="List Continue"/>
    <w:rsid w:val="00C1195D"/>
    <w:pPr>
      <w:spacing w:after="240"/>
      <w:ind w:left="1440"/>
    </w:pPr>
    <w:rPr>
      <w:sz w:val="24"/>
    </w:rPr>
  </w:style>
  <w:style w:type="paragraph" w:styleId="ListContinue2">
    <w:name w:val="List Continue 2"/>
    <w:basedOn w:val="ListContinue"/>
    <w:rsid w:val="00C1195D"/>
    <w:pPr>
      <w:ind w:left="2160"/>
    </w:pPr>
  </w:style>
  <w:style w:type="paragraph" w:styleId="ListContinue3">
    <w:name w:val="List Continue 3"/>
    <w:basedOn w:val="ListContinue"/>
    <w:rsid w:val="00C1195D"/>
    <w:pPr>
      <w:ind w:left="3024"/>
    </w:pPr>
  </w:style>
  <w:style w:type="paragraph" w:styleId="ListContinue4">
    <w:name w:val="List Continue 4"/>
    <w:basedOn w:val="ListContinue"/>
    <w:rsid w:val="00C1195D"/>
    <w:pPr>
      <w:ind w:left="4248"/>
    </w:pPr>
  </w:style>
  <w:style w:type="paragraph" w:styleId="ListContinue5">
    <w:name w:val="List Continue 5"/>
    <w:basedOn w:val="ListContinue"/>
    <w:rsid w:val="00C1195D"/>
    <w:pPr>
      <w:ind w:left="5472"/>
    </w:pPr>
  </w:style>
  <w:style w:type="paragraph" w:customStyle="1" w:styleId="ListContinue6">
    <w:name w:val="List Continue 6"/>
    <w:basedOn w:val="ListContinue"/>
    <w:rsid w:val="00C1195D"/>
    <w:pPr>
      <w:ind w:left="6840"/>
    </w:pPr>
  </w:style>
  <w:style w:type="paragraph" w:styleId="ListNumber">
    <w:name w:val="List Number"/>
    <w:rsid w:val="00C1195D"/>
    <w:pPr>
      <w:numPr>
        <w:numId w:val="14"/>
      </w:numPr>
      <w:tabs>
        <w:tab w:val="clear" w:pos="360"/>
        <w:tab w:val="num" w:pos="1440"/>
      </w:tabs>
      <w:spacing w:after="240"/>
      <w:ind w:left="1440" w:hanging="720"/>
    </w:pPr>
    <w:rPr>
      <w:sz w:val="24"/>
    </w:rPr>
  </w:style>
  <w:style w:type="paragraph" w:styleId="ListNumber2">
    <w:name w:val="List Number 2"/>
    <w:rsid w:val="00C1195D"/>
    <w:pPr>
      <w:numPr>
        <w:numId w:val="15"/>
      </w:numPr>
      <w:tabs>
        <w:tab w:val="clear" w:pos="720"/>
        <w:tab w:val="num" w:pos="2160"/>
      </w:tabs>
      <w:spacing w:after="240"/>
      <w:ind w:left="2160" w:hanging="720"/>
    </w:pPr>
    <w:rPr>
      <w:sz w:val="24"/>
    </w:rPr>
  </w:style>
  <w:style w:type="paragraph" w:styleId="ListNumber3">
    <w:name w:val="List Number 3"/>
    <w:rsid w:val="00C1195D"/>
    <w:pPr>
      <w:numPr>
        <w:numId w:val="16"/>
      </w:numPr>
      <w:tabs>
        <w:tab w:val="clear" w:pos="1080"/>
        <w:tab w:val="num" w:pos="3024"/>
      </w:tabs>
      <w:spacing w:after="240"/>
      <w:ind w:left="3024" w:hanging="720"/>
    </w:pPr>
    <w:rPr>
      <w:sz w:val="24"/>
    </w:rPr>
  </w:style>
  <w:style w:type="paragraph" w:styleId="ListNumber4">
    <w:name w:val="List Number 4"/>
    <w:rsid w:val="00C1195D"/>
    <w:pPr>
      <w:numPr>
        <w:numId w:val="17"/>
      </w:numPr>
      <w:tabs>
        <w:tab w:val="clear" w:pos="1440"/>
        <w:tab w:val="num" w:pos="4248"/>
      </w:tabs>
      <w:spacing w:after="240"/>
      <w:ind w:left="4248" w:hanging="720"/>
    </w:pPr>
    <w:rPr>
      <w:sz w:val="24"/>
    </w:rPr>
  </w:style>
  <w:style w:type="paragraph" w:styleId="ListNumber5">
    <w:name w:val="List Number 5"/>
    <w:rsid w:val="00C1195D"/>
    <w:pPr>
      <w:numPr>
        <w:numId w:val="18"/>
      </w:numPr>
      <w:tabs>
        <w:tab w:val="clear" w:pos="1800"/>
        <w:tab w:val="num" w:pos="5472"/>
      </w:tabs>
      <w:spacing w:after="240"/>
      <w:ind w:left="5472" w:hanging="720"/>
    </w:pPr>
    <w:rPr>
      <w:sz w:val="24"/>
    </w:rPr>
  </w:style>
  <w:style w:type="paragraph" w:customStyle="1" w:styleId="ListNumber6">
    <w:name w:val="List Number 6"/>
    <w:rsid w:val="00C1195D"/>
    <w:pPr>
      <w:numPr>
        <w:numId w:val="19"/>
      </w:numPr>
      <w:spacing w:after="240"/>
    </w:pPr>
    <w:rPr>
      <w:sz w:val="24"/>
    </w:rPr>
  </w:style>
  <w:style w:type="paragraph" w:customStyle="1" w:styleId="NoteHeading1">
    <w:name w:val="Note Heading 1"/>
    <w:rsid w:val="00C1195D"/>
    <w:pPr>
      <w:keepLines/>
      <w:tabs>
        <w:tab w:val="left" w:pos="1224"/>
      </w:tabs>
      <w:spacing w:after="240"/>
      <w:ind w:left="1224" w:hanging="1224"/>
    </w:pPr>
    <w:rPr>
      <w:sz w:val="24"/>
    </w:rPr>
  </w:style>
  <w:style w:type="paragraph" w:customStyle="1" w:styleId="NoteHeading2">
    <w:name w:val="Note Heading 2"/>
    <w:rsid w:val="00C1195D"/>
    <w:pPr>
      <w:keepLines/>
      <w:tabs>
        <w:tab w:val="left" w:pos="1944"/>
      </w:tabs>
      <w:spacing w:after="240"/>
      <w:ind w:left="1944" w:hanging="1224"/>
    </w:pPr>
    <w:rPr>
      <w:sz w:val="24"/>
    </w:rPr>
  </w:style>
  <w:style w:type="paragraph" w:customStyle="1" w:styleId="NoteHeading3">
    <w:name w:val="Note Heading 3"/>
    <w:rsid w:val="00C1195D"/>
    <w:pPr>
      <w:keepLines/>
      <w:tabs>
        <w:tab w:val="left" w:pos="2664"/>
      </w:tabs>
      <w:spacing w:after="240"/>
      <w:ind w:left="2664" w:hanging="1224"/>
    </w:pPr>
    <w:rPr>
      <w:sz w:val="24"/>
    </w:rPr>
  </w:style>
  <w:style w:type="paragraph" w:customStyle="1" w:styleId="NoteHeading4">
    <w:name w:val="Note Heading 4"/>
    <w:rsid w:val="00C1195D"/>
    <w:pPr>
      <w:keepLines/>
      <w:tabs>
        <w:tab w:val="left" w:pos="3528"/>
      </w:tabs>
      <w:spacing w:after="240"/>
      <w:ind w:left="3528" w:hanging="1224"/>
    </w:pPr>
    <w:rPr>
      <w:sz w:val="24"/>
    </w:rPr>
  </w:style>
  <w:style w:type="paragraph" w:customStyle="1" w:styleId="NoteHeading5">
    <w:name w:val="Note Heading 5"/>
    <w:rsid w:val="00C1195D"/>
    <w:pPr>
      <w:keepLines/>
      <w:tabs>
        <w:tab w:val="left" w:pos="4752"/>
      </w:tabs>
      <w:spacing w:after="240"/>
      <w:ind w:left="4752" w:hanging="1224"/>
    </w:pPr>
    <w:rPr>
      <w:sz w:val="24"/>
    </w:rPr>
  </w:style>
  <w:style w:type="paragraph" w:customStyle="1" w:styleId="NoteHeading6">
    <w:name w:val="Note Heading 6"/>
    <w:rsid w:val="00C1195D"/>
    <w:pPr>
      <w:keepLines/>
      <w:spacing w:after="240"/>
      <w:ind w:left="5976" w:hanging="1224"/>
    </w:pPr>
    <w:rPr>
      <w:sz w:val="24"/>
    </w:rPr>
  </w:style>
  <w:style w:type="paragraph" w:customStyle="1" w:styleId="header--10ptTNRItalic">
    <w:name w:val=".header--10pt TNR Italic"/>
    <w:basedOn w:val="header--8ptTNR"/>
    <w:rsid w:val="00C1195D"/>
    <w:rPr>
      <w:i/>
      <w:sz w:val="20"/>
    </w:rPr>
  </w:style>
  <w:style w:type="paragraph" w:styleId="NoteHeading">
    <w:name w:val="Note Heading"/>
    <w:basedOn w:val="Normal"/>
    <w:next w:val="Normal"/>
    <w:rsid w:val="00C1195D"/>
  </w:style>
  <w:style w:type="paragraph" w:customStyle="1" w:styleId="WarningHead">
    <w:name w:val="Warning Head"/>
    <w:basedOn w:val="CautionHead"/>
    <w:next w:val="WarningBody"/>
    <w:rsid w:val="00C1195D"/>
    <w:pPr>
      <w:pBdr>
        <w:top w:val="single" w:sz="36" w:space="14" w:color="auto"/>
        <w:left w:val="single" w:sz="36" w:space="31" w:color="auto"/>
        <w:bottom w:val="single" w:sz="36" w:space="14" w:color="auto"/>
        <w:right w:val="single" w:sz="36" w:space="31" w:color="auto"/>
      </w:pBdr>
    </w:pPr>
  </w:style>
  <w:style w:type="paragraph" w:customStyle="1" w:styleId="WarningBody">
    <w:name w:val="Warning Body"/>
    <w:basedOn w:val="CautionBody"/>
    <w:rsid w:val="00C1195D"/>
    <w:pPr>
      <w:pBdr>
        <w:top w:val="single" w:sz="36" w:space="14" w:color="auto"/>
        <w:left w:val="single" w:sz="36" w:space="31" w:color="auto"/>
        <w:bottom w:val="single" w:sz="36" w:space="14" w:color="auto"/>
        <w:right w:val="single" w:sz="36" w:space="31" w:color="auto"/>
      </w:pBdr>
    </w:pPr>
  </w:style>
  <w:style w:type="paragraph" w:customStyle="1" w:styleId="Table12pt">
    <w:name w:val="Table 12 pt"/>
    <w:rsid w:val="00C1195D"/>
    <w:pPr>
      <w:spacing w:before="120"/>
    </w:pPr>
    <w:rPr>
      <w:sz w:val="24"/>
    </w:rPr>
  </w:style>
  <w:style w:type="character" w:styleId="FootnoteReference">
    <w:name w:val="footnote reference"/>
    <w:basedOn w:val="DefaultParagraphFont"/>
    <w:semiHidden/>
    <w:rsid w:val="00C1195D"/>
    <w:rPr>
      <w:vertAlign w:val="superscript"/>
    </w:rPr>
  </w:style>
  <w:style w:type="paragraph" w:customStyle="1" w:styleId="References">
    <w:name w:val="References"/>
    <w:rsid w:val="00C1195D"/>
    <w:pPr>
      <w:tabs>
        <w:tab w:val="left" w:pos="720"/>
      </w:tabs>
      <w:spacing w:after="240"/>
      <w:ind w:left="720" w:hanging="720"/>
    </w:pPr>
    <w:rPr>
      <w:sz w:val="24"/>
    </w:rPr>
  </w:style>
  <w:style w:type="paragraph" w:customStyle="1" w:styleId="TableCaption">
    <w:name w:val="Table Caption"/>
    <w:next w:val="Table12"/>
    <w:rsid w:val="00C1195D"/>
    <w:pPr>
      <w:keepNext/>
      <w:keepLines/>
    </w:pPr>
    <w:rPr>
      <w:sz w:val="24"/>
    </w:rPr>
  </w:style>
  <w:style w:type="paragraph" w:customStyle="1" w:styleId="TableCaptioncontinued">
    <w:name w:val="Table Caption continued"/>
    <w:rsid w:val="00C1195D"/>
    <w:rPr>
      <w:sz w:val="24"/>
    </w:rPr>
  </w:style>
  <w:style w:type="paragraph" w:customStyle="1" w:styleId="Table12">
    <w:name w:val="Table 12"/>
    <w:rsid w:val="00C1195D"/>
    <w:pPr>
      <w:spacing w:before="120"/>
    </w:pPr>
    <w:rPr>
      <w:sz w:val="24"/>
    </w:rPr>
  </w:style>
  <w:style w:type="paragraph" w:styleId="TOC1">
    <w:name w:val="toc 1"/>
    <w:semiHidden/>
    <w:rsid w:val="00C1195D"/>
    <w:pPr>
      <w:tabs>
        <w:tab w:val="left" w:pos="720"/>
        <w:tab w:val="right" w:leader="dot" w:pos="9360"/>
      </w:tabs>
      <w:spacing w:after="240"/>
      <w:ind w:left="720" w:hanging="720"/>
    </w:pPr>
    <w:rPr>
      <w:sz w:val="24"/>
    </w:rPr>
  </w:style>
  <w:style w:type="paragraph" w:styleId="TOC2">
    <w:name w:val="toc 2"/>
    <w:basedOn w:val="TOC1"/>
    <w:semiHidden/>
    <w:rsid w:val="00C1195D"/>
    <w:pPr>
      <w:tabs>
        <w:tab w:val="clear" w:pos="720"/>
        <w:tab w:val="left" w:pos="1440"/>
      </w:tabs>
      <w:ind w:left="1440"/>
    </w:pPr>
  </w:style>
  <w:style w:type="paragraph" w:styleId="TOC3">
    <w:name w:val="toc 3"/>
    <w:basedOn w:val="TOC1"/>
    <w:semiHidden/>
    <w:rsid w:val="00C1195D"/>
    <w:pPr>
      <w:tabs>
        <w:tab w:val="clear" w:pos="720"/>
        <w:tab w:val="left" w:pos="2376"/>
      </w:tabs>
      <w:spacing w:after="0"/>
      <w:ind w:left="2376" w:hanging="936"/>
    </w:pPr>
  </w:style>
  <w:style w:type="paragraph" w:styleId="TOC4">
    <w:name w:val="toc 4"/>
    <w:basedOn w:val="TOC3"/>
    <w:semiHidden/>
    <w:rsid w:val="00C1195D"/>
    <w:pPr>
      <w:tabs>
        <w:tab w:val="clear" w:pos="2376"/>
        <w:tab w:val="left" w:pos="3456"/>
      </w:tabs>
      <w:ind w:left="3456" w:hanging="1080"/>
    </w:pPr>
  </w:style>
  <w:style w:type="paragraph" w:styleId="TOC5">
    <w:name w:val="toc 5"/>
    <w:basedOn w:val="TOC4"/>
    <w:semiHidden/>
    <w:rsid w:val="00C1195D"/>
    <w:pPr>
      <w:tabs>
        <w:tab w:val="clear" w:pos="3456"/>
        <w:tab w:val="left" w:pos="4680"/>
      </w:tabs>
      <w:ind w:left="4680" w:hanging="1224"/>
    </w:pPr>
  </w:style>
  <w:style w:type="paragraph" w:styleId="TOC6">
    <w:name w:val="toc 6"/>
    <w:basedOn w:val="TOC5"/>
    <w:semiHidden/>
    <w:rsid w:val="00C1195D"/>
    <w:pPr>
      <w:tabs>
        <w:tab w:val="clear" w:pos="4680"/>
        <w:tab w:val="left" w:pos="6048"/>
      </w:tabs>
      <w:ind w:left="6048" w:hanging="1368"/>
    </w:pPr>
  </w:style>
  <w:style w:type="paragraph" w:styleId="TOAHeading">
    <w:name w:val="toa heading"/>
    <w:basedOn w:val="Normal"/>
    <w:next w:val="Normal"/>
    <w:semiHidden/>
    <w:rsid w:val="00C1195D"/>
    <w:pPr>
      <w:spacing w:before="120"/>
    </w:pPr>
    <w:rPr>
      <w:rFonts w:ascii="Arial" w:hAnsi="Arial" w:cs="Arial"/>
      <w:b/>
      <w:bCs/>
    </w:rPr>
  </w:style>
  <w:style w:type="character" w:styleId="Hyperlink">
    <w:name w:val="Hyperlink"/>
    <w:basedOn w:val="DefaultParagraphFont"/>
    <w:rsid w:val="004A6F45"/>
    <w:rPr>
      <w:color w:val="000080"/>
      <w:u w:val="none"/>
    </w:rPr>
  </w:style>
  <w:style w:type="paragraph" w:customStyle="1" w:styleId="AppendixHeads">
    <w:name w:val="Appendix Heads"/>
    <w:rsid w:val="00C1195D"/>
    <w:pPr>
      <w:spacing w:after="240"/>
      <w:jc w:val="center"/>
    </w:pPr>
    <w:rPr>
      <w:b/>
      <w:sz w:val="24"/>
    </w:rPr>
  </w:style>
  <w:style w:type="character" w:styleId="CommentReference">
    <w:name w:val="annotation reference"/>
    <w:basedOn w:val="DefaultParagraphFont"/>
    <w:semiHidden/>
    <w:rsid w:val="00C1195D"/>
    <w:rPr>
      <w:sz w:val="16"/>
      <w:szCs w:val="16"/>
    </w:rPr>
  </w:style>
  <w:style w:type="paragraph" w:customStyle="1" w:styleId="TNRBCenter">
    <w:name w:val="TNR B Center"/>
    <w:next w:val="BodyText"/>
    <w:rsid w:val="00C1195D"/>
    <w:pPr>
      <w:spacing w:after="240"/>
      <w:jc w:val="center"/>
    </w:pPr>
    <w:rPr>
      <w:b/>
      <w:sz w:val="24"/>
    </w:rPr>
  </w:style>
  <w:style w:type="paragraph" w:styleId="CommentText">
    <w:name w:val="annotation text"/>
    <w:basedOn w:val="Normal"/>
    <w:link w:val="CommentTextChar"/>
    <w:semiHidden/>
    <w:rsid w:val="00C1195D"/>
    <w:rPr>
      <w:sz w:val="20"/>
      <w:szCs w:val="20"/>
    </w:rPr>
  </w:style>
  <w:style w:type="character" w:styleId="FollowedHyperlink">
    <w:name w:val="FollowedHyperlink"/>
    <w:basedOn w:val="DefaultParagraphFont"/>
    <w:rsid w:val="004A6F45"/>
    <w:rPr>
      <w:color w:val="000080"/>
      <w:u w:val="none"/>
    </w:rPr>
  </w:style>
  <w:style w:type="paragraph" w:styleId="BalloonText">
    <w:name w:val="Balloon Text"/>
    <w:basedOn w:val="Normal"/>
    <w:link w:val="BalloonTextChar"/>
    <w:rsid w:val="00572CFA"/>
    <w:rPr>
      <w:rFonts w:ascii="Tahoma" w:hAnsi="Tahoma" w:cs="Tahoma"/>
      <w:sz w:val="16"/>
      <w:szCs w:val="16"/>
    </w:rPr>
  </w:style>
  <w:style w:type="character" w:customStyle="1" w:styleId="BalloonTextChar">
    <w:name w:val="Balloon Text Char"/>
    <w:basedOn w:val="DefaultParagraphFont"/>
    <w:link w:val="BalloonText"/>
    <w:rsid w:val="00572CFA"/>
    <w:rPr>
      <w:rFonts w:ascii="Tahoma" w:hAnsi="Tahoma" w:cs="Tahoma"/>
      <w:sz w:val="16"/>
      <w:szCs w:val="16"/>
    </w:rPr>
  </w:style>
  <w:style w:type="paragraph" w:styleId="CommentSubject">
    <w:name w:val="annotation subject"/>
    <w:basedOn w:val="CommentText"/>
    <w:next w:val="CommentText"/>
    <w:link w:val="CommentSubjectChar"/>
    <w:rsid w:val="00EA1035"/>
    <w:rPr>
      <w:b/>
      <w:bCs/>
    </w:rPr>
  </w:style>
  <w:style w:type="character" w:customStyle="1" w:styleId="CommentTextChar">
    <w:name w:val="Comment Text Char"/>
    <w:basedOn w:val="DefaultParagraphFont"/>
    <w:link w:val="CommentText"/>
    <w:semiHidden/>
    <w:rsid w:val="00EA1035"/>
  </w:style>
  <w:style w:type="character" w:customStyle="1" w:styleId="CommentSubjectChar">
    <w:name w:val="Comment Subject Char"/>
    <w:basedOn w:val="CommentTextChar"/>
    <w:link w:val="CommentSubject"/>
    <w:rsid w:val="00EA1035"/>
  </w:style>
  <w:style w:type="table" w:styleId="TableGrid">
    <w:name w:val="Table Grid"/>
    <w:basedOn w:val="TableNormal"/>
    <w:rsid w:val="005761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3Deffects2">
    <w:name w:val="Table 3D effects 2"/>
    <w:basedOn w:val="TableNormal"/>
    <w:rsid w:val="005761C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4">
    <w:name w:val="Table List 4"/>
    <w:basedOn w:val="TableNormal"/>
    <w:rsid w:val="005761C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Grid7">
    <w:name w:val="Table Grid 7"/>
    <w:basedOn w:val="TableNormal"/>
    <w:rsid w:val="008A787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Columns4">
    <w:name w:val="Table Columns 4"/>
    <w:basedOn w:val="TableNormal"/>
    <w:rsid w:val="008A787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787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customStyle="1" w:styleId="FooterChar">
    <w:name w:val="Footer Char"/>
    <w:basedOn w:val="DefaultParagraphFont"/>
    <w:link w:val="Footer"/>
    <w:rsid w:val="00F91BB5"/>
    <w:rPr>
      <w:sz w:val="24"/>
      <w:lang w:val="en-US" w:eastAsia="en-US" w:bidi="ar-SA"/>
    </w:rPr>
  </w:style>
  <w:style w:type="paragraph" w:customStyle="1" w:styleId="MainText">
    <w:name w:val="Main Text"/>
    <w:basedOn w:val="Normal"/>
    <w:rsid w:val="00775221"/>
    <w:pPr>
      <w:spacing w:before="60" w:after="180"/>
    </w:pPr>
    <w:rPr>
      <w:bCs/>
      <w:sz w:val="22"/>
      <w:szCs w:val="20"/>
    </w:rPr>
  </w:style>
  <w:style w:type="paragraph" w:styleId="Revision">
    <w:name w:val="Revision"/>
    <w:hidden/>
    <w:uiPriority w:val="99"/>
    <w:semiHidden/>
    <w:rsid w:val="00775221"/>
    <w:rPr>
      <w:sz w:val="24"/>
      <w:szCs w:val="24"/>
    </w:rPr>
  </w:style>
  <w:style w:type="paragraph" w:customStyle="1" w:styleId="Table-Level3">
    <w:name w:val="Table - Level 3"/>
    <w:basedOn w:val="Normal"/>
    <w:rsid w:val="00340291"/>
    <w:pPr>
      <w:tabs>
        <w:tab w:val="left" w:pos="-1210"/>
        <w:tab w:val="left" w:pos="-610"/>
        <w:tab w:val="left" w:pos="-10"/>
        <w:tab w:val="left" w:pos="590"/>
        <w:tab w:val="left" w:pos="1190"/>
        <w:tab w:val="left" w:pos="1790"/>
        <w:tab w:val="left" w:pos="2390"/>
        <w:tab w:val="left" w:pos="2990"/>
        <w:tab w:val="left" w:pos="3590"/>
        <w:tab w:val="left" w:pos="4190"/>
        <w:tab w:val="left" w:pos="4790"/>
        <w:tab w:val="left" w:pos="5390"/>
        <w:tab w:val="left" w:pos="5990"/>
        <w:tab w:val="left" w:pos="6590"/>
        <w:tab w:val="left" w:pos="7190"/>
        <w:tab w:val="left" w:pos="7790"/>
        <w:tab w:val="left" w:pos="8390"/>
        <w:tab w:val="left" w:pos="8990"/>
      </w:tabs>
      <w:spacing w:before="120" w:after="120"/>
      <w:jc w:val="both"/>
    </w:pPr>
    <w:rPr>
      <w:rFonts w:ascii="Arial" w:hAnsi="Arial"/>
      <w:snapToGrid w:val="0"/>
      <w:sz w:val="20"/>
      <w:szCs w:val="20"/>
    </w:rPr>
  </w:style>
  <w:style w:type="paragraph" w:customStyle="1" w:styleId="Table-Level2">
    <w:name w:val="Table - Level 2"/>
    <w:basedOn w:val="Table-Level3"/>
    <w:rsid w:val="00340291"/>
    <w:rPr>
      <w:b/>
    </w:rPr>
  </w:style>
  <w:style w:type="paragraph" w:customStyle="1" w:styleId="Headertext">
    <w:name w:val="Header text"/>
    <w:basedOn w:val="Header"/>
    <w:rsid w:val="00340291"/>
    <w:pPr>
      <w:tabs>
        <w:tab w:val="clear" w:pos="9360"/>
        <w:tab w:val="right" w:pos="9078"/>
        <w:tab w:val="left" w:pos="9156"/>
        <w:tab w:val="right" w:pos="9216"/>
      </w:tabs>
      <w:spacing w:after="240"/>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c.rl.gov/rapidweb/PRCDOL/prc/display.cfm?doc_number=PRC-PRO-IRM-30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IMS\Publications\Templates\controlled-docs\icp-tem-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DFCD2-481E-4E61-82CC-49321CA23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icp-tem-5.dot</Template>
  <TotalTime>19</TotalTime>
  <Pages>13</Pages>
  <Words>5686</Words>
  <Characters>32412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Heading 1</vt:lpstr>
    </vt:vector>
  </TitlesOfParts>
  <Company>INEEL</Company>
  <LinksUpToDate>false</LinksUpToDate>
  <CharactersWithSpaces>38022</CharactersWithSpaces>
  <SharedDoc>false</SharedDoc>
  <HLinks>
    <vt:vector size="6" baseType="variant">
      <vt:variant>
        <vt:i4>7274578</vt:i4>
      </vt:variant>
      <vt:variant>
        <vt:i4>58</vt:i4>
      </vt:variant>
      <vt:variant>
        <vt:i4>0</vt:i4>
      </vt:variant>
      <vt:variant>
        <vt:i4>5</vt:i4>
      </vt:variant>
      <vt:variant>
        <vt:lpwstr>http://prc.rl.gov/rapidweb/PRCDOL/prc/display.cfm?doc_number=PRC-PRO-IRM-309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subject/>
  <dc:creator>R. Brad Holder</dc:creator>
  <cp:keywords/>
  <dc:description/>
  <cp:lastModifiedBy>Mary Weber</cp:lastModifiedBy>
  <cp:revision>10</cp:revision>
  <cp:lastPrinted>2009-06-23T22:03:00Z</cp:lastPrinted>
  <dcterms:created xsi:type="dcterms:W3CDTF">2010-03-03T16:20:00Z</dcterms:created>
  <dcterms:modified xsi:type="dcterms:W3CDTF">2018-09-05T15:27:00Z</dcterms:modified>
</cp:coreProperties>
</file>