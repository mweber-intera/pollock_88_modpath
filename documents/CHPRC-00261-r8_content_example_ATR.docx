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charts/chart12.xml" ContentType="application/vnd.openxmlformats-officedocument.drawingml.chart+xml"/>
  <Override PartName="/word/drawings/drawing12.xml" ContentType="application/vnd.openxmlformats-officedocument.drawingml.chartshapes+xml"/>
  <Override PartName="/word/charts/chart13.xml" ContentType="application/vnd.openxmlformats-officedocument.drawingml.chart+xml"/>
  <Override PartName="/word/drawings/drawing13.xml" ContentType="application/vnd.openxmlformats-officedocument.drawingml.chartshapes+xml"/>
  <Override PartName="/word/charts/chart14.xml" ContentType="application/vnd.openxmlformats-officedocument.drawingml.chart+xml"/>
  <Override PartName="/word/drawings/drawing14.xml" ContentType="application/vnd.openxmlformats-officedocument.drawingml.chartshapes+xml"/>
  <Override PartName="/word/charts/chart15.xml" ContentType="application/vnd.openxmlformats-officedocument.drawingml.chart+xml"/>
  <Override PartName="/word/drawings/drawing15.xml" ContentType="application/vnd.openxmlformats-officedocument.drawingml.chartshapes+xml"/>
  <Override PartName="/word/charts/chart16.xml" ContentType="application/vnd.openxmlformats-officedocument.drawingml.chart+xml"/>
  <Override PartName="/word/drawings/drawing16.xml" ContentType="application/vnd.openxmlformats-officedocument.drawingml.chartshapes+xml"/>
  <Override PartName="/word/charts/chart17.xml" ContentType="application/vnd.openxmlformats-officedocument.drawingml.chart+xml"/>
  <Override PartName="/word/drawings/drawing17.xml" ContentType="application/vnd.openxmlformats-officedocument.drawingml.chartshapes+xml"/>
  <Override PartName="/word/charts/chart18.xml" ContentType="application/vnd.openxmlformats-officedocument.drawingml.chart+xml"/>
  <Override PartName="/word/drawings/drawing18.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73BDC" w14:textId="77777777" w:rsidR="008E64F1" w:rsidRPr="00C74EB2" w:rsidRDefault="008E64F1">
      <w:pPr>
        <w:pStyle w:val="Spacer"/>
        <w:rPr>
          <w:rFonts w:ascii="Arial" w:hAnsi="Arial"/>
          <w:sz w:val="18"/>
          <w:szCs w:val="18"/>
        </w:rPr>
      </w:pPr>
      <w:bookmarkStart w:id="0" w:name="_GoBack"/>
      <w:bookmarkEnd w:id="0"/>
    </w:p>
    <w:p w14:paraId="6F6026FC" w14:textId="77777777" w:rsidR="008E64F1" w:rsidRDefault="00E07F50" w:rsidP="008E64F1">
      <w:pPr>
        <w:pStyle w:val="Spacer"/>
        <w:jc w:val="center"/>
        <w:rPr>
          <w:rFonts w:ascii="Arial" w:hAnsi="Arial" w:cs="Arial"/>
          <w:sz w:val="28"/>
          <w:szCs w:val="28"/>
        </w:rPr>
      </w:pPr>
      <w:r>
        <w:rPr>
          <w:rFonts w:ascii="Arial" w:hAnsi="Arial" w:cs="Arial"/>
          <w:sz w:val="28"/>
          <w:szCs w:val="28"/>
        </w:rPr>
        <w:t>MODFLOW and Related Codes</w:t>
      </w:r>
    </w:p>
    <w:p w14:paraId="56C47700" w14:textId="77777777" w:rsidR="00531D2D" w:rsidRDefault="00531D2D" w:rsidP="008E64F1">
      <w:pPr>
        <w:pStyle w:val="Spacer"/>
        <w:jc w:val="center"/>
        <w:rPr>
          <w:rFonts w:ascii="Arial" w:hAnsi="Arial" w:cs="Arial"/>
          <w:sz w:val="28"/>
          <w:szCs w:val="28"/>
        </w:rPr>
      </w:pPr>
    </w:p>
    <w:p w14:paraId="4A1612BE" w14:textId="51D12560" w:rsidR="00531D2D" w:rsidRDefault="004D1FAD" w:rsidP="008E64F1">
      <w:pPr>
        <w:pStyle w:val="Spacer"/>
        <w:jc w:val="center"/>
        <w:rPr>
          <w:rFonts w:ascii="Arial" w:hAnsi="Arial" w:cs="Arial"/>
          <w:sz w:val="28"/>
          <w:szCs w:val="28"/>
        </w:rPr>
      </w:pPr>
      <w:r>
        <w:rPr>
          <w:rFonts w:ascii="Arial" w:hAnsi="Arial" w:cs="Arial"/>
          <w:sz w:val="28"/>
          <w:szCs w:val="28"/>
        </w:rPr>
        <w:t xml:space="preserve">CHPRC Build </w:t>
      </w:r>
      <w:r w:rsidR="00A2128F">
        <w:rPr>
          <w:rFonts w:ascii="Arial" w:hAnsi="Arial" w:cs="Arial"/>
          <w:sz w:val="28"/>
          <w:szCs w:val="28"/>
        </w:rPr>
        <w:t>8</w:t>
      </w:r>
    </w:p>
    <w:p w14:paraId="4BD9D166" w14:textId="77777777" w:rsidR="008E64F1" w:rsidRDefault="008E64F1" w:rsidP="008E64F1">
      <w:pPr>
        <w:pStyle w:val="Spacer"/>
        <w:jc w:val="center"/>
        <w:rPr>
          <w:rFonts w:ascii="Arial" w:hAnsi="Arial" w:cs="Arial"/>
          <w:sz w:val="28"/>
          <w:szCs w:val="28"/>
        </w:rPr>
      </w:pPr>
    </w:p>
    <w:p w14:paraId="7E430FBE" w14:textId="77777777" w:rsidR="008E64F1" w:rsidRPr="00843962" w:rsidRDefault="00E07F50" w:rsidP="008E64F1">
      <w:pPr>
        <w:pStyle w:val="Spacer"/>
        <w:jc w:val="center"/>
        <w:rPr>
          <w:rFonts w:ascii="Arial" w:hAnsi="Arial" w:cs="Arial"/>
          <w:b/>
          <w:sz w:val="28"/>
          <w:szCs w:val="28"/>
        </w:rPr>
      </w:pPr>
      <w:r>
        <w:rPr>
          <w:rFonts w:ascii="Arial" w:hAnsi="Arial" w:cs="Arial"/>
          <w:b/>
          <w:sz w:val="28"/>
          <w:szCs w:val="28"/>
        </w:rPr>
        <w:t xml:space="preserve">ACCEPTANCE </w:t>
      </w:r>
      <w:r w:rsidR="0025247E">
        <w:rPr>
          <w:rFonts w:ascii="Arial" w:hAnsi="Arial" w:cs="Arial"/>
          <w:b/>
          <w:sz w:val="28"/>
          <w:szCs w:val="28"/>
        </w:rPr>
        <w:t>TEST REPORT</w:t>
      </w:r>
    </w:p>
    <w:p w14:paraId="6DBFD61F" w14:textId="77777777" w:rsidR="008E64F1" w:rsidRPr="008E64F1" w:rsidRDefault="008E64F1">
      <w:pPr>
        <w:pStyle w:val="Spacer"/>
        <w:rPr>
          <w:rFonts w:ascii="Arial" w:hAnsi="Arial" w:cs="Arial"/>
          <w:sz w:val="28"/>
          <w:szCs w:val="28"/>
        </w:rPr>
      </w:pPr>
    </w:p>
    <w:p w14:paraId="738644E4" w14:textId="77777777" w:rsidR="00CF2C61" w:rsidRDefault="00CF2C61">
      <w:pPr>
        <w:rPr>
          <w:rFonts w:ascii="Arial" w:hAnsi="Arial" w:cs="Arial"/>
          <w:sz w:val="22"/>
          <w:szCs w:val="22"/>
        </w:rPr>
      </w:pPr>
    </w:p>
    <w:p w14:paraId="010DD2BF" w14:textId="77777777" w:rsidR="00297601" w:rsidRPr="007543D1" w:rsidRDefault="00B827D6" w:rsidP="00E6696F">
      <w:pPr>
        <w:jc w:val="center"/>
        <w:rPr>
          <w:rFonts w:ascii="Arial" w:hAnsi="Arial" w:cs="Arial"/>
          <w:b/>
          <w:sz w:val="22"/>
          <w:szCs w:val="22"/>
        </w:rPr>
      </w:pPr>
      <w:r>
        <w:rPr>
          <w:rFonts w:ascii="Arial" w:hAnsi="Arial" w:cs="Arial"/>
          <w:b/>
          <w:sz w:val="22"/>
          <w:szCs w:val="22"/>
        </w:rPr>
        <w:t>S</w:t>
      </w:r>
      <w:r w:rsidR="00E572A7">
        <w:rPr>
          <w:rFonts w:ascii="Arial" w:hAnsi="Arial" w:cs="Arial"/>
          <w:b/>
          <w:sz w:val="22"/>
          <w:szCs w:val="22"/>
        </w:rPr>
        <w:t>ignature Page</w:t>
      </w:r>
    </w:p>
    <w:p w14:paraId="0A5A9CDE" w14:textId="77777777" w:rsidR="005F3A0A" w:rsidRDefault="005F3A0A">
      <w:pPr>
        <w:rPr>
          <w:rFonts w:ascii="Arial" w:hAnsi="Arial" w:cs="Arial"/>
          <w:sz w:val="22"/>
          <w:szCs w:val="22"/>
        </w:rPr>
      </w:pPr>
    </w:p>
    <w:p w14:paraId="51409BF5" w14:textId="77777777" w:rsidR="00CF2C61" w:rsidRDefault="00CF2C61">
      <w:pPr>
        <w:rPr>
          <w:rFonts w:ascii="Arial" w:hAnsi="Arial" w:cs="Arial"/>
          <w:sz w:val="22"/>
          <w:szCs w:val="22"/>
        </w:rPr>
      </w:pPr>
    </w:p>
    <w:tbl>
      <w:tblPr>
        <w:tblW w:w="0" w:type="auto"/>
        <w:tblLook w:val="04A0" w:firstRow="1" w:lastRow="0" w:firstColumn="1" w:lastColumn="0" w:noHBand="0" w:noVBand="1"/>
      </w:tblPr>
      <w:tblGrid>
        <w:gridCol w:w="1458"/>
        <w:gridCol w:w="5130"/>
        <w:gridCol w:w="1134"/>
        <w:gridCol w:w="1746"/>
      </w:tblGrid>
      <w:tr w:rsidR="00421B25" w:rsidRPr="000A17E4" w14:paraId="13EDF6AC" w14:textId="77777777" w:rsidTr="00421B25">
        <w:tc>
          <w:tcPr>
            <w:tcW w:w="1458" w:type="dxa"/>
            <w:vMerge w:val="restart"/>
          </w:tcPr>
          <w:p w14:paraId="36ABEAE5" w14:textId="77777777" w:rsidR="00421B25" w:rsidRPr="000A17E4" w:rsidRDefault="00421B25" w:rsidP="00421B25">
            <w:pPr>
              <w:jc w:val="right"/>
              <w:rPr>
                <w:rFonts w:ascii="Arial" w:hAnsi="Arial" w:cs="Arial"/>
                <w:sz w:val="22"/>
                <w:szCs w:val="22"/>
              </w:rPr>
            </w:pPr>
            <w:r w:rsidRPr="000A17E4">
              <w:rPr>
                <w:rFonts w:ascii="Arial" w:hAnsi="Arial" w:cs="Arial"/>
                <w:sz w:val="22"/>
                <w:szCs w:val="22"/>
              </w:rPr>
              <w:t>S</w:t>
            </w:r>
            <w:r>
              <w:rPr>
                <w:rFonts w:ascii="Arial" w:hAnsi="Arial" w:cs="Arial"/>
                <w:sz w:val="22"/>
                <w:szCs w:val="22"/>
              </w:rPr>
              <w:t>oftware Subject Matter Expert</w:t>
            </w:r>
          </w:p>
        </w:tc>
        <w:tc>
          <w:tcPr>
            <w:tcW w:w="5130" w:type="dxa"/>
            <w:tcBorders>
              <w:bottom w:val="single" w:sz="4" w:space="0" w:color="auto"/>
            </w:tcBorders>
          </w:tcPr>
          <w:p w14:paraId="7C5F3019" w14:textId="77777777" w:rsidR="00421B25" w:rsidRDefault="00421B25">
            <w:pPr>
              <w:rPr>
                <w:rFonts w:ascii="Arial" w:hAnsi="Arial" w:cs="Arial"/>
                <w:sz w:val="22"/>
                <w:szCs w:val="22"/>
              </w:rPr>
            </w:pPr>
          </w:p>
          <w:p w14:paraId="6AC53846" w14:textId="77777777" w:rsidR="00421B25" w:rsidRDefault="00421B25">
            <w:pPr>
              <w:rPr>
                <w:rFonts w:ascii="Arial" w:hAnsi="Arial" w:cs="Arial"/>
                <w:sz w:val="22"/>
                <w:szCs w:val="22"/>
              </w:rPr>
            </w:pPr>
          </w:p>
          <w:p w14:paraId="2B0CC5C0" w14:textId="77777777" w:rsidR="00421B25" w:rsidRPr="000A17E4" w:rsidRDefault="00421B25">
            <w:pPr>
              <w:rPr>
                <w:rFonts w:ascii="Arial" w:hAnsi="Arial" w:cs="Arial"/>
                <w:sz w:val="22"/>
                <w:szCs w:val="22"/>
              </w:rPr>
            </w:pPr>
          </w:p>
        </w:tc>
        <w:tc>
          <w:tcPr>
            <w:tcW w:w="1134" w:type="dxa"/>
            <w:vAlign w:val="bottom"/>
          </w:tcPr>
          <w:p w14:paraId="240B1504" w14:textId="77777777" w:rsidR="00421B25" w:rsidRPr="000A17E4" w:rsidRDefault="00421B25" w:rsidP="00421B25">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5832121E" w14:textId="77777777" w:rsidR="00421B25" w:rsidRPr="000A17E4" w:rsidRDefault="00421B25">
            <w:pPr>
              <w:rPr>
                <w:rFonts w:ascii="Arial" w:hAnsi="Arial" w:cs="Arial"/>
                <w:sz w:val="22"/>
                <w:szCs w:val="22"/>
              </w:rPr>
            </w:pPr>
          </w:p>
        </w:tc>
      </w:tr>
      <w:tr w:rsidR="00421B25" w:rsidRPr="000A17E4" w14:paraId="320865CA" w14:textId="77777777" w:rsidTr="00F50D7E">
        <w:tc>
          <w:tcPr>
            <w:tcW w:w="1458" w:type="dxa"/>
            <w:vMerge/>
          </w:tcPr>
          <w:p w14:paraId="2B1CDBEF" w14:textId="77777777" w:rsidR="00421B25" w:rsidRPr="000A17E4" w:rsidRDefault="00421B25" w:rsidP="000A17E4">
            <w:pPr>
              <w:jc w:val="right"/>
              <w:rPr>
                <w:rFonts w:ascii="Arial" w:hAnsi="Arial" w:cs="Arial"/>
                <w:sz w:val="22"/>
                <w:szCs w:val="22"/>
              </w:rPr>
            </w:pPr>
          </w:p>
        </w:tc>
        <w:tc>
          <w:tcPr>
            <w:tcW w:w="5130" w:type="dxa"/>
            <w:tcBorders>
              <w:top w:val="single" w:sz="4" w:space="0" w:color="auto"/>
            </w:tcBorders>
          </w:tcPr>
          <w:p w14:paraId="0D2E2330" w14:textId="77777777" w:rsidR="00421B25" w:rsidRPr="00421B25" w:rsidRDefault="00421B25">
            <w:pPr>
              <w:rPr>
                <w:rFonts w:ascii="Arial" w:hAnsi="Arial" w:cs="Arial"/>
                <w:sz w:val="22"/>
                <w:szCs w:val="22"/>
              </w:rPr>
            </w:pPr>
            <w:r w:rsidRPr="00421B25">
              <w:rPr>
                <w:rFonts w:ascii="Arial" w:hAnsi="Arial" w:cs="Arial"/>
                <w:sz w:val="22"/>
                <w:szCs w:val="22"/>
              </w:rPr>
              <w:t xml:space="preserve">Carl W. Connell, </w:t>
            </w:r>
            <w:r>
              <w:rPr>
                <w:rFonts w:ascii="Arial" w:hAnsi="Arial" w:cs="Arial"/>
                <w:sz w:val="22"/>
                <w:szCs w:val="22"/>
              </w:rPr>
              <w:t xml:space="preserve">Environmental Data </w:t>
            </w:r>
            <w:r w:rsidRPr="00421B25">
              <w:rPr>
                <w:rFonts w:ascii="Arial" w:hAnsi="Arial" w:cs="Arial"/>
                <w:sz w:val="22"/>
                <w:szCs w:val="22"/>
              </w:rPr>
              <w:t>Manager</w:t>
            </w:r>
          </w:p>
          <w:p w14:paraId="3E08A73A" w14:textId="77777777" w:rsidR="00421B25" w:rsidRPr="00421B25" w:rsidRDefault="00421B25">
            <w:pPr>
              <w:rPr>
                <w:rFonts w:ascii="Arial" w:hAnsi="Arial" w:cs="Arial"/>
                <w:sz w:val="22"/>
                <w:szCs w:val="22"/>
              </w:rPr>
            </w:pPr>
            <w:r w:rsidRPr="00421B25">
              <w:rPr>
                <w:rFonts w:ascii="Arial" w:hAnsi="Arial" w:cs="Arial"/>
                <w:sz w:val="22"/>
                <w:szCs w:val="22"/>
              </w:rPr>
              <w:t>CHPRC</w:t>
            </w:r>
          </w:p>
        </w:tc>
        <w:tc>
          <w:tcPr>
            <w:tcW w:w="1134" w:type="dxa"/>
          </w:tcPr>
          <w:p w14:paraId="6D043E26" w14:textId="77777777" w:rsidR="00421B25" w:rsidRPr="000A17E4" w:rsidRDefault="00421B25" w:rsidP="000A17E4">
            <w:pPr>
              <w:jc w:val="right"/>
              <w:rPr>
                <w:rFonts w:ascii="Arial" w:hAnsi="Arial" w:cs="Arial"/>
                <w:sz w:val="22"/>
                <w:szCs w:val="22"/>
              </w:rPr>
            </w:pPr>
          </w:p>
        </w:tc>
        <w:tc>
          <w:tcPr>
            <w:tcW w:w="1746" w:type="dxa"/>
            <w:tcBorders>
              <w:top w:val="single" w:sz="4" w:space="0" w:color="auto"/>
            </w:tcBorders>
          </w:tcPr>
          <w:p w14:paraId="56D12F17" w14:textId="77777777" w:rsidR="00421B25" w:rsidRPr="000A17E4" w:rsidRDefault="00421B25">
            <w:pPr>
              <w:rPr>
                <w:rFonts w:ascii="Arial" w:hAnsi="Arial" w:cs="Arial"/>
                <w:sz w:val="22"/>
                <w:szCs w:val="22"/>
              </w:rPr>
            </w:pPr>
          </w:p>
        </w:tc>
      </w:tr>
      <w:tr w:rsidR="007543D1" w:rsidRPr="000A17E4" w14:paraId="1E27CE10" w14:textId="77777777" w:rsidTr="00843480">
        <w:trPr>
          <w:trHeight w:val="80"/>
        </w:trPr>
        <w:tc>
          <w:tcPr>
            <w:tcW w:w="1458" w:type="dxa"/>
          </w:tcPr>
          <w:p w14:paraId="0735C776" w14:textId="77777777" w:rsidR="007543D1" w:rsidRPr="000A17E4" w:rsidRDefault="007543D1" w:rsidP="000A17E4">
            <w:pPr>
              <w:jc w:val="right"/>
              <w:rPr>
                <w:rFonts w:ascii="Arial" w:hAnsi="Arial" w:cs="Arial"/>
                <w:sz w:val="22"/>
                <w:szCs w:val="22"/>
              </w:rPr>
            </w:pPr>
          </w:p>
        </w:tc>
        <w:tc>
          <w:tcPr>
            <w:tcW w:w="5130" w:type="dxa"/>
          </w:tcPr>
          <w:p w14:paraId="35319B83" w14:textId="77777777" w:rsidR="007543D1" w:rsidRPr="000A17E4" w:rsidRDefault="007543D1">
            <w:pPr>
              <w:rPr>
                <w:rFonts w:ascii="Arial" w:hAnsi="Arial" w:cs="Arial"/>
                <w:sz w:val="22"/>
                <w:szCs w:val="22"/>
              </w:rPr>
            </w:pPr>
          </w:p>
        </w:tc>
        <w:tc>
          <w:tcPr>
            <w:tcW w:w="1134" w:type="dxa"/>
          </w:tcPr>
          <w:p w14:paraId="4B27B96B" w14:textId="77777777" w:rsidR="007543D1" w:rsidRPr="000A17E4" w:rsidRDefault="007543D1" w:rsidP="000A17E4">
            <w:pPr>
              <w:jc w:val="right"/>
              <w:rPr>
                <w:rFonts w:ascii="Arial" w:hAnsi="Arial" w:cs="Arial"/>
                <w:sz w:val="22"/>
                <w:szCs w:val="22"/>
              </w:rPr>
            </w:pPr>
          </w:p>
        </w:tc>
        <w:tc>
          <w:tcPr>
            <w:tcW w:w="1746" w:type="dxa"/>
          </w:tcPr>
          <w:p w14:paraId="4E012CFD" w14:textId="77777777" w:rsidR="007543D1" w:rsidRPr="000A17E4" w:rsidRDefault="007543D1">
            <w:pPr>
              <w:rPr>
                <w:rFonts w:ascii="Arial" w:hAnsi="Arial" w:cs="Arial"/>
                <w:sz w:val="22"/>
                <w:szCs w:val="22"/>
              </w:rPr>
            </w:pPr>
          </w:p>
        </w:tc>
      </w:tr>
      <w:tr w:rsidR="00421B25" w:rsidRPr="000A17E4" w14:paraId="29A3E690" w14:textId="77777777" w:rsidTr="00F50D7E">
        <w:tc>
          <w:tcPr>
            <w:tcW w:w="1458" w:type="dxa"/>
            <w:vMerge w:val="restart"/>
          </w:tcPr>
          <w:p w14:paraId="781901B8" w14:textId="07A5C4DC" w:rsidR="00421B25" w:rsidRPr="000A17E4" w:rsidRDefault="00843480" w:rsidP="00843480">
            <w:pPr>
              <w:jc w:val="right"/>
              <w:rPr>
                <w:rFonts w:ascii="Arial" w:hAnsi="Arial" w:cs="Arial"/>
                <w:sz w:val="22"/>
                <w:szCs w:val="22"/>
              </w:rPr>
            </w:pPr>
            <w:r>
              <w:rPr>
                <w:rFonts w:ascii="Arial" w:hAnsi="Arial" w:cs="Arial"/>
                <w:sz w:val="22"/>
                <w:szCs w:val="22"/>
              </w:rPr>
              <w:t>Software Owne</w:t>
            </w:r>
            <w:r w:rsidR="004D1FAD">
              <w:rPr>
                <w:rFonts w:ascii="Arial" w:hAnsi="Arial" w:cs="Arial"/>
                <w:sz w:val="22"/>
                <w:szCs w:val="22"/>
              </w:rPr>
              <w:t>r</w:t>
            </w:r>
          </w:p>
        </w:tc>
        <w:tc>
          <w:tcPr>
            <w:tcW w:w="5130" w:type="dxa"/>
            <w:tcBorders>
              <w:bottom w:val="single" w:sz="4" w:space="0" w:color="auto"/>
            </w:tcBorders>
          </w:tcPr>
          <w:p w14:paraId="7263DBBD" w14:textId="77777777" w:rsidR="00421B25" w:rsidRDefault="00421B25">
            <w:pPr>
              <w:rPr>
                <w:rFonts w:ascii="Arial" w:hAnsi="Arial" w:cs="Arial"/>
                <w:sz w:val="22"/>
                <w:szCs w:val="22"/>
              </w:rPr>
            </w:pPr>
          </w:p>
          <w:p w14:paraId="7BF1D113" w14:textId="77777777" w:rsidR="00421B25" w:rsidRPr="000A17E4" w:rsidRDefault="00421B25">
            <w:pPr>
              <w:rPr>
                <w:rFonts w:ascii="Arial" w:hAnsi="Arial" w:cs="Arial"/>
                <w:sz w:val="22"/>
                <w:szCs w:val="22"/>
              </w:rPr>
            </w:pPr>
          </w:p>
        </w:tc>
        <w:tc>
          <w:tcPr>
            <w:tcW w:w="1134" w:type="dxa"/>
          </w:tcPr>
          <w:p w14:paraId="06EECA01" w14:textId="77777777" w:rsidR="00421B25" w:rsidRPr="000A17E4" w:rsidRDefault="00421B25" w:rsidP="000A17E4">
            <w:pPr>
              <w:jc w:val="right"/>
              <w:rPr>
                <w:rFonts w:ascii="Arial" w:hAnsi="Arial" w:cs="Arial"/>
                <w:sz w:val="22"/>
                <w:szCs w:val="22"/>
              </w:rPr>
            </w:pPr>
          </w:p>
          <w:p w14:paraId="11C844D5" w14:textId="77777777" w:rsidR="00421B25" w:rsidRPr="000A17E4" w:rsidRDefault="00421B25" w:rsidP="000A17E4">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4B056942" w14:textId="77777777" w:rsidR="00421B25" w:rsidRPr="000A17E4" w:rsidRDefault="00421B25">
            <w:pPr>
              <w:rPr>
                <w:rFonts w:ascii="Arial" w:hAnsi="Arial" w:cs="Arial"/>
                <w:sz w:val="22"/>
                <w:szCs w:val="22"/>
              </w:rPr>
            </w:pPr>
          </w:p>
        </w:tc>
      </w:tr>
      <w:tr w:rsidR="00421B25" w:rsidRPr="000A17E4" w14:paraId="51C08661" w14:textId="77777777" w:rsidTr="00F50D7E">
        <w:tc>
          <w:tcPr>
            <w:tcW w:w="1458" w:type="dxa"/>
            <w:vMerge/>
          </w:tcPr>
          <w:p w14:paraId="0FD0F722" w14:textId="77777777" w:rsidR="00421B25" w:rsidRPr="000A17E4" w:rsidRDefault="00421B25" w:rsidP="000A17E4">
            <w:pPr>
              <w:jc w:val="right"/>
              <w:rPr>
                <w:rFonts w:ascii="Arial" w:hAnsi="Arial" w:cs="Arial"/>
                <w:sz w:val="22"/>
                <w:szCs w:val="22"/>
              </w:rPr>
            </w:pPr>
          </w:p>
        </w:tc>
        <w:tc>
          <w:tcPr>
            <w:tcW w:w="5130" w:type="dxa"/>
            <w:tcBorders>
              <w:top w:val="single" w:sz="4" w:space="0" w:color="auto"/>
            </w:tcBorders>
          </w:tcPr>
          <w:p w14:paraId="5EA59E81" w14:textId="77777777" w:rsidR="00421B25" w:rsidRPr="000A17E4" w:rsidRDefault="00421B25" w:rsidP="00187847">
            <w:pPr>
              <w:rPr>
                <w:rFonts w:ascii="Arial" w:hAnsi="Arial" w:cs="Arial"/>
                <w:sz w:val="22"/>
                <w:szCs w:val="22"/>
              </w:rPr>
            </w:pPr>
            <w:r>
              <w:rPr>
                <w:rFonts w:ascii="Arial" w:hAnsi="Arial" w:cs="Arial"/>
                <w:sz w:val="22"/>
                <w:szCs w:val="22"/>
              </w:rPr>
              <w:t>William E. Nichols</w:t>
            </w:r>
            <w:r w:rsidRPr="000A17E4">
              <w:rPr>
                <w:rFonts w:ascii="Arial" w:hAnsi="Arial" w:cs="Arial"/>
                <w:sz w:val="22"/>
                <w:szCs w:val="22"/>
              </w:rPr>
              <w:t xml:space="preserve">, </w:t>
            </w:r>
            <w:r>
              <w:rPr>
                <w:rFonts w:ascii="Arial" w:hAnsi="Arial" w:cs="Arial"/>
                <w:sz w:val="22"/>
                <w:szCs w:val="22"/>
              </w:rPr>
              <w:t>Modeling Team Leader</w:t>
            </w:r>
          </w:p>
          <w:p w14:paraId="12BE9BD3" w14:textId="77777777" w:rsidR="00421B25" w:rsidRPr="000A17E4" w:rsidRDefault="00421B25" w:rsidP="00187847">
            <w:pPr>
              <w:rPr>
                <w:rFonts w:ascii="Arial" w:hAnsi="Arial" w:cs="Arial"/>
                <w:sz w:val="22"/>
                <w:szCs w:val="22"/>
              </w:rPr>
            </w:pPr>
            <w:r w:rsidRPr="000A17E4">
              <w:rPr>
                <w:rFonts w:ascii="Arial" w:hAnsi="Arial" w:cs="Arial"/>
                <w:sz w:val="22"/>
                <w:szCs w:val="22"/>
              </w:rPr>
              <w:t>CHPRC</w:t>
            </w:r>
          </w:p>
        </w:tc>
        <w:tc>
          <w:tcPr>
            <w:tcW w:w="1134" w:type="dxa"/>
          </w:tcPr>
          <w:p w14:paraId="356CA2C7" w14:textId="77777777" w:rsidR="00421B25" w:rsidRPr="000A17E4" w:rsidRDefault="00421B25" w:rsidP="000A17E4">
            <w:pPr>
              <w:jc w:val="right"/>
              <w:rPr>
                <w:rFonts w:ascii="Arial" w:hAnsi="Arial" w:cs="Arial"/>
                <w:sz w:val="22"/>
                <w:szCs w:val="22"/>
              </w:rPr>
            </w:pPr>
          </w:p>
        </w:tc>
        <w:tc>
          <w:tcPr>
            <w:tcW w:w="1746" w:type="dxa"/>
            <w:tcBorders>
              <w:top w:val="single" w:sz="4" w:space="0" w:color="auto"/>
            </w:tcBorders>
          </w:tcPr>
          <w:p w14:paraId="23AD7DD1" w14:textId="77777777" w:rsidR="00421B25" w:rsidRPr="000A17E4" w:rsidRDefault="00421B25">
            <w:pPr>
              <w:rPr>
                <w:rFonts w:ascii="Arial" w:hAnsi="Arial" w:cs="Arial"/>
                <w:sz w:val="22"/>
                <w:szCs w:val="22"/>
              </w:rPr>
            </w:pPr>
          </w:p>
        </w:tc>
      </w:tr>
      <w:tr w:rsidR="00843480" w:rsidRPr="000A17E4" w14:paraId="5A98FF23" w14:textId="77777777" w:rsidTr="00843480">
        <w:trPr>
          <w:trHeight w:val="80"/>
        </w:trPr>
        <w:tc>
          <w:tcPr>
            <w:tcW w:w="1458" w:type="dxa"/>
          </w:tcPr>
          <w:p w14:paraId="3615A23A" w14:textId="77777777" w:rsidR="00843480" w:rsidRPr="000A17E4" w:rsidRDefault="00843480" w:rsidP="00F94553">
            <w:pPr>
              <w:jc w:val="right"/>
              <w:rPr>
                <w:rFonts w:ascii="Arial" w:hAnsi="Arial" w:cs="Arial"/>
                <w:sz w:val="22"/>
                <w:szCs w:val="22"/>
              </w:rPr>
            </w:pPr>
          </w:p>
        </w:tc>
        <w:tc>
          <w:tcPr>
            <w:tcW w:w="5130" w:type="dxa"/>
          </w:tcPr>
          <w:p w14:paraId="76FD4E6E" w14:textId="77777777" w:rsidR="00843480" w:rsidRPr="000A17E4" w:rsidRDefault="00843480" w:rsidP="00F94553">
            <w:pPr>
              <w:rPr>
                <w:rFonts w:ascii="Arial" w:hAnsi="Arial" w:cs="Arial"/>
                <w:sz w:val="22"/>
                <w:szCs w:val="22"/>
              </w:rPr>
            </w:pPr>
          </w:p>
        </w:tc>
        <w:tc>
          <w:tcPr>
            <w:tcW w:w="1134" w:type="dxa"/>
          </w:tcPr>
          <w:p w14:paraId="6EB6B71D" w14:textId="77777777" w:rsidR="00843480" w:rsidRPr="000A17E4" w:rsidRDefault="00843480" w:rsidP="00F94553">
            <w:pPr>
              <w:jc w:val="right"/>
              <w:rPr>
                <w:rFonts w:ascii="Arial" w:hAnsi="Arial" w:cs="Arial"/>
                <w:sz w:val="22"/>
                <w:szCs w:val="22"/>
              </w:rPr>
            </w:pPr>
          </w:p>
        </w:tc>
        <w:tc>
          <w:tcPr>
            <w:tcW w:w="1746" w:type="dxa"/>
          </w:tcPr>
          <w:p w14:paraId="729BB5C3" w14:textId="77777777" w:rsidR="00843480" w:rsidRPr="000A17E4" w:rsidRDefault="00843480" w:rsidP="00F94553">
            <w:pPr>
              <w:rPr>
                <w:rFonts w:ascii="Arial" w:hAnsi="Arial" w:cs="Arial"/>
                <w:sz w:val="22"/>
                <w:szCs w:val="22"/>
              </w:rPr>
            </w:pPr>
          </w:p>
        </w:tc>
      </w:tr>
      <w:tr w:rsidR="00843480" w:rsidRPr="000A17E4" w14:paraId="34B11470" w14:textId="77777777" w:rsidTr="00F94553">
        <w:tc>
          <w:tcPr>
            <w:tcW w:w="1458" w:type="dxa"/>
            <w:vMerge w:val="restart"/>
          </w:tcPr>
          <w:p w14:paraId="3A80C0F3" w14:textId="0D8E300A" w:rsidR="00843480" w:rsidRPr="000A17E4" w:rsidRDefault="00843480" w:rsidP="00843480">
            <w:pPr>
              <w:jc w:val="right"/>
              <w:rPr>
                <w:rFonts w:ascii="Arial" w:hAnsi="Arial" w:cs="Arial"/>
                <w:sz w:val="22"/>
                <w:szCs w:val="22"/>
              </w:rPr>
            </w:pPr>
            <w:r>
              <w:rPr>
                <w:rFonts w:ascii="Arial" w:hAnsi="Arial" w:cs="Arial"/>
                <w:sz w:val="22"/>
                <w:szCs w:val="22"/>
              </w:rPr>
              <w:t>Software Tester</w:t>
            </w:r>
          </w:p>
        </w:tc>
        <w:tc>
          <w:tcPr>
            <w:tcW w:w="5130" w:type="dxa"/>
            <w:tcBorders>
              <w:bottom w:val="single" w:sz="4" w:space="0" w:color="auto"/>
            </w:tcBorders>
          </w:tcPr>
          <w:p w14:paraId="7876FEF1" w14:textId="77777777" w:rsidR="00843480" w:rsidRDefault="00843480" w:rsidP="00F94553">
            <w:pPr>
              <w:rPr>
                <w:rFonts w:ascii="Arial" w:hAnsi="Arial" w:cs="Arial"/>
                <w:sz w:val="22"/>
                <w:szCs w:val="22"/>
              </w:rPr>
            </w:pPr>
          </w:p>
          <w:p w14:paraId="081F6D7F" w14:textId="77777777" w:rsidR="00843480" w:rsidRPr="000A17E4" w:rsidRDefault="00843480" w:rsidP="00F94553">
            <w:pPr>
              <w:rPr>
                <w:rFonts w:ascii="Arial" w:hAnsi="Arial" w:cs="Arial"/>
                <w:sz w:val="22"/>
                <w:szCs w:val="22"/>
              </w:rPr>
            </w:pPr>
          </w:p>
        </w:tc>
        <w:tc>
          <w:tcPr>
            <w:tcW w:w="1134" w:type="dxa"/>
          </w:tcPr>
          <w:p w14:paraId="38B8640C" w14:textId="77777777" w:rsidR="00843480" w:rsidRPr="000A17E4" w:rsidRDefault="00843480" w:rsidP="00F94553">
            <w:pPr>
              <w:jc w:val="right"/>
              <w:rPr>
                <w:rFonts w:ascii="Arial" w:hAnsi="Arial" w:cs="Arial"/>
                <w:sz w:val="22"/>
                <w:szCs w:val="22"/>
              </w:rPr>
            </w:pPr>
          </w:p>
          <w:p w14:paraId="14E30212" w14:textId="77777777" w:rsidR="00843480" w:rsidRPr="000A17E4" w:rsidRDefault="00843480" w:rsidP="00F94553">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63D31A9E" w14:textId="77777777" w:rsidR="00843480" w:rsidRPr="000A17E4" w:rsidRDefault="00843480" w:rsidP="00F94553">
            <w:pPr>
              <w:rPr>
                <w:rFonts w:ascii="Arial" w:hAnsi="Arial" w:cs="Arial"/>
                <w:sz w:val="22"/>
                <w:szCs w:val="22"/>
              </w:rPr>
            </w:pPr>
          </w:p>
        </w:tc>
      </w:tr>
      <w:tr w:rsidR="00843480" w:rsidRPr="000A17E4" w14:paraId="3ABA6745" w14:textId="77777777" w:rsidTr="00843480">
        <w:tc>
          <w:tcPr>
            <w:tcW w:w="1458" w:type="dxa"/>
            <w:vMerge/>
          </w:tcPr>
          <w:p w14:paraId="0869DBE4" w14:textId="77777777" w:rsidR="00843480" w:rsidRPr="000A17E4" w:rsidRDefault="00843480" w:rsidP="00F94553">
            <w:pPr>
              <w:jc w:val="right"/>
              <w:rPr>
                <w:rFonts w:ascii="Arial" w:hAnsi="Arial" w:cs="Arial"/>
                <w:sz w:val="22"/>
                <w:szCs w:val="22"/>
              </w:rPr>
            </w:pPr>
          </w:p>
        </w:tc>
        <w:tc>
          <w:tcPr>
            <w:tcW w:w="5130" w:type="dxa"/>
            <w:tcBorders>
              <w:top w:val="single" w:sz="4" w:space="0" w:color="auto"/>
            </w:tcBorders>
          </w:tcPr>
          <w:p w14:paraId="60256D14" w14:textId="7CEC8FD0" w:rsidR="00843480" w:rsidRPr="000A17E4" w:rsidRDefault="00843480" w:rsidP="00F94553">
            <w:pPr>
              <w:rPr>
                <w:rFonts w:ascii="Arial" w:hAnsi="Arial" w:cs="Arial"/>
                <w:sz w:val="22"/>
                <w:szCs w:val="22"/>
              </w:rPr>
            </w:pPr>
            <w:r>
              <w:rPr>
                <w:rFonts w:ascii="Arial" w:hAnsi="Arial" w:cs="Arial"/>
                <w:sz w:val="22"/>
                <w:szCs w:val="22"/>
              </w:rPr>
              <w:t>Joan Blainey</w:t>
            </w:r>
            <w:r w:rsidRPr="000A17E4">
              <w:rPr>
                <w:rFonts w:ascii="Arial" w:hAnsi="Arial" w:cs="Arial"/>
                <w:sz w:val="22"/>
                <w:szCs w:val="22"/>
              </w:rPr>
              <w:t xml:space="preserve"> </w:t>
            </w:r>
          </w:p>
          <w:p w14:paraId="16D67B66" w14:textId="1721CA47" w:rsidR="00843480" w:rsidRPr="000A17E4" w:rsidRDefault="00843480" w:rsidP="00F94553">
            <w:pPr>
              <w:rPr>
                <w:rFonts w:ascii="Arial" w:hAnsi="Arial" w:cs="Arial"/>
                <w:sz w:val="22"/>
                <w:szCs w:val="22"/>
              </w:rPr>
            </w:pPr>
            <w:r>
              <w:rPr>
                <w:rFonts w:ascii="Arial" w:hAnsi="Arial" w:cs="Arial"/>
                <w:sz w:val="22"/>
                <w:szCs w:val="22"/>
              </w:rPr>
              <w:t>INTERA, Incorporated</w:t>
            </w:r>
          </w:p>
        </w:tc>
        <w:tc>
          <w:tcPr>
            <w:tcW w:w="1134" w:type="dxa"/>
          </w:tcPr>
          <w:p w14:paraId="3D48B772" w14:textId="77777777" w:rsidR="00843480" w:rsidRPr="000A17E4" w:rsidRDefault="00843480" w:rsidP="00F94553">
            <w:pPr>
              <w:jc w:val="right"/>
              <w:rPr>
                <w:rFonts w:ascii="Arial" w:hAnsi="Arial" w:cs="Arial"/>
                <w:sz w:val="22"/>
                <w:szCs w:val="22"/>
              </w:rPr>
            </w:pPr>
          </w:p>
        </w:tc>
        <w:tc>
          <w:tcPr>
            <w:tcW w:w="1746" w:type="dxa"/>
            <w:tcBorders>
              <w:top w:val="single" w:sz="4" w:space="0" w:color="auto"/>
            </w:tcBorders>
          </w:tcPr>
          <w:p w14:paraId="29B25D84" w14:textId="77777777" w:rsidR="00843480" w:rsidRPr="000A17E4" w:rsidRDefault="00843480" w:rsidP="00F94553">
            <w:pPr>
              <w:rPr>
                <w:rFonts w:ascii="Arial" w:hAnsi="Arial" w:cs="Arial"/>
                <w:sz w:val="22"/>
                <w:szCs w:val="22"/>
              </w:rPr>
            </w:pPr>
          </w:p>
        </w:tc>
      </w:tr>
      <w:tr w:rsidR="00843480" w:rsidRPr="000A17E4" w14:paraId="6B459C33" w14:textId="77777777" w:rsidTr="00843480">
        <w:trPr>
          <w:trHeight w:val="80"/>
        </w:trPr>
        <w:tc>
          <w:tcPr>
            <w:tcW w:w="1458" w:type="dxa"/>
          </w:tcPr>
          <w:p w14:paraId="0BAA1A37" w14:textId="77777777" w:rsidR="00843480" w:rsidRPr="000A17E4" w:rsidRDefault="00843480" w:rsidP="000A17E4">
            <w:pPr>
              <w:jc w:val="right"/>
              <w:rPr>
                <w:rFonts w:ascii="Arial" w:hAnsi="Arial" w:cs="Arial"/>
                <w:sz w:val="22"/>
                <w:szCs w:val="22"/>
              </w:rPr>
            </w:pPr>
          </w:p>
        </w:tc>
        <w:tc>
          <w:tcPr>
            <w:tcW w:w="5130" w:type="dxa"/>
          </w:tcPr>
          <w:p w14:paraId="17BC6C13" w14:textId="77777777" w:rsidR="00843480" w:rsidRPr="000A17E4" w:rsidRDefault="00843480">
            <w:pPr>
              <w:rPr>
                <w:rFonts w:ascii="Arial" w:hAnsi="Arial" w:cs="Arial"/>
                <w:sz w:val="22"/>
                <w:szCs w:val="22"/>
              </w:rPr>
            </w:pPr>
          </w:p>
        </w:tc>
        <w:tc>
          <w:tcPr>
            <w:tcW w:w="1134" w:type="dxa"/>
          </w:tcPr>
          <w:p w14:paraId="328AE24E" w14:textId="77777777" w:rsidR="00843480" w:rsidRPr="000A17E4" w:rsidRDefault="00843480" w:rsidP="000A17E4">
            <w:pPr>
              <w:jc w:val="right"/>
              <w:rPr>
                <w:rFonts w:ascii="Arial" w:hAnsi="Arial" w:cs="Arial"/>
                <w:sz w:val="22"/>
                <w:szCs w:val="22"/>
              </w:rPr>
            </w:pPr>
          </w:p>
        </w:tc>
        <w:tc>
          <w:tcPr>
            <w:tcW w:w="1746" w:type="dxa"/>
          </w:tcPr>
          <w:p w14:paraId="1518962B" w14:textId="77777777" w:rsidR="00843480" w:rsidRPr="000A17E4" w:rsidRDefault="00843480">
            <w:pPr>
              <w:rPr>
                <w:rFonts w:ascii="Arial" w:hAnsi="Arial" w:cs="Arial"/>
                <w:sz w:val="22"/>
                <w:szCs w:val="22"/>
              </w:rPr>
            </w:pPr>
          </w:p>
        </w:tc>
      </w:tr>
      <w:tr w:rsidR="00421B25" w:rsidRPr="000A17E4" w14:paraId="62700CA7" w14:textId="77777777" w:rsidTr="00843480">
        <w:tc>
          <w:tcPr>
            <w:tcW w:w="1458" w:type="dxa"/>
            <w:vMerge w:val="restart"/>
          </w:tcPr>
          <w:p w14:paraId="4AC4B1BB" w14:textId="77777777" w:rsidR="00421B25" w:rsidRPr="000A17E4" w:rsidRDefault="00421B25" w:rsidP="000A17E4">
            <w:pPr>
              <w:jc w:val="right"/>
              <w:rPr>
                <w:rFonts w:ascii="Arial" w:hAnsi="Arial" w:cs="Arial"/>
                <w:sz w:val="22"/>
                <w:szCs w:val="22"/>
              </w:rPr>
            </w:pPr>
            <w:r w:rsidRPr="000A17E4">
              <w:rPr>
                <w:rFonts w:ascii="Arial" w:hAnsi="Arial" w:cs="Arial"/>
                <w:sz w:val="22"/>
                <w:szCs w:val="22"/>
              </w:rPr>
              <w:t>Quality Assurance</w:t>
            </w:r>
            <w:r w:rsidR="004D1FAD">
              <w:rPr>
                <w:rFonts w:ascii="Arial" w:hAnsi="Arial" w:cs="Arial"/>
                <w:sz w:val="22"/>
                <w:szCs w:val="22"/>
              </w:rPr>
              <w:t xml:space="preserve"> Reviewer</w:t>
            </w:r>
          </w:p>
        </w:tc>
        <w:tc>
          <w:tcPr>
            <w:tcW w:w="5130" w:type="dxa"/>
            <w:tcBorders>
              <w:bottom w:val="single" w:sz="4" w:space="0" w:color="auto"/>
            </w:tcBorders>
          </w:tcPr>
          <w:p w14:paraId="76E32C3F" w14:textId="77777777" w:rsidR="00421B25" w:rsidRPr="000A17E4" w:rsidRDefault="00421B25">
            <w:pPr>
              <w:rPr>
                <w:rFonts w:ascii="Arial" w:hAnsi="Arial" w:cs="Arial"/>
                <w:sz w:val="22"/>
                <w:szCs w:val="22"/>
              </w:rPr>
            </w:pPr>
          </w:p>
        </w:tc>
        <w:tc>
          <w:tcPr>
            <w:tcW w:w="1134" w:type="dxa"/>
          </w:tcPr>
          <w:p w14:paraId="04255A83" w14:textId="77777777" w:rsidR="00421B25" w:rsidRPr="000A17E4" w:rsidRDefault="00421B25" w:rsidP="000A17E4">
            <w:pPr>
              <w:jc w:val="right"/>
              <w:rPr>
                <w:rFonts w:ascii="Arial" w:hAnsi="Arial" w:cs="Arial"/>
                <w:sz w:val="22"/>
                <w:szCs w:val="22"/>
              </w:rPr>
            </w:pPr>
          </w:p>
          <w:p w14:paraId="280DFD2D" w14:textId="77777777" w:rsidR="00421B25" w:rsidRPr="000A17E4" w:rsidRDefault="00421B25" w:rsidP="000A17E4">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3BB679EB" w14:textId="77777777" w:rsidR="00421B25" w:rsidRPr="000A17E4" w:rsidRDefault="00421B25">
            <w:pPr>
              <w:rPr>
                <w:rFonts w:ascii="Arial" w:hAnsi="Arial" w:cs="Arial"/>
                <w:sz w:val="22"/>
                <w:szCs w:val="22"/>
              </w:rPr>
            </w:pPr>
          </w:p>
        </w:tc>
      </w:tr>
      <w:tr w:rsidR="00421B25" w:rsidRPr="000A17E4" w14:paraId="6C226101" w14:textId="77777777" w:rsidTr="00F50D7E">
        <w:tc>
          <w:tcPr>
            <w:tcW w:w="1458" w:type="dxa"/>
            <w:vMerge/>
          </w:tcPr>
          <w:p w14:paraId="7FA24C2A" w14:textId="77777777" w:rsidR="00421B25" w:rsidRPr="000A17E4" w:rsidRDefault="00421B25" w:rsidP="000A17E4">
            <w:pPr>
              <w:jc w:val="right"/>
              <w:rPr>
                <w:rFonts w:ascii="Arial" w:hAnsi="Arial" w:cs="Arial"/>
                <w:sz w:val="22"/>
                <w:szCs w:val="22"/>
              </w:rPr>
            </w:pPr>
          </w:p>
        </w:tc>
        <w:tc>
          <w:tcPr>
            <w:tcW w:w="5130" w:type="dxa"/>
            <w:tcBorders>
              <w:top w:val="single" w:sz="4" w:space="0" w:color="auto"/>
            </w:tcBorders>
          </w:tcPr>
          <w:p w14:paraId="1050DDDF" w14:textId="77777777" w:rsidR="00421B25" w:rsidRPr="000A17E4" w:rsidRDefault="00421B25" w:rsidP="005F3A0A">
            <w:pPr>
              <w:rPr>
                <w:rFonts w:ascii="Arial" w:hAnsi="Arial" w:cs="Arial"/>
                <w:sz w:val="22"/>
                <w:szCs w:val="22"/>
              </w:rPr>
            </w:pPr>
            <w:r>
              <w:rPr>
                <w:rFonts w:ascii="Arial" w:hAnsi="Arial" w:cs="Arial"/>
                <w:sz w:val="22"/>
                <w:szCs w:val="22"/>
              </w:rPr>
              <w:t>Jose A. Archuleta</w:t>
            </w:r>
            <w:r w:rsidRPr="000A17E4">
              <w:rPr>
                <w:rFonts w:ascii="Arial" w:hAnsi="Arial" w:cs="Arial"/>
                <w:sz w:val="22"/>
                <w:szCs w:val="22"/>
              </w:rPr>
              <w:t xml:space="preserve">, </w:t>
            </w:r>
            <w:r w:rsidR="00B44747">
              <w:rPr>
                <w:rFonts w:ascii="Arial" w:hAnsi="Arial" w:cs="Arial"/>
                <w:sz w:val="22"/>
                <w:szCs w:val="22"/>
              </w:rPr>
              <w:t xml:space="preserve">Senior </w:t>
            </w:r>
            <w:r>
              <w:rPr>
                <w:rFonts w:ascii="Arial" w:hAnsi="Arial" w:cs="Arial"/>
                <w:sz w:val="22"/>
                <w:szCs w:val="22"/>
              </w:rPr>
              <w:t>Quality Engineer</w:t>
            </w:r>
          </w:p>
          <w:p w14:paraId="095C7C2C" w14:textId="77777777" w:rsidR="00421B25" w:rsidRPr="000A17E4" w:rsidRDefault="00421B25" w:rsidP="005F3A0A">
            <w:pPr>
              <w:rPr>
                <w:rFonts w:ascii="Arial" w:hAnsi="Arial" w:cs="Arial"/>
                <w:sz w:val="22"/>
                <w:szCs w:val="22"/>
              </w:rPr>
            </w:pPr>
            <w:r w:rsidRPr="000A17E4">
              <w:rPr>
                <w:rFonts w:ascii="Arial" w:hAnsi="Arial" w:cs="Arial"/>
                <w:sz w:val="22"/>
                <w:szCs w:val="22"/>
              </w:rPr>
              <w:t>CHPRC</w:t>
            </w:r>
          </w:p>
        </w:tc>
        <w:tc>
          <w:tcPr>
            <w:tcW w:w="1134" w:type="dxa"/>
          </w:tcPr>
          <w:p w14:paraId="3C145463" w14:textId="77777777" w:rsidR="00421B25" w:rsidRPr="000A17E4" w:rsidRDefault="00421B25" w:rsidP="000A17E4">
            <w:pPr>
              <w:jc w:val="right"/>
              <w:rPr>
                <w:rFonts w:ascii="Arial" w:hAnsi="Arial" w:cs="Arial"/>
                <w:sz w:val="22"/>
                <w:szCs w:val="22"/>
              </w:rPr>
            </w:pPr>
          </w:p>
        </w:tc>
        <w:tc>
          <w:tcPr>
            <w:tcW w:w="1746" w:type="dxa"/>
            <w:tcBorders>
              <w:top w:val="single" w:sz="4" w:space="0" w:color="auto"/>
            </w:tcBorders>
          </w:tcPr>
          <w:p w14:paraId="72F640D7" w14:textId="77777777" w:rsidR="00421B25" w:rsidRPr="000A17E4" w:rsidRDefault="00421B25">
            <w:pPr>
              <w:rPr>
                <w:rFonts w:ascii="Arial" w:hAnsi="Arial" w:cs="Arial"/>
                <w:sz w:val="22"/>
                <w:szCs w:val="22"/>
              </w:rPr>
            </w:pPr>
          </w:p>
        </w:tc>
      </w:tr>
      <w:tr w:rsidR="00BA4290" w:rsidRPr="000A17E4" w14:paraId="1BA8CC56" w14:textId="77777777" w:rsidTr="00843480">
        <w:trPr>
          <w:trHeight w:val="80"/>
        </w:trPr>
        <w:tc>
          <w:tcPr>
            <w:tcW w:w="1458" w:type="dxa"/>
          </w:tcPr>
          <w:p w14:paraId="7DF04897" w14:textId="41608657" w:rsidR="00BA4290" w:rsidRPr="000A17E4" w:rsidRDefault="00BA4290" w:rsidP="00BA4290">
            <w:pPr>
              <w:jc w:val="right"/>
              <w:rPr>
                <w:rFonts w:ascii="Arial" w:hAnsi="Arial" w:cs="Arial"/>
                <w:sz w:val="22"/>
                <w:szCs w:val="22"/>
              </w:rPr>
            </w:pPr>
          </w:p>
        </w:tc>
        <w:tc>
          <w:tcPr>
            <w:tcW w:w="5130" w:type="dxa"/>
          </w:tcPr>
          <w:p w14:paraId="061DB1FC" w14:textId="77777777" w:rsidR="00BA4290" w:rsidRPr="000A17E4" w:rsidRDefault="00BA4290" w:rsidP="000A17E4">
            <w:pPr>
              <w:rPr>
                <w:rFonts w:ascii="Arial" w:hAnsi="Arial" w:cs="Arial"/>
                <w:sz w:val="22"/>
                <w:szCs w:val="22"/>
              </w:rPr>
            </w:pPr>
          </w:p>
        </w:tc>
        <w:tc>
          <w:tcPr>
            <w:tcW w:w="1134" w:type="dxa"/>
          </w:tcPr>
          <w:p w14:paraId="3C41BE07" w14:textId="77777777" w:rsidR="00BA4290" w:rsidRPr="000A17E4" w:rsidRDefault="00BA4290" w:rsidP="000A17E4">
            <w:pPr>
              <w:jc w:val="right"/>
              <w:rPr>
                <w:rFonts w:ascii="Arial" w:hAnsi="Arial" w:cs="Arial"/>
                <w:sz w:val="22"/>
                <w:szCs w:val="22"/>
              </w:rPr>
            </w:pPr>
          </w:p>
        </w:tc>
        <w:tc>
          <w:tcPr>
            <w:tcW w:w="1746" w:type="dxa"/>
          </w:tcPr>
          <w:p w14:paraId="4123F633" w14:textId="77777777" w:rsidR="00BA4290" w:rsidRPr="000A17E4" w:rsidRDefault="00BA4290" w:rsidP="000A17E4">
            <w:pPr>
              <w:rPr>
                <w:rFonts w:ascii="Arial" w:hAnsi="Arial" w:cs="Arial"/>
                <w:sz w:val="22"/>
                <w:szCs w:val="22"/>
              </w:rPr>
            </w:pPr>
          </w:p>
        </w:tc>
      </w:tr>
      <w:tr w:rsidR="00843480" w:rsidRPr="000A17E4" w14:paraId="13DA4C60" w14:textId="77777777" w:rsidTr="00421B25">
        <w:tc>
          <w:tcPr>
            <w:tcW w:w="1458" w:type="dxa"/>
            <w:vMerge w:val="restart"/>
          </w:tcPr>
          <w:p w14:paraId="35B3AF7F" w14:textId="2F0E8B9A" w:rsidR="00843480" w:rsidRPr="000A17E4" w:rsidRDefault="00843480" w:rsidP="00BA4290">
            <w:pPr>
              <w:jc w:val="right"/>
              <w:rPr>
                <w:rFonts w:ascii="Arial" w:hAnsi="Arial" w:cs="Arial"/>
                <w:sz w:val="22"/>
                <w:szCs w:val="22"/>
              </w:rPr>
            </w:pPr>
            <w:r>
              <w:rPr>
                <w:rFonts w:ascii="Arial" w:hAnsi="Arial" w:cs="Arial"/>
                <w:sz w:val="22"/>
                <w:szCs w:val="22"/>
              </w:rPr>
              <w:t>Technical Authority &amp; Independent Technical Reviewer</w:t>
            </w:r>
          </w:p>
        </w:tc>
        <w:tc>
          <w:tcPr>
            <w:tcW w:w="5130" w:type="dxa"/>
            <w:tcBorders>
              <w:bottom w:val="single" w:sz="4" w:space="0" w:color="auto"/>
            </w:tcBorders>
          </w:tcPr>
          <w:p w14:paraId="49607414" w14:textId="77777777" w:rsidR="00843480" w:rsidRPr="000A17E4" w:rsidRDefault="00843480" w:rsidP="000A17E4">
            <w:pPr>
              <w:rPr>
                <w:rFonts w:ascii="Arial" w:hAnsi="Arial" w:cs="Arial"/>
                <w:sz w:val="22"/>
                <w:szCs w:val="22"/>
              </w:rPr>
            </w:pPr>
          </w:p>
        </w:tc>
        <w:tc>
          <w:tcPr>
            <w:tcW w:w="1134" w:type="dxa"/>
            <w:vAlign w:val="bottom"/>
          </w:tcPr>
          <w:p w14:paraId="1451EE0C" w14:textId="77777777" w:rsidR="00843480" w:rsidRPr="000A17E4" w:rsidRDefault="00843480" w:rsidP="00421B25">
            <w:pPr>
              <w:jc w:val="right"/>
              <w:rPr>
                <w:rFonts w:ascii="Arial" w:hAnsi="Arial" w:cs="Arial"/>
                <w:sz w:val="22"/>
                <w:szCs w:val="22"/>
              </w:rPr>
            </w:pPr>
          </w:p>
          <w:p w14:paraId="2626007A" w14:textId="77777777" w:rsidR="00843480" w:rsidRPr="000A17E4" w:rsidRDefault="00843480" w:rsidP="00421B25">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1AED120D" w14:textId="77777777" w:rsidR="00843480" w:rsidRPr="000A17E4" w:rsidRDefault="00843480" w:rsidP="000A17E4">
            <w:pPr>
              <w:rPr>
                <w:rFonts w:ascii="Arial" w:hAnsi="Arial" w:cs="Arial"/>
                <w:sz w:val="22"/>
                <w:szCs w:val="22"/>
              </w:rPr>
            </w:pPr>
          </w:p>
        </w:tc>
      </w:tr>
      <w:tr w:rsidR="00843480" w:rsidRPr="000A17E4" w14:paraId="5844674D" w14:textId="77777777" w:rsidTr="00421B25">
        <w:tc>
          <w:tcPr>
            <w:tcW w:w="1458" w:type="dxa"/>
            <w:vMerge/>
          </w:tcPr>
          <w:p w14:paraId="38B0B593" w14:textId="77777777" w:rsidR="00843480" w:rsidRPr="000A17E4" w:rsidRDefault="00843480" w:rsidP="000A17E4">
            <w:pPr>
              <w:jc w:val="right"/>
              <w:rPr>
                <w:rFonts w:ascii="Arial" w:hAnsi="Arial" w:cs="Arial"/>
                <w:sz w:val="22"/>
                <w:szCs w:val="22"/>
              </w:rPr>
            </w:pPr>
          </w:p>
        </w:tc>
        <w:tc>
          <w:tcPr>
            <w:tcW w:w="5130" w:type="dxa"/>
            <w:tcBorders>
              <w:top w:val="single" w:sz="4" w:space="0" w:color="auto"/>
            </w:tcBorders>
          </w:tcPr>
          <w:p w14:paraId="6E3292CE" w14:textId="77777777" w:rsidR="00843480" w:rsidRPr="000A17E4" w:rsidRDefault="00843480" w:rsidP="005F3A0A">
            <w:pPr>
              <w:rPr>
                <w:rFonts w:ascii="Arial" w:hAnsi="Arial" w:cs="Arial"/>
                <w:sz w:val="22"/>
                <w:szCs w:val="22"/>
              </w:rPr>
            </w:pPr>
            <w:r>
              <w:rPr>
                <w:rFonts w:ascii="Arial" w:hAnsi="Arial" w:cs="Arial"/>
                <w:sz w:val="22"/>
                <w:szCs w:val="22"/>
              </w:rPr>
              <w:t>Sunil Mehta</w:t>
            </w:r>
            <w:r w:rsidRPr="000A17E4">
              <w:rPr>
                <w:rFonts w:ascii="Arial" w:hAnsi="Arial" w:cs="Arial"/>
                <w:sz w:val="22"/>
                <w:szCs w:val="22"/>
              </w:rPr>
              <w:t xml:space="preserve">, </w:t>
            </w:r>
            <w:r>
              <w:rPr>
                <w:rFonts w:ascii="Arial" w:hAnsi="Arial" w:cs="Arial"/>
                <w:sz w:val="22"/>
                <w:szCs w:val="22"/>
              </w:rPr>
              <w:t>Senior Scientist</w:t>
            </w:r>
          </w:p>
          <w:p w14:paraId="2536D0D7" w14:textId="77777777" w:rsidR="00843480" w:rsidRPr="000A17E4" w:rsidRDefault="00843480" w:rsidP="005F3A0A">
            <w:pPr>
              <w:rPr>
                <w:rFonts w:ascii="Arial" w:hAnsi="Arial" w:cs="Arial"/>
                <w:sz w:val="22"/>
                <w:szCs w:val="22"/>
              </w:rPr>
            </w:pPr>
            <w:r w:rsidRPr="000A17E4">
              <w:rPr>
                <w:rFonts w:ascii="Arial" w:hAnsi="Arial" w:cs="Arial"/>
                <w:sz w:val="22"/>
                <w:szCs w:val="22"/>
              </w:rPr>
              <w:t>CHPRC</w:t>
            </w:r>
          </w:p>
        </w:tc>
        <w:tc>
          <w:tcPr>
            <w:tcW w:w="1134" w:type="dxa"/>
          </w:tcPr>
          <w:p w14:paraId="42F68014" w14:textId="77777777" w:rsidR="00843480" w:rsidRPr="000A17E4" w:rsidRDefault="00843480">
            <w:pPr>
              <w:rPr>
                <w:rFonts w:ascii="Arial" w:hAnsi="Arial" w:cs="Arial"/>
                <w:sz w:val="22"/>
                <w:szCs w:val="22"/>
              </w:rPr>
            </w:pPr>
          </w:p>
        </w:tc>
        <w:tc>
          <w:tcPr>
            <w:tcW w:w="1746" w:type="dxa"/>
            <w:tcBorders>
              <w:top w:val="single" w:sz="4" w:space="0" w:color="auto"/>
            </w:tcBorders>
          </w:tcPr>
          <w:p w14:paraId="059C4D0C" w14:textId="77777777" w:rsidR="00843480" w:rsidRPr="000A17E4" w:rsidRDefault="00843480">
            <w:pPr>
              <w:rPr>
                <w:rFonts w:ascii="Arial" w:hAnsi="Arial" w:cs="Arial"/>
                <w:sz w:val="22"/>
                <w:szCs w:val="22"/>
              </w:rPr>
            </w:pPr>
          </w:p>
        </w:tc>
      </w:tr>
      <w:tr w:rsidR="00421B25" w:rsidRPr="000A17E4" w14:paraId="2777D304" w14:textId="77777777" w:rsidTr="00843480">
        <w:trPr>
          <w:trHeight w:val="80"/>
        </w:trPr>
        <w:tc>
          <w:tcPr>
            <w:tcW w:w="1458" w:type="dxa"/>
          </w:tcPr>
          <w:p w14:paraId="533BD9AD" w14:textId="77777777" w:rsidR="00421B25" w:rsidRPr="000A17E4" w:rsidRDefault="00421B25" w:rsidP="000A17E4">
            <w:pPr>
              <w:jc w:val="right"/>
              <w:rPr>
                <w:rFonts w:ascii="Arial" w:hAnsi="Arial" w:cs="Arial"/>
                <w:sz w:val="22"/>
                <w:szCs w:val="22"/>
              </w:rPr>
            </w:pPr>
          </w:p>
        </w:tc>
        <w:tc>
          <w:tcPr>
            <w:tcW w:w="5130" w:type="dxa"/>
          </w:tcPr>
          <w:p w14:paraId="3A1AA07C" w14:textId="77777777" w:rsidR="00421B25" w:rsidRDefault="00421B25" w:rsidP="005F3A0A">
            <w:pPr>
              <w:rPr>
                <w:rFonts w:ascii="Arial" w:hAnsi="Arial" w:cs="Arial"/>
                <w:sz w:val="22"/>
                <w:szCs w:val="22"/>
              </w:rPr>
            </w:pPr>
          </w:p>
        </w:tc>
        <w:tc>
          <w:tcPr>
            <w:tcW w:w="1134" w:type="dxa"/>
          </w:tcPr>
          <w:p w14:paraId="2A8B7856" w14:textId="77777777" w:rsidR="00421B25" w:rsidRPr="000A17E4" w:rsidRDefault="00421B25">
            <w:pPr>
              <w:rPr>
                <w:rFonts w:ascii="Arial" w:hAnsi="Arial" w:cs="Arial"/>
                <w:sz w:val="22"/>
                <w:szCs w:val="22"/>
              </w:rPr>
            </w:pPr>
          </w:p>
        </w:tc>
        <w:tc>
          <w:tcPr>
            <w:tcW w:w="1746" w:type="dxa"/>
          </w:tcPr>
          <w:p w14:paraId="43943310" w14:textId="77777777" w:rsidR="00421B25" w:rsidRPr="000A17E4" w:rsidRDefault="00421B25">
            <w:pPr>
              <w:rPr>
                <w:rFonts w:ascii="Arial" w:hAnsi="Arial" w:cs="Arial"/>
                <w:sz w:val="22"/>
                <w:szCs w:val="22"/>
              </w:rPr>
            </w:pPr>
          </w:p>
        </w:tc>
      </w:tr>
      <w:tr w:rsidR="00421B25" w:rsidRPr="000A17E4" w14:paraId="00AB7692" w14:textId="77777777" w:rsidTr="00421B25">
        <w:tc>
          <w:tcPr>
            <w:tcW w:w="1458" w:type="dxa"/>
            <w:vMerge w:val="restart"/>
          </w:tcPr>
          <w:p w14:paraId="3AE71100" w14:textId="77777777" w:rsidR="00421B25" w:rsidRPr="000A17E4" w:rsidRDefault="00421B25" w:rsidP="00D72806">
            <w:pPr>
              <w:jc w:val="right"/>
              <w:rPr>
                <w:rFonts w:ascii="Arial" w:hAnsi="Arial" w:cs="Arial"/>
                <w:sz w:val="22"/>
                <w:szCs w:val="22"/>
              </w:rPr>
            </w:pPr>
            <w:r>
              <w:rPr>
                <w:rFonts w:ascii="Arial" w:hAnsi="Arial" w:cs="Arial"/>
                <w:sz w:val="22"/>
                <w:szCs w:val="22"/>
              </w:rPr>
              <w:t>Responsible Manager</w:t>
            </w:r>
          </w:p>
        </w:tc>
        <w:tc>
          <w:tcPr>
            <w:tcW w:w="5130" w:type="dxa"/>
            <w:tcBorders>
              <w:bottom w:val="single" w:sz="4" w:space="0" w:color="auto"/>
            </w:tcBorders>
          </w:tcPr>
          <w:p w14:paraId="4D8410F4" w14:textId="77777777" w:rsidR="00421B25" w:rsidRPr="000A17E4" w:rsidRDefault="00421B25" w:rsidP="00D72806">
            <w:pPr>
              <w:rPr>
                <w:rFonts w:ascii="Arial" w:hAnsi="Arial" w:cs="Arial"/>
                <w:sz w:val="22"/>
                <w:szCs w:val="22"/>
              </w:rPr>
            </w:pPr>
          </w:p>
          <w:p w14:paraId="5E8B4651" w14:textId="77777777" w:rsidR="00421B25" w:rsidRPr="000A17E4" w:rsidRDefault="00421B25" w:rsidP="00D72806">
            <w:pPr>
              <w:rPr>
                <w:rFonts w:ascii="Arial" w:hAnsi="Arial" w:cs="Arial"/>
                <w:sz w:val="22"/>
                <w:szCs w:val="22"/>
              </w:rPr>
            </w:pPr>
          </w:p>
        </w:tc>
        <w:tc>
          <w:tcPr>
            <w:tcW w:w="1134" w:type="dxa"/>
            <w:vAlign w:val="bottom"/>
          </w:tcPr>
          <w:p w14:paraId="20157DED" w14:textId="77777777" w:rsidR="00421B25" w:rsidRPr="000A17E4" w:rsidRDefault="00421B25" w:rsidP="00421B25">
            <w:pPr>
              <w:jc w:val="right"/>
              <w:rPr>
                <w:rFonts w:ascii="Arial" w:hAnsi="Arial" w:cs="Arial"/>
                <w:sz w:val="22"/>
                <w:szCs w:val="22"/>
              </w:rPr>
            </w:pPr>
          </w:p>
          <w:p w14:paraId="738CA12C" w14:textId="77777777" w:rsidR="00421B25" w:rsidRPr="000A17E4" w:rsidRDefault="00421B25" w:rsidP="00421B25">
            <w:pPr>
              <w:jc w:val="right"/>
              <w:rPr>
                <w:rFonts w:ascii="Arial" w:hAnsi="Arial" w:cs="Arial"/>
                <w:sz w:val="22"/>
                <w:szCs w:val="22"/>
              </w:rPr>
            </w:pPr>
            <w:r w:rsidRPr="000A17E4">
              <w:rPr>
                <w:rFonts w:ascii="Arial" w:hAnsi="Arial" w:cs="Arial"/>
                <w:sz w:val="22"/>
                <w:szCs w:val="22"/>
              </w:rPr>
              <w:t>Date</w:t>
            </w:r>
          </w:p>
        </w:tc>
        <w:tc>
          <w:tcPr>
            <w:tcW w:w="1746" w:type="dxa"/>
            <w:tcBorders>
              <w:bottom w:val="single" w:sz="4" w:space="0" w:color="auto"/>
            </w:tcBorders>
          </w:tcPr>
          <w:p w14:paraId="750FF809" w14:textId="77777777" w:rsidR="00421B25" w:rsidRPr="000A17E4" w:rsidRDefault="00421B25" w:rsidP="00D72806">
            <w:pPr>
              <w:rPr>
                <w:rFonts w:ascii="Arial" w:hAnsi="Arial" w:cs="Arial"/>
                <w:sz w:val="22"/>
                <w:szCs w:val="22"/>
              </w:rPr>
            </w:pPr>
          </w:p>
        </w:tc>
      </w:tr>
      <w:tr w:rsidR="00421B25" w:rsidRPr="000A17E4" w14:paraId="5B25A97E" w14:textId="77777777" w:rsidTr="00F50D7E">
        <w:tc>
          <w:tcPr>
            <w:tcW w:w="1458" w:type="dxa"/>
            <w:vMerge/>
          </w:tcPr>
          <w:p w14:paraId="4CF077E9" w14:textId="77777777" w:rsidR="00421B25" w:rsidRPr="000A17E4" w:rsidRDefault="00421B25" w:rsidP="00D72806">
            <w:pPr>
              <w:jc w:val="right"/>
              <w:rPr>
                <w:rFonts w:ascii="Arial" w:hAnsi="Arial" w:cs="Arial"/>
                <w:sz w:val="22"/>
                <w:szCs w:val="22"/>
              </w:rPr>
            </w:pPr>
          </w:p>
        </w:tc>
        <w:tc>
          <w:tcPr>
            <w:tcW w:w="5130" w:type="dxa"/>
            <w:tcBorders>
              <w:top w:val="single" w:sz="4" w:space="0" w:color="auto"/>
            </w:tcBorders>
          </w:tcPr>
          <w:p w14:paraId="4034FA51" w14:textId="77777777" w:rsidR="00421B25" w:rsidRPr="000A17E4" w:rsidRDefault="00421B25" w:rsidP="00D72806">
            <w:pPr>
              <w:rPr>
                <w:rFonts w:ascii="Arial" w:hAnsi="Arial" w:cs="Arial"/>
                <w:sz w:val="22"/>
                <w:szCs w:val="22"/>
              </w:rPr>
            </w:pPr>
            <w:r>
              <w:rPr>
                <w:rFonts w:ascii="Arial" w:hAnsi="Arial" w:cs="Arial"/>
                <w:sz w:val="22"/>
                <w:szCs w:val="22"/>
              </w:rPr>
              <w:t>Alaa H. Aly</w:t>
            </w:r>
            <w:r w:rsidRPr="000A17E4">
              <w:rPr>
                <w:rFonts w:ascii="Arial" w:hAnsi="Arial" w:cs="Arial"/>
                <w:sz w:val="22"/>
                <w:szCs w:val="22"/>
              </w:rPr>
              <w:t xml:space="preserve">, </w:t>
            </w:r>
            <w:r>
              <w:rPr>
                <w:rFonts w:ascii="Arial" w:hAnsi="Arial" w:cs="Arial"/>
                <w:sz w:val="22"/>
                <w:szCs w:val="22"/>
              </w:rPr>
              <w:t>Risk &amp; Modeling Integration Manager</w:t>
            </w:r>
          </w:p>
          <w:p w14:paraId="4B73BE1B" w14:textId="77777777" w:rsidR="00421B25" w:rsidRPr="000A17E4" w:rsidRDefault="00421B25" w:rsidP="00D72806">
            <w:pPr>
              <w:rPr>
                <w:rFonts w:ascii="Arial" w:hAnsi="Arial" w:cs="Arial"/>
                <w:sz w:val="22"/>
                <w:szCs w:val="22"/>
              </w:rPr>
            </w:pPr>
            <w:r w:rsidRPr="000A17E4">
              <w:rPr>
                <w:rFonts w:ascii="Arial" w:hAnsi="Arial" w:cs="Arial"/>
                <w:sz w:val="22"/>
                <w:szCs w:val="22"/>
              </w:rPr>
              <w:t>CHPRC</w:t>
            </w:r>
          </w:p>
        </w:tc>
        <w:tc>
          <w:tcPr>
            <w:tcW w:w="1134" w:type="dxa"/>
          </w:tcPr>
          <w:p w14:paraId="3250F2FE" w14:textId="77777777" w:rsidR="00421B25" w:rsidRPr="000A17E4" w:rsidRDefault="00421B25" w:rsidP="00D72806">
            <w:pPr>
              <w:jc w:val="right"/>
              <w:rPr>
                <w:rFonts w:ascii="Arial" w:hAnsi="Arial" w:cs="Arial"/>
                <w:sz w:val="22"/>
                <w:szCs w:val="22"/>
              </w:rPr>
            </w:pPr>
          </w:p>
        </w:tc>
        <w:tc>
          <w:tcPr>
            <w:tcW w:w="1746" w:type="dxa"/>
            <w:tcBorders>
              <w:top w:val="single" w:sz="4" w:space="0" w:color="auto"/>
            </w:tcBorders>
          </w:tcPr>
          <w:p w14:paraId="6686C44D" w14:textId="77777777" w:rsidR="00421B25" w:rsidRPr="000A17E4" w:rsidRDefault="00421B25" w:rsidP="00D72806">
            <w:pPr>
              <w:rPr>
                <w:rFonts w:ascii="Arial" w:hAnsi="Arial" w:cs="Arial"/>
                <w:sz w:val="22"/>
                <w:szCs w:val="22"/>
              </w:rPr>
            </w:pPr>
          </w:p>
        </w:tc>
      </w:tr>
    </w:tbl>
    <w:p w14:paraId="4EE439B6" w14:textId="77777777" w:rsidR="007543D1" w:rsidRDefault="007543D1">
      <w:pPr>
        <w:rPr>
          <w:rFonts w:ascii="Arial" w:hAnsi="Arial" w:cs="Arial"/>
          <w:sz w:val="22"/>
          <w:szCs w:val="22"/>
        </w:rPr>
      </w:pPr>
    </w:p>
    <w:p w14:paraId="2486ED63" w14:textId="77777777" w:rsidR="007543D1" w:rsidRDefault="007543D1">
      <w:pPr>
        <w:rPr>
          <w:rFonts w:ascii="Arial" w:hAnsi="Arial" w:cs="Arial"/>
          <w:sz w:val="22"/>
          <w:szCs w:val="22"/>
        </w:rPr>
      </w:pPr>
    </w:p>
    <w:p w14:paraId="28607A98" w14:textId="77777777" w:rsidR="004D1308" w:rsidRDefault="004D1308">
      <w:pPr>
        <w:rPr>
          <w:rFonts w:ascii="Arial" w:hAnsi="Arial" w:cs="Arial"/>
          <w:sz w:val="22"/>
          <w:szCs w:val="22"/>
        </w:rPr>
      </w:pPr>
      <w:r>
        <w:rPr>
          <w:rFonts w:ascii="Arial" w:hAnsi="Arial" w:cs="Arial"/>
          <w:sz w:val="22"/>
          <w:szCs w:val="22"/>
        </w:rPr>
        <w:t xml:space="preserve">Prepared by: </w:t>
      </w:r>
    </w:p>
    <w:p w14:paraId="184BEE7D" w14:textId="77777777" w:rsidR="004D1308" w:rsidRDefault="004D1308">
      <w:pPr>
        <w:rPr>
          <w:rFonts w:ascii="Arial" w:hAnsi="Arial" w:cs="Arial"/>
          <w:sz w:val="22"/>
          <w:szCs w:val="22"/>
        </w:rPr>
      </w:pPr>
    </w:p>
    <w:p w14:paraId="34090003" w14:textId="3794A877" w:rsidR="004D1308" w:rsidRDefault="008328B1" w:rsidP="00A339F9">
      <w:pPr>
        <w:tabs>
          <w:tab w:val="left" w:pos="3410"/>
        </w:tabs>
        <w:rPr>
          <w:rFonts w:ascii="Arial" w:hAnsi="Arial" w:cs="Arial"/>
          <w:sz w:val="22"/>
          <w:szCs w:val="22"/>
        </w:rPr>
      </w:pPr>
      <w:r>
        <w:rPr>
          <w:rFonts w:ascii="Arial" w:hAnsi="Arial" w:cs="Arial"/>
          <w:sz w:val="22"/>
          <w:szCs w:val="22"/>
        </w:rPr>
        <w:t>Joan Blainey</w:t>
      </w:r>
      <w:r w:rsidR="00843480">
        <w:rPr>
          <w:rFonts w:ascii="Arial" w:hAnsi="Arial" w:cs="Arial"/>
          <w:sz w:val="22"/>
          <w:szCs w:val="22"/>
        </w:rPr>
        <w:tab/>
        <w:t>William E. Nichols</w:t>
      </w:r>
    </w:p>
    <w:p w14:paraId="22BDFD20" w14:textId="3B45E95F" w:rsidR="008328B1" w:rsidRDefault="008328B1" w:rsidP="008328B1">
      <w:pPr>
        <w:tabs>
          <w:tab w:val="left" w:pos="3410"/>
        </w:tabs>
        <w:rPr>
          <w:rFonts w:ascii="Arial" w:hAnsi="Arial" w:cs="Arial"/>
          <w:sz w:val="22"/>
          <w:szCs w:val="22"/>
        </w:rPr>
      </w:pPr>
      <w:r>
        <w:rPr>
          <w:rFonts w:ascii="Arial" w:hAnsi="Arial" w:cs="Arial"/>
          <w:sz w:val="22"/>
          <w:szCs w:val="22"/>
        </w:rPr>
        <w:t>INTERA, Incorporated</w:t>
      </w:r>
      <w:r w:rsidR="00843480">
        <w:rPr>
          <w:rFonts w:ascii="Arial" w:hAnsi="Arial" w:cs="Arial"/>
          <w:sz w:val="22"/>
          <w:szCs w:val="22"/>
        </w:rPr>
        <w:tab/>
        <w:t>CHPRC</w:t>
      </w:r>
    </w:p>
    <w:p w14:paraId="65BA9686" w14:textId="77777777" w:rsidR="004D1308" w:rsidRDefault="004D1308">
      <w:pPr>
        <w:rPr>
          <w:rFonts w:ascii="Arial" w:hAnsi="Arial" w:cs="Arial"/>
          <w:sz w:val="22"/>
          <w:szCs w:val="22"/>
        </w:rPr>
      </w:pPr>
    </w:p>
    <w:p w14:paraId="422D756F" w14:textId="42701524" w:rsidR="007543D1" w:rsidRDefault="00843480">
      <w:pPr>
        <w:rPr>
          <w:rFonts w:ascii="Arial" w:hAnsi="Arial" w:cs="Arial"/>
          <w:sz w:val="22"/>
          <w:szCs w:val="22"/>
        </w:rPr>
      </w:pPr>
      <w:r>
        <w:rPr>
          <w:rFonts w:ascii="Arial" w:hAnsi="Arial" w:cs="Arial"/>
          <w:sz w:val="22"/>
          <w:szCs w:val="22"/>
        </w:rPr>
        <w:t xml:space="preserve">November </w:t>
      </w:r>
      <w:r w:rsidR="000837C7">
        <w:rPr>
          <w:rFonts w:ascii="Arial" w:hAnsi="Arial" w:cs="Arial"/>
          <w:sz w:val="22"/>
          <w:szCs w:val="22"/>
        </w:rPr>
        <w:t xml:space="preserve">25, </w:t>
      </w:r>
      <w:r w:rsidR="00212437">
        <w:rPr>
          <w:rFonts w:ascii="Arial" w:hAnsi="Arial" w:cs="Arial"/>
          <w:sz w:val="22"/>
          <w:szCs w:val="22"/>
        </w:rPr>
        <w:t>2015</w:t>
      </w:r>
    </w:p>
    <w:p w14:paraId="64FF0C99" w14:textId="77777777" w:rsidR="0014528C" w:rsidRPr="00EF0E2F" w:rsidRDefault="0014528C" w:rsidP="0014528C">
      <w:pPr>
        <w:pStyle w:val="Heading1"/>
        <w:rPr>
          <w:rFonts w:ascii="Arial" w:hAnsi="Arial"/>
        </w:rPr>
      </w:pPr>
      <w:r w:rsidRPr="00EF0E2F">
        <w:rPr>
          <w:rFonts w:ascii="Arial" w:hAnsi="Arial"/>
        </w:rPr>
        <w:lastRenderedPageBreak/>
        <w:t>OVERVIEW AND SCOPE</w:t>
      </w:r>
    </w:p>
    <w:tbl>
      <w:tblPr>
        <w:tblW w:w="8460"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1170"/>
        <w:gridCol w:w="1571"/>
        <w:gridCol w:w="1129"/>
        <w:gridCol w:w="1718"/>
        <w:gridCol w:w="1522"/>
        <w:gridCol w:w="1350"/>
      </w:tblGrid>
      <w:tr w:rsidR="00E8327B" w:rsidRPr="00C74EB2" w14:paraId="08980E04" w14:textId="77777777" w:rsidTr="00E8327B">
        <w:trPr>
          <w:cantSplit/>
          <w:trHeight w:val="352"/>
          <w:tblHeader/>
        </w:trPr>
        <w:tc>
          <w:tcPr>
            <w:tcW w:w="1170" w:type="dxa"/>
            <w:vAlign w:val="center"/>
          </w:tcPr>
          <w:p w14:paraId="27932B4A" w14:textId="77777777" w:rsidR="00E8327B" w:rsidRPr="008F2F15" w:rsidRDefault="00E8327B" w:rsidP="00E8327B">
            <w:pPr>
              <w:pStyle w:val="Header"/>
              <w:spacing w:before="120"/>
              <w:jc w:val="center"/>
              <w:rPr>
                <w:rFonts w:ascii="Arial" w:hAnsi="Arial" w:cs="Arial"/>
                <w:sz w:val="18"/>
              </w:rPr>
            </w:pPr>
            <w:r>
              <w:rPr>
                <w:rFonts w:ascii="Arial" w:hAnsi="Arial" w:cs="Arial"/>
                <w:sz w:val="18"/>
              </w:rPr>
              <w:t>Acronym</w:t>
            </w:r>
            <w:r w:rsidRPr="008F2F15">
              <w:rPr>
                <w:rFonts w:ascii="Arial" w:hAnsi="Arial" w:cs="Arial"/>
                <w:sz w:val="18"/>
              </w:rPr>
              <w:t>:</w:t>
            </w:r>
          </w:p>
        </w:tc>
        <w:tc>
          <w:tcPr>
            <w:tcW w:w="1571" w:type="dxa"/>
            <w:vAlign w:val="center"/>
          </w:tcPr>
          <w:p w14:paraId="53F08A53" w14:textId="77777777" w:rsidR="00E8327B" w:rsidRPr="008F2F15" w:rsidRDefault="00E07F50" w:rsidP="00E8327B">
            <w:pPr>
              <w:pStyle w:val="Header"/>
              <w:spacing w:before="120"/>
              <w:jc w:val="center"/>
              <w:rPr>
                <w:rFonts w:ascii="Arial" w:hAnsi="Arial" w:cs="Arial"/>
                <w:sz w:val="18"/>
              </w:rPr>
            </w:pPr>
            <w:r>
              <w:rPr>
                <w:rFonts w:ascii="Arial" w:hAnsi="Arial" w:cs="Arial"/>
                <w:sz w:val="18"/>
              </w:rPr>
              <w:t>MODFLOW</w:t>
            </w:r>
          </w:p>
        </w:tc>
        <w:tc>
          <w:tcPr>
            <w:tcW w:w="1129" w:type="dxa"/>
            <w:vAlign w:val="center"/>
          </w:tcPr>
          <w:p w14:paraId="4DF78731" w14:textId="77777777" w:rsidR="00E8327B" w:rsidRPr="008F2F15" w:rsidRDefault="00E8327B" w:rsidP="00E8327B">
            <w:pPr>
              <w:pStyle w:val="Header"/>
              <w:spacing w:before="120"/>
              <w:jc w:val="center"/>
              <w:rPr>
                <w:rFonts w:ascii="Arial" w:hAnsi="Arial" w:cs="Arial"/>
                <w:sz w:val="18"/>
              </w:rPr>
            </w:pPr>
            <w:r>
              <w:rPr>
                <w:rFonts w:ascii="Arial" w:hAnsi="Arial" w:cs="Arial"/>
                <w:sz w:val="18"/>
              </w:rPr>
              <w:t>HISI ID:</w:t>
            </w:r>
          </w:p>
        </w:tc>
        <w:tc>
          <w:tcPr>
            <w:tcW w:w="1718" w:type="dxa"/>
            <w:vAlign w:val="center"/>
          </w:tcPr>
          <w:p w14:paraId="2C0A3200" w14:textId="77777777" w:rsidR="00E8327B" w:rsidRPr="008F2F15" w:rsidRDefault="00E07F50" w:rsidP="00E8327B">
            <w:pPr>
              <w:pStyle w:val="Header"/>
              <w:spacing w:before="120"/>
              <w:jc w:val="center"/>
              <w:rPr>
                <w:rFonts w:ascii="Arial" w:hAnsi="Arial" w:cs="Arial"/>
                <w:sz w:val="18"/>
              </w:rPr>
            </w:pPr>
            <w:r>
              <w:rPr>
                <w:rFonts w:ascii="Arial" w:hAnsi="Arial" w:cs="Arial"/>
                <w:sz w:val="18"/>
              </w:rPr>
              <w:t>2517</w:t>
            </w:r>
          </w:p>
        </w:tc>
        <w:tc>
          <w:tcPr>
            <w:tcW w:w="1522" w:type="dxa"/>
            <w:vAlign w:val="center"/>
          </w:tcPr>
          <w:p w14:paraId="1E2D039E" w14:textId="77777777" w:rsidR="00E8327B" w:rsidRPr="008F2F15" w:rsidRDefault="00E8327B" w:rsidP="00E8327B">
            <w:pPr>
              <w:pStyle w:val="Header"/>
              <w:spacing w:before="120"/>
              <w:jc w:val="center"/>
              <w:rPr>
                <w:rFonts w:ascii="Arial" w:hAnsi="Arial" w:cs="Arial"/>
                <w:sz w:val="18"/>
              </w:rPr>
            </w:pPr>
            <w:r>
              <w:rPr>
                <w:rFonts w:ascii="Arial" w:hAnsi="Arial" w:cs="Arial"/>
                <w:sz w:val="18"/>
              </w:rPr>
              <w:t>Software Grade</w:t>
            </w:r>
            <w:r w:rsidRPr="008F2F15">
              <w:rPr>
                <w:rFonts w:ascii="Arial" w:hAnsi="Arial" w:cs="Arial"/>
                <w:sz w:val="18"/>
              </w:rPr>
              <w:t>:</w:t>
            </w:r>
          </w:p>
        </w:tc>
        <w:tc>
          <w:tcPr>
            <w:tcW w:w="1350" w:type="dxa"/>
            <w:vAlign w:val="center"/>
          </w:tcPr>
          <w:p w14:paraId="3FF0812A" w14:textId="77777777" w:rsidR="00E8327B" w:rsidRPr="008F2F15" w:rsidRDefault="00E07F50" w:rsidP="00E8327B">
            <w:pPr>
              <w:pStyle w:val="Header"/>
              <w:spacing w:before="120"/>
              <w:jc w:val="center"/>
              <w:rPr>
                <w:rFonts w:ascii="Arial" w:hAnsi="Arial" w:cs="Arial"/>
                <w:sz w:val="18"/>
              </w:rPr>
            </w:pPr>
            <w:r>
              <w:rPr>
                <w:rFonts w:ascii="Arial" w:hAnsi="Arial" w:cs="Arial"/>
                <w:sz w:val="18"/>
              </w:rPr>
              <w:t>C</w:t>
            </w:r>
          </w:p>
        </w:tc>
      </w:tr>
      <w:tr w:rsidR="00E07F50" w:rsidRPr="00C74EB2" w14:paraId="234A773B" w14:textId="77777777" w:rsidTr="00E8327B">
        <w:trPr>
          <w:cantSplit/>
          <w:trHeight w:val="352"/>
          <w:tblHeader/>
        </w:trPr>
        <w:tc>
          <w:tcPr>
            <w:tcW w:w="1170" w:type="dxa"/>
            <w:vAlign w:val="center"/>
          </w:tcPr>
          <w:p w14:paraId="4C5E5631" w14:textId="77777777" w:rsidR="00E07F50" w:rsidRPr="008F2F15" w:rsidRDefault="00E07F50" w:rsidP="00433D27">
            <w:pPr>
              <w:pStyle w:val="Header"/>
              <w:spacing w:before="120"/>
              <w:jc w:val="center"/>
              <w:rPr>
                <w:rFonts w:ascii="Arial" w:hAnsi="Arial" w:cs="Arial"/>
                <w:sz w:val="18"/>
              </w:rPr>
            </w:pPr>
            <w:r>
              <w:rPr>
                <w:rFonts w:ascii="Arial" w:hAnsi="Arial" w:cs="Arial"/>
                <w:sz w:val="18"/>
              </w:rPr>
              <w:t>Acronym</w:t>
            </w:r>
            <w:r w:rsidRPr="008F2F15">
              <w:rPr>
                <w:rFonts w:ascii="Arial" w:hAnsi="Arial" w:cs="Arial"/>
                <w:sz w:val="18"/>
              </w:rPr>
              <w:t>:</w:t>
            </w:r>
          </w:p>
        </w:tc>
        <w:tc>
          <w:tcPr>
            <w:tcW w:w="1571" w:type="dxa"/>
            <w:vAlign w:val="center"/>
          </w:tcPr>
          <w:p w14:paraId="5A1D6C1E" w14:textId="77777777" w:rsidR="00E07F50" w:rsidRPr="008F2F15" w:rsidRDefault="00E07F50" w:rsidP="00433D27">
            <w:pPr>
              <w:pStyle w:val="Header"/>
              <w:spacing w:before="120"/>
              <w:jc w:val="center"/>
              <w:rPr>
                <w:rFonts w:ascii="Arial" w:hAnsi="Arial" w:cs="Arial"/>
                <w:sz w:val="18"/>
              </w:rPr>
            </w:pPr>
            <w:r>
              <w:rPr>
                <w:rFonts w:ascii="Arial" w:hAnsi="Arial" w:cs="Arial"/>
                <w:sz w:val="18"/>
              </w:rPr>
              <w:t>MT3DMS</w:t>
            </w:r>
          </w:p>
        </w:tc>
        <w:tc>
          <w:tcPr>
            <w:tcW w:w="1129" w:type="dxa"/>
            <w:vAlign w:val="center"/>
          </w:tcPr>
          <w:p w14:paraId="35C99E54" w14:textId="77777777" w:rsidR="00E07F50" w:rsidRPr="008F2F15" w:rsidRDefault="00E07F50" w:rsidP="00433D27">
            <w:pPr>
              <w:pStyle w:val="Header"/>
              <w:spacing w:before="120"/>
              <w:jc w:val="center"/>
              <w:rPr>
                <w:rFonts w:ascii="Arial" w:hAnsi="Arial" w:cs="Arial"/>
                <w:sz w:val="18"/>
              </w:rPr>
            </w:pPr>
            <w:r>
              <w:rPr>
                <w:rFonts w:ascii="Arial" w:hAnsi="Arial" w:cs="Arial"/>
                <w:sz w:val="18"/>
              </w:rPr>
              <w:t>HISI ID:</w:t>
            </w:r>
          </w:p>
        </w:tc>
        <w:tc>
          <w:tcPr>
            <w:tcW w:w="1718" w:type="dxa"/>
            <w:vAlign w:val="center"/>
          </w:tcPr>
          <w:p w14:paraId="12CBD7C8" w14:textId="77777777" w:rsidR="00E07F50" w:rsidRPr="008F2F15" w:rsidRDefault="00E07F50" w:rsidP="00433D27">
            <w:pPr>
              <w:pStyle w:val="Header"/>
              <w:spacing w:before="120"/>
              <w:jc w:val="center"/>
              <w:rPr>
                <w:rFonts w:ascii="Arial" w:hAnsi="Arial" w:cs="Arial"/>
                <w:sz w:val="18"/>
              </w:rPr>
            </w:pPr>
            <w:r>
              <w:rPr>
                <w:rFonts w:ascii="Arial" w:hAnsi="Arial" w:cs="Arial"/>
                <w:sz w:val="18"/>
              </w:rPr>
              <w:t>2518</w:t>
            </w:r>
          </w:p>
        </w:tc>
        <w:tc>
          <w:tcPr>
            <w:tcW w:w="1522" w:type="dxa"/>
            <w:vAlign w:val="center"/>
          </w:tcPr>
          <w:p w14:paraId="3121D046" w14:textId="77777777" w:rsidR="00E07F50" w:rsidRPr="008F2F15" w:rsidRDefault="00E07F50" w:rsidP="00433D27">
            <w:pPr>
              <w:pStyle w:val="Header"/>
              <w:spacing w:before="120"/>
              <w:jc w:val="center"/>
              <w:rPr>
                <w:rFonts w:ascii="Arial" w:hAnsi="Arial" w:cs="Arial"/>
                <w:sz w:val="18"/>
              </w:rPr>
            </w:pPr>
            <w:r>
              <w:rPr>
                <w:rFonts w:ascii="Arial" w:hAnsi="Arial" w:cs="Arial"/>
                <w:sz w:val="18"/>
              </w:rPr>
              <w:t>Software Grade</w:t>
            </w:r>
            <w:r w:rsidRPr="008F2F15">
              <w:rPr>
                <w:rFonts w:ascii="Arial" w:hAnsi="Arial" w:cs="Arial"/>
                <w:sz w:val="18"/>
              </w:rPr>
              <w:t>:</w:t>
            </w:r>
          </w:p>
        </w:tc>
        <w:tc>
          <w:tcPr>
            <w:tcW w:w="1350" w:type="dxa"/>
            <w:vAlign w:val="center"/>
          </w:tcPr>
          <w:p w14:paraId="793FE53E" w14:textId="77777777" w:rsidR="00E07F50" w:rsidRPr="008F2F15" w:rsidRDefault="00E07F50" w:rsidP="00433D27">
            <w:pPr>
              <w:pStyle w:val="Header"/>
              <w:spacing w:before="120"/>
              <w:jc w:val="center"/>
              <w:rPr>
                <w:rFonts w:ascii="Arial" w:hAnsi="Arial" w:cs="Arial"/>
                <w:sz w:val="18"/>
              </w:rPr>
            </w:pPr>
            <w:r>
              <w:rPr>
                <w:rFonts w:ascii="Arial" w:hAnsi="Arial" w:cs="Arial"/>
                <w:sz w:val="18"/>
              </w:rPr>
              <w:t>C</w:t>
            </w:r>
          </w:p>
        </w:tc>
      </w:tr>
    </w:tbl>
    <w:p w14:paraId="7ACCE813" w14:textId="77777777" w:rsidR="00E8327B" w:rsidRDefault="00E8327B" w:rsidP="0014528C">
      <w:pPr>
        <w:pStyle w:val="H1bodytext"/>
        <w:rPr>
          <w:rFonts w:ascii="Arial" w:hAnsi="Arial" w:cs="Arial"/>
        </w:rPr>
      </w:pPr>
    </w:p>
    <w:p w14:paraId="21F01259" w14:textId="77777777" w:rsidR="00E65D61" w:rsidRDefault="009A53DC" w:rsidP="009A53DC">
      <w:pPr>
        <w:pStyle w:val="H1bodytext"/>
        <w:rPr>
          <w:rFonts w:ascii="Arial" w:hAnsi="Arial" w:cs="Arial"/>
        </w:rPr>
      </w:pPr>
      <w:r w:rsidRPr="009A53DC">
        <w:rPr>
          <w:rFonts w:ascii="Arial" w:hAnsi="Arial" w:cs="Arial"/>
        </w:rPr>
        <w:t xml:space="preserve">The </w:t>
      </w:r>
      <w:r>
        <w:rPr>
          <w:rFonts w:ascii="Arial" w:hAnsi="Arial" w:cs="Arial"/>
        </w:rPr>
        <w:t xml:space="preserve">objective of the </w:t>
      </w:r>
      <w:r w:rsidR="007B0FB2">
        <w:rPr>
          <w:rFonts w:ascii="Arial" w:hAnsi="Arial" w:cs="Arial"/>
        </w:rPr>
        <w:t>testing</w:t>
      </w:r>
      <w:r>
        <w:rPr>
          <w:rFonts w:ascii="Arial" w:hAnsi="Arial" w:cs="Arial"/>
        </w:rPr>
        <w:t xml:space="preserve"> reported in this acceptance test report (ATR) is to demonstrate applicability and suitability for use of the MODFLOW</w:t>
      </w:r>
      <w:r w:rsidR="00745F90">
        <w:rPr>
          <w:rFonts w:ascii="Arial" w:hAnsi="Arial" w:cs="Arial"/>
        </w:rPr>
        <w:t>-2000, MODFLOW-2000-</w:t>
      </w:r>
      <w:r w:rsidR="00A4468F">
        <w:rPr>
          <w:rFonts w:ascii="Arial" w:hAnsi="Arial" w:cs="Arial"/>
        </w:rPr>
        <w:t>MST</w:t>
      </w:r>
      <w:r w:rsidR="00745F90">
        <w:rPr>
          <w:rFonts w:ascii="Arial" w:hAnsi="Arial" w:cs="Arial"/>
        </w:rPr>
        <w:t>,</w:t>
      </w:r>
      <w:r>
        <w:rPr>
          <w:rFonts w:ascii="Arial" w:hAnsi="Arial" w:cs="Arial"/>
        </w:rPr>
        <w:t xml:space="preserve"> and MT3DMS</w:t>
      </w:r>
      <w:r w:rsidR="007B0FB2">
        <w:rPr>
          <w:rFonts w:ascii="Arial" w:hAnsi="Arial" w:cs="Arial"/>
        </w:rPr>
        <w:t>-MST</w:t>
      </w:r>
      <w:r>
        <w:rPr>
          <w:rFonts w:ascii="Arial" w:hAnsi="Arial" w:cs="Arial"/>
        </w:rPr>
        <w:t xml:space="preserve"> software for intended uses at the Hanford Site by the CH2M-HILL Plateau Remediation Company (CHPRC).</w:t>
      </w:r>
    </w:p>
    <w:p w14:paraId="11FC941C" w14:textId="77777777" w:rsidR="00E65D61" w:rsidRDefault="00E65D61" w:rsidP="00A51289">
      <w:pPr>
        <w:pStyle w:val="H1bodytext"/>
        <w:rPr>
          <w:rFonts w:ascii="Arial" w:hAnsi="Arial" w:cs="Arial"/>
        </w:rPr>
      </w:pPr>
      <w:r>
        <w:rPr>
          <w:rFonts w:ascii="Arial" w:hAnsi="Arial" w:cs="Arial"/>
        </w:rPr>
        <w:t xml:space="preserve">MODFLOW-2000 is </w:t>
      </w:r>
      <w:r w:rsidRPr="009A53DC">
        <w:rPr>
          <w:rFonts w:ascii="Arial" w:hAnsi="Arial" w:cs="Arial"/>
        </w:rPr>
        <w:t>a computer code that solves the</w:t>
      </w:r>
      <w:r>
        <w:rPr>
          <w:rFonts w:ascii="Arial" w:hAnsi="Arial" w:cs="Arial"/>
        </w:rPr>
        <w:t xml:space="preserve"> three-dimensional </w:t>
      </w:r>
      <w:r w:rsidRPr="009A53DC">
        <w:rPr>
          <w:rFonts w:ascii="Arial" w:hAnsi="Arial" w:cs="Arial"/>
        </w:rPr>
        <w:t>groundwater flow equation</w:t>
      </w:r>
      <w:r>
        <w:rPr>
          <w:rFonts w:ascii="Arial" w:hAnsi="Arial" w:cs="Arial"/>
        </w:rPr>
        <w:t xml:space="preserve"> for a porous medium using the finite-difference numerical method</w:t>
      </w:r>
      <w:r w:rsidR="00115341">
        <w:rPr>
          <w:rFonts w:ascii="Arial" w:hAnsi="Arial" w:cs="Arial"/>
        </w:rPr>
        <w:t xml:space="preserve">. </w:t>
      </w:r>
      <w:r>
        <w:rPr>
          <w:rFonts w:ascii="Arial" w:hAnsi="Arial" w:cs="Arial"/>
        </w:rPr>
        <w:t xml:space="preserve">The MODFLOW code in its several versions </w:t>
      </w:r>
      <w:r w:rsidRPr="009A53DC">
        <w:rPr>
          <w:rFonts w:ascii="Arial" w:hAnsi="Arial" w:cs="Arial"/>
        </w:rPr>
        <w:t xml:space="preserve">is the most widely used </w:t>
      </w:r>
      <w:r>
        <w:rPr>
          <w:rFonts w:ascii="Arial" w:hAnsi="Arial" w:cs="Arial"/>
        </w:rPr>
        <w:t xml:space="preserve">code </w:t>
      </w:r>
      <w:r w:rsidRPr="009A53DC">
        <w:rPr>
          <w:rFonts w:ascii="Arial" w:hAnsi="Arial" w:cs="Arial"/>
        </w:rPr>
        <w:t>by hydrogeologists in the world to simulate the flow of groundwater through aquifers</w:t>
      </w:r>
      <w:r w:rsidR="00115341">
        <w:rPr>
          <w:rFonts w:ascii="Arial" w:hAnsi="Arial" w:cs="Arial"/>
        </w:rPr>
        <w:t xml:space="preserve">. </w:t>
      </w:r>
      <w:r>
        <w:rPr>
          <w:rFonts w:ascii="Arial" w:hAnsi="Arial" w:cs="Arial"/>
        </w:rPr>
        <w:t>The version</w:t>
      </w:r>
      <w:r w:rsidR="007B0FB2">
        <w:rPr>
          <w:rFonts w:ascii="Arial" w:hAnsi="Arial" w:cs="Arial"/>
        </w:rPr>
        <w:t>s</w:t>
      </w:r>
      <w:r>
        <w:rPr>
          <w:rFonts w:ascii="Arial" w:hAnsi="Arial" w:cs="Arial"/>
        </w:rPr>
        <w:t xml:space="preserve"> tested here </w:t>
      </w:r>
      <w:r w:rsidR="007B0FB2">
        <w:rPr>
          <w:rFonts w:ascii="Arial" w:hAnsi="Arial" w:cs="Arial"/>
        </w:rPr>
        <w:t xml:space="preserve">include both the baseline MODFLOW-2000 </w:t>
      </w:r>
      <w:r w:rsidR="00067E46">
        <w:rPr>
          <w:rFonts w:ascii="Arial" w:hAnsi="Arial" w:cs="Arial"/>
        </w:rPr>
        <w:t xml:space="preserve">distributed by the USGS as well as </w:t>
      </w:r>
      <w:r w:rsidR="007B0FB2">
        <w:rPr>
          <w:rFonts w:ascii="Arial" w:hAnsi="Arial" w:cs="Arial"/>
        </w:rPr>
        <w:t xml:space="preserve">a variant </w:t>
      </w:r>
      <w:r w:rsidR="00067E46">
        <w:rPr>
          <w:rFonts w:ascii="Arial" w:hAnsi="Arial" w:cs="Arial"/>
        </w:rPr>
        <w:t xml:space="preserve">version </w:t>
      </w:r>
      <w:r>
        <w:rPr>
          <w:rFonts w:ascii="Arial" w:hAnsi="Arial" w:cs="Arial"/>
        </w:rPr>
        <w:t>designated MODFLOW-20</w:t>
      </w:r>
      <w:r w:rsidR="007B0FB2">
        <w:rPr>
          <w:rFonts w:ascii="Arial" w:hAnsi="Arial" w:cs="Arial"/>
        </w:rPr>
        <w:t xml:space="preserve">00-MST </w:t>
      </w:r>
      <w:r>
        <w:rPr>
          <w:rFonts w:ascii="Arial" w:hAnsi="Arial" w:cs="Arial"/>
        </w:rPr>
        <w:t xml:space="preserve">that includes code with minimum saturated thickness </w:t>
      </w:r>
      <w:r w:rsidR="007B0FB2">
        <w:rPr>
          <w:rFonts w:ascii="Arial" w:hAnsi="Arial" w:cs="Arial"/>
        </w:rPr>
        <w:t xml:space="preserve">(MST) </w:t>
      </w:r>
      <w:r>
        <w:rPr>
          <w:rFonts w:ascii="Arial" w:hAnsi="Arial" w:cs="Arial"/>
        </w:rPr>
        <w:t xml:space="preserve">code modifications </w:t>
      </w:r>
      <w:r w:rsidR="007B0FB2">
        <w:rPr>
          <w:rFonts w:ascii="Arial" w:hAnsi="Arial" w:cs="Arial"/>
        </w:rPr>
        <w:t xml:space="preserve">originally </w:t>
      </w:r>
      <w:r>
        <w:rPr>
          <w:rFonts w:ascii="Arial" w:hAnsi="Arial" w:cs="Arial"/>
        </w:rPr>
        <w:t xml:space="preserve">introduced by </w:t>
      </w:r>
      <w:r w:rsidR="007B0FB2" w:rsidRPr="007B0FB2">
        <w:rPr>
          <w:rFonts w:ascii="Arial" w:hAnsi="Arial" w:cs="Arial"/>
        </w:rPr>
        <w:t xml:space="preserve">S.S. Papadopulos and Associates </w:t>
      </w:r>
      <w:r w:rsidR="007B0FB2">
        <w:rPr>
          <w:rFonts w:ascii="Arial" w:hAnsi="Arial" w:cs="Arial"/>
        </w:rPr>
        <w:t>(</w:t>
      </w:r>
      <w:r>
        <w:rPr>
          <w:rFonts w:ascii="Arial" w:hAnsi="Arial" w:cs="Arial"/>
        </w:rPr>
        <w:t>SSP&amp;A</w:t>
      </w:r>
      <w:r w:rsidR="007B0FB2">
        <w:rPr>
          <w:rFonts w:ascii="Arial" w:hAnsi="Arial" w:cs="Arial"/>
        </w:rPr>
        <w:t>)</w:t>
      </w:r>
      <w:r w:rsidR="00A51289" w:rsidRPr="00A51289">
        <w:rPr>
          <w:rFonts w:ascii="Arial" w:hAnsi="Arial" w:cs="Arial"/>
        </w:rPr>
        <w:t xml:space="preserve"> primarily made to address the issue of</w:t>
      </w:r>
      <w:r w:rsidR="00A51289">
        <w:rPr>
          <w:rFonts w:ascii="Arial" w:hAnsi="Arial" w:cs="Arial"/>
        </w:rPr>
        <w:t xml:space="preserve"> </w:t>
      </w:r>
      <w:r w:rsidR="00A51289" w:rsidRPr="00A51289">
        <w:rPr>
          <w:rFonts w:ascii="Arial" w:hAnsi="Arial" w:cs="Arial"/>
        </w:rPr>
        <w:t>dry cells becoming inactive, a limitation associated with MODFLOW</w:t>
      </w:r>
      <w:r w:rsidR="00A51289">
        <w:rPr>
          <w:rFonts w:ascii="Arial" w:hAnsi="Arial" w:cs="Arial"/>
        </w:rPr>
        <w:t xml:space="preserve"> and important in the Hanford hydrogeologic setting</w:t>
      </w:r>
      <w:r w:rsidR="00115341">
        <w:rPr>
          <w:rFonts w:ascii="Arial" w:hAnsi="Arial" w:cs="Arial"/>
        </w:rPr>
        <w:t xml:space="preserve">. </w:t>
      </w:r>
      <w:r>
        <w:rPr>
          <w:rFonts w:ascii="Arial" w:hAnsi="Arial" w:cs="Arial"/>
        </w:rPr>
        <w:t xml:space="preserve">The </w:t>
      </w:r>
      <w:r w:rsidRPr="009A53DC">
        <w:rPr>
          <w:rFonts w:ascii="Arial" w:hAnsi="Arial" w:cs="Arial"/>
        </w:rPr>
        <w:t xml:space="preserve">CHPRC </w:t>
      </w:r>
      <w:r w:rsidR="007B0FB2">
        <w:rPr>
          <w:rFonts w:ascii="Arial" w:hAnsi="Arial" w:cs="Arial"/>
        </w:rPr>
        <w:t xml:space="preserve">Risk &amp; Model Integration </w:t>
      </w:r>
      <w:r>
        <w:rPr>
          <w:rFonts w:ascii="Arial" w:hAnsi="Arial" w:cs="Arial"/>
        </w:rPr>
        <w:t>Group evaluated the</w:t>
      </w:r>
      <w:r w:rsidR="007B0FB2">
        <w:rPr>
          <w:rFonts w:ascii="Arial" w:hAnsi="Arial" w:cs="Arial"/>
        </w:rPr>
        <w:t>se code modifications previously and deemed</w:t>
      </w:r>
      <w:r w:rsidRPr="009A53DC">
        <w:rPr>
          <w:rFonts w:ascii="Arial" w:hAnsi="Arial" w:cs="Arial"/>
        </w:rPr>
        <w:t xml:space="preserve"> </w:t>
      </w:r>
      <w:r w:rsidR="00A51289">
        <w:rPr>
          <w:rFonts w:ascii="Arial" w:hAnsi="Arial" w:cs="Arial"/>
        </w:rPr>
        <w:t xml:space="preserve">these </w:t>
      </w:r>
      <w:r w:rsidRPr="009A53DC">
        <w:rPr>
          <w:rFonts w:ascii="Arial" w:hAnsi="Arial" w:cs="Arial"/>
        </w:rPr>
        <w:t>essential to enabling use of MODFLOW in the Hanford geologic setting</w:t>
      </w:r>
      <w:r w:rsidR="00115341">
        <w:rPr>
          <w:rFonts w:ascii="Arial" w:hAnsi="Arial" w:cs="Arial"/>
        </w:rPr>
        <w:t xml:space="preserve">. </w:t>
      </w:r>
      <w:r>
        <w:rPr>
          <w:rFonts w:ascii="Arial" w:hAnsi="Arial" w:cs="Arial"/>
        </w:rPr>
        <w:t xml:space="preserve">In addition, CHPRC staff received copies of and examined the validation and verification documents prepared by </w:t>
      </w:r>
      <w:r w:rsidRPr="009A53DC">
        <w:rPr>
          <w:rFonts w:ascii="Arial" w:hAnsi="Arial" w:cs="Arial"/>
        </w:rPr>
        <w:t>S</w:t>
      </w:r>
      <w:r w:rsidR="007B0FB2">
        <w:rPr>
          <w:rFonts w:ascii="Arial" w:hAnsi="Arial" w:cs="Arial"/>
        </w:rPr>
        <w:t xml:space="preserve">SP&amp;A </w:t>
      </w:r>
      <w:r>
        <w:rPr>
          <w:rFonts w:ascii="Arial" w:hAnsi="Arial" w:cs="Arial"/>
        </w:rPr>
        <w:t xml:space="preserve">for the </w:t>
      </w:r>
      <w:r w:rsidR="007B0FB2">
        <w:rPr>
          <w:rFonts w:ascii="Arial" w:hAnsi="Arial" w:cs="Arial"/>
        </w:rPr>
        <w:t xml:space="preserve">variant </w:t>
      </w:r>
      <w:r>
        <w:rPr>
          <w:rFonts w:ascii="Arial" w:hAnsi="Arial" w:cs="Arial"/>
        </w:rPr>
        <w:t>version MODFLOW -2000</w:t>
      </w:r>
      <w:r w:rsidR="007B0FB2">
        <w:rPr>
          <w:rFonts w:ascii="Arial" w:hAnsi="Arial" w:cs="Arial"/>
        </w:rPr>
        <w:t>-MST</w:t>
      </w:r>
      <w:r>
        <w:rPr>
          <w:rFonts w:ascii="Arial" w:hAnsi="Arial" w:cs="Arial"/>
        </w:rPr>
        <w:t xml:space="preserve"> and find</w:t>
      </w:r>
      <w:r w:rsidR="007B0FB2">
        <w:rPr>
          <w:rFonts w:ascii="Arial" w:hAnsi="Arial" w:cs="Arial"/>
        </w:rPr>
        <w:t>s</w:t>
      </w:r>
      <w:r>
        <w:rPr>
          <w:rFonts w:ascii="Arial" w:hAnsi="Arial" w:cs="Arial"/>
        </w:rPr>
        <w:t xml:space="preserve"> </w:t>
      </w:r>
      <w:r w:rsidR="007B0FB2">
        <w:rPr>
          <w:rFonts w:ascii="Arial" w:hAnsi="Arial" w:cs="Arial"/>
        </w:rPr>
        <w:t xml:space="preserve">these are in </w:t>
      </w:r>
      <w:r>
        <w:rPr>
          <w:rFonts w:ascii="Arial" w:hAnsi="Arial" w:cs="Arial"/>
        </w:rPr>
        <w:t>accordance with NQA-1-2008 requirements</w:t>
      </w:r>
      <w:r w:rsidR="00115341">
        <w:rPr>
          <w:rFonts w:ascii="Arial" w:hAnsi="Arial" w:cs="Arial"/>
        </w:rPr>
        <w:t xml:space="preserve">. </w:t>
      </w:r>
      <w:r>
        <w:rPr>
          <w:rFonts w:ascii="Arial" w:hAnsi="Arial" w:cs="Arial"/>
        </w:rPr>
        <w:t xml:space="preserve">Both the baseline and the variant version of MODFLOW </w:t>
      </w:r>
      <w:r w:rsidR="007B0FB2">
        <w:rPr>
          <w:rFonts w:ascii="Arial" w:hAnsi="Arial" w:cs="Arial"/>
        </w:rPr>
        <w:t xml:space="preserve">are </w:t>
      </w:r>
      <w:r>
        <w:rPr>
          <w:rFonts w:ascii="Arial" w:hAnsi="Arial" w:cs="Arial"/>
        </w:rPr>
        <w:t xml:space="preserve">tested </w:t>
      </w:r>
      <w:r w:rsidR="007B0FB2">
        <w:rPr>
          <w:rFonts w:ascii="Arial" w:hAnsi="Arial" w:cs="Arial"/>
        </w:rPr>
        <w:t xml:space="preserve">and controlled as both </w:t>
      </w:r>
      <w:r>
        <w:rPr>
          <w:rFonts w:ascii="Arial" w:hAnsi="Arial" w:cs="Arial"/>
        </w:rPr>
        <w:t>are needed to support CHPRC modeling needs</w:t>
      </w:r>
      <w:r w:rsidR="00115341">
        <w:rPr>
          <w:rFonts w:ascii="Arial" w:hAnsi="Arial" w:cs="Arial"/>
        </w:rPr>
        <w:t xml:space="preserve">. </w:t>
      </w:r>
      <w:r w:rsidR="007F45B9">
        <w:rPr>
          <w:rFonts w:ascii="Arial" w:hAnsi="Arial" w:cs="Arial"/>
        </w:rPr>
        <w:t xml:space="preserve">Moreover, both single- and double-precision versions of </w:t>
      </w:r>
      <w:r w:rsidR="0034462B">
        <w:rPr>
          <w:rFonts w:ascii="Arial" w:hAnsi="Arial" w:cs="Arial"/>
        </w:rPr>
        <w:t xml:space="preserve">this </w:t>
      </w:r>
      <w:r w:rsidR="007F45B9">
        <w:rPr>
          <w:rFonts w:ascii="Arial" w:hAnsi="Arial" w:cs="Arial"/>
        </w:rPr>
        <w:t>software are tested as needs have been identified for both precision levels in executable code.</w:t>
      </w:r>
    </w:p>
    <w:p w14:paraId="21CABD5B" w14:textId="77777777" w:rsidR="00E65D61" w:rsidRDefault="00E65D61" w:rsidP="00E65D61">
      <w:pPr>
        <w:pStyle w:val="H1bodytext"/>
        <w:rPr>
          <w:rFonts w:ascii="Arial" w:hAnsi="Arial" w:cs="Arial"/>
        </w:rPr>
      </w:pPr>
      <w:r>
        <w:rPr>
          <w:rFonts w:ascii="Arial" w:hAnsi="Arial" w:cs="Arial"/>
        </w:rPr>
        <w:t xml:space="preserve">MT3DMS is </w:t>
      </w:r>
      <w:r w:rsidRPr="00AF501B">
        <w:rPr>
          <w:rFonts w:ascii="Arial" w:hAnsi="Arial" w:cs="Arial"/>
        </w:rPr>
        <w:t xml:space="preserve">modular three-dimensional, multi-species transport </w:t>
      </w:r>
      <w:r>
        <w:rPr>
          <w:rFonts w:ascii="Arial" w:hAnsi="Arial" w:cs="Arial"/>
        </w:rPr>
        <w:t xml:space="preserve">simulator to solve for </w:t>
      </w:r>
      <w:r w:rsidRPr="00AF501B">
        <w:rPr>
          <w:rFonts w:ascii="Arial" w:hAnsi="Arial" w:cs="Arial"/>
        </w:rPr>
        <w:t>advection, dispersion, and chemical reactions of contaminants in groundwater systems</w:t>
      </w:r>
      <w:r w:rsidR="00115341">
        <w:rPr>
          <w:rFonts w:ascii="Arial" w:hAnsi="Arial" w:cs="Arial"/>
        </w:rPr>
        <w:t xml:space="preserve">. </w:t>
      </w:r>
      <w:r>
        <w:rPr>
          <w:rFonts w:ascii="Arial" w:hAnsi="Arial" w:cs="Arial"/>
        </w:rPr>
        <w:t>It is intended for use with groundwater flow solutions calculated by the MODFLOW software</w:t>
      </w:r>
      <w:r w:rsidR="00115341">
        <w:rPr>
          <w:rFonts w:ascii="Arial" w:hAnsi="Arial" w:cs="Arial"/>
        </w:rPr>
        <w:t xml:space="preserve">. </w:t>
      </w:r>
      <w:r>
        <w:rPr>
          <w:rFonts w:ascii="Arial" w:hAnsi="Arial" w:cs="Arial"/>
        </w:rPr>
        <w:t>MT3DMS was obtained from SSP&amp;A as well, with the CTS module provided for contaminant treatment system at the Hanford Site</w:t>
      </w:r>
      <w:r w:rsidR="00115341">
        <w:rPr>
          <w:rFonts w:ascii="Arial" w:hAnsi="Arial" w:cs="Arial"/>
        </w:rPr>
        <w:t xml:space="preserve">. </w:t>
      </w:r>
      <w:r w:rsidR="0034462B">
        <w:rPr>
          <w:rFonts w:ascii="Arial" w:hAnsi="Arial" w:cs="Arial"/>
        </w:rPr>
        <w:t>As for the MODFLOW executable</w:t>
      </w:r>
      <w:r w:rsidR="00531D2D">
        <w:rPr>
          <w:rFonts w:ascii="Arial" w:hAnsi="Arial" w:cs="Arial"/>
        </w:rPr>
        <w:t xml:space="preserve"> file</w:t>
      </w:r>
      <w:r w:rsidR="0034462B">
        <w:rPr>
          <w:rFonts w:ascii="Arial" w:hAnsi="Arial" w:cs="Arial"/>
        </w:rPr>
        <w:t>s, both single- and double-precision versions of this software are tested as needs have been identified for both precision levels in executable code.</w:t>
      </w:r>
    </w:p>
    <w:p w14:paraId="79CF14F6" w14:textId="64BD1645" w:rsidR="006F5BA3" w:rsidRDefault="00745F90" w:rsidP="009A53DC">
      <w:pPr>
        <w:pStyle w:val="H1bodytext"/>
        <w:rPr>
          <w:rFonts w:ascii="Arial" w:hAnsi="Arial" w:cs="Arial"/>
        </w:rPr>
      </w:pPr>
      <w:r>
        <w:rPr>
          <w:rFonts w:ascii="Arial" w:hAnsi="Arial" w:cs="Arial"/>
        </w:rPr>
        <w:t xml:space="preserve">This is </w:t>
      </w:r>
      <w:r w:rsidR="00FE1D19">
        <w:rPr>
          <w:rFonts w:ascii="Arial" w:hAnsi="Arial" w:cs="Arial"/>
        </w:rPr>
        <w:t xml:space="preserve">the </w:t>
      </w:r>
      <w:r w:rsidR="00A2128F">
        <w:rPr>
          <w:rFonts w:ascii="Arial" w:hAnsi="Arial" w:cs="Arial"/>
        </w:rPr>
        <w:t xml:space="preserve">eighth </w:t>
      </w:r>
      <w:r>
        <w:rPr>
          <w:rFonts w:ascii="Arial" w:hAnsi="Arial" w:cs="Arial"/>
        </w:rPr>
        <w:t xml:space="preserve">revision of </w:t>
      </w:r>
      <w:r w:rsidR="00FE1D19">
        <w:rPr>
          <w:rFonts w:ascii="Arial" w:hAnsi="Arial" w:cs="Arial"/>
        </w:rPr>
        <w:t xml:space="preserve">this </w:t>
      </w:r>
      <w:r>
        <w:rPr>
          <w:rFonts w:ascii="Arial" w:hAnsi="Arial" w:cs="Arial"/>
        </w:rPr>
        <w:t>ATR</w:t>
      </w:r>
      <w:r w:rsidR="00291852">
        <w:rPr>
          <w:rFonts w:ascii="Arial" w:hAnsi="Arial" w:cs="Arial"/>
        </w:rPr>
        <w:t xml:space="preserve">, reporting on acceptance testing for “CHPRC Build </w:t>
      </w:r>
      <w:r w:rsidR="00A2128F">
        <w:rPr>
          <w:rFonts w:ascii="Arial" w:hAnsi="Arial" w:cs="Arial"/>
        </w:rPr>
        <w:t>8</w:t>
      </w:r>
      <w:r w:rsidR="00463C8C">
        <w:rPr>
          <w:rFonts w:ascii="Arial" w:hAnsi="Arial" w:cs="Arial"/>
        </w:rPr>
        <w:t>”</w:t>
      </w:r>
      <w:r w:rsidR="00291852">
        <w:rPr>
          <w:rFonts w:ascii="Arial" w:hAnsi="Arial" w:cs="Arial"/>
        </w:rPr>
        <w:t xml:space="preserve"> of MODFLOW</w:t>
      </w:r>
      <w:r w:rsidR="00291852" w:rsidRPr="0023639F">
        <w:rPr>
          <w:rFonts w:ascii="Arial" w:hAnsi="Arial" w:cs="Arial"/>
        </w:rPr>
        <w:t xml:space="preserve"> and Related Codes</w:t>
      </w:r>
      <w:r w:rsidR="00BE6936" w:rsidRPr="0023639F">
        <w:rPr>
          <w:rFonts w:ascii="Arial" w:hAnsi="Arial" w:cs="Arial"/>
        </w:rPr>
        <w:t>; t</w:t>
      </w:r>
      <w:r w:rsidR="006F5BA3" w:rsidRPr="0023639F">
        <w:rPr>
          <w:rFonts w:ascii="Arial" w:hAnsi="Arial" w:cs="Arial"/>
        </w:rPr>
        <w:t xml:space="preserve">he history of </w:t>
      </w:r>
      <w:r w:rsidR="00BE6936" w:rsidRPr="0023639F">
        <w:rPr>
          <w:rFonts w:ascii="Arial" w:hAnsi="Arial" w:cs="Arial"/>
        </w:rPr>
        <w:t xml:space="preserve">revisions and associated </w:t>
      </w:r>
      <w:r w:rsidR="006F5BA3" w:rsidRPr="0023639F">
        <w:rPr>
          <w:rFonts w:ascii="Arial" w:hAnsi="Arial" w:cs="Arial"/>
        </w:rPr>
        <w:t xml:space="preserve">builds </w:t>
      </w:r>
      <w:r w:rsidR="00BE6936" w:rsidRPr="0023639F">
        <w:rPr>
          <w:rFonts w:ascii="Arial" w:hAnsi="Arial" w:cs="Arial"/>
        </w:rPr>
        <w:t xml:space="preserve">of </w:t>
      </w:r>
      <w:r w:rsidR="000A08F3" w:rsidRPr="0023639F">
        <w:rPr>
          <w:rFonts w:ascii="Arial" w:hAnsi="Arial" w:cs="Arial"/>
        </w:rPr>
        <w:t xml:space="preserve">this </w:t>
      </w:r>
      <w:r w:rsidR="00BE6936" w:rsidRPr="0023639F">
        <w:rPr>
          <w:rFonts w:ascii="Arial" w:hAnsi="Arial" w:cs="Arial"/>
        </w:rPr>
        <w:t xml:space="preserve">software </w:t>
      </w:r>
      <w:r w:rsidR="0023639F" w:rsidRPr="0023639F">
        <w:rPr>
          <w:rFonts w:ascii="Arial" w:hAnsi="Arial" w:cs="Arial"/>
        </w:rPr>
        <w:t xml:space="preserve">are recounted in </w:t>
      </w:r>
      <w:r w:rsidR="0023639F" w:rsidRPr="0023639F">
        <w:rPr>
          <w:rFonts w:ascii="Arial" w:hAnsi="Arial" w:cs="Arial"/>
        </w:rPr>
        <w:fldChar w:fldCharType="begin"/>
      </w:r>
      <w:r w:rsidR="0023639F" w:rsidRPr="0023639F">
        <w:rPr>
          <w:rFonts w:ascii="Arial" w:hAnsi="Arial" w:cs="Arial"/>
        </w:rPr>
        <w:instrText xml:space="preserve"> REF _Ref324337816 \h </w:instrText>
      </w:r>
      <w:r w:rsidR="0023639F">
        <w:rPr>
          <w:rFonts w:ascii="Arial" w:hAnsi="Arial" w:cs="Arial"/>
        </w:rPr>
        <w:instrText xml:space="preserve"> \* MERGEFORMAT </w:instrText>
      </w:r>
      <w:r w:rsidR="0023639F" w:rsidRPr="0023639F">
        <w:rPr>
          <w:rFonts w:ascii="Arial" w:hAnsi="Arial" w:cs="Arial"/>
        </w:rPr>
      </w:r>
      <w:r w:rsidR="0023639F" w:rsidRPr="0023639F">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1</w:t>
      </w:r>
      <w:r w:rsidR="0023639F" w:rsidRPr="0023639F">
        <w:rPr>
          <w:rFonts w:ascii="Arial" w:hAnsi="Arial" w:cs="Arial"/>
        </w:rPr>
        <w:fldChar w:fldCharType="end"/>
      </w:r>
      <w:r w:rsidR="0023639F" w:rsidRPr="0023639F">
        <w:rPr>
          <w:rFonts w:ascii="Arial" w:hAnsi="Arial" w:cs="Arial"/>
        </w:rPr>
        <w:t xml:space="preserve"> belo</w:t>
      </w:r>
      <w:r w:rsidR="0023639F">
        <w:rPr>
          <w:rFonts w:ascii="Arial" w:hAnsi="Arial" w:cs="Arial"/>
        </w:rPr>
        <w:t>w.</w:t>
      </w:r>
    </w:p>
    <w:tbl>
      <w:tblPr>
        <w:tblStyle w:val="TableGrid"/>
        <w:tblW w:w="0" w:type="auto"/>
        <w:tblInd w:w="720" w:type="dxa"/>
        <w:tblLook w:val="04A0" w:firstRow="1" w:lastRow="0" w:firstColumn="1" w:lastColumn="0" w:noHBand="0" w:noVBand="1"/>
      </w:tblPr>
      <w:tblGrid>
        <w:gridCol w:w="1614"/>
        <w:gridCol w:w="1337"/>
        <w:gridCol w:w="6409"/>
      </w:tblGrid>
      <w:tr w:rsidR="0023639F" w14:paraId="52E4A12B" w14:textId="77777777" w:rsidTr="0023639F">
        <w:trPr>
          <w:cantSplit/>
          <w:tblHeader/>
        </w:trPr>
        <w:tc>
          <w:tcPr>
            <w:tcW w:w="9576" w:type="dxa"/>
            <w:gridSpan w:val="3"/>
            <w:tcBorders>
              <w:top w:val="nil"/>
              <w:left w:val="nil"/>
              <w:bottom w:val="single" w:sz="4" w:space="0" w:color="000000"/>
              <w:right w:val="nil"/>
            </w:tcBorders>
          </w:tcPr>
          <w:p w14:paraId="18641775" w14:textId="77777777" w:rsidR="0023639F" w:rsidRDefault="0023639F" w:rsidP="0023639F">
            <w:pPr>
              <w:pStyle w:val="TableNumberCaption"/>
              <w:rPr>
                <w:rFonts w:ascii="Arial" w:hAnsi="Arial" w:cs="Arial"/>
              </w:rPr>
            </w:pPr>
            <w:bookmarkStart w:id="1" w:name="_Ref324337816"/>
            <w:r>
              <w:t xml:space="preserve">Table </w:t>
            </w:r>
            <w:r w:rsidR="00DE2259">
              <w:fldChar w:fldCharType="begin"/>
            </w:r>
            <w:r w:rsidR="00DE2259">
              <w:instrText xml:space="preserve"> SEQ Table \* ARABIC </w:instrText>
            </w:r>
            <w:r w:rsidR="00DE2259">
              <w:fldChar w:fldCharType="separate"/>
            </w:r>
            <w:r w:rsidR="00DE2259">
              <w:rPr>
                <w:noProof/>
              </w:rPr>
              <w:t>1</w:t>
            </w:r>
            <w:r w:rsidR="00DE2259">
              <w:rPr>
                <w:noProof/>
              </w:rPr>
              <w:fldChar w:fldCharType="end"/>
            </w:r>
            <w:bookmarkEnd w:id="1"/>
            <w:r>
              <w:t>. History of MODFLOW and Related Codes CHPRC Builds</w:t>
            </w:r>
          </w:p>
        </w:tc>
      </w:tr>
      <w:tr w:rsidR="0023639F" w14:paraId="3004F8CD" w14:textId="77777777" w:rsidTr="0023639F">
        <w:trPr>
          <w:cantSplit/>
          <w:tblHeader/>
        </w:trPr>
        <w:tc>
          <w:tcPr>
            <w:tcW w:w="1638" w:type="dxa"/>
            <w:tcBorders>
              <w:left w:val="nil"/>
              <w:right w:val="nil"/>
            </w:tcBorders>
            <w:shd w:val="clear" w:color="auto" w:fill="D9D9D9" w:themeFill="background1" w:themeFillShade="D9"/>
            <w:vAlign w:val="bottom"/>
          </w:tcPr>
          <w:p w14:paraId="2807DB45" w14:textId="77777777" w:rsidR="0023639F" w:rsidRPr="0023639F" w:rsidRDefault="0023639F" w:rsidP="0023639F">
            <w:pPr>
              <w:pStyle w:val="H1bodytext"/>
              <w:spacing w:before="120" w:after="120" w:line="276" w:lineRule="auto"/>
              <w:ind w:left="0"/>
              <w:jc w:val="center"/>
              <w:rPr>
                <w:rFonts w:ascii="Arial" w:hAnsi="Arial" w:cs="Arial"/>
                <w:b/>
                <w:sz w:val="18"/>
                <w:szCs w:val="18"/>
              </w:rPr>
            </w:pPr>
            <w:r w:rsidRPr="0023639F">
              <w:rPr>
                <w:rFonts w:ascii="Arial" w:hAnsi="Arial" w:cs="Arial"/>
                <w:b/>
                <w:sz w:val="18"/>
                <w:szCs w:val="18"/>
              </w:rPr>
              <w:t>ATR Revision</w:t>
            </w:r>
          </w:p>
        </w:tc>
        <w:tc>
          <w:tcPr>
            <w:tcW w:w="1350" w:type="dxa"/>
            <w:tcBorders>
              <w:left w:val="nil"/>
              <w:right w:val="nil"/>
            </w:tcBorders>
            <w:shd w:val="clear" w:color="auto" w:fill="D9D9D9" w:themeFill="background1" w:themeFillShade="D9"/>
            <w:vAlign w:val="bottom"/>
          </w:tcPr>
          <w:p w14:paraId="5073A814" w14:textId="77777777" w:rsidR="0023639F" w:rsidRPr="0023639F" w:rsidRDefault="0023639F" w:rsidP="0023639F">
            <w:pPr>
              <w:pStyle w:val="H1bodytext"/>
              <w:spacing w:before="120" w:after="120" w:line="276" w:lineRule="auto"/>
              <w:ind w:left="0"/>
              <w:jc w:val="center"/>
              <w:rPr>
                <w:rFonts w:ascii="Arial" w:hAnsi="Arial" w:cs="Arial"/>
                <w:b/>
                <w:sz w:val="18"/>
                <w:szCs w:val="18"/>
              </w:rPr>
            </w:pPr>
            <w:r w:rsidRPr="0023639F">
              <w:rPr>
                <w:rFonts w:ascii="Arial" w:hAnsi="Arial" w:cs="Arial"/>
                <w:b/>
                <w:sz w:val="18"/>
                <w:szCs w:val="18"/>
              </w:rPr>
              <w:t>Software Build</w:t>
            </w:r>
          </w:p>
        </w:tc>
        <w:tc>
          <w:tcPr>
            <w:tcW w:w="6588" w:type="dxa"/>
            <w:tcBorders>
              <w:left w:val="nil"/>
              <w:right w:val="nil"/>
            </w:tcBorders>
            <w:shd w:val="clear" w:color="auto" w:fill="D9D9D9" w:themeFill="background1" w:themeFillShade="D9"/>
            <w:vAlign w:val="bottom"/>
          </w:tcPr>
          <w:p w14:paraId="0003E215" w14:textId="77777777" w:rsidR="0023639F" w:rsidRPr="0023639F" w:rsidRDefault="0023639F" w:rsidP="0023639F">
            <w:pPr>
              <w:pStyle w:val="H1bodytext"/>
              <w:spacing w:before="120" w:after="120" w:line="276" w:lineRule="auto"/>
              <w:ind w:left="0"/>
              <w:jc w:val="center"/>
              <w:rPr>
                <w:rFonts w:ascii="Arial" w:hAnsi="Arial" w:cs="Arial"/>
                <w:b/>
                <w:sz w:val="18"/>
                <w:szCs w:val="18"/>
              </w:rPr>
            </w:pPr>
            <w:r>
              <w:rPr>
                <w:rFonts w:ascii="Arial" w:hAnsi="Arial" w:cs="Arial"/>
                <w:b/>
                <w:sz w:val="18"/>
                <w:szCs w:val="18"/>
              </w:rPr>
              <w:t>Description of Changes Included in Build</w:t>
            </w:r>
          </w:p>
        </w:tc>
      </w:tr>
      <w:tr w:rsidR="0023639F" w14:paraId="3C8C75AD" w14:textId="77777777" w:rsidTr="0023639F">
        <w:trPr>
          <w:cantSplit/>
        </w:trPr>
        <w:tc>
          <w:tcPr>
            <w:tcW w:w="1638" w:type="dxa"/>
            <w:tcBorders>
              <w:left w:val="nil"/>
              <w:right w:val="nil"/>
            </w:tcBorders>
          </w:tcPr>
          <w:p w14:paraId="49C99AA7" w14:textId="77777777" w:rsidR="0023639F" w:rsidRPr="0023639F" w:rsidRDefault="0023639F" w:rsidP="0023639F">
            <w:pPr>
              <w:pStyle w:val="H1bodytext"/>
              <w:spacing w:before="60" w:after="60"/>
              <w:ind w:left="0"/>
              <w:jc w:val="center"/>
              <w:rPr>
                <w:rFonts w:ascii="Arial" w:hAnsi="Arial" w:cs="Arial"/>
                <w:sz w:val="18"/>
                <w:szCs w:val="18"/>
              </w:rPr>
            </w:pPr>
            <w:r w:rsidRPr="0023639F">
              <w:rPr>
                <w:rFonts w:ascii="Arial" w:hAnsi="Arial" w:cs="Arial"/>
                <w:sz w:val="18"/>
                <w:szCs w:val="18"/>
              </w:rPr>
              <w:t>0</w:t>
            </w:r>
          </w:p>
        </w:tc>
        <w:tc>
          <w:tcPr>
            <w:tcW w:w="1350" w:type="dxa"/>
            <w:tcBorders>
              <w:left w:val="nil"/>
              <w:right w:val="nil"/>
            </w:tcBorders>
          </w:tcPr>
          <w:p w14:paraId="563ED996" w14:textId="77777777" w:rsidR="0023639F" w:rsidRPr="0023639F" w:rsidRDefault="0023639F" w:rsidP="0023639F">
            <w:pPr>
              <w:pStyle w:val="H1bodytext"/>
              <w:spacing w:before="60" w:after="60"/>
              <w:ind w:left="0"/>
              <w:jc w:val="center"/>
              <w:rPr>
                <w:rFonts w:ascii="Arial" w:hAnsi="Arial" w:cs="Arial"/>
                <w:sz w:val="18"/>
                <w:szCs w:val="18"/>
              </w:rPr>
            </w:pPr>
            <w:r w:rsidRPr="0023639F">
              <w:rPr>
                <w:rFonts w:ascii="Arial" w:hAnsi="Arial" w:cs="Arial"/>
                <w:sz w:val="18"/>
                <w:szCs w:val="18"/>
              </w:rPr>
              <w:t>Build 1</w:t>
            </w:r>
          </w:p>
        </w:tc>
        <w:tc>
          <w:tcPr>
            <w:tcW w:w="6588" w:type="dxa"/>
            <w:tcBorders>
              <w:left w:val="nil"/>
              <w:right w:val="nil"/>
            </w:tcBorders>
          </w:tcPr>
          <w:p w14:paraId="442E3AA4" w14:textId="77777777" w:rsidR="0023639F" w:rsidRPr="0023639F" w:rsidRDefault="0023639F" w:rsidP="0023639F">
            <w:pPr>
              <w:pStyle w:val="H1bodytext"/>
              <w:spacing w:before="60" w:after="60"/>
              <w:ind w:left="0"/>
              <w:rPr>
                <w:rFonts w:ascii="Arial" w:hAnsi="Arial" w:cs="Arial"/>
                <w:sz w:val="18"/>
                <w:szCs w:val="18"/>
              </w:rPr>
            </w:pPr>
            <w:r w:rsidRPr="0023639F">
              <w:rPr>
                <w:rFonts w:ascii="Arial" w:hAnsi="Arial" w:cs="Arial"/>
                <w:sz w:val="18"/>
                <w:szCs w:val="18"/>
              </w:rPr>
              <w:t>Initial acceptance testing of MODFLOW-2000-MST and MT3DMS-MST</w:t>
            </w:r>
            <w:r>
              <w:rPr>
                <w:rFonts w:ascii="Arial" w:hAnsi="Arial" w:cs="Arial"/>
                <w:sz w:val="18"/>
                <w:szCs w:val="18"/>
              </w:rPr>
              <w:t>.</w:t>
            </w:r>
          </w:p>
        </w:tc>
      </w:tr>
      <w:tr w:rsidR="0023639F" w14:paraId="6381E3F4" w14:textId="77777777" w:rsidTr="0023639F">
        <w:trPr>
          <w:cantSplit/>
        </w:trPr>
        <w:tc>
          <w:tcPr>
            <w:tcW w:w="1638" w:type="dxa"/>
            <w:tcBorders>
              <w:left w:val="nil"/>
              <w:right w:val="nil"/>
            </w:tcBorders>
          </w:tcPr>
          <w:p w14:paraId="738B4E5A" w14:textId="77777777" w:rsidR="0023639F" w:rsidRPr="0023639F" w:rsidRDefault="0023639F" w:rsidP="0023639F">
            <w:pPr>
              <w:pStyle w:val="H1bodytext"/>
              <w:spacing w:before="60" w:after="60"/>
              <w:ind w:left="0"/>
              <w:jc w:val="center"/>
              <w:rPr>
                <w:rFonts w:ascii="Arial" w:hAnsi="Arial" w:cs="Arial"/>
                <w:sz w:val="18"/>
                <w:szCs w:val="18"/>
              </w:rPr>
            </w:pPr>
            <w:r w:rsidRPr="0023639F">
              <w:rPr>
                <w:rFonts w:ascii="Arial" w:hAnsi="Arial" w:cs="Arial"/>
                <w:sz w:val="18"/>
                <w:szCs w:val="18"/>
              </w:rPr>
              <w:lastRenderedPageBreak/>
              <w:t>1</w:t>
            </w:r>
          </w:p>
        </w:tc>
        <w:tc>
          <w:tcPr>
            <w:tcW w:w="1350" w:type="dxa"/>
            <w:tcBorders>
              <w:left w:val="nil"/>
              <w:right w:val="nil"/>
            </w:tcBorders>
          </w:tcPr>
          <w:p w14:paraId="4249D119" w14:textId="77777777" w:rsidR="0023639F" w:rsidRPr="0023639F" w:rsidRDefault="0023639F" w:rsidP="0023639F">
            <w:pPr>
              <w:pStyle w:val="H1bodytext"/>
              <w:spacing w:before="60" w:after="60"/>
              <w:ind w:left="0"/>
              <w:jc w:val="center"/>
              <w:rPr>
                <w:rFonts w:ascii="Arial" w:hAnsi="Arial" w:cs="Arial"/>
                <w:sz w:val="18"/>
                <w:szCs w:val="18"/>
              </w:rPr>
            </w:pPr>
            <w:r w:rsidRPr="0023639F">
              <w:rPr>
                <w:rFonts w:ascii="Arial" w:hAnsi="Arial" w:cs="Arial"/>
                <w:sz w:val="18"/>
                <w:szCs w:val="18"/>
              </w:rPr>
              <w:t>Build 2</w:t>
            </w:r>
          </w:p>
        </w:tc>
        <w:tc>
          <w:tcPr>
            <w:tcW w:w="6588" w:type="dxa"/>
            <w:tcBorders>
              <w:left w:val="nil"/>
              <w:right w:val="nil"/>
            </w:tcBorders>
          </w:tcPr>
          <w:p w14:paraId="24E79668" w14:textId="77777777" w:rsidR="0023639F" w:rsidRPr="0023639F" w:rsidRDefault="0023639F" w:rsidP="0023639F">
            <w:pPr>
              <w:pStyle w:val="H1bodytext"/>
              <w:spacing w:before="60" w:after="60"/>
              <w:ind w:left="0"/>
              <w:rPr>
                <w:rFonts w:ascii="Arial" w:hAnsi="Arial" w:cs="Arial"/>
                <w:sz w:val="18"/>
                <w:szCs w:val="18"/>
              </w:rPr>
            </w:pPr>
            <w:r w:rsidRPr="0023639F">
              <w:rPr>
                <w:rFonts w:ascii="Arial" w:hAnsi="Arial" w:cs="Arial"/>
                <w:sz w:val="18"/>
                <w:szCs w:val="18"/>
              </w:rPr>
              <w:t>Inclusion of baseline MODFLOW-2000 (standard baseline MODFLOW 2000, version 1.18.01) to the software set; inclusion of Containment Treatment System (CTS) Package in MODFLOW-2000-MST and MT3DMS-MST</w:t>
            </w:r>
            <w:r>
              <w:rPr>
                <w:rFonts w:ascii="Arial" w:hAnsi="Arial" w:cs="Arial"/>
                <w:sz w:val="18"/>
                <w:szCs w:val="18"/>
              </w:rPr>
              <w:t>.</w:t>
            </w:r>
          </w:p>
        </w:tc>
      </w:tr>
      <w:tr w:rsidR="0023639F" w14:paraId="3855BFE8" w14:textId="77777777" w:rsidTr="0023639F">
        <w:trPr>
          <w:cantSplit/>
        </w:trPr>
        <w:tc>
          <w:tcPr>
            <w:tcW w:w="1638" w:type="dxa"/>
            <w:tcBorders>
              <w:left w:val="nil"/>
              <w:right w:val="nil"/>
            </w:tcBorders>
          </w:tcPr>
          <w:p w14:paraId="0912EF1F" w14:textId="77777777" w:rsidR="0023639F" w:rsidRPr="0023639F" w:rsidRDefault="0023639F" w:rsidP="0023639F">
            <w:pPr>
              <w:pStyle w:val="H1bodytext"/>
              <w:spacing w:before="60" w:after="60"/>
              <w:ind w:left="0"/>
              <w:jc w:val="center"/>
              <w:rPr>
                <w:rFonts w:ascii="Arial" w:hAnsi="Arial" w:cs="Arial"/>
                <w:sz w:val="18"/>
                <w:szCs w:val="18"/>
              </w:rPr>
            </w:pPr>
            <w:r>
              <w:rPr>
                <w:rFonts w:ascii="Arial" w:hAnsi="Arial" w:cs="Arial"/>
                <w:sz w:val="18"/>
                <w:szCs w:val="18"/>
              </w:rPr>
              <w:t>2</w:t>
            </w:r>
          </w:p>
        </w:tc>
        <w:tc>
          <w:tcPr>
            <w:tcW w:w="1350" w:type="dxa"/>
            <w:tcBorders>
              <w:left w:val="nil"/>
              <w:right w:val="nil"/>
            </w:tcBorders>
          </w:tcPr>
          <w:p w14:paraId="366C25D2" w14:textId="77777777" w:rsidR="0023639F" w:rsidRPr="0023639F" w:rsidRDefault="0023639F" w:rsidP="0023639F">
            <w:pPr>
              <w:pStyle w:val="H1bodytext"/>
              <w:spacing w:before="60" w:after="60"/>
              <w:ind w:left="0"/>
              <w:jc w:val="center"/>
              <w:rPr>
                <w:rFonts w:ascii="Arial" w:hAnsi="Arial" w:cs="Arial"/>
                <w:sz w:val="18"/>
                <w:szCs w:val="18"/>
              </w:rPr>
            </w:pPr>
            <w:r>
              <w:rPr>
                <w:rFonts w:ascii="Arial" w:hAnsi="Arial" w:cs="Arial"/>
                <w:sz w:val="18"/>
                <w:szCs w:val="18"/>
              </w:rPr>
              <w:t>Build 3</w:t>
            </w:r>
          </w:p>
        </w:tc>
        <w:tc>
          <w:tcPr>
            <w:tcW w:w="6588" w:type="dxa"/>
            <w:tcBorders>
              <w:left w:val="nil"/>
              <w:right w:val="nil"/>
            </w:tcBorders>
          </w:tcPr>
          <w:p w14:paraId="6DF3AD8C" w14:textId="77777777" w:rsidR="0023639F" w:rsidRPr="0023639F" w:rsidRDefault="0023639F" w:rsidP="0023639F">
            <w:pPr>
              <w:pStyle w:val="H1bodytext"/>
              <w:spacing w:before="60" w:after="60"/>
              <w:ind w:left="0"/>
              <w:rPr>
                <w:rFonts w:ascii="Arial" w:hAnsi="Arial" w:cs="Arial"/>
                <w:sz w:val="18"/>
                <w:szCs w:val="18"/>
              </w:rPr>
            </w:pPr>
            <w:r>
              <w:rPr>
                <w:rFonts w:ascii="Arial" w:hAnsi="Arial" w:cs="Arial"/>
                <w:sz w:val="18"/>
                <w:szCs w:val="18"/>
              </w:rPr>
              <w:t>U</w:t>
            </w:r>
            <w:r w:rsidRPr="0023639F">
              <w:rPr>
                <w:rFonts w:ascii="Arial" w:hAnsi="Arial" w:cs="Arial"/>
                <w:sz w:val="18"/>
                <w:szCs w:val="18"/>
              </w:rPr>
              <w:t>pdates to MODFLOW-2000-MST and MT3DMS-MST that included further refinement of the MST features, incorporation of changes recommended by CHPRC to make the source code and file names more compatible with compilation on a Linux® platform, and inclusion of a new, faster solver (ORTHOMIN) that achieves solutions in dramatically less time. The ORTHOMIN solver, developed by HydroSOLVE, Inc., has advantages over traditional solvers available for MODFLOW. When used for flow simulations, the ORTHOMIN solver functions as an enhanced version of the preconditioned conjugate gradient method; however, coding improvements make the ORTHOMIN solver faster and computationally more efficient than the traditional PCG2 solver used in MODFLOW.</w:t>
            </w:r>
          </w:p>
        </w:tc>
      </w:tr>
      <w:tr w:rsidR="0023639F" w14:paraId="10D05A13" w14:textId="77777777" w:rsidTr="0023639F">
        <w:trPr>
          <w:cantSplit/>
        </w:trPr>
        <w:tc>
          <w:tcPr>
            <w:tcW w:w="1638" w:type="dxa"/>
            <w:tcBorders>
              <w:left w:val="nil"/>
              <w:right w:val="nil"/>
            </w:tcBorders>
          </w:tcPr>
          <w:p w14:paraId="4CAFFE6C" w14:textId="77777777" w:rsidR="0023639F" w:rsidRDefault="0023639F" w:rsidP="0023639F">
            <w:pPr>
              <w:pStyle w:val="H1bodytext"/>
              <w:spacing w:before="60" w:after="60"/>
              <w:ind w:left="0"/>
              <w:jc w:val="center"/>
              <w:rPr>
                <w:rFonts w:ascii="Arial" w:hAnsi="Arial" w:cs="Arial"/>
                <w:sz w:val="18"/>
                <w:szCs w:val="18"/>
              </w:rPr>
            </w:pPr>
            <w:r>
              <w:rPr>
                <w:rFonts w:ascii="Arial" w:hAnsi="Arial" w:cs="Arial"/>
                <w:sz w:val="18"/>
                <w:szCs w:val="18"/>
              </w:rPr>
              <w:t>3</w:t>
            </w:r>
          </w:p>
        </w:tc>
        <w:tc>
          <w:tcPr>
            <w:tcW w:w="1350" w:type="dxa"/>
            <w:tcBorders>
              <w:left w:val="nil"/>
              <w:right w:val="nil"/>
            </w:tcBorders>
          </w:tcPr>
          <w:p w14:paraId="16C05898" w14:textId="77777777" w:rsidR="0023639F" w:rsidRDefault="0023639F" w:rsidP="0023639F">
            <w:pPr>
              <w:pStyle w:val="H1bodytext"/>
              <w:spacing w:before="60" w:after="60"/>
              <w:ind w:left="0"/>
              <w:jc w:val="center"/>
              <w:rPr>
                <w:rFonts w:ascii="Arial" w:hAnsi="Arial" w:cs="Arial"/>
                <w:sz w:val="18"/>
                <w:szCs w:val="18"/>
              </w:rPr>
            </w:pPr>
            <w:r>
              <w:rPr>
                <w:rFonts w:ascii="Arial" w:hAnsi="Arial" w:cs="Arial"/>
                <w:sz w:val="18"/>
                <w:szCs w:val="18"/>
              </w:rPr>
              <w:t>Build 4</w:t>
            </w:r>
          </w:p>
        </w:tc>
        <w:tc>
          <w:tcPr>
            <w:tcW w:w="6588" w:type="dxa"/>
            <w:tcBorders>
              <w:left w:val="nil"/>
              <w:right w:val="nil"/>
            </w:tcBorders>
          </w:tcPr>
          <w:p w14:paraId="6C136D26" w14:textId="77777777" w:rsidR="0023639F" w:rsidRDefault="0023639F" w:rsidP="0023639F">
            <w:pPr>
              <w:pStyle w:val="H1bodytext"/>
              <w:spacing w:before="60" w:after="60"/>
              <w:ind w:left="0"/>
              <w:rPr>
                <w:rFonts w:ascii="Arial" w:hAnsi="Arial" w:cs="Arial"/>
                <w:sz w:val="18"/>
                <w:szCs w:val="18"/>
              </w:rPr>
            </w:pPr>
            <w:r w:rsidRPr="0023639F">
              <w:rPr>
                <w:rFonts w:ascii="Arial" w:hAnsi="Arial" w:cs="Arial"/>
                <w:sz w:val="18"/>
                <w:szCs w:val="18"/>
              </w:rPr>
              <w:t>Updated MODFLOW-2000 to baseline MODFLOW-2000 Version 1.19.01 to be consistent with the basis for the new version of MODFLOW-2000-MST that adds features to this baseline version</w:t>
            </w:r>
            <w:r>
              <w:rPr>
                <w:rFonts w:ascii="Arial" w:hAnsi="Arial" w:cs="Arial"/>
                <w:sz w:val="18"/>
                <w:szCs w:val="18"/>
              </w:rPr>
              <w:t>.</w:t>
            </w:r>
          </w:p>
          <w:p w14:paraId="404F31E8" w14:textId="77777777" w:rsidR="0023639F" w:rsidRPr="0023639F" w:rsidRDefault="0023639F" w:rsidP="0023639F">
            <w:pPr>
              <w:pStyle w:val="H1bodytext"/>
              <w:spacing w:before="60" w:after="60"/>
              <w:ind w:left="0"/>
              <w:rPr>
                <w:rFonts w:ascii="Arial" w:hAnsi="Arial" w:cs="Arial"/>
                <w:sz w:val="18"/>
                <w:szCs w:val="18"/>
              </w:rPr>
            </w:pPr>
            <w:r w:rsidRPr="0023639F">
              <w:rPr>
                <w:rFonts w:ascii="Arial" w:hAnsi="Arial" w:cs="Arial"/>
                <w:sz w:val="18"/>
                <w:szCs w:val="18"/>
              </w:rPr>
              <w:t>Updated MODFLOW-2000-MST to be compatible with baseline MODFLOW-2000 Version 1.19.01. This was completed in order to provide support to Hanford simulations for the Multi-Node Well (MNW) Version 2 (MNW2) Package. MODFLOW Version 1.18 supported MNW Version 1 (MNW1) package, which provides essentially the same capabilities as the MNW2 package: however, the MNW1 package input structure is disorganized and can lead to very complicated inputs when certain MNW capabilities are required for a simulation.</w:t>
            </w:r>
          </w:p>
          <w:p w14:paraId="393A68B9" w14:textId="77777777" w:rsidR="0023639F" w:rsidRDefault="0023639F" w:rsidP="0023639F">
            <w:pPr>
              <w:pStyle w:val="H1bodytext"/>
              <w:spacing w:before="60" w:after="60"/>
              <w:ind w:left="0"/>
              <w:rPr>
                <w:rFonts w:ascii="Arial" w:hAnsi="Arial" w:cs="Arial"/>
                <w:sz w:val="18"/>
                <w:szCs w:val="18"/>
              </w:rPr>
            </w:pPr>
            <w:r w:rsidRPr="0023639F">
              <w:rPr>
                <w:rFonts w:ascii="Arial" w:hAnsi="Arial" w:cs="Arial"/>
                <w:sz w:val="18"/>
                <w:szCs w:val="18"/>
              </w:rPr>
              <w:t>Updated MT3DMS-MST to be compatible with MT3DMS version 5.3 (v5.3). This was completed in order to provide support to Hanford simulations for the Hydrocarbon Spill Source (HSS) Package, particularly in combination with the MODFLOW flow-head boundary (FHB) package. The HSS package provides piece-wise continuous mass-loading capabilities for MT3DMS that are independent of stress periods (in a manner that is similar to the piece-wise continuous flow loading capabilities for MODFLOW provided by the FHB package).</w:t>
            </w:r>
          </w:p>
        </w:tc>
      </w:tr>
      <w:tr w:rsidR="0023639F" w14:paraId="259A544D" w14:textId="77777777" w:rsidTr="0023639F">
        <w:trPr>
          <w:cantSplit/>
        </w:trPr>
        <w:tc>
          <w:tcPr>
            <w:tcW w:w="1638" w:type="dxa"/>
            <w:tcBorders>
              <w:left w:val="nil"/>
              <w:right w:val="nil"/>
            </w:tcBorders>
          </w:tcPr>
          <w:p w14:paraId="241C4EB7" w14:textId="77777777" w:rsidR="0023639F" w:rsidRDefault="0023639F" w:rsidP="0023639F">
            <w:pPr>
              <w:pStyle w:val="H1bodytext"/>
              <w:spacing w:before="60" w:after="60"/>
              <w:ind w:left="0"/>
              <w:jc w:val="center"/>
              <w:rPr>
                <w:rFonts w:ascii="Arial" w:hAnsi="Arial" w:cs="Arial"/>
                <w:sz w:val="18"/>
                <w:szCs w:val="18"/>
              </w:rPr>
            </w:pPr>
            <w:r>
              <w:rPr>
                <w:rFonts w:ascii="Arial" w:hAnsi="Arial" w:cs="Arial"/>
                <w:sz w:val="18"/>
                <w:szCs w:val="18"/>
              </w:rPr>
              <w:t>4</w:t>
            </w:r>
          </w:p>
        </w:tc>
        <w:tc>
          <w:tcPr>
            <w:tcW w:w="1350" w:type="dxa"/>
            <w:tcBorders>
              <w:left w:val="nil"/>
              <w:right w:val="nil"/>
            </w:tcBorders>
          </w:tcPr>
          <w:p w14:paraId="6D0484B7" w14:textId="77777777" w:rsidR="0023639F" w:rsidRDefault="0023639F" w:rsidP="0023639F">
            <w:pPr>
              <w:pStyle w:val="H1bodytext"/>
              <w:spacing w:before="60" w:after="60"/>
              <w:ind w:left="0"/>
              <w:jc w:val="center"/>
              <w:rPr>
                <w:rFonts w:ascii="Arial" w:hAnsi="Arial" w:cs="Arial"/>
                <w:sz w:val="18"/>
                <w:szCs w:val="18"/>
              </w:rPr>
            </w:pPr>
            <w:r>
              <w:rPr>
                <w:rFonts w:ascii="Arial" w:hAnsi="Arial" w:cs="Arial"/>
                <w:sz w:val="18"/>
                <w:szCs w:val="18"/>
              </w:rPr>
              <w:t>Build 5</w:t>
            </w:r>
          </w:p>
        </w:tc>
        <w:tc>
          <w:tcPr>
            <w:tcW w:w="6588" w:type="dxa"/>
            <w:tcBorders>
              <w:left w:val="nil"/>
              <w:right w:val="nil"/>
            </w:tcBorders>
          </w:tcPr>
          <w:p w14:paraId="61645032" w14:textId="77777777" w:rsidR="0023639F" w:rsidRPr="0023639F" w:rsidRDefault="0023639F" w:rsidP="0023639F">
            <w:pPr>
              <w:pStyle w:val="H1bodytext"/>
              <w:spacing w:before="60" w:after="60"/>
              <w:ind w:left="0"/>
              <w:rPr>
                <w:rFonts w:ascii="Arial" w:hAnsi="Arial" w:cs="Arial"/>
                <w:sz w:val="18"/>
                <w:szCs w:val="18"/>
              </w:rPr>
            </w:pPr>
            <w:r w:rsidRPr="0023639F">
              <w:rPr>
                <w:rFonts w:ascii="Arial" w:hAnsi="Arial" w:cs="Arial"/>
                <w:sz w:val="18"/>
                <w:szCs w:val="18"/>
              </w:rPr>
              <w:t>MODFLOW-2000 is unchanged from Build 4; Version 1.19.01 has been reclassified “legacy and superseded software” by the USGS since Build 4 was qualified and no further development of this version by the USGS is expected. However, MODFLOW-2000 Version 1.19.01 is the baseline upon which MODFLOW-2000-MST is developed and so is maintained here for consistency and continued use. CHPRC modeling integration staff recently evaluated the newer, more relevant version of MODFLOW available from the USGS (MODFLOW-NWT) and determined that it presently lacks the features incorporated in MODFLOW-2000-MST necessary to adequately simulate the required features, events, and processes of groundwater flow at the Hanford Site. CHPRC will continue to monitor development of MODFLOW and reconsider this decision as capabilities evolve.</w:t>
            </w:r>
          </w:p>
          <w:p w14:paraId="606587C5" w14:textId="77777777" w:rsidR="0023639F" w:rsidRPr="0023639F" w:rsidRDefault="0023639F" w:rsidP="0023639F">
            <w:pPr>
              <w:pStyle w:val="H1bodytext"/>
              <w:spacing w:before="60" w:after="60"/>
              <w:ind w:left="0"/>
              <w:rPr>
                <w:rFonts w:ascii="Arial" w:hAnsi="Arial" w:cs="Arial"/>
                <w:sz w:val="18"/>
                <w:szCs w:val="18"/>
              </w:rPr>
            </w:pPr>
            <w:r w:rsidRPr="0023639F">
              <w:rPr>
                <w:rFonts w:ascii="Arial" w:hAnsi="Arial" w:cs="Arial"/>
                <w:sz w:val="18"/>
                <w:szCs w:val="18"/>
              </w:rPr>
              <w:t>MODFLOW-2000-MST is upgraded in Build 5. The Newton-Raphson iteration method was added to MODFLOW. Because this method creates an unsymmetrical coefficient matrix, new solvers were required and added to this version as well. Other numerical techniques were also implemented.</w:t>
            </w:r>
          </w:p>
          <w:p w14:paraId="32168934" w14:textId="77777777" w:rsidR="0023639F" w:rsidRPr="0023639F" w:rsidRDefault="0023639F" w:rsidP="0023639F">
            <w:pPr>
              <w:pStyle w:val="H1bodytext"/>
              <w:spacing w:before="60" w:after="60"/>
              <w:ind w:left="0"/>
              <w:rPr>
                <w:rFonts w:ascii="Arial" w:hAnsi="Arial" w:cs="Arial"/>
                <w:sz w:val="18"/>
                <w:szCs w:val="18"/>
              </w:rPr>
            </w:pPr>
            <w:r w:rsidRPr="0023639F">
              <w:rPr>
                <w:rFonts w:ascii="Arial" w:hAnsi="Arial" w:cs="Arial"/>
                <w:sz w:val="18"/>
                <w:szCs w:val="18"/>
              </w:rPr>
              <w:t>MT3DMS-MST is upgraded in Build 5. The changes parallel and support changes in MODFLOW-2000-MST and add new capabilities.</w:t>
            </w:r>
          </w:p>
        </w:tc>
      </w:tr>
      <w:tr w:rsidR="0023639F" w14:paraId="3ECA7F34" w14:textId="77777777" w:rsidTr="0023639F">
        <w:trPr>
          <w:cantSplit/>
        </w:trPr>
        <w:tc>
          <w:tcPr>
            <w:tcW w:w="1638" w:type="dxa"/>
            <w:tcBorders>
              <w:left w:val="nil"/>
              <w:bottom w:val="single" w:sz="4" w:space="0" w:color="000000"/>
              <w:right w:val="nil"/>
            </w:tcBorders>
          </w:tcPr>
          <w:p w14:paraId="2CA0E198" w14:textId="77777777" w:rsidR="0023639F" w:rsidRDefault="0023639F" w:rsidP="0023639F">
            <w:pPr>
              <w:pStyle w:val="H1bodytext"/>
              <w:spacing w:before="60" w:after="60"/>
              <w:ind w:left="0"/>
              <w:jc w:val="center"/>
              <w:rPr>
                <w:rFonts w:ascii="Arial" w:hAnsi="Arial" w:cs="Arial"/>
                <w:sz w:val="18"/>
                <w:szCs w:val="18"/>
              </w:rPr>
            </w:pPr>
            <w:r>
              <w:rPr>
                <w:rFonts w:ascii="Arial" w:hAnsi="Arial" w:cs="Arial"/>
                <w:sz w:val="18"/>
                <w:szCs w:val="18"/>
              </w:rPr>
              <w:lastRenderedPageBreak/>
              <w:t>5</w:t>
            </w:r>
          </w:p>
        </w:tc>
        <w:tc>
          <w:tcPr>
            <w:tcW w:w="1350" w:type="dxa"/>
            <w:tcBorders>
              <w:left w:val="nil"/>
              <w:bottom w:val="single" w:sz="4" w:space="0" w:color="000000"/>
              <w:right w:val="nil"/>
            </w:tcBorders>
          </w:tcPr>
          <w:p w14:paraId="32FB52F8" w14:textId="77777777" w:rsidR="0023639F" w:rsidRDefault="0023639F" w:rsidP="004D1FAD">
            <w:pPr>
              <w:pStyle w:val="H1bodytext"/>
              <w:spacing w:before="60" w:after="60"/>
              <w:ind w:left="0"/>
              <w:jc w:val="center"/>
              <w:rPr>
                <w:rFonts w:ascii="Arial" w:hAnsi="Arial" w:cs="Arial"/>
                <w:sz w:val="18"/>
                <w:szCs w:val="18"/>
              </w:rPr>
            </w:pPr>
            <w:r>
              <w:rPr>
                <w:rFonts w:ascii="Arial" w:hAnsi="Arial" w:cs="Arial"/>
                <w:sz w:val="18"/>
                <w:szCs w:val="18"/>
              </w:rPr>
              <w:t xml:space="preserve">Build 6 </w:t>
            </w:r>
          </w:p>
        </w:tc>
        <w:tc>
          <w:tcPr>
            <w:tcW w:w="6588" w:type="dxa"/>
            <w:tcBorders>
              <w:left w:val="nil"/>
              <w:bottom w:val="single" w:sz="4" w:space="0" w:color="000000"/>
              <w:right w:val="nil"/>
            </w:tcBorders>
          </w:tcPr>
          <w:p w14:paraId="6EAACA42" w14:textId="77777777" w:rsidR="0023639F" w:rsidRDefault="0023639F" w:rsidP="0023639F">
            <w:pPr>
              <w:pStyle w:val="H1bodytext"/>
              <w:spacing w:before="60" w:after="60"/>
              <w:ind w:left="0"/>
              <w:rPr>
                <w:rFonts w:ascii="Arial" w:hAnsi="Arial" w:cs="Arial"/>
                <w:sz w:val="18"/>
                <w:szCs w:val="18"/>
              </w:rPr>
            </w:pPr>
            <w:r w:rsidRPr="0023639F">
              <w:rPr>
                <w:rFonts w:ascii="Arial" w:hAnsi="Arial" w:cs="Arial"/>
                <w:sz w:val="18"/>
                <w:szCs w:val="18"/>
              </w:rPr>
              <w:t>MODFLOW-2000 is unchanged from Builds 4 and 5; Version 1.19.01 has been reclassified “legacy and superseded software” by the USGS since Build 4 was qualified and no further development of this version by the USGS is expected. However, MODFLOW-2000 Version 1.19.01 is the baseline upon which MODFLOW-2000-MST is developed and so is maintained here for consistency and continued use. CHPRC modeling integration staff recently evaluated the newer, more relevant version of MODFLOW available from the USGS (MODFLOW-NWT) and determined that it presently lacks the features incorporated in MODFLOW-2000-MST necessary to adequately simulate the required features, events, and processes of groundwater flow at the Hanford Site. CHPRC will continue to monitor development of MODFLOW and reconsider this decision as capabilities evolve.</w:t>
            </w:r>
          </w:p>
          <w:p w14:paraId="291E41D6" w14:textId="77777777" w:rsidR="0023639F" w:rsidRPr="0023639F" w:rsidRDefault="0023639F" w:rsidP="0023639F">
            <w:pPr>
              <w:pStyle w:val="H1bodytext"/>
              <w:spacing w:before="60" w:after="60"/>
              <w:ind w:left="0"/>
              <w:rPr>
                <w:rFonts w:ascii="Arial" w:hAnsi="Arial" w:cs="Arial"/>
                <w:sz w:val="18"/>
                <w:szCs w:val="18"/>
              </w:rPr>
            </w:pPr>
            <w:r w:rsidRPr="0023639F">
              <w:rPr>
                <w:rFonts w:ascii="Arial" w:hAnsi="Arial" w:cs="Arial"/>
                <w:sz w:val="18"/>
                <w:szCs w:val="18"/>
              </w:rPr>
              <w:t xml:space="preserve">MODFLOW-2000-MST is upgraded in Build 6. The only change is to add a dual domain </w:t>
            </w:r>
            <w:r w:rsidRPr="0023639F">
              <w:rPr>
                <w:rFonts w:ascii="Arial" w:hAnsi="Arial" w:cs="Arial"/>
                <w:i/>
                <w:sz w:val="18"/>
                <w:szCs w:val="18"/>
              </w:rPr>
              <w:t>K</w:t>
            </w:r>
            <w:r w:rsidRPr="0023639F">
              <w:rPr>
                <w:rFonts w:ascii="Arial" w:hAnsi="Arial" w:cs="Arial"/>
                <w:i/>
                <w:sz w:val="18"/>
                <w:szCs w:val="18"/>
                <w:vertAlign w:val="subscript"/>
              </w:rPr>
              <w:t>d</w:t>
            </w:r>
            <w:r w:rsidRPr="0023639F">
              <w:rPr>
                <w:rFonts w:ascii="Arial" w:hAnsi="Arial" w:cs="Arial"/>
                <w:sz w:val="18"/>
                <w:szCs w:val="18"/>
              </w:rPr>
              <w:t xml:space="preserve"> implementation.</w:t>
            </w:r>
          </w:p>
          <w:p w14:paraId="08D06BF6" w14:textId="77777777" w:rsidR="0023639F" w:rsidRPr="0023639F" w:rsidRDefault="0023639F" w:rsidP="0023639F">
            <w:pPr>
              <w:pStyle w:val="H1bodytext"/>
              <w:spacing w:before="60" w:after="60"/>
              <w:ind w:left="0"/>
              <w:rPr>
                <w:rFonts w:ascii="Arial" w:hAnsi="Arial" w:cs="Arial"/>
                <w:sz w:val="18"/>
                <w:szCs w:val="18"/>
              </w:rPr>
            </w:pPr>
            <w:r w:rsidRPr="0023639F">
              <w:rPr>
                <w:rFonts w:ascii="Arial" w:hAnsi="Arial" w:cs="Arial"/>
                <w:sz w:val="18"/>
                <w:szCs w:val="18"/>
              </w:rPr>
              <w:t>MT3DMS-MST is unchanged from Build 5.</w:t>
            </w:r>
          </w:p>
        </w:tc>
      </w:tr>
      <w:tr w:rsidR="004D1FAD" w14:paraId="7ED36EE9" w14:textId="77777777" w:rsidTr="0023639F">
        <w:trPr>
          <w:cantSplit/>
        </w:trPr>
        <w:tc>
          <w:tcPr>
            <w:tcW w:w="1638" w:type="dxa"/>
            <w:tcBorders>
              <w:left w:val="nil"/>
              <w:bottom w:val="single" w:sz="4" w:space="0" w:color="000000"/>
              <w:right w:val="nil"/>
            </w:tcBorders>
          </w:tcPr>
          <w:p w14:paraId="797EC8A0" w14:textId="77777777" w:rsidR="004D1FAD" w:rsidRDefault="004D1FAD" w:rsidP="0023639F">
            <w:pPr>
              <w:pStyle w:val="H1bodytext"/>
              <w:spacing w:before="60" w:after="60"/>
              <w:ind w:left="0"/>
              <w:jc w:val="center"/>
              <w:rPr>
                <w:rFonts w:ascii="Arial" w:hAnsi="Arial" w:cs="Arial"/>
                <w:sz w:val="18"/>
                <w:szCs w:val="18"/>
              </w:rPr>
            </w:pPr>
            <w:r>
              <w:rPr>
                <w:rFonts w:ascii="Arial" w:hAnsi="Arial" w:cs="Arial"/>
                <w:sz w:val="18"/>
                <w:szCs w:val="18"/>
              </w:rPr>
              <w:t>6</w:t>
            </w:r>
          </w:p>
        </w:tc>
        <w:tc>
          <w:tcPr>
            <w:tcW w:w="1350" w:type="dxa"/>
            <w:tcBorders>
              <w:left w:val="nil"/>
              <w:bottom w:val="single" w:sz="4" w:space="0" w:color="000000"/>
              <w:right w:val="nil"/>
            </w:tcBorders>
          </w:tcPr>
          <w:p w14:paraId="0FE3A10F" w14:textId="77777777" w:rsidR="00E6458C" w:rsidRDefault="004D1FAD" w:rsidP="00E6458C">
            <w:pPr>
              <w:pStyle w:val="H1bodytext"/>
              <w:spacing w:before="60" w:after="60"/>
              <w:ind w:left="0"/>
              <w:jc w:val="center"/>
              <w:rPr>
                <w:rFonts w:ascii="Arial" w:hAnsi="Arial" w:cs="Arial"/>
                <w:sz w:val="18"/>
                <w:szCs w:val="18"/>
              </w:rPr>
            </w:pPr>
            <w:r>
              <w:rPr>
                <w:rFonts w:ascii="Arial" w:hAnsi="Arial" w:cs="Arial"/>
                <w:sz w:val="18"/>
                <w:szCs w:val="18"/>
              </w:rPr>
              <w:t>Build 7</w:t>
            </w:r>
          </w:p>
          <w:p w14:paraId="2AA6648A" w14:textId="398C8158" w:rsidR="004D1FAD" w:rsidRDefault="004D1FAD" w:rsidP="00E6458C">
            <w:pPr>
              <w:pStyle w:val="H1bodytext"/>
              <w:spacing w:before="60" w:after="60"/>
              <w:ind w:left="0"/>
              <w:jc w:val="center"/>
              <w:rPr>
                <w:rFonts w:ascii="Arial" w:hAnsi="Arial" w:cs="Arial"/>
                <w:sz w:val="18"/>
                <w:szCs w:val="18"/>
              </w:rPr>
            </w:pPr>
          </w:p>
        </w:tc>
        <w:tc>
          <w:tcPr>
            <w:tcW w:w="6588" w:type="dxa"/>
            <w:tcBorders>
              <w:left w:val="nil"/>
              <w:bottom w:val="single" w:sz="4" w:space="0" w:color="000000"/>
              <w:right w:val="nil"/>
            </w:tcBorders>
          </w:tcPr>
          <w:p w14:paraId="4C6BBC6D" w14:textId="77777777" w:rsidR="004D1FAD" w:rsidRDefault="004D1FAD" w:rsidP="0023639F">
            <w:pPr>
              <w:pStyle w:val="H1bodytext"/>
              <w:spacing w:before="60" w:after="60"/>
              <w:ind w:left="0"/>
              <w:rPr>
                <w:rFonts w:ascii="Arial" w:hAnsi="Arial" w:cs="Arial"/>
                <w:sz w:val="18"/>
                <w:szCs w:val="18"/>
              </w:rPr>
            </w:pPr>
            <w:r>
              <w:rPr>
                <w:rFonts w:ascii="Arial" w:hAnsi="Arial" w:cs="Arial"/>
                <w:sz w:val="18"/>
                <w:szCs w:val="18"/>
              </w:rPr>
              <w:t>MODFLOW-2000 is unchanged, and remains the standard MODFLOW-2000 USGS version 1.19.01. This code has been recompiled for CHPRC Build 7 and subjected to acceptance testing.</w:t>
            </w:r>
          </w:p>
          <w:p w14:paraId="5C288793" w14:textId="77777777" w:rsidR="004D1FAD" w:rsidRDefault="004D1FAD" w:rsidP="004D1FAD">
            <w:pPr>
              <w:pStyle w:val="H1bodytext"/>
              <w:spacing w:before="60" w:after="60"/>
              <w:ind w:left="0"/>
              <w:rPr>
                <w:rFonts w:ascii="Arial" w:hAnsi="Arial" w:cs="Arial"/>
                <w:sz w:val="18"/>
                <w:szCs w:val="18"/>
              </w:rPr>
            </w:pPr>
            <w:r>
              <w:rPr>
                <w:rFonts w:ascii="Arial" w:hAnsi="Arial" w:cs="Arial"/>
                <w:sz w:val="18"/>
                <w:szCs w:val="18"/>
              </w:rPr>
              <w:t>MT3DMS is introduced in CHPRC Build 7 and acceptance tested. This provides users the option to use a qualified “stock” version of this software (that is, without the minimum saturated thickness features included in MT3DMS-MST), if appropriate</w:t>
            </w:r>
          </w:p>
          <w:p w14:paraId="19E5F469" w14:textId="77777777" w:rsidR="004D1FAD" w:rsidRDefault="004D1FAD" w:rsidP="004D1FAD">
            <w:pPr>
              <w:pStyle w:val="H1bodytext"/>
              <w:spacing w:before="60" w:after="60"/>
              <w:ind w:left="0"/>
              <w:rPr>
                <w:rFonts w:ascii="Arial" w:hAnsi="Arial" w:cs="Arial"/>
                <w:sz w:val="18"/>
                <w:szCs w:val="18"/>
              </w:rPr>
            </w:pPr>
            <w:r>
              <w:rPr>
                <w:rFonts w:ascii="Arial" w:hAnsi="Arial" w:cs="Arial"/>
                <w:sz w:val="18"/>
                <w:szCs w:val="18"/>
              </w:rPr>
              <w:t xml:space="preserve">MODFLOW-2000-MST is </w:t>
            </w:r>
            <w:r w:rsidR="00184A04">
              <w:rPr>
                <w:rFonts w:ascii="Arial" w:hAnsi="Arial" w:cs="Arial"/>
                <w:sz w:val="18"/>
                <w:szCs w:val="18"/>
              </w:rPr>
              <w:t xml:space="preserve">upgraded in CHPRC Build 7. </w:t>
            </w:r>
            <w:r w:rsidR="007A7DB8">
              <w:rPr>
                <w:rFonts w:ascii="Arial" w:hAnsi="Arial" w:cs="Arial"/>
                <w:sz w:val="18"/>
                <w:szCs w:val="18"/>
              </w:rPr>
              <w:t xml:space="preserve">The changes include implementation of the Newton-Raphson method to provide stability in the flow solution to deal with the oscillatory behavior of the solution in the rewetting capability that has demonstrated instability in prior versions. In addition, because the Newton-Raphson method creates an unsymmetrical coefficient matrix, new solvers </w:t>
            </w:r>
            <w:r w:rsidR="00770766">
              <w:rPr>
                <w:rFonts w:ascii="Arial" w:hAnsi="Arial" w:cs="Arial"/>
                <w:sz w:val="18"/>
                <w:szCs w:val="18"/>
              </w:rPr>
              <w:t>(PCGN, GCG, and GMR</w:t>
            </w:r>
            <w:r w:rsidR="00082A30">
              <w:rPr>
                <w:rFonts w:ascii="Arial" w:hAnsi="Arial" w:cs="Arial"/>
                <w:sz w:val="18"/>
                <w:szCs w:val="18"/>
              </w:rPr>
              <w:t xml:space="preserve">) </w:t>
            </w:r>
            <w:r w:rsidR="007A7DB8">
              <w:rPr>
                <w:rFonts w:ascii="Arial" w:hAnsi="Arial" w:cs="Arial"/>
                <w:sz w:val="18"/>
                <w:szCs w:val="18"/>
              </w:rPr>
              <w:t>were needed and added to this version of MODFLOW-2000-MST.These features are only available</w:t>
            </w:r>
            <w:r w:rsidR="00082A30">
              <w:rPr>
                <w:rFonts w:ascii="Arial" w:hAnsi="Arial" w:cs="Arial"/>
                <w:sz w:val="18"/>
                <w:szCs w:val="18"/>
              </w:rPr>
              <w:t xml:space="preserve"> if specified by the user, in order to maintain backward compatibility.</w:t>
            </w:r>
          </w:p>
          <w:p w14:paraId="25DE2A1A" w14:textId="77777777" w:rsidR="00184A04" w:rsidRDefault="00184A04" w:rsidP="004D1FAD">
            <w:pPr>
              <w:pStyle w:val="H1bodytext"/>
              <w:spacing w:before="60" w:after="60"/>
              <w:ind w:left="0"/>
              <w:rPr>
                <w:rFonts w:ascii="Arial" w:hAnsi="Arial" w:cs="Arial"/>
                <w:sz w:val="18"/>
                <w:szCs w:val="18"/>
              </w:rPr>
            </w:pPr>
            <w:r>
              <w:rPr>
                <w:rFonts w:ascii="Arial" w:hAnsi="Arial" w:cs="Arial"/>
                <w:sz w:val="18"/>
                <w:szCs w:val="18"/>
              </w:rPr>
              <w:t>MT3DMS-MST is upgraded in CHPRC Build 7.</w:t>
            </w:r>
          </w:p>
          <w:p w14:paraId="5701E5A2" w14:textId="77777777" w:rsidR="00416184" w:rsidRPr="0023639F" w:rsidRDefault="00416184" w:rsidP="00416184">
            <w:pPr>
              <w:pStyle w:val="H1bodytext"/>
              <w:spacing w:before="60" w:after="60"/>
              <w:ind w:left="0"/>
              <w:rPr>
                <w:rFonts w:ascii="Arial" w:hAnsi="Arial" w:cs="Arial"/>
                <w:sz w:val="18"/>
                <w:szCs w:val="18"/>
              </w:rPr>
            </w:pPr>
            <w:r>
              <w:rPr>
                <w:rFonts w:ascii="Arial" w:hAnsi="Arial" w:cs="Arial"/>
                <w:sz w:val="18"/>
                <w:szCs w:val="18"/>
              </w:rPr>
              <w:t>Windows</w:t>
            </w:r>
            <w:r w:rsidR="00AA1E81">
              <w:rPr>
                <w:rFonts w:ascii="Arial" w:hAnsi="Arial" w:cs="Arial"/>
                <w:sz w:val="18"/>
                <w:szCs w:val="18"/>
              </w:rPr>
              <w:t>®</w:t>
            </w:r>
            <w:r>
              <w:rPr>
                <w:rFonts w:ascii="Arial" w:hAnsi="Arial" w:cs="Arial"/>
                <w:sz w:val="18"/>
                <w:szCs w:val="18"/>
              </w:rPr>
              <w:t xml:space="preserve"> and Linux</w:t>
            </w:r>
            <w:r w:rsidR="00AA1E81">
              <w:rPr>
                <w:rFonts w:ascii="Arial" w:hAnsi="Arial" w:cs="Arial"/>
                <w:sz w:val="18"/>
                <w:szCs w:val="18"/>
              </w:rPr>
              <w:t>®</w:t>
            </w:r>
            <w:r>
              <w:rPr>
                <w:rFonts w:ascii="Arial" w:hAnsi="Arial" w:cs="Arial"/>
                <w:sz w:val="18"/>
                <w:szCs w:val="18"/>
              </w:rPr>
              <w:t xml:space="preserve"> executables, in both single and double precision versions, are acceptance-tested for all four software elements.</w:t>
            </w:r>
          </w:p>
        </w:tc>
      </w:tr>
      <w:tr w:rsidR="00D07072" w14:paraId="7060511B" w14:textId="77777777" w:rsidTr="0023639F">
        <w:trPr>
          <w:cantSplit/>
        </w:trPr>
        <w:tc>
          <w:tcPr>
            <w:tcW w:w="1638" w:type="dxa"/>
            <w:tcBorders>
              <w:left w:val="nil"/>
              <w:bottom w:val="single" w:sz="4" w:space="0" w:color="000000"/>
              <w:right w:val="nil"/>
            </w:tcBorders>
          </w:tcPr>
          <w:p w14:paraId="1052D28A" w14:textId="77777777" w:rsidR="00D07072" w:rsidRDefault="00D07072" w:rsidP="0023639F">
            <w:pPr>
              <w:pStyle w:val="H1bodytext"/>
              <w:spacing w:before="60" w:after="60"/>
              <w:ind w:left="0"/>
              <w:jc w:val="center"/>
              <w:rPr>
                <w:rFonts w:ascii="Arial" w:hAnsi="Arial" w:cs="Arial"/>
                <w:sz w:val="18"/>
                <w:szCs w:val="18"/>
              </w:rPr>
            </w:pPr>
            <w:r>
              <w:rPr>
                <w:rFonts w:ascii="Arial" w:hAnsi="Arial" w:cs="Arial"/>
                <w:sz w:val="18"/>
                <w:szCs w:val="18"/>
              </w:rPr>
              <w:t>7</w:t>
            </w:r>
          </w:p>
        </w:tc>
        <w:tc>
          <w:tcPr>
            <w:tcW w:w="1350" w:type="dxa"/>
            <w:tcBorders>
              <w:left w:val="nil"/>
              <w:bottom w:val="single" w:sz="4" w:space="0" w:color="000000"/>
              <w:right w:val="nil"/>
            </w:tcBorders>
          </w:tcPr>
          <w:p w14:paraId="5463AF34" w14:textId="5E4AE010" w:rsidR="00D07072" w:rsidRDefault="00D07072" w:rsidP="00A2128F">
            <w:pPr>
              <w:pStyle w:val="H1bodytext"/>
              <w:spacing w:before="60" w:after="60"/>
              <w:ind w:left="0"/>
              <w:jc w:val="center"/>
              <w:rPr>
                <w:rFonts w:ascii="Arial" w:hAnsi="Arial" w:cs="Arial"/>
                <w:sz w:val="18"/>
                <w:szCs w:val="18"/>
              </w:rPr>
            </w:pPr>
            <w:r>
              <w:rPr>
                <w:rFonts w:ascii="Arial" w:hAnsi="Arial" w:cs="Arial"/>
                <w:sz w:val="18"/>
                <w:szCs w:val="18"/>
              </w:rPr>
              <w:t xml:space="preserve">Build 7 </w:t>
            </w:r>
          </w:p>
        </w:tc>
        <w:tc>
          <w:tcPr>
            <w:tcW w:w="6588" w:type="dxa"/>
            <w:tcBorders>
              <w:left w:val="nil"/>
              <w:bottom w:val="single" w:sz="4" w:space="0" w:color="000000"/>
              <w:right w:val="nil"/>
            </w:tcBorders>
          </w:tcPr>
          <w:p w14:paraId="0F454B24" w14:textId="77777777" w:rsidR="00D07072" w:rsidRDefault="00D07072" w:rsidP="0023639F">
            <w:pPr>
              <w:pStyle w:val="H1bodytext"/>
              <w:spacing w:before="60" w:after="60"/>
              <w:ind w:left="0"/>
              <w:rPr>
                <w:rFonts w:ascii="Arial" w:hAnsi="Arial" w:cs="Arial"/>
                <w:sz w:val="18"/>
                <w:szCs w:val="18"/>
              </w:rPr>
            </w:pPr>
            <w:r>
              <w:rPr>
                <w:rFonts w:ascii="Arial" w:hAnsi="Arial" w:cs="Arial"/>
                <w:sz w:val="18"/>
                <w:szCs w:val="18"/>
              </w:rPr>
              <w:t>Maintains testing performed in Revision 6, but adds MODFLOW-USG.</w:t>
            </w:r>
          </w:p>
        </w:tc>
      </w:tr>
      <w:tr w:rsidR="00A2128F" w14:paraId="6D1A1AD0" w14:textId="77777777" w:rsidTr="0023639F">
        <w:trPr>
          <w:cantSplit/>
        </w:trPr>
        <w:tc>
          <w:tcPr>
            <w:tcW w:w="1638" w:type="dxa"/>
            <w:tcBorders>
              <w:left w:val="nil"/>
              <w:bottom w:val="single" w:sz="4" w:space="0" w:color="000000"/>
              <w:right w:val="nil"/>
            </w:tcBorders>
          </w:tcPr>
          <w:p w14:paraId="087FC850" w14:textId="1D8390CE" w:rsidR="00A2128F" w:rsidRDefault="00A2128F" w:rsidP="0023639F">
            <w:pPr>
              <w:pStyle w:val="H1bodytext"/>
              <w:spacing w:before="60" w:after="60"/>
              <w:ind w:left="0"/>
              <w:jc w:val="center"/>
              <w:rPr>
                <w:rFonts w:ascii="Arial" w:hAnsi="Arial" w:cs="Arial"/>
                <w:sz w:val="18"/>
                <w:szCs w:val="18"/>
              </w:rPr>
            </w:pPr>
            <w:r>
              <w:rPr>
                <w:rFonts w:ascii="Arial" w:hAnsi="Arial" w:cs="Arial"/>
                <w:sz w:val="18"/>
                <w:szCs w:val="18"/>
              </w:rPr>
              <w:t>8</w:t>
            </w:r>
          </w:p>
        </w:tc>
        <w:tc>
          <w:tcPr>
            <w:tcW w:w="1350" w:type="dxa"/>
            <w:tcBorders>
              <w:left w:val="nil"/>
              <w:bottom w:val="single" w:sz="4" w:space="0" w:color="000000"/>
              <w:right w:val="nil"/>
            </w:tcBorders>
          </w:tcPr>
          <w:p w14:paraId="29345099" w14:textId="5B56F066" w:rsidR="00A2128F" w:rsidRDefault="00A2128F" w:rsidP="00E6458C">
            <w:pPr>
              <w:pStyle w:val="H1bodytext"/>
              <w:spacing w:before="60" w:after="60"/>
              <w:ind w:left="0"/>
              <w:jc w:val="center"/>
              <w:rPr>
                <w:rFonts w:ascii="Arial" w:hAnsi="Arial" w:cs="Arial"/>
                <w:sz w:val="18"/>
                <w:szCs w:val="18"/>
              </w:rPr>
            </w:pPr>
            <w:r>
              <w:rPr>
                <w:rFonts w:ascii="Arial" w:hAnsi="Arial" w:cs="Arial"/>
                <w:sz w:val="18"/>
                <w:szCs w:val="18"/>
              </w:rPr>
              <w:t>Build 8</w:t>
            </w:r>
          </w:p>
        </w:tc>
        <w:tc>
          <w:tcPr>
            <w:tcW w:w="6588" w:type="dxa"/>
            <w:tcBorders>
              <w:left w:val="nil"/>
              <w:bottom w:val="single" w:sz="4" w:space="0" w:color="000000"/>
              <w:right w:val="nil"/>
            </w:tcBorders>
          </w:tcPr>
          <w:p w14:paraId="5704C583" w14:textId="5618ED60" w:rsidR="00A2128F" w:rsidRDefault="00A2128F" w:rsidP="0023639F">
            <w:pPr>
              <w:pStyle w:val="H1bodytext"/>
              <w:spacing w:before="60" w:after="60"/>
              <w:ind w:left="0"/>
              <w:rPr>
                <w:rFonts w:ascii="Arial" w:hAnsi="Arial" w:cs="Arial"/>
                <w:sz w:val="18"/>
                <w:szCs w:val="18"/>
              </w:rPr>
            </w:pPr>
            <w:r>
              <w:rPr>
                <w:rFonts w:ascii="Arial" w:hAnsi="Arial" w:cs="Arial"/>
                <w:sz w:val="18"/>
                <w:szCs w:val="18"/>
              </w:rPr>
              <w:t>MODFLOW-2000-MST and MT3MDS-MST are changed to add features to support simulation of strontinum-90 incorporation mechanism. This revision tests only the new “MST” variants and retains previously tested base versions MODFLOW-2000, MT3DMS, and MODFLOW-USG.</w:t>
            </w:r>
          </w:p>
        </w:tc>
      </w:tr>
      <w:tr w:rsidR="0023639F" w14:paraId="02DCEFF1" w14:textId="77777777" w:rsidTr="00D72806">
        <w:trPr>
          <w:cantSplit/>
        </w:trPr>
        <w:tc>
          <w:tcPr>
            <w:tcW w:w="9576" w:type="dxa"/>
            <w:gridSpan w:val="3"/>
            <w:tcBorders>
              <w:left w:val="nil"/>
              <w:bottom w:val="nil"/>
              <w:right w:val="nil"/>
            </w:tcBorders>
          </w:tcPr>
          <w:p w14:paraId="3A147F61" w14:textId="77777777" w:rsidR="0023639F" w:rsidRDefault="0023639F" w:rsidP="0023639F">
            <w:pPr>
              <w:pStyle w:val="H1bodytext"/>
              <w:spacing w:before="60" w:after="60"/>
              <w:ind w:left="0"/>
              <w:rPr>
                <w:rFonts w:ascii="Arial" w:hAnsi="Arial" w:cs="Arial"/>
                <w:sz w:val="18"/>
                <w:szCs w:val="18"/>
              </w:rPr>
            </w:pPr>
          </w:p>
          <w:p w14:paraId="3F678EC5" w14:textId="77777777" w:rsidR="0023639F" w:rsidRPr="0023639F" w:rsidRDefault="0023639F" w:rsidP="0023639F">
            <w:pPr>
              <w:pStyle w:val="H1bodytext"/>
              <w:spacing w:before="60" w:after="60"/>
              <w:ind w:left="0"/>
              <w:rPr>
                <w:rFonts w:ascii="Arial" w:hAnsi="Arial" w:cs="Arial"/>
                <w:sz w:val="18"/>
                <w:szCs w:val="18"/>
              </w:rPr>
            </w:pPr>
          </w:p>
        </w:tc>
      </w:tr>
    </w:tbl>
    <w:p w14:paraId="70ED91E4" w14:textId="4962605F" w:rsidR="00517EE8" w:rsidRDefault="00736920" w:rsidP="00736920">
      <w:pPr>
        <w:pStyle w:val="H1bodytext"/>
        <w:rPr>
          <w:rFonts w:ascii="Arial" w:hAnsi="Arial" w:cs="Arial"/>
        </w:rPr>
      </w:pPr>
      <w:r w:rsidRPr="00793512">
        <w:rPr>
          <w:rFonts w:ascii="Arial" w:hAnsi="Arial" w:cs="Arial"/>
        </w:rPr>
        <w:t xml:space="preserve">The </w:t>
      </w:r>
      <w:r>
        <w:rPr>
          <w:rFonts w:ascii="Arial" w:hAnsi="Arial" w:cs="Arial"/>
        </w:rPr>
        <w:t xml:space="preserve">testing was conducted following CHPRC-00224, </w:t>
      </w:r>
      <w:r>
        <w:rPr>
          <w:rFonts w:ascii="Arial" w:hAnsi="Arial" w:cs="Arial"/>
          <w:i/>
        </w:rPr>
        <w:t xml:space="preserve">MODFLOW and Related Codes </w:t>
      </w:r>
      <w:r w:rsidRPr="00CA46FC">
        <w:rPr>
          <w:rFonts w:ascii="Arial" w:hAnsi="Arial" w:cs="Arial"/>
          <w:i/>
        </w:rPr>
        <w:t>Software Test Plan</w:t>
      </w:r>
      <w:r>
        <w:rPr>
          <w:rFonts w:ascii="Arial" w:hAnsi="Arial" w:cs="Arial"/>
        </w:rPr>
        <w:t xml:space="preserve">  (STP)</w:t>
      </w:r>
      <w:r w:rsidR="00115341">
        <w:rPr>
          <w:rFonts w:ascii="Arial" w:hAnsi="Arial" w:cs="Arial"/>
        </w:rPr>
        <w:t xml:space="preserve">. </w:t>
      </w:r>
      <w:r w:rsidR="00F056FC">
        <w:rPr>
          <w:rFonts w:ascii="Arial" w:hAnsi="Arial" w:cs="Arial"/>
        </w:rPr>
        <w:t xml:space="preserve">Starting with </w:t>
      </w:r>
      <w:r w:rsidR="00531D2D">
        <w:rPr>
          <w:rFonts w:ascii="Arial" w:hAnsi="Arial" w:cs="Arial"/>
        </w:rPr>
        <w:t>B</w:t>
      </w:r>
      <w:r w:rsidR="00F056FC">
        <w:rPr>
          <w:rFonts w:ascii="Arial" w:hAnsi="Arial" w:cs="Arial"/>
        </w:rPr>
        <w:t>uild</w:t>
      </w:r>
      <w:r w:rsidR="00067E46">
        <w:rPr>
          <w:rFonts w:ascii="Arial" w:hAnsi="Arial" w:cs="Arial"/>
        </w:rPr>
        <w:t xml:space="preserve"> 4</w:t>
      </w:r>
      <w:r w:rsidR="00F056FC">
        <w:rPr>
          <w:rFonts w:ascii="Arial" w:hAnsi="Arial" w:cs="Arial"/>
        </w:rPr>
        <w:t xml:space="preserve">, </w:t>
      </w:r>
      <w:r w:rsidR="00151F92">
        <w:rPr>
          <w:rFonts w:ascii="Arial" w:hAnsi="Arial" w:cs="Arial"/>
        </w:rPr>
        <w:t xml:space="preserve">full </w:t>
      </w:r>
      <w:r w:rsidR="00F056FC">
        <w:rPr>
          <w:rFonts w:ascii="Arial" w:hAnsi="Arial" w:cs="Arial"/>
        </w:rPr>
        <w:t xml:space="preserve">acceptance testing </w:t>
      </w:r>
      <w:r w:rsidR="00212437">
        <w:rPr>
          <w:rFonts w:ascii="Arial" w:hAnsi="Arial" w:cs="Arial"/>
        </w:rPr>
        <w:t xml:space="preserve">has been performed on </w:t>
      </w:r>
      <w:r w:rsidR="00151F92">
        <w:rPr>
          <w:rFonts w:ascii="Arial" w:hAnsi="Arial" w:cs="Arial"/>
        </w:rPr>
        <w:t xml:space="preserve">both the </w:t>
      </w:r>
      <w:r w:rsidR="00F056FC">
        <w:rPr>
          <w:rFonts w:ascii="Arial" w:hAnsi="Arial" w:cs="Arial"/>
        </w:rPr>
        <w:t>Windows®</w:t>
      </w:r>
      <w:r w:rsidR="004908F7">
        <w:rPr>
          <w:rStyle w:val="FootnoteReference"/>
          <w:rFonts w:ascii="Arial" w:hAnsi="Arial" w:cs="Arial"/>
        </w:rPr>
        <w:footnoteReference w:id="1"/>
      </w:r>
      <w:r w:rsidR="00F056FC">
        <w:rPr>
          <w:rFonts w:ascii="Arial" w:hAnsi="Arial" w:cs="Arial"/>
        </w:rPr>
        <w:t xml:space="preserve"> and </w:t>
      </w:r>
      <w:r w:rsidR="00212437">
        <w:rPr>
          <w:rFonts w:ascii="Arial" w:hAnsi="Arial" w:cs="Arial"/>
        </w:rPr>
        <w:t xml:space="preserve">the </w:t>
      </w:r>
      <w:r w:rsidR="00F056FC">
        <w:rPr>
          <w:rFonts w:ascii="Arial" w:hAnsi="Arial" w:cs="Arial"/>
        </w:rPr>
        <w:t>Linux®</w:t>
      </w:r>
      <w:r w:rsidR="0026418E">
        <w:rPr>
          <w:rStyle w:val="FootnoteReference"/>
          <w:rFonts w:ascii="Arial" w:hAnsi="Arial" w:cs="Arial"/>
        </w:rPr>
        <w:footnoteReference w:id="2"/>
      </w:r>
      <w:r w:rsidR="00151F92">
        <w:rPr>
          <w:rFonts w:ascii="Arial" w:hAnsi="Arial" w:cs="Arial"/>
        </w:rPr>
        <w:t xml:space="preserve"> operating systems</w:t>
      </w:r>
      <w:r w:rsidR="00316750">
        <w:rPr>
          <w:rFonts w:ascii="Arial" w:hAnsi="Arial" w:cs="Arial"/>
        </w:rPr>
        <w:t xml:space="preserve"> to confirm acceptance in both environments</w:t>
      </w:r>
      <w:r w:rsidR="00067E46">
        <w:rPr>
          <w:rFonts w:ascii="Arial" w:hAnsi="Arial" w:cs="Arial"/>
        </w:rPr>
        <w:t xml:space="preserve"> </w:t>
      </w:r>
      <w:r w:rsidR="00212437">
        <w:rPr>
          <w:rFonts w:ascii="Arial" w:hAnsi="Arial" w:cs="Arial"/>
        </w:rPr>
        <w:t xml:space="preserve">because </w:t>
      </w:r>
      <w:r w:rsidR="00067E46">
        <w:rPr>
          <w:rFonts w:ascii="Arial" w:hAnsi="Arial" w:cs="Arial"/>
        </w:rPr>
        <w:t xml:space="preserve">both </w:t>
      </w:r>
      <w:r w:rsidR="00151F92">
        <w:rPr>
          <w:rFonts w:ascii="Arial" w:hAnsi="Arial" w:cs="Arial"/>
        </w:rPr>
        <w:t xml:space="preserve">of these environments </w:t>
      </w:r>
      <w:r w:rsidR="00067E46">
        <w:rPr>
          <w:rFonts w:ascii="Arial" w:hAnsi="Arial" w:cs="Arial"/>
        </w:rPr>
        <w:t xml:space="preserve">are </w:t>
      </w:r>
      <w:r w:rsidR="00151F92">
        <w:rPr>
          <w:rFonts w:ascii="Arial" w:hAnsi="Arial" w:cs="Arial"/>
        </w:rPr>
        <w:t xml:space="preserve">in </w:t>
      </w:r>
      <w:r w:rsidR="00212437">
        <w:rPr>
          <w:rFonts w:ascii="Arial" w:hAnsi="Arial" w:cs="Arial"/>
        </w:rPr>
        <w:t xml:space="preserve">regular </w:t>
      </w:r>
      <w:r w:rsidR="00067E46">
        <w:rPr>
          <w:rFonts w:ascii="Arial" w:hAnsi="Arial" w:cs="Arial"/>
        </w:rPr>
        <w:t xml:space="preserve">use by CHPRC to meet modeling </w:t>
      </w:r>
      <w:r w:rsidR="00212437">
        <w:rPr>
          <w:rFonts w:ascii="Arial" w:hAnsi="Arial" w:cs="Arial"/>
        </w:rPr>
        <w:t>needs</w:t>
      </w:r>
      <w:r w:rsidR="00115341">
        <w:rPr>
          <w:rFonts w:ascii="Arial" w:hAnsi="Arial" w:cs="Arial"/>
        </w:rPr>
        <w:t xml:space="preserve">. </w:t>
      </w:r>
      <w:r>
        <w:rPr>
          <w:rFonts w:ascii="Arial" w:hAnsi="Arial" w:cs="Arial"/>
        </w:rPr>
        <w:lastRenderedPageBreak/>
        <w:t xml:space="preserve">The </w:t>
      </w:r>
      <w:r w:rsidR="00067E46">
        <w:rPr>
          <w:rFonts w:ascii="Arial" w:hAnsi="Arial" w:cs="Arial"/>
        </w:rPr>
        <w:t xml:space="preserve">specific </w:t>
      </w:r>
      <w:r>
        <w:rPr>
          <w:rFonts w:ascii="Arial" w:hAnsi="Arial" w:cs="Arial"/>
        </w:rPr>
        <w:t>hardware and operating system configuration</w:t>
      </w:r>
      <w:r w:rsidR="00F056FC">
        <w:rPr>
          <w:rFonts w:ascii="Arial" w:hAnsi="Arial" w:cs="Arial"/>
        </w:rPr>
        <w:t>s</w:t>
      </w:r>
      <w:r>
        <w:rPr>
          <w:rFonts w:ascii="Arial" w:hAnsi="Arial" w:cs="Arial"/>
        </w:rPr>
        <w:t xml:space="preserve"> used for </w:t>
      </w:r>
      <w:r w:rsidR="00067E46">
        <w:rPr>
          <w:rFonts w:ascii="Arial" w:hAnsi="Arial" w:cs="Arial"/>
        </w:rPr>
        <w:t xml:space="preserve">acceptance </w:t>
      </w:r>
      <w:r>
        <w:rPr>
          <w:rFonts w:ascii="Arial" w:hAnsi="Arial" w:cs="Arial"/>
        </w:rPr>
        <w:t xml:space="preserve">testing </w:t>
      </w:r>
      <w:r w:rsidR="00EF6C95">
        <w:rPr>
          <w:rFonts w:ascii="Arial" w:hAnsi="Arial" w:cs="Arial"/>
        </w:rPr>
        <w:t xml:space="preserve">conducted for executable files constructed in Build 7 that were unmodified in Build 8 </w:t>
      </w:r>
      <w:r w:rsidR="00067E46">
        <w:rPr>
          <w:rFonts w:ascii="Arial" w:hAnsi="Arial" w:cs="Arial"/>
        </w:rPr>
        <w:t>were</w:t>
      </w:r>
      <w:r>
        <w:rPr>
          <w:rFonts w:ascii="Arial" w:hAnsi="Arial" w:cs="Arial"/>
        </w:rPr>
        <w:t>:</w:t>
      </w:r>
    </w:p>
    <w:p w14:paraId="6502D183" w14:textId="77777777" w:rsidR="00427450" w:rsidRPr="00531D2D" w:rsidRDefault="00427450" w:rsidP="00531D2D">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b/>
        </w:rPr>
      </w:pPr>
      <w:r w:rsidRPr="00531D2D">
        <w:rPr>
          <w:rFonts w:ascii="Arial" w:hAnsi="Arial" w:cs="Arial"/>
          <w:b/>
        </w:rPr>
        <w:t>Windows® Operating System Test Platform</w:t>
      </w:r>
    </w:p>
    <w:p w14:paraId="382C7EE8" w14:textId="1E3BB100" w:rsidR="00F056FC" w:rsidRPr="003064F9" w:rsidRDefault="00F056FC" w:rsidP="000837C7">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sidRPr="003064F9">
        <w:rPr>
          <w:rFonts w:ascii="Arial" w:hAnsi="Arial" w:cs="Arial"/>
          <w:sz w:val="18"/>
        </w:rPr>
        <w:t>Computer Property Tag</w:t>
      </w:r>
      <w:r>
        <w:rPr>
          <w:rFonts w:ascii="Arial" w:hAnsi="Arial" w:cs="Arial"/>
          <w:sz w:val="18"/>
        </w:rPr>
        <w:t xml:space="preserve"> </w:t>
      </w:r>
      <w:r w:rsidR="00024DC3">
        <w:rPr>
          <w:rFonts w:ascii="Arial" w:hAnsi="Arial" w:cs="Arial"/>
          <w:sz w:val="18"/>
        </w:rPr>
        <w:t>WF22668</w:t>
      </w:r>
    </w:p>
    <w:p w14:paraId="1E0D6ED6" w14:textId="5149486D" w:rsidR="00F056FC" w:rsidRPr="003064F9" w:rsidRDefault="00E31899" w:rsidP="000837C7">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Pr>
          <w:rFonts w:ascii="Arial" w:hAnsi="Arial" w:cs="Arial"/>
          <w:sz w:val="18"/>
        </w:rPr>
        <w:t>Dell Latitude Laptop Computer</w:t>
      </w:r>
    </w:p>
    <w:p w14:paraId="0461D872" w14:textId="01E90EAE" w:rsidR="00F056FC" w:rsidRDefault="00E31899" w:rsidP="000837C7">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Pr>
          <w:rFonts w:ascii="Arial" w:hAnsi="Arial" w:cs="Arial"/>
          <w:sz w:val="18"/>
        </w:rPr>
        <w:t xml:space="preserve">Intel® Core™ </w:t>
      </w:r>
      <w:r w:rsidR="00024DC3">
        <w:rPr>
          <w:rFonts w:ascii="Arial" w:hAnsi="Arial" w:cs="Arial"/>
          <w:sz w:val="18"/>
        </w:rPr>
        <w:t xml:space="preserve">i5 </w:t>
      </w:r>
      <w:r>
        <w:rPr>
          <w:rFonts w:ascii="Arial" w:hAnsi="Arial" w:cs="Arial"/>
          <w:sz w:val="18"/>
        </w:rPr>
        <w:t xml:space="preserve">CPU </w:t>
      </w:r>
      <w:r w:rsidR="00024DC3">
        <w:rPr>
          <w:rFonts w:ascii="Arial" w:hAnsi="Arial" w:cs="Arial"/>
          <w:sz w:val="18"/>
        </w:rPr>
        <w:t xml:space="preserve">M540 </w:t>
      </w:r>
      <w:r>
        <w:rPr>
          <w:rFonts w:ascii="Arial" w:hAnsi="Arial" w:cs="Arial"/>
          <w:sz w:val="18"/>
        </w:rPr>
        <w:t xml:space="preserve">@ </w:t>
      </w:r>
      <w:r w:rsidR="00024DC3">
        <w:rPr>
          <w:rFonts w:ascii="Arial" w:hAnsi="Arial" w:cs="Arial"/>
          <w:sz w:val="18"/>
        </w:rPr>
        <w:t>2.53</w:t>
      </w:r>
      <w:r>
        <w:rPr>
          <w:rFonts w:ascii="Arial" w:hAnsi="Arial" w:cs="Arial"/>
          <w:sz w:val="18"/>
        </w:rPr>
        <w:t xml:space="preserve"> GHz</w:t>
      </w:r>
    </w:p>
    <w:p w14:paraId="38B93294" w14:textId="48497C04" w:rsidR="00F056FC" w:rsidRPr="003064F9" w:rsidRDefault="00024DC3" w:rsidP="000837C7">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Pr>
          <w:rFonts w:ascii="Arial" w:hAnsi="Arial" w:cs="Arial"/>
          <w:sz w:val="18"/>
        </w:rPr>
        <w:t>4.00</w:t>
      </w:r>
      <w:r w:rsidR="00F056FC" w:rsidRPr="003064F9">
        <w:rPr>
          <w:rFonts w:ascii="Arial" w:hAnsi="Arial" w:cs="Arial"/>
          <w:sz w:val="18"/>
        </w:rPr>
        <w:t xml:space="preserve"> GB of RAM</w:t>
      </w:r>
    </w:p>
    <w:p w14:paraId="33D63534" w14:textId="25338EA0" w:rsidR="00F056FC" w:rsidRPr="001C1631" w:rsidRDefault="00BE059B" w:rsidP="000837C7">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Pr>
          <w:rFonts w:ascii="Arial" w:hAnsi="Arial" w:cs="Arial"/>
          <w:sz w:val="18"/>
        </w:rPr>
        <w:t xml:space="preserve">Microsoft Windows </w:t>
      </w:r>
      <w:r w:rsidR="00531D2D">
        <w:rPr>
          <w:rFonts w:ascii="Arial" w:hAnsi="Arial" w:cs="Arial"/>
          <w:sz w:val="18"/>
        </w:rPr>
        <w:t>7</w:t>
      </w:r>
      <w:r w:rsidR="00956084">
        <w:rPr>
          <w:rFonts w:ascii="Arial" w:hAnsi="Arial" w:cs="Arial"/>
          <w:sz w:val="18"/>
        </w:rPr>
        <w:t>®</w:t>
      </w:r>
      <w:r w:rsidR="00E31899">
        <w:rPr>
          <w:rFonts w:ascii="Arial" w:hAnsi="Arial" w:cs="Arial"/>
          <w:sz w:val="18"/>
        </w:rPr>
        <w:t xml:space="preserve"> </w:t>
      </w:r>
      <w:r w:rsidR="00531D2D">
        <w:rPr>
          <w:rFonts w:ascii="Arial" w:hAnsi="Arial" w:cs="Arial"/>
          <w:sz w:val="18"/>
        </w:rPr>
        <w:t xml:space="preserve">Enterprise </w:t>
      </w:r>
      <w:r w:rsidR="00E31899">
        <w:rPr>
          <w:rFonts w:ascii="Arial" w:hAnsi="Arial" w:cs="Arial"/>
          <w:sz w:val="18"/>
        </w:rPr>
        <w:t xml:space="preserve">Service Pack </w:t>
      </w:r>
      <w:r w:rsidR="00531D2D">
        <w:rPr>
          <w:rFonts w:ascii="Arial" w:hAnsi="Arial" w:cs="Arial"/>
          <w:sz w:val="18"/>
        </w:rPr>
        <w:t>1</w:t>
      </w:r>
    </w:p>
    <w:p w14:paraId="3BC3D2C6" w14:textId="77777777" w:rsidR="00427450" w:rsidRPr="00F056FC" w:rsidRDefault="00427450" w:rsidP="00427450">
      <w:pPr>
        <w:pStyle w:val="H1bodytext"/>
        <w:spacing w:after="0"/>
        <w:rPr>
          <w:rFonts w:ascii="Arial" w:hAnsi="Arial" w:cs="Arial"/>
          <w:b/>
        </w:rPr>
      </w:pPr>
    </w:p>
    <w:p w14:paraId="6279C953" w14:textId="77777777" w:rsidR="00427450" w:rsidRDefault="00427450" w:rsidP="00531D2D">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sidRPr="00427450">
        <w:rPr>
          <w:rFonts w:ascii="Arial" w:hAnsi="Arial" w:cs="Arial"/>
          <w:b/>
        </w:rPr>
        <w:t>Linux® Operating System Test Platform</w:t>
      </w:r>
    </w:p>
    <w:p w14:paraId="752D555B" w14:textId="302F2A9B" w:rsidR="00736920" w:rsidRPr="003064F9" w:rsidRDefault="00024DC3" w:rsidP="00531D2D">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Pr>
          <w:rFonts w:ascii="Arial" w:hAnsi="Arial" w:cs="Arial"/>
          <w:sz w:val="18"/>
        </w:rPr>
        <w:t xml:space="preserve">Tellus </w:t>
      </w:r>
      <w:r w:rsidR="00A41506">
        <w:rPr>
          <w:rFonts w:ascii="Arial" w:hAnsi="Arial" w:cs="Arial"/>
          <w:sz w:val="18"/>
        </w:rPr>
        <w:t xml:space="preserve">Subsurface Modeling Platform - </w:t>
      </w:r>
      <w:r w:rsidR="003449EA">
        <w:rPr>
          <w:rFonts w:ascii="Arial" w:hAnsi="Arial" w:cs="Arial"/>
          <w:sz w:val="18"/>
        </w:rPr>
        <w:t>Linux</w:t>
      </w:r>
      <w:r w:rsidR="004B5E53">
        <w:rPr>
          <w:rFonts w:ascii="Arial" w:hAnsi="Arial" w:cs="Arial"/>
          <w:sz w:val="18"/>
        </w:rPr>
        <w:t>®</w:t>
      </w:r>
      <w:r w:rsidR="003449EA">
        <w:rPr>
          <w:rFonts w:ascii="Arial" w:hAnsi="Arial" w:cs="Arial"/>
          <w:sz w:val="18"/>
        </w:rPr>
        <w:t xml:space="preserve"> Cluster</w:t>
      </w:r>
      <w:r w:rsidR="002537D7">
        <w:rPr>
          <w:rFonts w:ascii="Arial" w:hAnsi="Arial" w:cs="Arial"/>
          <w:sz w:val="18"/>
        </w:rPr>
        <w:t xml:space="preserve"> (</w:t>
      </w:r>
      <w:r w:rsidR="00A41506" w:rsidRPr="00A41506">
        <w:rPr>
          <w:rFonts w:ascii="Arial" w:hAnsi="Arial" w:cs="Arial"/>
          <w:sz w:val="18"/>
        </w:rPr>
        <w:t>tellusmgmt.rl.gov'</w:t>
      </w:r>
      <w:r w:rsidR="002537D7">
        <w:rPr>
          <w:rFonts w:ascii="Arial" w:hAnsi="Arial" w:cs="Arial"/>
          <w:sz w:val="18"/>
        </w:rPr>
        <w:t>)</w:t>
      </w:r>
    </w:p>
    <w:p w14:paraId="67308CF3" w14:textId="46516805" w:rsidR="00F00EB1" w:rsidRDefault="002537D7" w:rsidP="00531D2D">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Pr>
          <w:rFonts w:ascii="Arial" w:hAnsi="Arial" w:cs="Arial"/>
          <w:sz w:val="18"/>
        </w:rPr>
        <w:t>Frontend Hardware</w:t>
      </w:r>
      <w:r w:rsidR="00C43E47">
        <w:rPr>
          <w:rFonts w:ascii="Arial" w:hAnsi="Arial" w:cs="Arial"/>
          <w:sz w:val="18"/>
        </w:rPr>
        <w:t xml:space="preserve"> (Controller Node)</w:t>
      </w:r>
      <w:r w:rsidR="008745F7">
        <w:rPr>
          <w:rFonts w:ascii="Arial" w:hAnsi="Arial" w:cs="Arial"/>
          <w:sz w:val="18"/>
        </w:rPr>
        <w:t xml:space="preserve"> is a</w:t>
      </w:r>
      <w:r>
        <w:rPr>
          <w:rFonts w:ascii="Arial" w:hAnsi="Arial" w:cs="Arial"/>
          <w:sz w:val="18"/>
        </w:rPr>
        <w:t xml:space="preserve"> Dell PowerEdge</w:t>
      </w:r>
      <w:r w:rsidR="004B5E53">
        <w:rPr>
          <w:rFonts w:ascii="Arial" w:hAnsi="Arial" w:cs="Arial"/>
          <w:sz w:val="18"/>
        </w:rPr>
        <w:t>™</w:t>
      </w:r>
      <w:r w:rsidR="004B5E53">
        <w:rPr>
          <w:rStyle w:val="FootnoteReference"/>
          <w:rFonts w:ascii="Arial" w:hAnsi="Arial" w:cs="Arial"/>
          <w:sz w:val="18"/>
        </w:rPr>
        <w:footnoteReference w:id="3"/>
      </w:r>
      <w:r>
        <w:rPr>
          <w:rFonts w:ascii="Arial" w:hAnsi="Arial" w:cs="Arial"/>
          <w:sz w:val="18"/>
        </w:rPr>
        <w:t xml:space="preserve"> </w:t>
      </w:r>
      <w:r w:rsidR="00A41506">
        <w:rPr>
          <w:rFonts w:ascii="Arial" w:hAnsi="Arial" w:cs="Arial"/>
          <w:sz w:val="18"/>
        </w:rPr>
        <w:t xml:space="preserve">M710 </w:t>
      </w:r>
      <w:r w:rsidR="00F00EB1">
        <w:rPr>
          <w:rFonts w:ascii="Arial" w:hAnsi="Arial" w:cs="Arial"/>
          <w:sz w:val="18"/>
        </w:rPr>
        <w:t xml:space="preserve">with </w:t>
      </w:r>
      <w:r w:rsidR="00F00EB1" w:rsidRPr="00F00EB1">
        <w:rPr>
          <w:rFonts w:ascii="Arial" w:hAnsi="Arial" w:cs="Arial"/>
          <w:sz w:val="18"/>
        </w:rPr>
        <w:t>Intel Xeon</w:t>
      </w:r>
      <w:r w:rsidR="00A41506">
        <w:rPr>
          <w:rFonts w:ascii="Arial" w:hAnsi="Arial" w:cs="Arial"/>
          <w:sz w:val="18"/>
        </w:rPr>
        <w:t>®</w:t>
      </w:r>
      <w:r w:rsidR="00A41506">
        <w:rPr>
          <w:rStyle w:val="FootnoteReference"/>
          <w:rFonts w:ascii="Arial" w:hAnsi="Arial" w:cs="Arial"/>
          <w:sz w:val="18"/>
        </w:rPr>
        <w:footnoteReference w:id="4"/>
      </w:r>
      <w:r w:rsidR="00A41506">
        <w:rPr>
          <w:rFonts w:ascii="Arial" w:hAnsi="Arial" w:cs="Arial"/>
          <w:sz w:val="18"/>
        </w:rPr>
        <w:t xml:space="preserve"> X5670 dual CPU</w:t>
      </w:r>
      <w:r w:rsidR="00A41506" w:rsidRPr="00F00EB1">
        <w:rPr>
          <w:rFonts w:ascii="Arial" w:hAnsi="Arial" w:cs="Arial"/>
          <w:sz w:val="18"/>
        </w:rPr>
        <w:t xml:space="preserve"> </w:t>
      </w:r>
      <w:r w:rsidR="00F00EB1" w:rsidRPr="00F00EB1">
        <w:rPr>
          <w:rFonts w:ascii="Arial" w:hAnsi="Arial" w:cs="Arial"/>
          <w:sz w:val="18"/>
        </w:rPr>
        <w:t>processors</w:t>
      </w:r>
      <w:r w:rsidR="00A41506">
        <w:rPr>
          <w:rFonts w:ascii="Arial" w:hAnsi="Arial" w:cs="Arial"/>
          <w:sz w:val="18"/>
        </w:rPr>
        <w:t xml:space="preserve"> with 6 cores per CPU at 2.93 GHz (12 MB Cache)</w:t>
      </w:r>
    </w:p>
    <w:p w14:paraId="4C9C4116" w14:textId="3E949068" w:rsidR="00736920" w:rsidRPr="003064F9" w:rsidRDefault="00A41506" w:rsidP="00EF6C95">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Pr>
          <w:rFonts w:ascii="Arial" w:hAnsi="Arial" w:cs="Arial"/>
          <w:sz w:val="18"/>
        </w:rPr>
        <w:t>96</w:t>
      </w:r>
      <w:r w:rsidRPr="003064F9">
        <w:rPr>
          <w:rFonts w:ascii="Arial" w:hAnsi="Arial" w:cs="Arial"/>
          <w:sz w:val="18"/>
        </w:rPr>
        <w:t xml:space="preserve"> </w:t>
      </w:r>
      <w:r w:rsidR="00736920" w:rsidRPr="003064F9">
        <w:rPr>
          <w:rFonts w:ascii="Arial" w:hAnsi="Arial" w:cs="Arial"/>
          <w:sz w:val="18"/>
        </w:rPr>
        <w:t>GB of RAM</w:t>
      </w:r>
    </w:p>
    <w:p w14:paraId="2179B7AB" w14:textId="54568849" w:rsidR="00736920" w:rsidRPr="001C1631" w:rsidRDefault="00A75A3F" w:rsidP="00531D2D">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sidRPr="00A75A3F">
        <w:rPr>
          <w:rFonts w:ascii="Arial" w:hAnsi="Arial" w:cs="Arial"/>
          <w:sz w:val="18"/>
        </w:rPr>
        <w:t>Red Hat Enterprise Linux Client release 5.</w:t>
      </w:r>
      <w:r w:rsidR="00561AB7">
        <w:rPr>
          <w:rFonts w:ascii="Arial" w:hAnsi="Arial" w:cs="Arial"/>
          <w:sz w:val="18"/>
        </w:rPr>
        <w:t>8</w:t>
      </w:r>
    </w:p>
    <w:p w14:paraId="4CFEF0E5" w14:textId="77777777" w:rsidR="0085083F" w:rsidRDefault="0085083F" w:rsidP="00736920">
      <w:pPr>
        <w:pStyle w:val="H1bodytext"/>
        <w:rPr>
          <w:rFonts w:ascii="Arial" w:hAnsi="Arial" w:cs="Arial"/>
        </w:rPr>
      </w:pPr>
    </w:p>
    <w:p w14:paraId="22D33DD9" w14:textId="32F02A2F" w:rsidR="00EF6C95" w:rsidRDefault="00EF6C95" w:rsidP="00736920">
      <w:pPr>
        <w:pStyle w:val="H1bodytext"/>
        <w:rPr>
          <w:rFonts w:ascii="Arial" w:hAnsi="Arial" w:cs="Arial"/>
        </w:rPr>
      </w:pPr>
      <w:r>
        <w:rPr>
          <w:rFonts w:ascii="Arial" w:hAnsi="Arial" w:cs="Arial"/>
        </w:rPr>
        <w:t>The specific hardware and operating system configurations used for acceptance testing conducted for executable files newly constructed in Build 8 were:</w:t>
      </w:r>
    </w:p>
    <w:p w14:paraId="7621AB9B" w14:textId="77777777" w:rsidR="00EF6C95" w:rsidRPr="00531D2D" w:rsidRDefault="00EF6C95" w:rsidP="00EF6C95">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b/>
        </w:rPr>
      </w:pPr>
      <w:r w:rsidRPr="00531D2D">
        <w:rPr>
          <w:rFonts w:ascii="Arial" w:hAnsi="Arial" w:cs="Arial"/>
          <w:b/>
        </w:rPr>
        <w:t>Windows® Operating System Test Platform</w:t>
      </w:r>
    </w:p>
    <w:p w14:paraId="7CB90B9C" w14:textId="5CB6795C" w:rsidR="00EF6C95" w:rsidRPr="00EF6C95" w:rsidRDefault="00EF6C95" w:rsidP="00EF6C95">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Pr>
          <w:rFonts w:ascii="Arial" w:hAnsi="Arial" w:cs="Arial"/>
          <w:sz w:val="18"/>
        </w:rPr>
        <w:t>Computer</w:t>
      </w:r>
      <w:r w:rsidRPr="00EF6C95">
        <w:rPr>
          <w:rFonts w:ascii="Arial" w:hAnsi="Arial" w:cs="Arial"/>
          <w:sz w:val="18"/>
        </w:rPr>
        <w:t xml:space="preserve"> AUS-GALLIUM</w:t>
      </w:r>
    </w:p>
    <w:p w14:paraId="61FF6DA9" w14:textId="77777777" w:rsidR="00EF6C95" w:rsidRPr="00EF6C95" w:rsidRDefault="00EF6C95" w:rsidP="00EF6C95">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sidRPr="00EF6C95">
        <w:rPr>
          <w:rFonts w:ascii="Arial" w:hAnsi="Arial" w:cs="Arial"/>
          <w:sz w:val="18"/>
        </w:rPr>
        <w:t>Dell Precision T1700 Desktop Computer</w:t>
      </w:r>
    </w:p>
    <w:p w14:paraId="1F1ECE54" w14:textId="77777777" w:rsidR="00EF6C95" w:rsidRPr="00EF6C95" w:rsidRDefault="00EF6C95" w:rsidP="00EF6C95">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sidRPr="00EF6C95">
        <w:rPr>
          <w:rFonts w:ascii="Arial" w:hAnsi="Arial" w:cs="Arial"/>
          <w:sz w:val="18"/>
        </w:rPr>
        <w:t>Intel® Xeon® CPU E3-1270 v3 @ 3.50 GHz</w:t>
      </w:r>
    </w:p>
    <w:p w14:paraId="7BDE2F80" w14:textId="77777777" w:rsidR="00EF6C95" w:rsidRPr="00EF6C95" w:rsidRDefault="00EF6C95" w:rsidP="00EF6C95">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sidRPr="00EF6C95">
        <w:rPr>
          <w:rFonts w:ascii="Arial" w:hAnsi="Arial" w:cs="Arial"/>
          <w:sz w:val="18"/>
        </w:rPr>
        <w:t>8.00 GB of RAM</w:t>
      </w:r>
    </w:p>
    <w:p w14:paraId="71C71957" w14:textId="6ECFE5E2" w:rsidR="00EF6C95" w:rsidRPr="001C1631" w:rsidRDefault="00EF6C95" w:rsidP="00EF6C95">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sidRPr="00EF6C95">
        <w:rPr>
          <w:rFonts w:ascii="Arial" w:hAnsi="Arial" w:cs="Arial"/>
          <w:sz w:val="18"/>
        </w:rPr>
        <w:t>Microsoft Windows 10 Pro</w:t>
      </w:r>
    </w:p>
    <w:p w14:paraId="7E2419B6" w14:textId="77777777" w:rsidR="00EF6C95" w:rsidRPr="00F056FC" w:rsidRDefault="00EF6C95" w:rsidP="00EF6C95">
      <w:pPr>
        <w:pStyle w:val="H1bodytext"/>
        <w:spacing w:after="0"/>
        <w:rPr>
          <w:rFonts w:ascii="Arial" w:hAnsi="Arial" w:cs="Arial"/>
          <w:b/>
        </w:rPr>
      </w:pPr>
    </w:p>
    <w:p w14:paraId="49FB45BD" w14:textId="77777777" w:rsidR="00EF6C95" w:rsidRDefault="00EF6C95" w:rsidP="00EF6C95">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sidRPr="00427450">
        <w:rPr>
          <w:rFonts w:ascii="Arial" w:hAnsi="Arial" w:cs="Arial"/>
          <w:b/>
        </w:rPr>
        <w:t>Linux® Operating System Test Platform</w:t>
      </w:r>
    </w:p>
    <w:p w14:paraId="279A07B7" w14:textId="16CF8B31" w:rsidR="00EF6C95" w:rsidRPr="00EF6C95" w:rsidRDefault="00EF6C95" w:rsidP="00EF6C95">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sidRPr="00EF6C95">
        <w:rPr>
          <w:rFonts w:ascii="Arial" w:hAnsi="Arial" w:cs="Arial"/>
          <w:sz w:val="18"/>
        </w:rPr>
        <w:t xml:space="preserve">INTERA’s Austin </w:t>
      </w:r>
      <w:r>
        <w:rPr>
          <w:rFonts w:ascii="Arial" w:hAnsi="Arial" w:cs="Arial"/>
          <w:sz w:val="18"/>
        </w:rPr>
        <w:t xml:space="preserve">Linux® Cluster, with </w:t>
      </w:r>
      <w:r w:rsidRPr="00EF6C95">
        <w:rPr>
          <w:rFonts w:ascii="Arial" w:hAnsi="Arial" w:cs="Arial"/>
          <w:sz w:val="18"/>
        </w:rPr>
        <w:t>Frontend Hardware (Head Node):</w:t>
      </w:r>
    </w:p>
    <w:p w14:paraId="5B26B538" w14:textId="609CAE3B" w:rsidR="00EF6C95" w:rsidRPr="00EF6C95" w:rsidRDefault="00EF6C95" w:rsidP="00EF6C95">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sidRPr="00EF6C95">
        <w:rPr>
          <w:rFonts w:ascii="Arial" w:hAnsi="Arial" w:cs="Arial"/>
          <w:sz w:val="18"/>
        </w:rPr>
        <w:t>1 x Intel Six Core Xeon E5-1650 3.2GHz</w:t>
      </w:r>
    </w:p>
    <w:p w14:paraId="770318F4" w14:textId="581CF8F3" w:rsidR="00EF6C95" w:rsidRPr="00EF6C95" w:rsidRDefault="00EF6C95" w:rsidP="00EF6C95">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sidRPr="00EF6C95">
        <w:rPr>
          <w:rFonts w:ascii="Arial" w:hAnsi="Arial" w:cs="Arial"/>
          <w:sz w:val="18"/>
        </w:rPr>
        <w:t>4 x 4GB DRx4 PC3-12800 ECC Reg. DDR3 (1600MHz)</w:t>
      </w:r>
    </w:p>
    <w:p w14:paraId="79E1E092" w14:textId="25C7953D" w:rsidR="00EF6C95" w:rsidRPr="001C1631" w:rsidRDefault="00EF6C95" w:rsidP="00EF6C95">
      <w:pPr>
        <w:pStyle w:val="H1bodytext"/>
        <w:keepNext/>
        <w:keepLines/>
        <w:pBdr>
          <w:top w:val="single" w:sz="4" w:space="1" w:color="auto"/>
          <w:left w:val="single" w:sz="4" w:space="4" w:color="auto"/>
          <w:bottom w:val="single" w:sz="4" w:space="1" w:color="auto"/>
          <w:right w:val="single" w:sz="4" w:space="4" w:color="auto"/>
        </w:pBdr>
        <w:spacing w:before="120" w:after="120"/>
        <w:ind w:left="1440" w:right="1440"/>
        <w:rPr>
          <w:rFonts w:ascii="Arial" w:hAnsi="Arial" w:cs="Arial"/>
          <w:sz w:val="18"/>
        </w:rPr>
      </w:pPr>
      <w:r w:rsidRPr="00EF6C95">
        <w:rPr>
          <w:rFonts w:ascii="Arial" w:hAnsi="Arial" w:cs="Arial"/>
          <w:sz w:val="18"/>
        </w:rPr>
        <w:t>2 x 1TB SATA 3.0Gb/s Enterprise Hard Drive 7200RPM w/ 64MB Cache</w:t>
      </w:r>
      <w:r>
        <w:rPr>
          <w:rFonts w:ascii="Arial" w:hAnsi="Arial" w:cs="Arial"/>
          <w:sz w:val="18"/>
        </w:rPr>
        <w:t xml:space="preserve"> </w:t>
      </w:r>
      <w:r w:rsidRPr="00EF6C95">
        <w:rPr>
          <w:rFonts w:ascii="Arial" w:hAnsi="Arial" w:cs="Arial"/>
          <w:sz w:val="18"/>
        </w:rPr>
        <w:t>with Red Hat 4.4.7-3</w:t>
      </w:r>
    </w:p>
    <w:p w14:paraId="2468DB15" w14:textId="77777777" w:rsidR="0085083F" w:rsidRDefault="0085083F" w:rsidP="00736920">
      <w:pPr>
        <w:pStyle w:val="H1bodytext"/>
        <w:rPr>
          <w:rFonts w:ascii="Arial" w:hAnsi="Arial" w:cs="Arial"/>
        </w:rPr>
      </w:pPr>
    </w:p>
    <w:p w14:paraId="67AEB6D0" w14:textId="0EC82B5B" w:rsidR="00267806" w:rsidRDefault="00736920" w:rsidP="00736920">
      <w:pPr>
        <w:pStyle w:val="H1bodytext"/>
        <w:rPr>
          <w:rFonts w:ascii="Arial" w:hAnsi="Arial" w:cs="Arial"/>
        </w:rPr>
      </w:pPr>
      <w:r w:rsidRPr="001519E6">
        <w:rPr>
          <w:rFonts w:ascii="Arial" w:hAnsi="Arial" w:cs="Arial"/>
        </w:rPr>
        <w:lastRenderedPageBreak/>
        <w:t xml:space="preserve">Testing </w:t>
      </w:r>
      <w:r w:rsidR="00A2128F">
        <w:rPr>
          <w:rFonts w:ascii="Arial" w:hAnsi="Arial" w:cs="Arial"/>
        </w:rPr>
        <w:t xml:space="preserve">for Build 8 </w:t>
      </w:r>
      <w:r w:rsidRPr="001519E6">
        <w:rPr>
          <w:rFonts w:ascii="Arial" w:hAnsi="Arial" w:cs="Arial"/>
        </w:rPr>
        <w:t xml:space="preserve">was conducted by </w:t>
      </w:r>
      <w:r w:rsidR="00267806">
        <w:rPr>
          <w:rFonts w:ascii="Arial" w:hAnsi="Arial" w:cs="Arial"/>
        </w:rPr>
        <w:t>Joan Blainey, Senior Hydrologist with INTERA, Incorporated.</w:t>
      </w:r>
    </w:p>
    <w:p w14:paraId="5A352567" w14:textId="34A83B28" w:rsidR="00736920" w:rsidRDefault="00736920" w:rsidP="00736920">
      <w:pPr>
        <w:pStyle w:val="H1bodytext"/>
        <w:rPr>
          <w:rFonts w:ascii="Arial" w:hAnsi="Arial" w:cs="Arial"/>
        </w:rPr>
      </w:pPr>
      <w:r>
        <w:rPr>
          <w:rFonts w:ascii="Arial" w:hAnsi="Arial" w:cs="Arial"/>
        </w:rPr>
        <w:t xml:space="preserve">As Safety Software graded to level C, this </w:t>
      </w:r>
      <w:r w:rsidR="00E65D61">
        <w:rPr>
          <w:rFonts w:ascii="Arial" w:hAnsi="Arial" w:cs="Arial"/>
        </w:rPr>
        <w:t>ATR</w:t>
      </w:r>
      <w:r>
        <w:rPr>
          <w:rFonts w:ascii="Arial" w:hAnsi="Arial" w:cs="Arial"/>
        </w:rPr>
        <w:t xml:space="preserve"> and test results require review by an independent technical peer reviewer (an individual with </w:t>
      </w:r>
      <w:r w:rsidR="00EF2CD2">
        <w:rPr>
          <w:rFonts w:ascii="Arial" w:hAnsi="Arial" w:cs="Arial"/>
        </w:rPr>
        <w:t xml:space="preserve">necessary </w:t>
      </w:r>
      <w:r>
        <w:rPr>
          <w:rFonts w:ascii="Arial" w:hAnsi="Arial" w:cs="Arial"/>
        </w:rPr>
        <w:t>technical competence who did not contribute to the creation of the STP nor participate in the conduct of the testing)</w:t>
      </w:r>
      <w:r w:rsidR="00883B33">
        <w:rPr>
          <w:rFonts w:ascii="Arial" w:hAnsi="Arial" w:cs="Arial"/>
        </w:rPr>
        <w:t xml:space="preserve">; this review is provided by Sunil Mehta, Senior </w:t>
      </w:r>
      <w:r w:rsidR="00895680">
        <w:rPr>
          <w:rFonts w:ascii="Arial" w:hAnsi="Arial" w:cs="Arial"/>
        </w:rPr>
        <w:t xml:space="preserve">Engineer </w:t>
      </w:r>
      <w:r w:rsidR="00883B33">
        <w:rPr>
          <w:rFonts w:ascii="Arial" w:hAnsi="Arial" w:cs="Arial"/>
        </w:rPr>
        <w:t>with the CHPRC Environmental Programs and Strategic Planning organization</w:t>
      </w:r>
      <w:r>
        <w:rPr>
          <w:rFonts w:ascii="Arial" w:hAnsi="Arial" w:cs="Arial"/>
        </w:rPr>
        <w:t>.</w:t>
      </w:r>
    </w:p>
    <w:p w14:paraId="43E8C38C" w14:textId="04F15100" w:rsidR="00BF6833" w:rsidRPr="00CC562E" w:rsidRDefault="00BF6833" w:rsidP="00736920">
      <w:pPr>
        <w:pStyle w:val="H1bodytext"/>
        <w:rPr>
          <w:rFonts w:ascii="Arial" w:hAnsi="Arial" w:cs="Arial"/>
        </w:rPr>
      </w:pPr>
      <w:r w:rsidRPr="00CC562E">
        <w:rPr>
          <w:rFonts w:ascii="Arial" w:hAnsi="Arial" w:cs="Arial"/>
        </w:rPr>
        <w:t xml:space="preserve">The following </w:t>
      </w:r>
      <w:r w:rsidR="005F3919" w:rsidRPr="00CC562E">
        <w:rPr>
          <w:rFonts w:ascii="Arial" w:hAnsi="Arial" w:cs="Arial"/>
        </w:rPr>
        <w:t>configuration</w:t>
      </w:r>
      <w:r w:rsidRPr="00CC562E">
        <w:rPr>
          <w:rFonts w:ascii="Arial" w:hAnsi="Arial" w:cs="Arial"/>
        </w:rPr>
        <w:t xml:space="preserve"> </w:t>
      </w:r>
      <w:r w:rsidR="005F3919" w:rsidRPr="00CC562E">
        <w:rPr>
          <w:rFonts w:ascii="Arial" w:hAnsi="Arial" w:cs="Arial"/>
        </w:rPr>
        <w:t xml:space="preserve">controlled </w:t>
      </w:r>
      <w:r w:rsidRPr="00CC562E">
        <w:rPr>
          <w:rFonts w:ascii="Arial" w:hAnsi="Arial" w:cs="Arial"/>
        </w:rPr>
        <w:t xml:space="preserve">items </w:t>
      </w:r>
      <w:r w:rsidR="00370A90" w:rsidRPr="00CC562E">
        <w:rPr>
          <w:rFonts w:ascii="Arial" w:hAnsi="Arial" w:cs="Arial"/>
        </w:rPr>
        <w:t>constitute</w:t>
      </w:r>
      <w:r w:rsidR="00E55C08" w:rsidRPr="00CC562E">
        <w:rPr>
          <w:rFonts w:ascii="Arial" w:hAnsi="Arial" w:cs="Arial"/>
        </w:rPr>
        <w:t xml:space="preserve"> the controlled software elements of</w:t>
      </w:r>
      <w:r w:rsidR="00370A90" w:rsidRPr="00CC562E">
        <w:rPr>
          <w:rFonts w:ascii="Arial" w:hAnsi="Arial" w:cs="Arial"/>
        </w:rPr>
        <w:t xml:space="preserve"> CHPRC Build </w:t>
      </w:r>
      <w:r w:rsidR="00A2128F">
        <w:rPr>
          <w:rFonts w:ascii="Arial" w:hAnsi="Arial" w:cs="Arial"/>
        </w:rPr>
        <w:t>8</w:t>
      </w:r>
      <w:r w:rsidR="00A2128F" w:rsidRPr="00CC562E">
        <w:rPr>
          <w:rFonts w:ascii="Arial" w:hAnsi="Arial" w:cs="Arial"/>
        </w:rPr>
        <w:t xml:space="preserve"> </w:t>
      </w:r>
      <w:r w:rsidR="00370A90" w:rsidRPr="00CC562E">
        <w:rPr>
          <w:rFonts w:ascii="Arial" w:hAnsi="Arial" w:cs="Arial"/>
        </w:rPr>
        <w:t xml:space="preserve">and were </w:t>
      </w:r>
      <w:r w:rsidRPr="00CC562E">
        <w:rPr>
          <w:rFonts w:ascii="Arial" w:hAnsi="Arial" w:cs="Arial"/>
        </w:rPr>
        <w:t>subjected to acceptance testing</w:t>
      </w:r>
      <w:r w:rsidR="005F3919" w:rsidRPr="00CC562E">
        <w:rPr>
          <w:rFonts w:ascii="Arial" w:hAnsi="Arial" w:cs="Arial"/>
        </w:rPr>
        <w:t xml:space="preserve"> are listed in</w:t>
      </w:r>
      <w:r w:rsidR="009257B1" w:rsidRPr="00CC562E">
        <w:rPr>
          <w:rFonts w:ascii="Arial" w:hAnsi="Arial" w:cs="Arial"/>
        </w:rPr>
        <w:t xml:space="preserve"> </w:t>
      </w:r>
      <w:r w:rsidR="009257B1" w:rsidRPr="00CC562E">
        <w:rPr>
          <w:rFonts w:ascii="Arial" w:hAnsi="Arial" w:cs="Arial"/>
        </w:rPr>
        <w:fldChar w:fldCharType="begin"/>
      </w:r>
      <w:r w:rsidR="009257B1" w:rsidRPr="00CC562E">
        <w:rPr>
          <w:rFonts w:ascii="Arial" w:hAnsi="Arial" w:cs="Arial"/>
        </w:rPr>
        <w:instrText xml:space="preserve"> REF _Ref320523105 \h </w:instrText>
      </w:r>
      <w:r w:rsidR="00FF7C75">
        <w:rPr>
          <w:rFonts w:ascii="Arial" w:hAnsi="Arial" w:cs="Arial"/>
        </w:rPr>
        <w:instrText xml:space="preserve"> \* MERGEFORMAT </w:instrText>
      </w:r>
      <w:r w:rsidR="009257B1" w:rsidRPr="00CC562E">
        <w:rPr>
          <w:rFonts w:ascii="Arial" w:hAnsi="Arial" w:cs="Arial"/>
        </w:rPr>
      </w:r>
      <w:r w:rsidR="009257B1" w:rsidRPr="00CC562E">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2</w:t>
      </w:r>
      <w:r w:rsidR="009257B1" w:rsidRPr="00CC562E">
        <w:rPr>
          <w:rFonts w:ascii="Arial" w:hAnsi="Arial" w:cs="Arial"/>
        </w:rPr>
        <w:fldChar w:fldCharType="end"/>
      </w:r>
      <w:r w:rsidR="009257B1" w:rsidRPr="00CC562E">
        <w:rPr>
          <w:rFonts w:ascii="Arial" w:hAnsi="Arial" w:cs="Arial"/>
        </w:rPr>
        <w:t xml:space="preserve"> for Windows® executable files and in </w:t>
      </w:r>
      <w:r w:rsidR="009257B1" w:rsidRPr="00CC562E">
        <w:rPr>
          <w:rFonts w:ascii="Arial" w:hAnsi="Arial" w:cs="Arial"/>
        </w:rPr>
        <w:fldChar w:fldCharType="begin"/>
      </w:r>
      <w:r w:rsidR="009257B1" w:rsidRPr="00CC562E">
        <w:rPr>
          <w:rFonts w:ascii="Arial" w:hAnsi="Arial" w:cs="Arial"/>
        </w:rPr>
        <w:instrText xml:space="preserve"> REF _Ref320523129 \h </w:instrText>
      </w:r>
      <w:r w:rsidR="00FF7C75">
        <w:rPr>
          <w:rFonts w:ascii="Arial" w:hAnsi="Arial" w:cs="Arial"/>
        </w:rPr>
        <w:instrText xml:space="preserve"> \* MERGEFORMAT </w:instrText>
      </w:r>
      <w:r w:rsidR="009257B1" w:rsidRPr="00CC562E">
        <w:rPr>
          <w:rFonts w:ascii="Arial" w:hAnsi="Arial" w:cs="Arial"/>
        </w:rPr>
      </w:r>
      <w:r w:rsidR="009257B1" w:rsidRPr="00CC562E">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3</w:t>
      </w:r>
      <w:r w:rsidR="009257B1" w:rsidRPr="00CC562E">
        <w:rPr>
          <w:rFonts w:ascii="Arial" w:hAnsi="Arial" w:cs="Arial"/>
        </w:rPr>
        <w:fldChar w:fldCharType="end"/>
      </w:r>
      <w:r w:rsidR="005F3919" w:rsidRPr="00CC562E">
        <w:rPr>
          <w:rFonts w:ascii="Arial" w:hAnsi="Arial" w:cs="Arial"/>
        </w:rPr>
        <w:t xml:space="preserve"> </w:t>
      </w:r>
      <w:r w:rsidR="00F50D7E">
        <w:rPr>
          <w:rFonts w:ascii="Arial" w:hAnsi="Arial" w:cs="Arial"/>
        </w:rPr>
        <w:t>for Linux® executable files.</w:t>
      </w:r>
    </w:p>
    <w:p w14:paraId="53A2B79C" w14:textId="77777777" w:rsidR="00F50D7E" w:rsidRDefault="00F50D7E" w:rsidP="00F50D7E">
      <w:pPr>
        <w:pStyle w:val="H1bodytext"/>
        <w:rPr>
          <w:rFonts w:ascii="Arial" w:hAnsi="Arial" w:cs="Arial"/>
        </w:rPr>
      </w:pPr>
      <w:r>
        <w:rPr>
          <w:rFonts w:ascii="Arial" w:hAnsi="Arial" w:cs="Arial"/>
        </w:rPr>
        <w:t>For the Windows® compilations, the Lahey/Fujitsu©</w:t>
      </w:r>
      <w:r>
        <w:rPr>
          <w:rStyle w:val="FootnoteReference"/>
          <w:rFonts w:ascii="Arial" w:hAnsi="Arial" w:cs="Arial"/>
        </w:rPr>
        <w:footnoteReference w:id="5"/>
      </w:r>
      <w:r>
        <w:rPr>
          <w:rFonts w:ascii="Arial" w:hAnsi="Arial" w:cs="Arial"/>
        </w:rPr>
        <w:t xml:space="preserve"> Fortran 95 Compiler Release 7.20.00 was used with the following compiler options to compile Fortran source code</w:t>
      </w:r>
      <w:r w:rsidR="00DB7B81">
        <w:rPr>
          <w:rFonts w:ascii="Arial" w:hAnsi="Arial" w:cs="Arial"/>
        </w:rPr>
        <w:t xml:space="preserve"> for MODFLOW-2000 and MT3DMS</w:t>
      </w:r>
      <w:r>
        <w:rPr>
          <w:rFonts w:ascii="Arial" w:hAnsi="Arial" w:cs="Arial"/>
        </w:rPr>
        <w:t>:</w:t>
      </w:r>
    </w:p>
    <w:p w14:paraId="246ACF23" w14:textId="77777777" w:rsidR="003E7CA1" w:rsidRDefault="00F50D7E" w:rsidP="003E7CA1">
      <w:pPr>
        <w:pStyle w:val="H1bodytext"/>
        <w:numPr>
          <w:ilvl w:val="0"/>
          <w:numId w:val="36"/>
        </w:numPr>
        <w:rPr>
          <w:rFonts w:ascii="Arial" w:hAnsi="Arial" w:cs="Arial"/>
        </w:rPr>
      </w:pPr>
      <w:r w:rsidRPr="00B64295">
        <w:rPr>
          <w:rFonts w:ascii="Arial" w:hAnsi="Arial" w:cs="Arial"/>
        </w:rPr>
        <w:t>-dbl</w:t>
      </w:r>
      <w:r>
        <w:rPr>
          <w:rFonts w:ascii="Arial" w:hAnsi="Arial" w:cs="Arial"/>
        </w:rPr>
        <w:tab/>
      </w:r>
      <w:r>
        <w:rPr>
          <w:rFonts w:ascii="Arial" w:hAnsi="Arial" w:cs="Arial"/>
        </w:rPr>
        <w:tab/>
        <w:t xml:space="preserve">(for double precision versions only); default double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precision REAL and COMPLEX declarations, constants,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functions, and intrinsics</w:t>
      </w:r>
    </w:p>
    <w:p w14:paraId="30994809" w14:textId="77777777" w:rsidR="003E7CA1" w:rsidRDefault="00F50D7E" w:rsidP="003E7CA1">
      <w:pPr>
        <w:pStyle w:val="H1bodytext"/>
        <w:numPr>
          <w:ilvl w:val="0"/>
          <w:numId w:val="36"/>
        </w:numPr>
        <w:rPr>
          <w:rFonts w:ascii="Arial" w:hAnsi="Arial" w:cs="Arial"/>
        </w:rPr>
      </w:pPr>
      <w:r w:rsidRPr="003E7CA1">
        <w:rPr>
          <w:rFonts w:ascii="Arial" w:hAnsi="Arial" w:cs="Arial"/>
        </w:rPr>
        <w:t>-ml fc</w:t>
      </w:r>
      <w:r w:rsidRPr="003E7CA1">
        <w:rPr>
          <w:rFonts w:ascii="Arial" w:hAnsi="Arial" w:cs="Arial"/>
        </w:rPr>
        <w:tab/>
      </w:r>
      <w:r w:rsidRPr="003E7CA1">
        <w:rPr>
          <w:rFonts w:ascii="Arial" w:hAnsi="Arial" w:cs="Arial"/>
        </w:rPr>
        <w:tab/>
        <w:t>specify mixed language target</w:t>
      </w:r>
    </w:p>
    <w:p w14:paraId="036D3E57" w14:textId="77777777" w:rsidR="003E7CA1" w:rsidRPr="003E7CA1" w:rsidRDefault="00F50D7E" w:rsidP="003E7CA1">
      <w:pPr>
        <w:pStyle w:val="H1bodytext"/>
        <w:numPr>
          <w:ilvl w:val="0"/>
          <w:numId w:val="36"/>
        </w:numPr>
        <w:rPr>
          <w:rFonts w:ascii="Arial" w:hAnsi="Arial" w:cs="Arial"/>
        </w:rPr>
      </w:pPr>
      <w:r w:rsidRPr="003E7CA1">
        <w:rPr>
          <w:rFonts w:ascii="Arial" w:hAnsi="Arial" w:cs="Arial"/>
        </w:rPr>
        <w:t>-O2</w:t>
      </w:r>
      <w:r w:rsidRPr="003E7CA1">
        <w:rPr>
          <w:rFonts w:ascii="Arial" w:hAnsi="Arial" w:cs="Arial"/>
        </w:rPr>
        <w:tab/>
      </w:r>
      <w:r w:rsidR="003E7CA1" w:rsidRPr="003E7CA1">
        <w:rPr>
          <w:rFonts w:ascii="Arial" w:hAnsi="Arial" w:cs="Arial"/>
        </w:rPr>
        <w:tab/>
      </w:r>
      <w:r w:rsidRPr="003E7CA1">
        <w:rPr>
          <w:rFonts w:ascii="Arial" w:hAnsi="Arial" w:cs="Arial"/>
        </w:rPr>
        <w:t xml:space="preserve">classical, memory, and interprocedural optimizations plus </w:t>
      </w:r>
      <w:r w:rsidR="003E7CA1">
        <w:rPr>
          <w:rFonts w:ascii="Arial" w:hAnsi="Arial" w:cs="Arial"/>
        </w:rPr>
        <w:t xml:space="preserve">loop and array </w:t>
      </w:r>
      <w:r w:rsidR="003E7CA1">
        <w:rPr>
          <w:rFonts w:ascii="Arial" w:hAnsi="Arial" w:cs="Arial"/>
        </w:rPr>
        <w:tab/>
      </w:r>
      <w:r w:rsidR="003E7CA1">
        <w:rPr>
          <w:rFonts w:ascii="Arial" w:hAnsi="Arial" w:cs="Arial"/>
        </w:rPr>
        <w:tab/>
      </w:r>
      <w:r w:rsidR="003E7CA1">
        <w:rPr>
          <w:rFonts w:ascii="Arial" w:hAnsi="Arial" w:cs="Arial"/>
        </w:rPr>
        <w:tab/>
      </w:r>
      <w:r w:rsidR="003E7CA1" w:rsidRPr="003E7CA1">
        <w:rPr>
          <w:rFonts w:ascii="Arial" w:hAnsi="Arial" w:cs="Arial"/>
        </w:rPr>
        <w:t>o</w:t>
      </w:r>
      <w:r w:rsidRPr="003E7CA1">
        <w:rPr>
          <w:rFonts w:ascii="Arial" w:hAnsi="Arial" w:cs="Arial"/>
        </w:rPr>
        <w:t>ptimizations</w:t>
      </w:r>
    </w:p>
    <w:p w14:paraId="10FD4482" w14:textId="77777777" w:rsidR="00F50D7E" w:rsidRPr="003E7CA1" w:rsidRDefault="00F50D7E" w:rsidP="003E7CA1">
      <w:pPr>
        <w:pStyle w:val="H1bodytext"/>
        <w:numPr>
          <w:ilvl w:val="0"/>
          <w:numId w:val="36"/>
        </w:numPr>
        <w:rPr>
          <w:rFonts w:ascii="Arial" w:hAnsi="Arial" w:cs="Arial"/>
        </w:rPr>
      </w:pPr>
      <w:r w:rsidRPr="003E7CA1">
        <w:rPr>
          <w:rFonts w:ascii="Arial" w:hAnsi="Arial" w:cs="Arial"/>
        </w:rPr>
        <w:t>-staticlib</w:t>
      </w:r>
      <w:r w:rsidRPr="003E7CA1">
        <w:rPr>
          <w:rFonts w:ascii="Arial" w:hAnsi="Arial" w:cs="Arial"/>
        </w:rPr>
        <w:tab/>
        <w:t>use static Fortran libraries (linker)</w:t>
      </w:r>
    </w:p>
    <w:p w14:paraId="5F39EBD8" w14:textId="77777777" w:rsidR="00DB7B81" w:rsidRDefault="00DB7B81" w:rsidP="00F50D7E">
      <w:pPr>
        <w:pStyle w:val="H1bodytext"/>
        <w:rPr>
          <w:rFonts w:ascii="Arial" w:hAnsi="Arial" w:cs="Arial"/>
        </w:rPr>
      </w:pPr>
      <w:r>
        <w:rPr>
          <w:rFonts w:ascii="Arial" w:hAnsi="Arial" w:cs="Arial"/>
        </w:rPr>
        <w:t>Note that the executable code for Windows® was provided by the vendor (SSP&amp;A) for MODFLOW-2000-MST and MT3MDS-MST in both single and double precision versions; these executable files were accepted for testing (rather than recompiling).</w:t>
      </w:r>
    </w:p>
    <w:p w14:paraId="4C199549" w14:textId="6891DE0D" w:rsidR="00F50D7E" w:rsidRDefault="00F50D7E" w:rsidP="00F50D7E">
      <w:pPr>
        <w:pStyle w:val="H1bodytext"/>
        <w:rPr>
          <w:rFonts w:ascii="Arial" w:hAnsi="Arial" w:cs="Arial"/>
        </w:rPr>
      </w:pPr>
      <w:r>
        <w:rPr>
          <w:rFonts w:ascii="Arial" w:hAnsi="Arial" w:cs="Arial"/>
        </w:rPr>
        <w:t>For the Linux® compilations</w:t>
      </w:r>
      <w:r w:rsidR="000837C7">
        <w:rPr>
          <w:rFonts w:ascii="Arial" w:hAnsi="Arial" w:cs="Arial"/>
        </w:rPr>
        <w:t xml:space="preserve"> used in the baseline MODFLOW-2000 and MT3DMS and MODFLOW-2000-MST (all constructed in Build 7 and unchanged in Build 8)</w:t>
      </w:r>
      <w:r>
        <w:rPr>
          <w:rFonts w:ascii="Arial" w:hAnsi="Arial" w:cs="Arial"/>
        </w:rPr>
        <w:t xml:space="preserve">, the </w:t>
      </w:r>
      <w:r w:rsidR="00DB7B81">
        <w:rPr>
          <w:rFonts w:ascii="Arial" w:hAnsi="Arial" w:cs="Arial"/>
        </w:rPr>
        <w:t xml:space="preserve">Lahey </w:t>
      </w:r>
      <w:r>
        <w:rPr>
          <w:rFonts w:ascii="Arial" w:hAnsi="Arial" w:cs="Arial"/>
        </w:rPr>
        <w:t xml:space="preserve">Fortran Compiler for Linux® </w:t>
      </w:r>
      <w:r w:rsidR="00DB7B81">
        <w:rPr>
          <w:rFonts w:ascii="Arial" w:hAnsi="Arial" w:cs="Arial"/>
        </w:rPr>
        <w:t>Release 8.01b</w:t>
      </w:r>
      <w:r>
        <w:rPr>
          <w:rFonts w:ascii="Arial" w:hAnsi="Arial" w:cs="Arial"/>
        </w:rPr>
        <w:t xml:space="preserve"> was used with the following compiler options to compile Fortran source code</w:t>
      </w:r>
      <w:r w:rsidR="00DB7B81">
        <w:rPr>
          <w:rFonts w:ascii="Arial" w:hAnsi="Arial" w:cs="Arial"/>
        </w:rPr>
        <w:t xml:space="preserve"> for MODFLOW-2000, MODFLOW-2000-MST,</w:t>
      </w:r>
      <w:r w:rsidR="00322872">
        <w:rPr>
          <w:rFonts w:ascii="Arial" w:hAnsi="Arial" w:cs="Arial"/>
        </w:rPr>
        <w:t>and</w:t>
      </w:r>
      <w:r w:rsidR="00DB7B81">
        <w:rPr>
          <w:rFonts w:ascii="Arial" w:hAnsi="Arial" w:cs="Arial"/>
        </w:rPr>
        <w:t xml:space="preserve"> MT3DMS</w:t>
      </w:r>
      <w:r>
        <w:rPr>
          <w:rFonts w:ascii="Arial" w:hAnsi="Arial" w:cs="Arial"/>
        </w:rPr>
        <w:t>:</w:t>
      </w:r>
    </w:p>
    <w:p w14:paraId="0C80E6DE" w14:textId="77777777" w:rsidR="00BF665E" w:rsidRDefault="00BF665E" w:rsidP="00BF665E">
      <w:pPr>
        <w:pStyle w:val="H1bodytext"/>
        <w:numPr>
          <w:ilvl w:val="0"/>
          <w:numId w:val="34"/>
        </w:numPr>
        <w:rPr>
          <w:rFonts w:ascii="Arial" w:hAnsi="Arial" w:cs="Arial"/>
        </w:rPr>
      </w:pPr>
      <w:r>
        <w:rPr>
          <w:rFonts w:ascii="Arial" w:hAnsi="Arial" w:cs="Arial"/>
        </w:rPr>
        <w:t>-</w:t>
      </w:r>
      <w:r w:rsidRPr="00B64295">
        <w:rPr>
          <w:rFonts w:ascii="Arial" w:hAnsi="Arial" w:cs="Arial"/>
        </w:rPr>
        <w:t>-dbl</w:t>
      </w:r>
      <w:r>
        <w:rPr>
          <w:rFonts w:ascii="Arial" w:hAnsi="Arial" w:cs="Arial"/>
        </w:rPr>
        <w:tab/>
      </w:r>
      <w:r>
        <w:rPr>
          <w:rFonts w:ascii="Arial" w:hAnsi="Arial" w:cs="Arial"/>
        </w:rPr>
        <w:tab/>
        <w:t xml:space="preserve">(for double precision versions only); default double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precision REAL and COMPLEX declarations, constants,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functions, and intrinsics</w:t>
      </w:r>
    </w:p>
    <w:p w14:paraId="482581DA" w14:textId="77777777" w:rsidR="00BF665E" w:rsidRDefault="00BF665E" w:rsidP="00BF665E">
      <w:pPr>
        <w:pStyle w:val="H1bodytext"/>
        <w:numPr>
          <w:ilvl w:val="0"/>
          <w:numId w:val="34"/>
        </w:numPr>
        <w:rPr>
          <w:rFonts w:ascii="Arial" w:hAnsi="Arial" w:cs="Arial"/>
        </w:rPr>
      </w:pPr>
      <w:r>
        <w:rPr>
          <w:rFonts w:ascii="Arial" w:hAnsi="Arial" w:cs="Arial"/>
        </w:rPr>
        <w:t>-</w:t>
      </w:r>
      <w:r w:rsidRPr="003E7CA1">
        <w:rPr>
          <w:rFonts w:ascii="Arial" w:hAnsi="Arial" w:cs="Arial"/>
        </w:rPr>
        <w:t xml:space="preserve">-ml </w:t>
      </w:r>
      <w:r>
        <w:rPr>
          <w:rFonts w:ascii="Arial" w:hAnsi="Arial" w:cs="Arial"/>
        </w:rPr>
        <w:t>cdecl</w:t>
      </w:r>
      <w:r w:rsidRPr="003E7CA1">
        <w:rPr>
          <w:rFonts w:ascii="Arial" w:hAnsi="Arial" w:cs="Arial"/>
        </w:rPr>
        <w:tab/>
        <w:t>specify mixed language target</w:t>
      </w:r>
    </w:p>
    <w:p w14:paraId="61F372AB" w14:textId="77777777" w:rsidR="00BF665E" w:rsidRPr="003E7CA1" w:rsidRDefault="00BF665E" w:rsidP="00BF665E">
      <w:pPr>
        <w:pStyle w:val="H1bodytext"/>
        <w:numPr>
          <w:ilvl w:val="0"/>
          <w:numId w:val="34"/>
        </w:numPr>
        <w:rPr>
          <w:rFonts w:ascii="Arial" w:hAnsi="Arial" w:cs="Arial"/>
        </w:rPr>
      </w:pPr>
      <w:r>
        <w:rPr>
          <w:rFonts w:ascii="Arial" w:hAnsi="Arial" w:cs="Arial"/>
        </w:rPr>
        <w:t>--o3</w:t>
      </w:r>
      <w:r w:rsidRPr="003E7CA1">
        <w:rPr>
          <w:rFonts w:ascii="Arial" w:hAnsi="Arial" w:cs="Arial"/>
        </w:rPr>
        <w:tab/>
      </w:r>
      <w:r w:rsidRPr="003E7CA1">
        <w:rPr>
          <w:rFonts w:ascii="Arial" w:hAnsi="Arial" w:cs="Arial"/>
        </w:rPr>
        <w:tab/>
      </w:r>
      <w:r>
        <w:rPr>
          <w:rFonts w:ascii="Arial" w:hAnsi="Arial" w:cs="Arial"/>
        </w:rPr>
        <w:t xml:space="preserve">full </w:t>
      </w:r>
      <w:r w:rsidRPr="003E7CA1">
        <w:rPr>
          <w:rFonts w:ascii="Arial" w:hAnsi="Arial" w:cs="Arial"/>
        </w:rPr>
        <w:t>optimizations</w:t>
      </w:r>
    </w:p>
    <w:p w14:paraId="5382E83B" w14:textId="77777777" w:rsidR="00BF665E" w:rsidRPr="003E7CA1" w:rsidRDefault="00BF665E" w:rsidP="00BF665E">
      <w:pPr>
        <w:pStyle w:val="H1bodytext"/>
        <w:numPr>
          <w:ilvl w:val="0"/>
          <w:numId w:val="34"/>
        </w:numPr>
        <w:rPr>
          <w:rFonts w:ascii="Arial" w:hAnsi="Arial" w:cs="Arial"/>
        </w:rPr>
      </w:pPr>
      <w:r>
        <w:rPr>
          <w:rFonts w:ascii="Arial" w:hAnsi="Arial" w:cs="Arial"/>
        </w:rPr>
        <w:t>--static</w:t>
      </w:r>
      <w:r>
        <w:rPr>
          <w:rFonts w:ascii="Arial" w:hAnsi="Arial" w:cs="Arial"/>
        </w:rPr>
        <w:tab/>
      </w:r>
      <w:r w:rsidRPr="003E7CA1">
        <w:rPr>
          <w:rFonts w:ascii="Arial" w:hAnsi="Arial" w:cs="Arial"/>
        </w:rPr>
        <w:tab/>
        <w:t>use static Fortran libraries (linker)</w:t>
      </w:r>
    </w:p>
    <w:p w14:paraId="6013FEAA" w14:textId="77777777" w:rsidR="00BF665E" w:rsidRDefault="00BF665E" w:rsidP="00F50D7E">
      <w:pPr>
        <w:pStyle w:val="H1bodytext"/>
        <w:numPr>
          <w:ilvl w:val="0"/>
          <w:numId w:val="34"/>
        </w:numPr>
        <w:rPr>
          <w:rFonts w:ascii="Arial" w:hAnsi="Arial" w:cs="Arial"/>
        </w:rPr>
      </w:pPr>
      <w:r w:rsidRPr="00BF665E">
        <w:rPr>
          <w:rFonts w:ascii="Arial" w:hAnsi="Arial" w:cs="Arial"/>
        </w:rPr>
        <w:lastRenderedPageBreak/>
        <w:t>--wide</w:t>
      </w:r>
      <w:r w:rsidRPr="00BF665E">
        <w:rPr>
          <w:rFonts w:ascii="Arial" w:hAnsi="Arial" w:cs="Arial"/>
        </w:rPr>
        <w:tab/>
      </w:r>
      <w:r w:rsidRPr="00BF665E">
        <w:rPr>
          <w:rFonts w:ascii="Arial" w:hAnsi="Arial" w:cs="Arial"/>
        </w:rPr>
        <w:tab/>
        <w:t>(for .f90 files only) use wide format for source</w:t>
      </w:r>
    </w:p>
    <w:p w14:paraId="7A1DBAC9" w14:textId="77777777" w:rsidR="00BF665E" w:rsidRDefault="00BF665E" w:rsidP="00F50D7E">
      <w:pPr>
        <w:pStyle w:val="H1bodytext"/>
        <w:numPr>
          <w:ilvl w:val="0"/>
          <w:numId w:val="34"/>
        </w:numPr>
        <w:rPr>
          <w:rFonts w:ascii="Arial" w:hAnsi="Arial" w:cs="Arial"/>
        </w:rPr>
      </w:pPr>
      <w:r>
        <w:rPr>
          <w:rFonts w:ascii="Arial" w:hAnsi="Arial" w:cs="Arial"/>
        </w:rPr>
        <w:t>--staticlink</w:t>
      </w:r>
      <w:r>
        <w:rPr>
          <w:rFonts w:ascii="Arial" w:hAnsi="Arial" w:cs="Arial"/>
        </w:rPr>
        <w:tab/>
        <w:t>(for linker only) use static library linking (for portability)</w:t>
      </w:r>
    </w:p>
    <w:p w14:paraId="30B4F5A6" w14:textId="66327830" w:rsidR="001B1680" w:rsidRDefault="001B1680" w:rsidP="004B3098">
      <w:pPr>
        <w:pStyle w:val="H1bodytext"/>
        <w:rPr>
          <w:rFonts w:ascii="Arial" w:hAnsi="Arial" w:cs="Arial"/>
        </w:rPr>
      </w:pPr>
      <w:r>
        <w:rPr>
          <w:rFonts w:ascii="Arial" w:hAnsi="Arial" w:cs="Arial"/>
        </w:rPr>
        <w:t>For the Linux® compilations of MODFLOW-USG, the Intel</w:t>
      </w:r>
      <w:r w:rsidR="00AE2151">
        <w:rPr>
          <w:rFonts w:ascii="Arial" w:hAnsi="Arial" w:cs="Arial"/>
        </w:rPr>
        <w:t>®</w:t>
      </w:r>
      <w:r>
        <w:rPr>
          <w:rFonts w:ascii="Arial" w:hAnsi="Arial" w:cs="Arial"/>
        </w:rPr>
        <w:t xml:space="preserve"> Fortran Comp</w:t>
      </w:r>
      <w:r w:rsidR="004B3098">
        <w:rPr>
          <w:rFonts w:ascii="Arial" w:hAnsi="Arial" w:cs="Arial"/>
        </w:rPr>
        <w:t>il</w:t>
      </w:r>
      <w:r>
        <w:rPr>
          <w:rFonts w:ascii="Arial" w:hAnsi="Arial" w:cs="Arial"/>
        </w:rPr>
        <w:t>er for Linux® version 13.0.1 was used with the following compiler options for MODFLOW-USG:</w:t>
      </w:r>
    </w:p>
    <w:p w14:paraId="00E177D7" w14:textId="14910FCC" w:rsidR="001B1680" w:rsidRDefault="001B1680" w:rsidP="001B1680">
      <w:pPr>
        <w:pStyle w:val="H1bodytext"/>
        <w:numPr>
          <w:ilvl w:val="0"/>
          <w:numId w:val="34"/>
        </w:numPr>
        <w:rPr>
          <w:rFonts w:ascii="Arial" w:hAnsi="Arial" w:cs="Arial"/>
        </w:rPr>
      </w:pPr>
      <w:r>
        <w:rPr>
          <w:rFonts w:ascii="Arial" w:hAnsi="Arial" w:cs="Arial"/>
        </w:rPr>
        <w:t>-O3</w:t>
      </w:r>
      <w:r w:rsidRPr="003E7CA1">
        <w:rPr>
          <w:rFonts w:ascii="Arial" w:hAnsi="Arial" w:cs="Arial"/>
        </w:rPr>
        <w:tab/>
      </w:r>
      <w:r w:rsidRPr="003E7CA1">
        <w:rPr>
          <w:rFonts w:ascii="Arial" w:hAnsi="Arial" w:cs="Arial"/>
        </w:rPr>
        <w:tab/>
      </w:r>
      <w:r>
        <w:rPr>
          <w:rFonts w:ascii="Arial" w:hAnsi="Arial" w:cs="Arial"/>
        </w:rPr>
        <w:t xml:space="preserve">full </w:t>
      </w:r>
      <w:r w:rsidRPr="003E7CA1">
        <w:rPr>
          <w:rFonts w:ascii="Arial" w:hAnsi="Arial" w:cs="Arial"/>
        </w:rPr>
        <w:t>optimizations</w:t>
      </w:r>
    </w:p>
    <w:p w14:paraId="1C17B6F0" w14:textId="54D1E702" w:rsidR="001B1680" w:rsidRDefault="001B1680" w:rsidP="001B1680">
      <w:pPr>
        <w:pStyle w:val="H1bodytext"/>
        <w:numPr>
          <w:ilvl w:val="0"/>
          <w:numId w:val="34"/>
        </w:numPr>
        <w:rPr>
          <w:rFonts w:ascii="Arial" w:hAnsi="Arial" w:cs="Arial"/>
        </w:rPr>
      </w:pPr>
      <w:r>
        <w:rPr>
          <w:rFonts w:ascii="Arial" w:hAnsi="Arial" w:cs="Arial"/>
        </w:rPr>
        <w:t xml:space="preserve">-autodouble </w:t>
      </w:r>
      <w:r>
        <w:rPr>
          <w:rFonts w:ascii="Arial" w:hAnsi="Arial" w:cs="Arial"/>
        </w:rPr>
        <w:tab/>
        <w:t>(for double precision version only)</w:t>
      </w:r>
    </w:p>
    <w:p w14:paraId="5E740D22" w14:textId="627052E9" w:rsidR="00322872" w:rsidRPr="000837C7" w:rsidRDefault="004B3098" w:rsidP="0085083F">
      <w:pPr>
        <w:pStyle w:val="H1bodytext"/>
        <w:numPr>
          <w:ilvl w:val="0"/>
          <w:numId w:val="34"/>
        </w:numPr>
        <w:rPr>
          <w:rFonts w:ascii="Arial" w:hAnsi="Arial" w:cs="Arial"/>
          <w:szCs w:val="22"/>
        </w:rPr>
      </w:pPr>
      <w:r w:rsidRPr="004B3098">
        <w:rPr>
          <w:rFonts w:ascii="Arial" w:hAnsi="Arial" w:cs="Arial"/>
          <w:szCs w:val="22"/>
        </w:rPr>
        <w:t>LDFLAGS=-static -L/usr/lib/x86_64-redhat-linux5E/lib64/</w:t>
      </w:r>
      <w:r>
        <w:rPr>
          <w:rFonts w:ascii="Arial" w:hAnsi="Arial" w:cs="Arial"/>
          <w:szCs w:val="22"/>
        </w:rPr>
        <w:t xml:space="preserve"> </w:t>
      </w:r>
      <w:r>
        <w:rPr>
          <w:rFonts w:ascii="Arial" w:hAnsi="Arial" w:cs="Arial"/>
          <w:szCs w:val="22"/>
        </w:rPr>
        <w:tab/>
        <w:t>use static library linking</w:t>
      </w:r>
    </w:p>
    <w:p w14:paraId="4D0B6EA7" w14:textId="6BECCE5C" w:rsidR="00322872" w:rsidRPr="00322872" w:rsidRDefault="00322872" w:rsidP="00426BD9">
      <w:pPr>
        <w:pStyle w:val="H1bodytext"/>
        <w:rPr>
          <w:rFonts w:ascii="Arial" w:hAnsi="Arial" w:cs="Arial"/>
          <w:szCs w:val="22"/>
        </w:rPr>
      </w:pPr>
      <w:r w:rsidRPr="00322872">
        <w:rPr>
          <w:rFonts w:ascii="Arial" w:hAnsi="Arial" w:cs="Arial"/>
          <w:szCs w:val="22"/>
        </w:rPr>
        <w:t>For the Linux® compilations of MT3DMS-MST, the Intel® Fortran Compiler for Linux® version 13.0.1 was used with the following compiler options:</w:t>
      </w:r>
    </w:p>
    <w:p w14:paraId="552C3653" w14:textId="7C3F98DB" w:rsidR="00322872" w:rsidRPr="00322872" w:rsidRDefault="00322872" w:rsidP="00426BD9">
      <w:pPr>
        <w:pStyle w:val="H1bodytext"/>
        <w:numPr>
          <w:ilvl w:val="0"/>
          <w:numId w:val="34"/>
        </w:numPr>
        <w:rPr>
          <w:rFonts w:ascii="Arial" w:hAnsi="Arial" w:cs="Arial"/>
          <w:szCs w:val="22"/>
        </w:rPr>
      </w:pPr>
      <w:r w:rsidRPr="00322872">
        <w:rPr>
          <w:rFonts w:ascii="Arial" w:hAnsi="Arial" w:cs="Arial"/>
          <w:szCs w:val="22"/>
        </w:rPr>
        <w:t>-O3</w:t>
      </w:r>
      <w:r w:rsidRPr="00322872">
        <w:rPr>
          <w:rFonts w:ascii="Arial" w:hAnsi="Arial" w:cs="Arial"/>
          <w:szCs w:val="22"/>
        </w:rPr>
        <w:tab/>
      </w:r>
      <w:r w:rsidRPr="00322872">
        <w:rPr>
          <w:rFonts w:ascii="Arial" w:hAnsi="Arial" w:cs="Arial"/>
          <w:szCs w:val="22"/>
        </w:rPr>
        <w:tab/>
        <w:t>full optimizations</w:t>
      </w:r>
    </w:p>
    <w:p w14:paraId="2528C9EA" w14:textId="6CB5F328" w:rsidR="00322872" w:rsidRPr="00322872" w:rsidRDefault="00322872" w:rsidP="00426BD9">
      <w:pPr>
        <w:pStyle w:val="H1bodytext"/>
        <w:numPr>
          <w:ilvl w:val="0"/>
          <w:numId w:val="34"/>
        </w:numPr>
        <w:rPr>
          <w:rFonts w:ascii="Arial" w:hAnsi="Arial" w:cs="Arial"/>
          <w:szCs w:val="22"/>
        </w:rPr>
      </w:pPr>
      <w:r w:rsidRPr="00322872">
        <w:rPr>
          <w:rFonts w:ascii="Arial" w:hAnsi="Arial" w:cs="Arial"/>
          <w:szCs w:val="22"/>
        </w:rPr>
        <w:t>--static</w:t>
      </w:r>
      <w:r w:rsidRPr="00322872">
        <w:rPr>
          <w:rFonts w:ascii="Arial" w:hAnsi="Arial" w:cs="Arial"/>
          <w:szCs w:val="22"/>
        </w:rPr>
        <w:tab/>
      </w:r>
      <w:r w:rsidRPr="00322872">
        <w:rPr>
          <w:rFonts w:ascii="Arial" w:hAnsi="Arial" w:cs="Arial"/>
          <w:szCs w:val="22"/>
        </w:rPr>
        <w:tab/>
        <w:t>(for linker only) use static library linking (for portability)</w:t>
      </w:r>
    </w:p>
    <w:p w14:paraId="119D5EB1" w14:textId="1D5C6224" w:rsidR="00322872" w:rsidRPr="00322872" w:rsidRDefault="00322872" w:rsidP="0085083F">
      <w:pPr>
        <w:pStyle w:val="HTMLPreformatted"/>
        <w:numPr>
          <w:ilvl w:val="0"/>
          <w:numId w:val="3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rPr>
          <w:rFonts w:ascii="Arial" w:hAnsi="Arial" w:cs="Arial"/>
          <w:color w:val="000000"/>
          <w:sz w:val="22"/>
          <w:szCs w:val="22"/>
        </w:rPr>
      </w:pPr>
      <w:r w:rsidRPr="004E6654">
        <w:rPr>
          <w:rFonts w:ascii="Arial" w:hAnsi="Arial" w:cs="Arial"/>
          <w:bCs/>
          <w:color w:val="000000"/>
          <w:sz w:val="22"/>
          <w:szCs w:val="22"/>
        </w:rPr>
        <w:t>-static-intel</w:t>
      </w:r>
      <w:r w:rsidR="004E6654" w:rsidRPr="004E6654">
        <w:rPr>
          <w:rFonts w:ascii="Arial" w:hAnsi="Arial" w:cs="Arial"/>
          <w:bCs/>
          <w:color w:val="000000"/>
          <w:sz w:val="22"/>
          <w:szCs w:val="22"/>
        </w:rPr>
        <w:tab/>
      </w:r>
      <w:r w:rsidRPr="00322872">
        <w:rPr>
          <w:rFonts w:ascii="Arial" w:hAnsi="Arial" w:cs="Arial"/>
          <w:sz w:val="22"/>
          <w:szCs w:val="22"/>
        </w:rPr>
        <w:t>(for linker only) use static library linking for Intel-provided libraries (for portability)</w:t>
      </w:r>
    </w:p>
    <w:p w14:paraId="1E958281" w14:textId="0E62D944" w:rsidR="00322872" w:rsidRPr="00322872" w:rsidRDefault="00322872" w:rsidP="0085083F">
      <w:pPr>
        <w:pStyle w:val="HTMLPreformatted"/>
        <w:numPr>
          <w:ilvl w:val="0"/>
          <w:numId w:val="3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rPr>
          <w:rFonts w:ascii="Arial" w:hAnsi="Arial" w:cs="Arial"/>
          <w:color w:val="000000"/>
          <w:sz w:val="22"/>
          <w:szCs w:val="22"/>
        </w:rPr>
      </w:pPr>
      <w:r w:rsidRPr="00322872">
        <w:rPr>
          <w:rFonts w:ascii="Arial" w:hAnsi="Arial" w:cs="Arial"/>
          <w:sz w:val="22"/>
          <w:szCs w:val="22"/>
        </w:rPr>
        <w:t>-threads</w:t>
      </w:r>
      <w:r w:rsidRPr="00322872">
        <w:rPr>
          <w:rFonts w:ascii="Arial" w:hAnsi="Arial" w:cs="Arial"/>
          <w:sz w:val="22"/>
          <w:szCs w:val="22"/>
        </w:rPr>
        <w:tab/>
      </w:r>
      <w:r w:rsidRPr="00322872">
        <w:rPr>
          <w:rFonts w:ascii="Arial" w:hAnsi="Arial" w:cs="Arial"/>
          <w:color w:val="000000"/>
          <w:sz w:val="22"/>
          <w:szCs w:val="22"/>
        </w:rPr>
        <w:t>Specifies that multithreaded libraries should be linked.</w:t>
      </w:r>
    </w:p>
    <w:p w14:paraId="740CB4B9" w14:textId="74E89321" w:rsidR="00322872" w:rsidRPr="00322872" w:rsidRDefault="00322872" w:rsidP="0085083F">
      <w:pPr>
        <w:pStyle w:val="HTMLPreformatted"/>
        <w:numPr>
          <w:ilvl w:val="0"/>
          <w:numId w:val="3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rPr>
          <w:rFonts w:ascii="Arial" w:hAnsi="Arial" w:cs="Arial"/>
          <w:color w:val="000000"/>
          <w:sz w:val="22"/>
          <w:szCs w:val="22"/>
        </w:rPr>
      </w:pPr>
      <w:r w:rsidRPr="00322872">
        <w:rPr>
          <w:rFonts w:ascii="Arial" w:hAnsi="Arial" w:cs="Arial"/>
          <w:color w:val="000000"/>
          <w:sz w:val="22"/>
          <w:szCs w:val="22"/>
        </w:rPr>
        <w:t>-real_size 32</w:t>
      </w:r>
      <w:r w:rsidRPr="00322872">
        <w:rPr>
          <w:rFonts w:ascii="Arial" w:hAnsi="Arial" w:cs="Arial"/>
          <w:color w:val="000000"/>
          <w:sz w:val="22"/>
          <w:szCs w:val="22"/>
        </w:rPr>
        <w:tab/>
        <w:t>(for single precision only) Defines the size of REAL and COMPLEX declarations, constants, functions, and intrinsics.</w:t>
      </w:r>
    </w:p>
    <w:p w14:paraId="6CE834D4" w14:textId="20261FA0" w:rsidR="00322872" w:rsidRPr="0085083F" w:rsidRDefault="00322872" w:rsidP="0085083F">
      <w:pPr>
        <w:pStyle w:val="HTMLPreformatted"/>
        <w:numPr>
          <w:ilvl w:val="0"/>
          <w:numId w:val="3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40"/>
        <w:rPr>
          <w:rFonts w:ascii="Arial" w:hAnsi="Arial" w:cs="Arial"/>
        </w:rPr>
      </w:pPr>
      <w:r w:rsidRPr="00322872">
        <w:rPr>
          <w:rFonts w:ascii="Arial" w:hAnsi="Arial" w:cs="Arial"/>
          <w:color w:val="000000"/>
          <w:sz w:val="22"/>
          <w:szCs w:val="22"/>
        </w:rPr>
        <w:t>-real size 64</w:t>
      </w:r>
      <w:r w:rsidRPr="00322872">
        <w:rPr>
          <w:rFonts w:ascii="Arial" w:hAnsi="Arial" w:cs="Arial"/>
          <w:color w:val="000000"/>
          <w:sz w:val="22"/>
          <w:szCs w:val="22"/>
        </w:rPr>
        <w:tab/>
        <w:t>(for double precision only) Defines the size of REAL and COMPLEX declarations, constants, functions, and intrinsics.</w:t>
      </w:r>
    </w:p>
    <w:p w14:paraId="6193BAF6" w14:textId="77777777" w:rsidR="00F50D7E" w:rsidRPr="00565E3B" w:rsidRDefault="00F50D7E" w:rsidP="00426BD9">
      <w:pPr>
        <w:pStyle w:val="H1bodytext"/>
        <w:rPr>
          <w:rFonts w:ascii="Arial" w:hAnsi="Arial" w:cs="Arial"/>
          <w:i/>
        </w:rPr>
      </w:pPr>
      <w:r>
        <w:rPr>
          <w:rFonts w:ascii="Arial" w:hAnsi="Arial" w:cs="Arial"/>
        </w:rPr>
        <w:t>MODFLOW executable files were prepared and tested in both single- and double-precision for real variables to support work needs; certain features needed to support sub-models (telescopic mesh refinement) only work with single-precision runs while double-precision is preferred to support automated calibration using the PEST software.</w:t>
      </w:r>
    </w:p>
    <w:p w14:paraId="7B7858A3" w14:textId="77777777" w:rsidR="00F50D7E" w:rsidRDefault="00F50D7E" w:rsidP="00426BD9">
      <w:pPr>
        <w:pStyle w:val="H1bodytext"/>
        <w:rPr>
          <w:rFonts w:ascii="Arial" w:hAnsi="Arial" w:cs="Arial"/>
        </w:rPr>
        <w:sectPr w:rsidR="00F50D7E" w:rsidSect="008E64F1">
          <w:headerReference w:type="default" r:id="rId8"/>
          <w:footerReference w:type="default" r:id="rId9"/>
          <w:headerReference w:type="first" r:id="rId10"/>
          <w:pgSz w:w="12240" w:h="15840" w:code="1"/>
          <w:pgMar w:top="720" w:right="1080" w:bottom="720" w:left="1080" w:header="720" w:footer="720" w:gutter="0"/>
          <w:cols w:space="720"/>
          <w:titlePg/>
          <w:docGrid w:linePitch="360"/>
        </w:sectPr>
      </w:pPr>
      <w:r>
        <w:rPr>
          <w:rFonts w:ascii="Arial" w:hAnsi="Arial" w:cs="Arial"/>
        </w:rPr>
        <w:t>No variations or deviations from the STP were necessary during the conduct of testing.</w:t>
      </w:r>
    </w:p>
    <w:tbl>
      <w:tblPr>
        <w:tblW w:w="12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0"/>
        <w:gridCol w:w="1390"/>
        <w:gridCol w:w="1640"/>
        <w:gridCol w:w="2880"/>
        <w:gridCol w:w="1241"/>
        <w:gridCol w:w="3709"/>
      </w:tblGrid>
      <w:tr w:rsidR="009257B1" w:rsidRPr="00DB062E" w14:paraId="79865DF6" w14:textId="77777777" w:rsidTr="00623D08">
        <w:trPr>
          <w:jc w:val="center"/>
        </w:trPr>
        <w:tc>
          <w:tcPr>
            <w:tcW w:w="12960" w:type="dxa"/>
            <w:gridSpan w:val="6"/>
            <w:tcBorders>
              <w:top w:val="nil"/>
              <w:left w:val="nil"/>
              <w:bottom w:val="single" w:sz="4" w:space="0" w:color="000000"/>
              <w:right w:val="nil"/>
            </w:tcBorders>
            <w:shd w:val="clear" w:color="auto" w:fill="auto"/>
            <w:vAlign w:val="bottom"/>
          </w:tcPr>
          <w:p w14:paraId="52ED6D49" w14:textId="145F34A0" w:rsidR="009257B1" w:rsidRPr="00CC562E" w:rsidRDefault="009257B1" w:rsidP="00A2128F">
            <w:pPr>
              <w:pStyle w:val="TableNumberCaption"/>
            </w:pPr>
            <w:bookmarkStart w:id="3" w:name="_Ref320523105"/>
            <w:bookmarkStart w:id="4" w:name="_Ref320523099"/>
            <w:r w:rsidRPr="00CC562E">
              <w:lastRenderedPageBreak/>
              <w:t xml:space="preserve">Table </w:t>
            </w:r>
            <w:r w:rsidR="00DE2259">
              <w:fldChar w:fldCharType="begin"/>
            </w:r>
            <w:r w:rsidR="00DE2259">
              <w:instrText xml:space="preserve"> SEQ Table \* ARABIC </w:instrText>
            </w:r>
            <w:r w:rsidR="00DE2259">
              <w:fldChar w:fldCharType="separate"/>
            </w:r>
            <w:r w:rsidR="00DE2259">
              <w:rPr>
                <w:noProof/>
              </w:rPr>
              <w:t>2</w:t>
            </w:r>
            <w:r w:rsidR="00DE2259">
              <w:rPr>
                <w:noProof/>
              </w:rPr>
              <w:fldChar w:fldCharType="end"/>
            </w:r>
            <w:bookmarkEnd w:id="3"/>
            <w:r w:rsidRPr="00CC562E">
              <w:t xml:space="preserve">. </w:t>
            </w:r>
            <w:r w:rsidR="002965A7">
              <w:t xml:space="preserve">MODFLOW and MT3DMS </w:t>
            </w:r>
            <w:r w:rsidRPr="00CC562E">
              <w:t xml:space="preserve">CHPRC Build </w:t>
            </w:r>
            <w:r w:rsidR="00F94553">
              <w:t>7 and</w:t>
            </w:r>
            <w:r w:rsidR="00A2128F">
              <w:t>8</w:t>
            </w:r>
            <w:r w:rsidR="00A2128F" w:rsidRPr="00CC562E">
              <w:t xml:space="preserve"> </w:t>
            </w:r>
            <w:r w:rsidRPr="00CC562E">
              <w:t>Windows® Executable Files</w:t>
            </w:r>
            <w:bookmarkEnd w:id="4"/>
          </w:p>
        </w:tc>
      </w:tr>
      <w:tr w:rsidR="009257B1" w:rsidRPr="00DB062E" w14:paraId="174A0532" w14:textId="77777777" w:rsidTr="00623D08">
        <w:trPr>
          <w:trHeight w:val="377"/>
          <w:jc w:val="center"/>
        </w:trPr>
        <w:tc>
          <w:tcPr>
            <w:tcW w:w="2100" w:type="dxa"/>
            <w:tcBorders>
              <w:left w:val="nil"/>
              <w:right w:val="nil"/>
            </w:tcBorders>
            <w:shd w:val="clear" w:color="auto" w:fill="D9D9D9"/>
            <w:vAlign w:val="bottom"/>
          </w:tcPr>
          <w:p w14:paraId="32CF9B68" w14:textId="77777777" w:rsidR="009257B1" w:rsidRPr="00DB062E" w:rsidRDefault="009257B1" w:rsidP="009A04F2">
            <w:pPr>
              <w:pStyle w:val="H1bodytext"/>
              <w:spacing w:before="60" w:after="60"/>
              <w:ind w:left="0"/>
              <w:jc w:val="center"/>
              <w:rPr>
                <w:rFonts w:ascii="Arial" w:hAnsi="Arial" w:cs="Arial"/>
                <w:b/>
                <w:sz w:val="18"/>
              </w:rPr>
            </w:pPr>
            <w:r w:rsidRPr="00DB062E">
              <w:rPr>
                <w:rFonts w:ascii="Arial" w:hAnsi="Arial" w:cs="Arial"/>
                <w:b/>
                <w:sz w:val="18"/>
              </w:rPr>
              <w:t>Software</w:t>
            </w:r>
          </w:p>
        </w:tc>
        <w:tc>
          <w:tcPr>
            <w:tcW w:w="1390" w:type="dxa"/>
            <w:tcBorders>
              <w:left w:val="nil"/>
              <w:right w:val="nil"/>
            </w:tcBorders>
            <w:shd w:val="clear" w:color="auto" w:fill="D9D9D9"/>
            <w:vAlign w:val="bottom"/>
          </w:tcPr>
          <w:p w14:paraId="6189B421" w14:textId="77777777" w:rsidR="009257B1" w:rsidRPr="00DB062E" w:rsidRDefault="009257B1" w:rsidP="009A04F2">
            <w:pPr>
              <w:pStyle w:val="H1bodytext"/>
              <w:spacing w:before="60" w:after="60"/>
              <w:ind w:left="0"/>
              <w:jc w:val="center"/>
              <w:rPr>
                <w:rFonts w:ascii="Arial" w:hAnsi="Arial" w:cs="Arial"/>
                <w:b/>
                <w:sz w:val="18"/>
              </w:rPr>
            </w:pPr>
            <w:r w:rsidRPr="00DB062E">
              <w:rPr>
                <w:rFonts w:ascii="Arial" w:hAnsi="Arial" w:cs="Arial"/>
                <w:b/>
                <w:sz w:val="18"/>
              </w:rPr>
              <w:t>Code Source</w:t>
            </w:r>
          </w:p>
        </w:tc>
        <w:tc>
          <w:tcPr>
            <w:tcW w:w="1640" w:type="dxa"/>
            <w:tcBorders>
              <w:left w:val="nil"/>
              <w:right w:val="nil"/>
            </w:tcBorders>
            <w:shd w:val="clear" w:color="auto" w:fill="D9D9D9"/>
            <w:vAlign w:val="bottom"/>
          </w:tcPr>
          <w:p w14:paraId="7AD03D89" w14:textId="77777777" w:rsidR="009257B1" w:rsidRPr="00DB062E" w:rsidRDefault="009257B1" w:rsidP="009A04F2">
            <w:pPr>
              <w:pStyle w:val="H1bodytext"/>
              <w:spacing w:before="60" w:after="60"/>
              <w:ind w:left="0"/>
              <w:jc w:val="center"/>
              <w:rPr>
                <w:rFonts w:ascii="Arial" w:hAnsi="Arial" w:cs="Arial"/>
                <w:b/>
                <w:sz w:val="18"/>
              </w:rPr>
            </w:pPr>
            <w:r w:rsidRPr="00DB062E">
              <w:rPr>
                <w:rFonts w:ascii="Arial" w:hAnsi="Arial" w:cs="Arial"/>
                <w:b/>
                <w:sz w:val="18"/>
              </w:rPr>
              <w:t>Version</w:t>
            </w:r>
          </w:p>
        </w:tc>
        <w:tc>
          <w:tcPr>
            <w:tcW w:w="2880" w:type="dxa"/>
            <w:tcBorders>
              <w:left w:val="nil"/>
              <w:right w:val="nil"/>
            </w:tcBorders>
            <w:shd w:val="clear" w:color="auto" w:fill="D9D9D9"/>
            <w:vAlign w:val="bottom"/>
          </w:tcPr>
          <w:p w14:paraId="21D5B206" w14:textId="77777777" w:rsidR="009257B1" w:rsidRPr="00DB062E" w:rsidRDefault="009257B1" w:rsidP="009A04F2">
            <w:pPr>
              <w:pStyle w:val="H1bodytext"/>
              <w:spacing w:before="60" w:after="60"/>
              <w:ind w:left="0"/>
              <w:jc w:val="center"/>
              <w:rPr>
                <w:rFonts w:ascii="Arial" w:hAnsi="Arial" w:cs="Arial"/>
                <w:b/>
                <w:sz w:val="18"/>
              </w:rPr>
            </w:pPr>
            <w:r w:rsidRPr="00DB062E">
              <w:rPr>
                <w:rFonts w:ascii="Arial" w:hAnsi="Arial" w:cs="Arial"/>
                <w:b/>
                <w:sz w:val="18"/>
              </w:rPr>
              <w:t>Executable File</w:t>
            </w:r>
            <w:r>
              <w:rPr>
                <w:rFonts w:ascii="Arial" w:hAnsi="Arial" w:cs="Arial"/>
                <w:b/>
                <w:sz w:val="18"/>
                <w:vertAlign w:val="superscript"/>
              </w:rPr>
              <w:t>1</w:t>
            </w:r>
          </w:p>
        </w:tc>
        <w:tc>
          <w:tcPr>
            <w:tcW w:w="1241" w:type="dxa"/>
            <w:tcBorders>
              <w:left w:val="nil"/>
              <w:right w:val="nil"/>
            </w:tcBorders>
            <w:shd w:val="clear" w:color="auto" w:fill="D9D9D9"/>
            <w:vAlign w:val="bottom"/>
          </w:tcPr>
          <w:p w14:paraId="1E1B5065" w14:textId="77777777" w:rsidR="009257B1" w:rsidRPr="00DB062E" w:rsidRDefault="009257B1" w:rsidP="009A04F2">
            <w:pPr>
              <w:pStyle w:val="H1bodytext"/>
              <w:spacing w:before="60" w:after="60"/>
              <w:ind w:left="0"/>
              <w:jc w:val="center"/>
              <w:rPr>
                <w:rFonts w:ascii="Arial" w:hAnsi="Arial" w:cs="Arial"/>
                <w:b/>
                <w:sz w:val="18"/>
              </w:rPr>
            </w:pPr>
            <w:r w:rsidRPr="00DB062E">
              <w:rPr>
                <w:rFonts w:ascii="Arial" w:hAnsi="Arial" w:cs="Arial"/>
                <w:b/>
                <w:sz w:val="18"/>
              </w:rPr>
              <w:t>Precision</w:t>
            </w:r>
          </w:p>
        </w:tc>
        <w:tc>
          <w:tcPr>
            <w:tcW w:w="3709" w:type="dxa"/>
            <w:tcBorders>
              <w:left w:val="nil"/>
              <w:right w:val="nil"/>
            </w:tcBorders>
            <w:shd w:val="clear" w:color="auto" w:fill="D9D9D9"/>
            <w:vAlign w:val="bottom"/>
          </w:tcPr>
          <w:p w14:paraId="18E7FFB8" w14:textId="77777777" w:rsidR="009257B1" w:rsidRPr="00DB062E" w:rsidRDefault="009257B1" w:rsidP="009A04F2">
            <w:pPr>
              <w:pStyle w:val="H1bodytext"/>
              <w:spacing w:before="60" w:after="60"/>
              <w:ind w:left="0"/>
              <w:jc w:val="center"/>
              <w:rPr>
                <w:rFonts w:ascii="Arial" w:hAnsi="Arial" w:cs="Arial"/>
                <w:b/>
                <w:sz w:val="18"/>
              </w:rPr>
            </w:pPr>
            <w:r w:rsidRPr="00DB062E">
              <w:rPr>
                <w:rFonts w:ascii="Arial" w:hAnsi="Arial" w:cs="Arial"/>
                <w:b/>
                <w:sz w:val="18"/>
              </w:rPr>
              <w:t>MD5 Signature</w:t>
            </w:r>
          </w:p>
        </w:tc>
      </w:tr>
      <w:tr w:rsidR="009257B1" w:rsidRPr="00DB062E" w14:paraId="5E0E506A" w14:textId="77777777" w:rsidTr="00623D08">
        <w:trPr>
          <w:jc w:val="center"/>
        </w:trPr>
        <w:tc>
          <w:tcPr>
            <w:tcW w:w="2100" w:type="dxa"/>
            <w:vMerge w:val="restart"/>
            <w:tcBorders>
              <w:left w:val="nil"/>
              <w:right w:val="nil"/>
            </w:tcBorders>
            <w:shd w:val="clear" w:color="auto" w:fill="auto"/>
            <w:vAlign w:val="center"/>
          </w:tcPr>
          <w:p w14:paraId="0DB6105B"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MODFLOW-2000</w:t>
            </w:r>
          </w:p>
        </w:tc>
        <w:tc>
          <w:tcPr>
            <w:tcW w:w="1390" w:type="dxa"/>
            <w:vMerge w:val="restart"/>
            <w:tcBorders>
              <w:left w:val="nil"/>
              <w:right w:val="nil"/>
            </w:tcBorders>
            <w:vAlign w:val="center"/>
          </w:tcPr>
          <w:p w14:paraId="1C9E2796" w14:textId="77777777" w:rsidR="009257B1" w:rsidRPr="00DB062E" w:rsidRDefault="009257B1" w:rsidP="00594CD1">
            <w:pPr>
              <w:pStyle w:val="H1bodytext"/>
              <w:spacing w:before="60" w:after="60"/>
              <w:ind w:left="0"/>
              <w:rPr>
                <w:rFonts w:ascii="Arial" w:hAnsi="Arial" w:cs="Arial"/>
                <w:sz w:val="18"/>
              </w:rPr>
            </w:pPr>
            <w:r w:rsidRPr="00DB062E">
              <w:rPr>
                <w:rFonts w:ascii="Arial" w:hAnsi="Arial" w:cs="Arial"/>
                <w:sz w:val="18"/>
              </w:rPr>
              <w:t>USGS</w:t>
            </w:r>
            <w:r w:rsidR="00FF7E30">
              <w:rPr>
                <w:rFonts w:ascii="Arial" w:hAnsi="Arial" w:cs="Arial"/>
                <w:sz w:val="18"/>
              </w:rPr>
              <w:t xml:space="preserve"> </w:t>
            </w:r>
            <w:r w:rsidR="00FF7E30">
              <w:rPr>
                <w:rFonts w:ascii="Arial" w:hAnsi="Arial" w:cs="Arial"/>
                <w:sz w:val="18"/>
                <w:vertAlign w:val="superscript"/>
              </w:rPr>
              <w:t>1</w:t>
            </w:r>
          </w:p>
        </w:tc>
        <w:tc>
          <w:tcPr>
            <w:tcW w:w="1640" w:type="dxa"/>
            <w:vMerge w:val="restart"/>
            <w:tcBorders>
              <w:left w:val="nil"/>
              <w:right w:val="nil"/>
            </w:tcBorders>
            <w:vAlign w:val="center"/>
          </w:tcPr>
          <w:p w14:paraId="7A6165A1" w14:textId="4433B85E" w:rsidR="009257B1" w:rsidRPr="00DB062E" w:rsidRDefault="0044635D" w:rsidP="00A2128F">
            <w:pPr>
              <w:pStyle w:val="H1bodytext"/>
              <w:spacing w:before="60" w:after="60"/>
              <w:ind w:left="0"/>
              <w:rPr>
                <w:rFonts w:ascii="Arial" w:hAnsi="Arial" w:cs="Arial"/>
                <w:sz w:val="18"/>
              </w:rPr>
            </w:pPr>
            <w:r>
              <w:rPr>
                <w:rFonts w:ascii="Arial" w:hAnsi="Arial" w:cs="Arial"/>
                <w:sz w:val="18"/>
              </w:rPr>
              <w:t xml:space="preserve">Build </w:t>
            </w:r>
            <w:r w:rsidR="00A2128F">
              <w:rPr>
                <w:rFonts w:ascii="Arial" w:hAnsi="Arial" w:cs="Arial"/>
                <w:sz w:val="18"/>
              </w:rPr>
              <w:t xml:space="preserve">8 </w:t>
            </w:r>
            <w:r>
              <w:rPr>
                <w:rFonts w:ascii="Arial" w:hAnsi="Arial" w:cs="Arial"/>
                <w:sz w:val="18"/>
              </w:rPr>
              <w:t>(</w:t>
            </w:r>
            <w:r w:rsidR="009257B1" w:rsidRPr="00DB062E">
              <w:rPr>
                <w:rFonts w:ascii="Arial" w:hAnsi="Arial" w:cs="Arial"/>
                <w:sz w:val="18"/>
              </w:rPr>
              <w:t>1.19.01</w:t>
            </w:r>
            <w:r>
              <w:rPr>
                <w:rFonts w:ascii="Arial" w:hAnsi="Arial" w:cs="Arial"/>
                <w:sz w:val="18"/>
              </w:rPr>
              <w:t>)</w:t>
            </w:r>
          </w:p>
        </w:tc>
        <w:tc>
          <w:tcPr>
            <w:tcW w:w="2880" w:type="dxa"/>
            <w:tcBorders>
              <w:left w:val="nil"/>
              <w:right w:val="nil"/>
            </w:tcBorders>
            <w:shd w:val="clear" w:color="auto" w:fill="auto"/>
            <w:vAlign w:val="center"/>
          </w:tcPr>
          <w:p w14:paraId="0584BDEA" w14:textId="0F34D6FA" w:rsidR="009257B1" w:rsidRPr="00DB062E" w:rsidRDefault="00324F5A" w:rsidP="00A2128F">
            <w:pPr>
              <w:pStyle w:val="H1bodytext"/>
              <w:spacing w:before="60" w:after="60"/>
              <w:ind w:left="0"/>
              <w:rPr>
                <w:rFonts w:ascii="Arial" w:hAnsi="Arial" w:cs="Arial"/>
                <w:sz w:val="18"/>
              </w:rPr>
            </w:pPr>
            <w:r w:rsidRPr="00324F5A">
              <w:rPr>
                <w:rFonts w:ascii="Arial" w:hAnsi="Arial" w:cs="Arial"/>
                <w:sz w:val="18"/>
              </w:rPr>
              <w:t>mf2k-</w:t>
            </w:r>
            <w:r w:rsidR="00A2128F" w:rsidRPr="00324F5A">
              <w:rPr>
                <w:rFonts w:ascii="Arial" w:hAnsi="Arial" w:cs="Arial"/>
                <w:sz w:val="18"/>
              </w:rPr>
              <w:t>chprc0</w:t>
            </w:r>
            <w:r w:rsidR="00A2128F">
              <w:rPr>
                <w:rFonts w:ascii="Arial" w:hAnsi="Arial" w:cs="Arial"/>
                <w:sz w:val="18"/>
              </w:rPr>
              <w:t>8</w:t>
            </w:r>
            <w:r w:rsidR="00A2128F" w:rsidRPr="00324F5A">
              <w:rPr>
                <w:rFonts w:ascii="Arial" w:hAnsi="Arial" w:cs="Arial"/>
                <w:sz w:val="18"/>
              </w:rPr>
              <w:t>spl</w:t>
            </w:r>
            <w:r w:rsidRPr="00324F5A">
              <w:rPr>
                <w:rFonts w:ascii="Arial" w:hAnsi="Arial" w:cs="Arial"/>
                <w:sz w:val="18"/>
              </w:rPr>
              <w:t>.exe</w:t>
            </w:r>
            <w:r w:rsidRPr="00324F5A" w:rsidDel="00324F5A">
              <w:rPr>
                <w:rFonts w:ascii="Arial" w:hAnsi="Arial" w:cs="Arial"/>
                <w:sz w:val="18"/>
              </w:rPr>
              <w:t xml:space="preserve"> </w:t>
            </w:r>
            <w:r w:rsidR="009C019A">
              <w:rPr>
                <w:rFonts w:ascii="Arial" w:hAnsi="Arial" w:cs="Arial"/>
                <w:sz w:val="18"/>
                <w:vertAlign w:val="superscript"/>
              </w:rPr>
              <w:t>2</w:t>
            </w:r>
          </w:p>
        </w:tc>
        <w:tc>
          <w:tcPr>
            <w:tcW w:w="1241" w:type="dxa"/>
            <w:tcBorders>
              <w:left w:val="nil"/>
              <w:right w:val="nil"/>
            </w:tcBorders>
            <w:shd w:val="clear" w:color="auto" w:fill="auto"/>
            <w:vAlign w:val="center"/>
          </w:tcPr>
          <w:p w14:paraId="50766730"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Single</w:t>
            </w:r>
          </w:p>
        </w:tc>
        <w:tc>
          <w:tcPr>
            <w:tcW w:w="3709" w:type="dxa"/>
            <w:tcBorders>
              <w:left w:val="nil"/>
              <w:right w:val="nil"/>
            </w:tcBorders>
            <w:shd w:val="clear" w:color="auto" w:fill="auto"/>
            <w:vAlign w:val="center"/>
          </w:tcPr>
          <w:p w14:paraId="69618A94" w14:textId="77777777" w:rsidR="009257B1" w:rsidRPr="00DB062E" w:rsidRDefault="00324F5A" w:rsidP="009A04F2">
            <w:pPr>
              <w:pStyle w:val="H1bodytext"/>
              <w:spacing w:before="60" w:after="60"/>
              <w:ind w:left="0"/>
              <w:rPr>
                <w:rFonts w:ascii="Courier New" w:hAnsi="Courier New" w:cs="Courier New"/>
                <w:sz w:val="18"/>
                <w:szCs w:val="18"/>
              </w:rPr>
            </w:pPr>
            <w:r w:rsidRPr="00324F5A">
              <w:rPr>
                <w:rFonts w:ascii="Courier New" w:hAnsi="Courier New" w:cs="Courier New"/>
                <w:sz w:val="18"/>
                <w:szCs w:val="18"/>
              </w:rPr>
              <w:t>EAF037703ADD2C62CDD9CBC47468D2F6</w:t>
            </w:r>
          </w:p>
        </w:tc>
      </w:tr>
      <w:tr w:rsidR="009257B1" w:rsidRPr="00DB062E" w14:paraId="606EBC2D" w14:textId="77777777" w:rsidTr="00623D08">
        <w:trPr>
          <w:jc w:val="center"/>
        </w:trPr>
        <w:tc>
          <w:tcPr>
            <w:tcW w:w="2100" w:type="dxa"/>
            <w:vMerge/>
            <w:tcBorders>
              <w:left w:val="nil"/>
              <w:right w:val="nil"/>
            </w:tcBorders>
            <w:shd w:val="clear" w:color="auto" w:fill="auto"/>
            <w:vAlign w:val="center"/>
          </w:tcPr>
          <w:p w14:paraId="662FEDFD" w14:textId="77777777" w:rsidR="009257B1" w:rsidRPr="00DB062E" w:rsidRDefault="009257B1" w:rsidP="009A04F2">
            <w:pPr>
              <w:pStyle w:val="H1bodytext"/>
              <w:spacing w:before="60" w:after="60"/>
              <w:ind w:left="0"/>
              <w:rPr>
                <w:rFonts w:ascii="Arial" w:hAnsi="Arial" w:cs="Arial"/>
                <w:sz w:val="18"/>
              </w:rPr>
            </w:pPr>
          </w:p>
        </w:tc>
        <w:tc>
          <w:tcPr>
            <w:tcW w:w="1390" w:type="dxa"/>
            <w:vMerge/>
            <w:tcBorders>
              <w:left w:val="nil"/>
              <w:right w:val="nil"/>
            </w:tcBorders>
            <w:vAlign w:val="center"/>
          </w:tcPr>
          <w:p w14:paraId="57C9E9EF" w14:textId="77777777" w:rsidR="009257B1" w:rsidRPr="00DB062E" w:rsidRDefault="009257B1" w:rsidP="009A04F2">
            <w:pPr>
              <w:pStyle w:val="H1bodytext"/>
              <w:spacing w:before="60" w:after="60"/>
              <w:ind w:left="0"/>
              <w:rPr>
                <w:rFonts w:ascii="Arial" w:hAnsi="Arial" w:cs="Arial"/>
                <w:sz w:val="18"/>
              </w:rPr>
            </w:pPr>
          </w:p>
        </w:tc>
        <w:tc>
          <w:tcPr>
            <w:tcW w:w="1640" w:type="dxa"/>
            <w:vMerge/>
            <w:tcBorders>
              <w:left w:val="nil"/>
              <w:right w:val="nil"/>
            </w:tcBorders>
            <w:vAlign w:val="center"/>
          </w:tcPr>
          <w:p w14:paraId="78206CA8" w14:textId="77777777" w:rsidR="009257B1" w:rsidRPr="00DB062E" w:rsidRDefault="009257B1" w:rsidP="009A04F2">
            <w:pPr>
              <w:pStyle w:val="H1bodytext"/>
              <w:spacing w:before="60" w:after="60"/>
              <w:ind w:left="0"/>
              <w:rPr>
                <w:rFonts w:ascii="Arial" w:hAnsi="Arial" w:cs="Arial"/>
                <w:sz w:val="18"/>
              </w:rPr>
            </w:pPr>
          </w:p>
        </w:tc>
        <w:tc>
          <w:tcPr>
            <w:tcW w:w="2880" w:type="dxa"/>
            <w:tcBorders>
              <w:left w:val="nil"/>
              <w:right w:val="nil"/>
            </w:tcBorders>
            <w:shd w:val="clear" w:color="auto" w:fill="auto"/>
            <w:vAlign w:val="center"/>
          </w:tcPr>
          <w:p w14:paraId="0EF56C62" w14:textId="7927ECB7" w:rsidR="009257B1" w:rsidRPr="00DB062E" w:rsidRDefault="00324F5A" w:rsidP="00A2128F">
            <w:pPr>
              <w:pStyle w:val="H1bodytext"/>
              <w:spacing w:before="60" w:after="60"/>
              <w:ind w:left="0"/>
              <w:rPr>
                <w:rFonts w:ascii="Arial" w:hAnsi="Arial" w:cs="Arial"/>
                <w:sz w:val="18"/>
              </w:rPr>
            </w:pPr>
            <w:r w:rsidRPr="00324F5A">
              <w:rPr>
                <w:rFonts w:ascii="Arial" w:hAnsi="Arial" w:cs="Arial"/>
                <w:sz w:val="18"/>
              </w:rPr>
              <w:t>mf2k-</w:t>
            </w:r>
            <w:r w:rsidR="00A2128F" w:rsidRPr="00324F5A">
              <w:rPr>
                <w:rFonts w:ascii="Arial" w:hAnsi="Arial" w:cs="Arial"/>
                <w:sz w:val="18"/>
              </w:rPr>
              <w:t>chprc0</w:t>
            </w:r>
            <w:r w:rsidR="00A2128F">
              <w:rPr>
                <w:rFonts w:ascii="Arial" w:hAnsi="Arial" w:cs="Arial"/>
                <w:sz w:val="18"/>
              </w:rPr>
              <w:t>8</w:t>
            </w:r>
            <w:r w:rsidR="00A2128F" w:rsidRPr="00324F5A">
              <w:rPr>
                <w:rFonts w:ascii="Arial" w:hAnsi="Arial" w:cs="Arial"/>
                <w:sz w:val="18"/>
              </w:rPr>
              <w:t>dpl</w:t>
            </w:r>
            <w:r w:rsidRPr="00324F5A">
              <w:rPr>
                <w:rFonts w:ascii="Arial" w:hAnsi="Arial" w:cs="Arial"/>
                <w:sz w:val="18"/>
              </w:rPr>
              <w:t>.exe</w:t>
            </w:r>
            <w:r w:rsidRPr="00324F5A" w:rsidDel="00324F5A">
              <w:rPr>
                <w:rFonts w:ascii="Arial" w:hAnsi="Arial" w:cs="Arial"/>
                <w:sz w:val="18"/>
              </w:rPr>
              <w:t xml:space="preserve"> </w:t>
            </w:r>
            <w:r w:rsidR="009C019A">
              <w:rPr>
                <w:rFonts w:ascii="Arial" w:hAnsi="Arial" w:cs="Arial"/>
                <w:sz w:val="18"/>
                <w:vertAlign w:val="superscript"/>
              </w:rPr>
              <w:t>2</w:t>
            </w:r>
          </w:p>
        </w:tc>
        <w:tc>
          <w:tcPr>
            <w:tcW w:w="1241" w:type="dxa"/>
            <w:tcBorders>
              <w:left w:val="nil"/>
              <w:right w:val="nil"/>
            </w:tcBorders>
            <w:shd w:val="clear" w:color="auto" w:fill="auto"/>
            <w:vAlign w:val="center"/>
          </w:tcPr>
          <w:p w14:paraId="784BAF1C"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Double</w:t>
            </w:r>
          </w:p>
        </w:tc>
        <w:tc>
          <w:tcPr>
            <w:tcW w:w="3709" w:type="dxa"/>
            <w:tcBorders>
              <w:left w:val="nil"/>
              <w:right w:val="nil"/>
            </w:tcBorders>
            <w:shd w:val="clear" w:color="auto" w:fill="auto"/>
            <w:vAlign w:val="center"/>
          </w:tcPr>
          <w:p w14:paraId="0A89B844" w14:textId="77777777" w:rsidR="009257B1" w:rsidRPr="00DB062E" w:rsidRDefault="00324F5A" w:rsidP="009A04F2">
            <w:pPr>
              <w:pStyle w:val="H1bodytext"/>
              <w:spacing w:before="60" w:after="60"/>
              <w:ind w:left="0"/>
              <w:rPr>
                <w:rFonts w:ascii="Courier New" w:hAnsi="Courier New" w:cs="Courier New"/>
                <w:sz w:val="18"/>
              </w:rPr>
            </w:pPr>
            <w:r w:rsidRPr="00324F5A">
              <w:rPr>
                <w:rFonts w:ascii="Courier New" w:hAnsi="Courier New" w:cs="Courier New"/>
                <w:sz w:val="18"/>
              </w:rPr>
              <w:t>919F74196F5FB5BF0364FC373011B507</w:t>
            </w:r>
          </w:p>
        </w:tc>
      </w:tr>
      <w:tr w:rsidR="009257B1" w:rsidRPr="00DB062E" w14:paraId="525E3912" w14:textId="77777777" w:rsidTr="00623D08">
        <w:trPr>
          <w:jc w:val="center"/>
        </w:trPr>
        <w:tc>
          <w:tcPr>
            <w:tcW w:w="2100" w:type="dxa"/>
            <w:vMerge w:val="restart"/>
            <w:tcBorders>
              <w:left w:val="nil"/>
              <w:right w:val="nil"/>
            </w:tcBorders>
            <w:shd w:val="clear" w:color="auto" w:fill="auto"/>
            <w:vAlign w:val="center"/>
          </w:tcPr>
          <w:p w14:paraId="13360263"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MODFLOW-2000-MST</w:t>
            </w:r>
          </w:p>
        </w:tc>
        <w:tc>
          <w:tcPr>
            <w:tcW w:w="1390" w:type="dxa"/>
            <w:vMerge w:val="restart"/>
            <w:tcBorders>
              <w:left w:val="nil"/>
              <w:right w:val="nil"/>
            </w:tcBorders>
            <w:vAlign w:val="center"/>
          </w:tcPr>
          <w:p w14:paraId="1A0642FE" w14:textId="77777777" w:rsidR="009257B1" w:rsidRPr="00DB062E" w:rsidRDefault="009257B1" w:rsidP="00594CD1">
            <w:pPr>
              <w:pStyle w:val="H1bodytext"/>
              <w:spacing w:before="60" w:after="60"/>
              <w:ind w:left="0"/>
              <w:rPr>
                <w:rFonts w:ascii="Arial" w:hAnsi="Arial" w:cs="Arial"/>
                <w:sz w:val="18"/>
              </w:rPr>
            </w:pPr>
            <w:r w:rsidRPr="00DB062E">
              <w:rPr>
                <w:rFonts w:ascii="Arial" w:hAnsi="Arial" w:cs="Arial"/>
                <w:sz w:val="18"/>
              </w:rPr>
              <w:t>SSPA</w:t>
            </w:r>
            <w:r w:rsidR="00FF7E30">
              <w:rPr>
                <w:rFonts w:ascii="Arial" w:hAnsi="Arial" w:cs="Arial"/>
                <w:sz w:val="18"/>
              </w:rPr>
              <w:t xml:space="preserve"> </w:t>
            </w:r>
            <w:r w:rsidR="00FF7E30">
              <w:rPr>
                <w:rFonts w:ascii="Arial" w:hAnsi="Arial" w:cs="Arial"/>
                <w:sz w:val="18"/>
                <w:vertAlign w:val="superscript"/>
              </w:rPr>
              <w:t>3</w:t>
            </w:r>
          </w:p>
        </w:tc>
        <w:tc>
          <w:tcPr>
            <w:tcW w:w="1640" w:type="dxa"/>
            <w:vMerge w:val="restart"/>
            <w:tcBorders>
              <w:left w:val="nil"/>
              <w:right w:val="nil"/>
            </w:tcBorders>
            <w:vAlign w:val="center"/>
          </w:tcPr>
          <w:p w14:paraId="7D44D87F" w14:textId="2398742C" w:rsidR="009257B1" w:rsidRPr="00DB062E" w:rsidRDefault="009257B1" w:rsidP="00426BD9">
            <w:pPr>
              <w:pStyle w:val="H1bodytext"/>
              <w:spacing w:before="60" w:after="60"/>
              <w:ind w:left="0"/>
              <w:rPr>
                <w:rFonts w:ascii="Arial" w:hAnsi="Arial" w:cs="Arial"/>
                <w:sz w:val="18"/>
              </w:rPr>
            </w:pPr>
            <w:r w:rsidRPr="00DB062E">
              <w:rPr>
                <w:rFonts w:ascii="Arial" w:hAnsi="Arial" w:cs="Arial"/>
                <w:sz w:val="18"/>
              </w:rPr>
              <w:t xml:space="preserve">Build </w:t>
            </w:r>
            <w:r w:rsidR="00426BD9">
              <w:rPr>
                <w:rFonts w:ascii="Arial" w:hAnsi="Arial" w:cs="Arial"/>
                <w:sz w:val="18"/>
              </w:rPr>
              <w:t>8</w:t>
            </w:r>
            <w:r w:rsidR="00426BD9" w:rsidRPr="00DB062E">
              <w:rPr>
                <w:rFonts w:ascii="Arial" w:hAnsi="Arial" w:cs="Arial"/>
                <w:sz w:val="18"/>
              </w:rPr>
              <w:t xml:space="preserve"> </w:t>
            </w:r>
            <w:r w:rsidRPr="00DB062E">
              <w:rPr>
                <w:rFonts w:ascii="Arial" w:hAnsi="Arial" w:cs="Arial"/>
                <w:sz w:val="18"/>
              </w:rPr>
              <w:t>(1.19.01)</w:t>
            </w:r>
          </w:p>
        </w:tc>
        <w:tc>
          <w:tcPr>
            <w:tcW w:w="2880" w:type="dxa"/>
            <w:tcBorders>
              <w:left w:val="nil"/>
              <w:right w:val="nil"/>
            </w:tcBorders>
            <w:shd w:val="clear" w:color="auto" w:fill="auto"/>
            <w:vAlign w:val="center"/>
          </w:tcPr>
          <w:p w14:paraId="55327240" w14:textId="2AAD80EC" w:rsidR="009257B1" w:rsidRPr="00DB062E" w:rsidRDefault="00324F5A" w:rsidP="0085083F">
            <w:pPr>
              <w:pStyle w:val="H1bodytext"/>
              <w:spacing w:before="60" w:after="60"/>
              <w:ind w:left="0"/>
              <w:rPr>
                <w:rFonts w:ascii="Arial" w:hAnsi="Arial" w:cs="Arial"/>
                <w:sz w:val="18"/>
              </w:rPr>
            </w:pPr>
            <w:r w:rsidRPr="00324F5A">
              <w:rPr>
                <w:rFonts w:ascii="Arial" w:hAnsi="Arial" w:cs="Arial"/>
                <w:sz w:val="18"/>
              </w:rPr>
              <w:t>mf2k-mst-</w:t>
            </w:r>
            <w:r w:rsidR="0085083F" w:rsidRPr="00324F5A">
              <w:rPr>
                <w:rFonts w:ascii="Arial" w:hAnsi="Arial" w:cs="Arial"/>
                <w:sz w:val="18"/>
              </w:rPr>
              <w:t>chprc0</w:t>
            </w:r>
            <w:r w:rsidR="0085083F">
              <w:rPr>
                <w:rFonts w:ascii="Arial" w:hAnsi="Arial" w:cs="Arial"/>
                <w:sz w:val="18"/>
              </w:rPr>
              <w:t>8</w:t>
            </w:r>
            <w:r w:rsidR="0085083F" w:rsidRPr="00324F5A">
              <w:rPr>
                <w:rFonts w:ascii="Arial" w:hAnsi="Arial" w:cs="Arial"/>
                <w:sz w:val="18"/>
              </w:rPr>
              <w:t>spv</w:t>
            </w:r>
            <w:r w:rsidRPr="00324F5A">
              <w:rPr>
                <w:rFonts w:ascii="Arial" w:hAnsi="Arial" w:cs="Arial"/>
                <w:sz w:val="18"/>
              </w:rPr>
              <w:t>.exe</w:t>
            </w:r>
            <w:r w:rsidR="00FF7E30" w:rsidRPr="00EA5770">
              <w:rPr>
                <w:rFonts w:ascii="Arial" w:hAnsi="Arial" w:cs="Arial"/>
                <w:sz w:val="18"/>
                <w:vertAlign w:val="superscript"/>
              </w:rPr>
              <w:t xml:space="preserve"> 4</w:t>
            </w:r>
          </w:p>
        </w:tc>
        <w:tc>
          <w:tcPr>
            <w:tcW w:w="1241" w:type="dxa"/>
            <w:tcBorders>
              <w:left w:val="nil"/>
              <w:right w:val="nil"/>
            </w:tcBorders>
            <w:shd w:val="clear" w:color="auto" w:fill="auto"/>
            <w:vAlign w:val="center"/>
          </w:tcPr>
          <w:p w14:paraId="0B55F3AB"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Single</w:t>
            </w:r>
          </w:p>
        </w:tc>
        <w:tc>
          <w:tcPr>
            <w:tcW w:w="3709" w:type="dxa"/>
            <w:tcBorders>
              <w:left w:val="nil"/>
              <w:right w:val="nil"/>
            </w:tcBorders>
            <w:shd w:val="clear" w:color="auto" w:fill="auto"/>
            <w:vAlign w:val="center"/>
          </w:tcPr>
          <w:p w14:paraId="1B2FC16D" w14:textId="5D379568" w:rsidR="009257B1" w:rsidRDefault="009257B1" w:rsidP="009A04F2">
            <w:pPr>
              <w:pStyle w:val="H1bodytext"/>
              <w:spacing w:before="60" w:after="60"/>
              <w:ind w:left="0"/>
              <w:rPr>
                <w:rFonts w:ascii="Courier New" w:hAnsi="Courier New" w:cs="Courier New"/>
                <w:sz w:val="18"/>
              </w:rPr>
            </w:pPr>
          </w:p>
          <w:p w14:paraId="7B71A89B" w14:textId="6068907B" w:rsidR="00F94553" w:rsidRPr="009F3EE4" w:rsidRDefault="00F94553" w:rsidP="009A04F2">
            <w:pPr>
              <w:pStyle w:val="H1bodytext"/>
              <w:spacing w:before="60" w:after="60"/>
              <w:ind w:left="0"/>
              <w:rPr>
                <w:rFonts w:ascii="Courier New" w:hAnsi="Courier New" w:cs="Courier New"/>
                <w:caps/>
                <w:sz w:val="18"/>
                <w:szCs w:val="18"/>
              </w:rPr>
            </w:pPr>
            <w:r w:rsidRPr="008F6E9C">
              <w:rPr>
                <w:rFonts w:ascii="Courier New" w:hAnsi="Courier New" w:cs="Courier New"/>
                <w:caps/>
                <w:sz w:val="18"/>
                <w:szCs w:val="18"/>
              </w:rPr>
              <w:t>ceb80288c616e0552e4ce5a2d4719387</w:t>
            </w:r>
          </w:p>
        </w:tc>
      </w:tr>
      <w:tr w:rsidR="009257B1" w:rsidRPr="00DB062E" w14:paraId="6024FC44" w14:textId="77777777" w:rsidTr="00623D08">
        <w:trPr>
          <w:jc w:val="center"/>
        </w:trPr>
        <w:tc>
          <w:tcPr>
            <w:tcW w:w="2100" w:type="dxa"/>
            <w:vMerge/>
            <w:tcBorders>
              <w:left w:val="nil"/>
              <w:right w:val="nil"/>
            </w:tcBorders>
            <w:shd w:val="clear" w:color="auto" w:fill="auto"/>
            <w:vAlign w:val="center"/>
          </w:tcPr>
          <w:p w14:paraId="03C03DA3" w14:textId="77777777" w:rsidR="009257B1" w:rsidRPr="00DB062E" w:rsidRDefault="009257B1" w:rsidP="009A04F2">
            <w:pPr>
              <w:pStyle w:val="H1bodytext"/>
              <w:spacing w:before="60" w:after="60"/>
              <w:ind w:left="0"/>
              <w:rPr>
                <w:rFonts w:ascii="Arial" w:hAnsi="Arial" w:cs="Arial"/>
                <w:sz w:val="18"/>
              </w:rPr>
            </w:pPr>
          </w:p>
        </w:tc>
        <w:tc>
          <w:tcPr>
            <w:tcW w:w="1390" w:type="dxa"/>
            <w:vMerge/>
            <w:tcBorders>
              <w:left w:val="nil"/>
              <w:right w:val="nil"/>
            </w:tcBorders>
            <w:vAlign w:val="center"/>
          </w:tcPr>
          <w:p w14:paraId="01093E61" w14:textId="77777777" w:rsidR="009257B1" w:rsidRPr="00DB062E" w:rsidRDefault="009257B1" w:rsidP="009A04F2">
            <w:pPr>
              <w:pStyle w:val="H1bodytext"/>
              <w:spacing w:before="60" w:after="60"/>
              <w:ind w:left="0"/>
              <w:rPr>
                <w:rFonts w:ascii="Arial" w:hAnsi="Arial" w:cs="Arial"/>
                <w:sz w:val="18"/>
              </w:rPr>
            </w:pPr>
          </w:p>
        </w:tc>
        <w:tc>
          <w:tcPr>
            <w:tcW w:w="1640" w:type="dxa"/>
            <w:vMerge/>
            <w:tcBorders>
              <w:left w:val="nil"/>
              <w:right w:val="nil"/>
            </w:tcBorders>
            <w:vAlign w:val="center"/>
          </w:tcPr>
          <w:p w14:paraId="5AAAD080" w14:textId="77777777" w:rsidR="009257B1" w:rsidRPr="00DB062E" w:rsidRDefault="009257B1" w:rsidP="009A04F2">
            <w:pPr>
              <w:pStyle w:val="H1bodytext"/>
              <w:spacing w:before="60" w:after="60"/>
              <w:ind w:left="0"/>
              <w:rPr>
                <w:rFonts w:ascii="Arial" w:hAnsi="Arial" w:cs="Arial"/>
                <w:sz w:val="18"/>
              </w:rPr>
            </w:pPr>
          </w:p>
        </w:tc>
        <w:tc>
          <w:tcPr>
            <w:tcW w:w="2880" w:type="dxa"/>
            <w:tcBorders>
              <w:left w:val="nil"/>
              <w:right w:val="nil"/>
            </w:tcBorders>
            <w:shd w:val="clear" w:color="auto" w:fill="auto"/>
            <w:vAlign w:val="center"/>
          </w:tcPr>
          <w:p w14:paraId="660DA05B" w14:textId="386B8F0C" w:rsidR="009257B1" w:rsidRPr="00DB062E" w:rsidRDefault="00324F5A" w:rsidP="0085083F">
            <w:pPr>
              <w:pStyle w:val="H1bodytext"/>
              <w:spacing w:before="60" w:after="60"/>
              <w:ind w:left="0"/>
              <w:rPr>
                <w:rFonts w:ascii="Arial" w:hAnsi="Arial" w:cs="Arial"/>
                <w:sz w:val="18"/>
              </w:rPr>
            </w:pPr>
            <w:r w:rsidRPr="00324F5A">
              <w:rPr>
                <w:rFonts w:ascii="Arial" w:hAnsi="Arial" w:cs="Arial"/>
                <w:sz w:val="18"/>
              </w:rPr>
              <w:t>mf2k-mst-</w:t>
            </w:r>
            <w:r w:rsidR="0085083F" w:rsidRPr="00324F5A">
              <w:rPr>
                <w:rFonts w:ascii="Arial" w:hAnsi="Arial" w:cs="Arial"/>
                <w:sz w:val="18"/>
              </w:rPr>
              <w:t>chprc0</w:t>
            </w:r>
            <w:r w:rsidR="0085083F">
              <w:rPr>
                <w:rFonts w:ascii="Arial" w:hAnsi="Arial" w:cs="Arial"/>
                <w:sz w:val="18"/>
              </w:rPr>
              <w:t>8</w:t>
            </w:r>
            <w:r w:rsidR="0085083F" w:rsidRPr="00324F5A">
              <w:rPr>
                <w:rFonts w:ascii="Arial" w:hAnsi="Arial" w:cs="Arial"/>
                <w:sz w:val="18"/>
              </w:rPr>
              <w:t>dpv</w:t>
            </w:r>
            <w:r w:rsidRPr="00324F5A">
              <w:rPr>
                <w:rFonts w:ascii="Arial" w:hAnsi="Arial" w:cs="Arial"/>
                <w:sz w:val="18"/>
              </w:rPr>
              <w:t>.exe</w:t>
            </w:r>
            <w:r w:rsidR="00FF7E30" w:rsidRPr="000853A0">
              <w:rPr>
                <w:rFonts w:ascii="Arial" w:hAnsi="Arial" w:cs="Arial"/>
                <w:sz w:val="18"/>
                <w:vertAlign w:val="superscript"/>
              </w:rPr>
              <w:t xml:space="preserve"> 4</w:t>
            </w:r>
          </w:p>
        </w:tc>
        <w:tc>
          <w:tcPr>
            <w:tcW w:w="1241" w:type="dxa"/>
            <w:tcBorders>
              <w:left w:val="nil"/>
              <w:right w:val="nil"/>
            </w:tcBorders>
            <w:shd w:val="clear" w:color="auto" w:fill="auto"/>
            <w:vAlign w:val="center"/>
          </w:tcPr>
          <w:p w14:paraId="33CDB0E8"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Double</w:t>
            </w:r>
          </w:p>
        </w:tc>
        <w:tc>
          <w:tcPr>
            <w:tcW w:w="3709" w:type="dxa"/>
            <w:tcBorders>
              <w:left w:val="nil"/>
              <w:right w:val="nil"/>
            </w:tcBorders>
            <w:shd w:val="clear" w:color="auto" w:fill="auto"/>
            <w:vAlign w:val="center"/>
          </w:tcPr>
          <w:p w14:paraId="750872B2" w14:textId="5B0DB272" w:rsidR="009257B1" w:rsidRPr="00DB062E" w:rsidRDefault="00F94553" w:rsidP="009A04F2">
            <w:pPr>
              <w:pStyle w:val="H1bodytext"/>
              <w:spacing w:before="60" w:after="60"/>
              <w:ind w:left="0"/>
              <w:rPr>
                <w:rFonts w:ascii="Courier New" w:hAnsi="Courier New" w:cs="Courier New"/>
                <w:sz w:val="18"/>
              </w:rPr>
            </w:pPr>
            <w:r>
              <w:rPr>
                <w:rFonts w:ascii="Lucida Console" w:hAnsi="Lucida Console" w:cs="Lucida Console"/>
                <w:sz w:val="18"/>
                <w:szCs w:val="18"/>
              </w:rPr>
              <w:t xml:space="preserve"> </w:t>
            </w:r>
            <w:r w:rsidRPr="004E6654">
              <w:rPr>
                <w:rFonts w:ascii="Courier New" w:hAnsi="Courier New" w:cs="Courier New"/>
                <w:caps/>
                <w:sz w:val="18"/>
                <w:szCs w:val="18"/>
              </w:rPr>
              <w:t>4e7f29dd5496d2cba7144adacb13daad</w:t>
            </w:r>
          </w:p>
        </w:tc>
      </w:tr>
      <w:tr w:rsidR="00D07072" w:rsidRPr="00DB062E" w14:paraId="154FA3CA" w14:textId="77777777" w:rsidTr="00623D08">
        <w:trPr>
          <w:jc w:val="center"/>
        </w:trPr>
        <w:tc>
          <w:tcPr>
            <w:tcW w:w="2100" w:type="dxa"/>
            <w:vMerge w:val="restart"/>
            <w:tcBorders>
              <w:left w:val="nil"/>
              <w:right w:val="nil"/>
            </w:tcBorders>
            <w:shd w:val="clear" w:color="auto" w:fill="auto"/>
            <w:vAlign w:val="center"/>
          </w:tcPr>
          <w:p w14:paraId="05EEA23C" w14:textId="77777777" w:rsidR="00D07072" w:rsidRDefault="004B0B51" w:rsidP="0044635D">
            <w:pPr>
              <w:pStyle w:val="H1bodytext"/>
              <w:spacing w:before="60" w:after="60"/>
              <w:ind w:left="0"/>
              <w:rPr>
                <w:rFonts w:ascii="Arial" w:hAnsi="Arial" w:cs="Arial"/>
                <w:sz w:val="18"/>
              </w:rPr>
            </w:pPr>
            <w:r>
              <w:rPr>
                <w:rFonts w:ascii="Arial" w:hAnsi="Arial" w:cs="Arial"/>
                <w:sz w:val="18"/>
              </w:rPr>
              <w:t>MODFLOW-USG</w:t>
            </w:r>
          </w:p>
        </w:tc>
        <w:tc>
          <w:tcPr>
            <w:tcW w:w="1390" w:type="dxa"/>
            <w:vMerge w:val="restart"/>
            <w:tcBorders>
              <w:left w:val="nil"/>
              <w:right w:val="nil"/>
            </w:tcBorders>
            <w:vAlign w:val="center"/>
          </w:tcPr>
          <w:p w14:paraId="2ED28FFF" w14:textId="77777777" w:rsidR="00D07072" w:rsidRDefault="004B0B51" w:rsidP="00594CD1">
            <w:pPr>
              <w:pStyle w:val="H1bodytext"/>
              <w:spacing w:before="60" w:after="60"/>
              <w:ind w:left="0"/>
              <w:rPr>
                <w:rFonts w:ascii="Arial" w:hAnsi="Arial" w:cs="Arial"/>
                <w:sz w:val="18"/>
              </w:rPr>
            </w:pPr>
            <w:r>
              <w:rPr>
                <w:rFonts w:ascii="Arial" w:hAnsi="Arial" w:cs="Arial"/>
                <w:sz w:val="18"/>
              </w:rPr>
              <w:t>USGS</w:t>
            </w:r>
            <w:r w:rsidRPr="004B0B51">
              <w:rPr>
                <w:rFonts w:ascii="Arial" w:hAnsi="Arial" w:cs="Arial"/>
                <w:sz w:val="18"/>
                <w:vertAlign w:val="superscript"/>
              </w:rPr>
              <w:t xml:space="preserve"> 5</w:t>
            </w:r>
          </w:p>
        </w:tc>
        <w:tc>
          <w:tcPr>
            <w:tcW w:w="1640" w:type="dxa"/>
            <w:vMerge w:val="restart"/>
            <w:tcBorders>
              <w:left w:val="nil"/>
              <w:right w:val="nil"/>
            </w:tcBorders>
            <w:vAlign w:val="center"/>
          </w:tcPr>
          <w:p w14:paraId="5EEAE5F4" w14:textId="3783AEC3" w:rsidR="00D07072" w:rsidRDefault="004B0B51" w:rsidP="00A2128F">
            <w:pPr>
              <w:pStyle w:val="H1bodytext"/>
              <w:spacing w:before="60" w:after="60"/>
              <w:ind w:left="0"/>
              <w:rPr>
                <w:rFonts w:ascii="Arial" w:hAnsi="Arial" w:cs="Arial"/>
                <w:sz w:val="18"/>
              </w:rPr>
            </w:pPr>
            <w:r>
              <w:rPr>
                <w:rFonts w:ascii="Arial" w:hAnsi="Arial" w:cs="Arial"/>
                <w:sz w:val="18"/>
              </w:rPr>
              <w:t xml:space="preserve">Build </w:t>
            </w:r>
            <w:r w:rsidR="00A2128F">
              <w:rPr>
                <w:rFonts w:ascii="Arial" w:hAnsi="Arial" w:cs="Arial"/>
                <w:sz w:val="18"/>
              </w:rPr>
              <w:t xml:space="preserve">8 </w:t>
            </w:r>
            <w:r>
              <w:rPr>
                <w:rFonts w:ascii="Arial" w:hAnsi="Arial" w:cs="Arial"/>
                <w:sz w:val="18"/>
              </w:rPr>
              <w:t>(</w:t>
            </w:r>
            <w:r w:rsidR="000A5C94">
              <w:rPr>
                <w:rFonts w:ascii="Arial" w:hAnsi="Arial" w:cs="Arial"/>
                <w:sz w:val="18"/>
              </w:rPr>
              <w:t>1.2.00</w:t>
            </w:r>
            <w:r>
              <w:rPr>
                <w:rFonts w:ascii="Arial" w:hAnsi="Arial" w:cs="Arial"/>
                <w:sz w:val="18"/>
              </w:rPr>
              <w:t>)</w:t>
            </w:r>
          </w:p>
        </w:tc>
        <w:tc>
          <w:tcPr>
            <w:tcW w:w="2880" w:type="dxa"/>
            <w:tcBorders>
              <w:left w:val="nil"/>
              <w:right w:val="nil"/>
            </w:tcBorders>
            <w:shd w:val="clear" w:color="auto" w:fill="auto"/>
            <w:vAlign w:val="center"/>
          </w:tcPr>
          <w:p w14:paraId="7484A3F2" w14:textId="51D4362C" w:rsidR="00D07072" w:rsidRPr="00324F5A" w:rsidRDefault="000A5C94" w:rsidP="00A2128F">
            <w:pPr>
              <w:pStyle w:val="H1bodytext"/>
              <w:spacing w:before="60" w:after="60"/>
              <w:ind w:left="0"/>
              <w:rPr>
                <w:rFonts w:ascii="Arial" w:hAnsi="Arial" w:cs="Arial"/>
                <w:sz w:val="18"/>
              </w:rPr>
            </w:pPr>
            <w:r>
              <w:rPr>
                <w:rFonts w:ascii="Arial" w:hAnsi="Arial" w:cs="Arial"/>
                <w:sz w:val="18"/>
              </w:rPr>
              <w:t>mf</w:t>
            </w:r>
            <w:r w:rsidR="00D07072">
              <w:rPr>
                <w:rFonts w:ascii="Arial" w:hAnsi="Arial" w:cs="Arial"/>
                <w:sz w:val="18"/>
              </w:rPr>
              <w:t>usg-</w:t>
            </w:r>
            <w:r w:rsidR="00A2128F">
              <w:rPr>
                <w:rFonts w:ascii="Arial" w:hAnsi="Arial" w:cs="Arial"/>
                <w:sz w:val="18"/>
              </w:rPr>
              <w:t>chprc08spv</w:t>
            </w:r>
            <w:r w:rsidR="00D07072">
              <w:rPr>
                <w:rFonts w:ascii="Arial" w:hAnsi="Arial" w:cs="Arial"/>
                <w:sz w:val="18"/>
              </w:rPr>
              <w:t>.exe</w:t>
            </w:r>
            <w:r w:rsidRPr="000853A0">
              <w:rPr>
                <w:rFonts w:ascii="Arial" w:hAnsi="Arial" w:cs="Arial"/>
                <w:sz w:val="18"/>
                <w:vertAlign w:val="superscript"/>
              </w:rPr>
              <w:t xml:space="preserve"> </w:t>
            </w:r>
            <w:r w:rsidR="00BA5BC9">
              <w:rPr>
                <w:rFonts w:ascii="Arial" w:hAnsi="Arial" w:cs="Arial"/>
                <w:sz w:val="18"/>
                <w:vertAlign w:val="superscript"/>
              </w:rPr>
              <w:t>6</w:t>
            </w:r>
          </w:p>
        </w:tc>
        <w:tc>
          <w:tcPr>
            <w:tcW w:w="1241" w:type="dxa"/>
            <w:tcBorders>
              <w:left w:val="nil"/>
              <w:right w:val="nil"/>
            </w:tcBorders>
            <w:shd w:val="clear" w:color="auto" w:fill="auto"/>
            <w:vAlign w:val="center"/>
          </w:tcPr>
          <w:p w14:paraId="1F9260BE" w14:textId="77777777" w:rsidR="00D07072" w:rsidRPr="00DB062E" w:rsidRDefault="00D07072" w:rsidP="0044635D">
            <w:pPr>
              <w:pStyle w:val="H1bodytext"/>
              <w:spacing w:before="60" w:after="60"/>
              <w:ind w:left="0"/>
              <w:rPr>
                <w:rFonts w:ascii="Arial" w:hAnsi="Arial" w:cs="Arial"/>
                <w:sz w:val="18"/>
              </w:rPr>
            </w:pPr>
            <w:r>
              <w:rPr>
                <w:rFonts w:ascii="Arial" w:hAnsi="Arial" w:cs="Arial"/>
                <w:sz w:val="18"/>
              </w:rPr>
              <w:t>Single</w:t>
            </w:r>
          </w:p>
        </w:tc>
        <w:tc>
          <w:tcPr>
            <w:tcW w:w="3709" w:type="dxa"/>
            <w:tcBorders>
              <w:left w:val="nil"/>
              <w:right w:val="nil"/>
            </w:tcBorders>
            <w:shd w:val="clear" w:color="auto" w:fill="auto"/>
            <w:vAlign w:val="center"/>
          </w:tcPr>
          <w:p w14:paraId="4D962D2B" w14:textId="623FF688" w:rsidR="00D07072" w:rsidRPr="00FD3E81" w:rsidRDefault="001A60BC" w:rsidP="0044635D">
            <w:pPr>
              <w:pStyle w:val="H1bodytext"/>
              <w:spacing w:before="60" w:after="60"/>
              <w:ind w:left="0"/>
              <w:rPr>
                <w:rFonts w:ascii="Courier New" w:hAnsi="Courier New" w:cs="Courier New"/>
                <w:sz w:val="18"/>
              </w:rPr>
            </w:pPr>
            <w:r w:rsidRPr="00FD3E81">
              <w:rPr>
                <w:rFonts w:ascii="Courier New" w:hAnsi="Courier New" w:cs="Courier New"/>
                <w:sz w:val="18"/>
                <w:szCs w:val="18"/>
              </w:rPr>
              <w:t>9d27bd5ece9dab4f25bcfb1aafe1d1f8</w:t>
            </w:r>
          </w:p>
        </w:tc>
      </w:tr>
      <w:tr w:rsidR="00D07072" w:rsidRPr="00DB062E" w14:paraId="1C3EBAE0" w14:textId="77777777" w:rsidTr="00623D08">
        <w:trPr>
          <w:jc w:val="center"/>
        </w:trPr>
        <w:tc>
          <w:tcPr>
            <w:tcW w:w="2100" w:type="dxa"/>
            <w:vMerge/>
            <w:tcBorders>
              <w:left w:val="nil"/>
              <w:right w:val="nil"/>
            </w:tcBorders>
            <w:shd w:val="clear" w:color="auto" w:fill="auto"/>
            <w:vAlign w:val="center"/>
          </w:tcPr>
          <w:p w14:paraId="2B4B35B4" w14:textId="77777777" w:rsidR="00D07072" w:rsidRDefault="00D07072" w:rsidP="0044635D">
            <w:pPr>
              <w:pStyle w:val="H1bodytext"/>
              <w:spacing w:before="60" w:after="60"/>
              <w:ind w:left="0"/>
              <w:rPr>
                <w:rFonts w:ascii="Arial" w:hAnsi="Arial" w:cs="Arial"/>
                <w:sz w:val="18"/>
              </w:rPr>
            </w:pPr>
          </w:p>
        </w:tc>
        <w:tc>
          <w:tcPr>
            <w:tcW w:w="1390" w:type="dxa"/>
            <w:vMerge/>
            <w:tcBorders>
              <w:left w:val="nil"/>
              <w:right w:val="nil"/>
            </w:tcBorders>
            <w:vAlign w:val="center"/>
          </w:tcPr>
          <w:p w14:paraId="7F581281" w14:textId="77777777" w:rsidR="00D07072" w:rsidRDefault="00D07072" w:rsidP="00594CD1">
            <w:pPr>
              <w:pStyle w:val="H1bodytext"/>
              <w:spacing w:before="60" w:after="60"/>
              <w:ind w:left="0"/>
              <w:rPr>
                <w:rFonts w:ascii="Arial" w:hAnsi="Arial" w:cs="Arial"/>
                <w:sz w:val="18"/>
              </w:rPr>
            </w:pPr>
          </w:p>
        </w:tc>
        <w:tc>
          <w:tcPr>
            <w:tcW w:w="1640" w:type="dxa"/>
            <w:vMerge/>
            <w:tcBorders>
              <w:left w:val="nil"/>
              <w:right w:val="nil"/>
            </w:tcBorders>
            <w:vAlign w:val="center"/>
          </w:tcPr>
          <w:p w14:paraId="70CAD014" w14:textId="77777777" w:rsidR="00D07072" w:rsidRDefault="00D07072" w:rsidP="0044635D">
            <w:pPr>
              <w:pStyle w:val="H1bodytext"/>
              <w:spacing w:before="60" w:after="60"/>
              <w:ind w:left="0"/>
              <w:rPr>
                <w:rFonts w:ascii="Arial" w:hAnsi="Arial" w:cs="Arial"/>
                <w:sz w:val="18"/>
              </w:rPr>
            </w:pPr>
          </w:p>
        </w:tc>
        <w:tc>
          <w:tcPr>
            <w:tcW w:w="2880" w:type="dxa"/>
            <w:tcBorders>
              <w:left w:val="nil"/>
              <w:right w:val="nil"/>
            </w:tcBorders>
            <w:shd w:val="clear" w:color="auto" w:fill="auto"/>
            <w:vAlign w:val="center"/>
          </w:tcPr>
          <w:p w14:paraId="2F9D7ACA" w14:textId="552F0CD3" w:rsidR="00D07072" w:rsidRPr="00324F5A" w:rsidRDefault="000A5C94" w:rsidP="00A2128F">
            <w:pPr>
              <w:pStyle w:val="H1bodytext"/>
              <w:spacing w:before="60" w:after="60"/>
              <w:ind w:left="0"/>
              <w:rPr>
                <w:rFonts w:ascii="Arial" w:hAnsi="Arial" w:cs="Arial"/>
                <w:sz w:val="18"/>
              </w:rPr>
            </w:pPr>
            <w:r>
              <w:rPr>
                <w:rFonts w:ascii="Arial" w:hAnsi="Arial" w:cs="Arial"/>
                <w:sz w:val="18"/>
              </w:rPr>
              <w:t>mf</w:t>
            </w:r>
            <w:r w:rsidR="004B0B51">
              <w:rPr>
                <w:rFonts w:ascii="Arial" w:hAnsi="Arial" w:cs="Arial"/>
                <w:sz w:val="18"/>
              </w:rPr>
              <w:t>usg-</w:t>
            </w:r>
            <w:r w:rsidR="00A2128F">
              <w:rPr>
                <w:rFonts w:ascii="Arial" w:hAnsi="Arial" w:cs="Arial"/>
                <w:sz w:val="18"/>
              </w:rPr>
              <w:t>chprc08dpv</w:t>
            </w:r>
            <w:r w:rsidR="004B0B51">
              <w:rPr>
                <w:rFonts w:ascii="Arial" w:hAnsi="Arial" w:cs="Arial"/>
                <w:sz w:val="18"/>
              </w:rPr>
              <w:t>.exe</w:t>
            </w:r>
            <w:r w:rsidRPr="000853A0">
              <w:rPr>
                <w:rFonts w:ascii="Arial" w:hAnsi="Arial" w:cs="Arial"/>
                <w:sz w:val="18"/>
                <w:vertAlign w:val="superscript"/>
              </w:rPr>
              <w:t xml:space="preserve"> </w:t>
            </w:r>
            <w:r w:rsidR="00BA5BC9">
              <w:rPr>
                <w:rFonts w:ascii="Arial" w:hAnsi="Arial" w:cs="Arial"/>
                <w:sz w:val="18"/>
                <w:vertAlign w:val="superscript"/>
              </w:rPr>
              <w:t>6</w:t>
            </w:r>
          </w:p>
        </w:tc>
        <w:tc>
          <w:tcPr>
            <w:tcW w:w="1241" w:type="dxa"/>
            <w:tcBorders>
              <w:left w:val="nil"/>
              <w:right w:val="nil"/>
            </w:tcBorders>
            <w:shd w:val="clear" w:color="auto" w:fill="auto"/>
            <w:vAlign w:val="center"/>
          </w:tcPr>
          <w:p w14:paraId="477C6409" w14:textId="77777777" w:rsidR="00D07072" w:rsidRPr="00DB062E" w:rsidRDefault="004B0B51" w:rsidP="0044635D">
            <w:pPr>
              <w:pStyle w:val="H1bodytext"/>
              <w:spacing w:before="60" w:after="60"/>
              <w:ind w:left="0"/>
              <w:rPr>
                <w:rFonts w:ascii="Arial" w:hAnsi="Arial" w:cs="Arial"/>
                <w:sz w:val="18"/>
              </w:rPr>
            </w:pPr>
            <w:r>
              <w:rPr>
                <w:rFonts w:ascii="Arial" w:hAnsi="Arial" w:cs="Arial"/>
                <w:sz w:val="18"/>
              </w:rPr>
              <w:t>Double</w:t>
            </w:r>
          </w:p>
        </w:tc>
        <w:tc>
          <w:tcPr>
            <w:tcW w:w="3709" w:type="dxa"/>
            <w:tcBorders>
              <w:left w:val="nil"/>
              <w:right w:val="nil"/>
            </w:tcBorders>
            <w:shd w:val="clear" w:color="auto" w:fill="auto"/>
            <w:vAlign w:val="center"/>
          </w:tcPr>
          <w:p w14:paraId="0A168025" w14:textId="61F3D504" w:rsidR="00D07072" w:rsidRPr="00FD3E81" w:rsidRDefault="001A60BC" w:rsidP="0044635D">
            <w:pPr>
              <w:pStyle w:val="H1bodytext"/>
              <w:spacing w:before="60" w:after="60"/>
              <w:ind w:left="0"/>
              <w:rPr>
                <w:rFonts w:ascii="Courier New" w:hAnsi="Courier New" w:cs="Courier New"/>
                <w:sz w:val="18"/>
              </w:rPr>
            </w:pPr>
            <w:r w:rsidRPr="00FD3E81">
              <w:rPr>
                <w:rFonts w:ascii="Courier New" w:hAnsi="Courier New" w:cs="Courier New"/>
                <w:sz w:val="18"/>
                <w:szCs w:val="18"/>
              </w:rPr>
              <w:t>aeaee57bb71bd299b237d4c1fc322dfb</w:t>
            </w:r>
          </w:p>
        </w:tc>
      </w:tr>
      <w:tr w:rsidR="0044635D" w:rsidRPr="00DB062E" w14:paraId="4B31E1D6" w14:textId="77777777" w:rsidTr="00623D08">
        <w:trPr>
          <w:jc w:val="center"/>
        </w:trPr>
        <w:tc>
          <w:tcPr>
            <w:tcW w:w="2100" w:type="dxa"/>
            <w:vMerge w:val="restart"/>
            <w:tcBorders>
              <w:left w:val="nil"/>
              <w:right w:val="nil"/>
            </w:tcBorders>
            <w:shd w:val="clear" w:color="auto" w:fill="auto"/>
            <w:vAlign w:val="center"/>
          </w:tcPr>
          <w:p w14:paraId="2D93D607" w14:textId="77777777" w:rsidR="0044635D" w:rsidRPr="00DB062E" w:rsidRDefault="0044635D" w:rsidP="0044635D">
            <w:pPr>
              <w:pStyle w:val="H1bodytext"/>
              <w:spacing w:before="60" w:after="60"/>
              <w:ind w:left="0"/>
              <w:rPr>
                <w:rFonts w:ascii="Arial" w:hAnsi="Arial" w:cs="Arial"/>
                <w:sz w:val="18"/>
              </w:rPr>
            </w:pPr>
            <w:r>
              <w:rPr>
                <w:rFonts w:ascii="Arial" w:hAnsi="Arial" w:cs="Arial"/>
                <w:sz w:val="18"/>
              </w:rPr>
              <w:t>MT3DMS</w:t>
            </w:r>
          </w:p>
        </w:tc>
        <w:tc>
          <w:tcPr>
            <w:tcW w:w="1390" w:type="dxa"/>
            <w:vMerge w:val="restart"/>
            <w:tcBorders>
              <w:left w:val="nil"/>
              <w:right w:val="nil"/>
            </w:tcBorders>
            <w:vAlign w:val="center"/>
          </w:tcPr>
          <w:p w14:paraId="1B869C4B" w14:textId="37CE36D8" w:rsidR="0044635D" w:rsidRPr="00DB062E" w:rsidRDefault="004B0B51" w:rsidP="00E15EA3">
            <w:pPr>
              <w:pStyle w:val="H1bodytext"/>
              <w:spacing w:before="60" w:after="60"/>
              <w:ind w:left="0"/>
              <w:rPr>
                <w:rFonts w:ascii="Arial" w:hAnsi="Arial" w:cs="Arial"/>
                <w:sz w:val="18"/>
              </w:rPr>
            </w:pPr>
            <w:r>
              <w:rPr>
                <w:rFonts w:ascii="Arial" w:hAnsi="Arial" w:cs="Arial"/>
                <w:sz w:val="18"/>
              </w:rPr>
              <w:t>EPA</w:t>
            </w:r>
            <w:r w:rsidR="00BA5BC9">
              <w:rPr>
                <w:rFonts w:ascii="Arial" w:hAnsi="Arial" w:cs="Arial"/>
                <w:sz w:val="18"/>
              </w:rPr>
              <w:t xml:space="preserve"> </w:t>
            </w:r>
            <w:r w:rsidR="00BA5BC9">
              <w:rPr>
                <w:rFonts w:ascii="Arial" w:hAnsi="Arial" w:cs="Arial"/>
                <w:sz w:val="18"/>
                <w:vertAlign w:val="superscript"/>
              </w:rPr>
              <w:t>7</w:t>
            </w:r>
          </w:p>
        </w:tc>
        <w:tc>
          <w:tcPr>
            <w:tcW w:w="1640" w:type="dxa"/>
            <w:vMerge w:val="restart"/>
            <w:tcBorders>
              <w:left w:val="nil"/>
              <w:right w:val="nil"/>
            </w:tcBorders>
            <w:vAlign w:val="center"/>
          </w:tcPr>
          <w:p w14:paraId="1626A33E" w14:textId="28E334EB" w:rsidR="0044635D" w:rsidRDefault="0044635D" w:rsidP="00A2128F">
            <w:pPr>
              <w:pStyle w:val="H1bodytext"/>
              <w:spacing w:before="60" w:after="60"/>
              <w:ind w:left="0"/>
              <w:rPr>
                <w:rFonts w:ascii="Arial" w:hAnsi="Arial" w:cs="Arial"/>
                <w:sz w:val="18"/>
              </w:rPr>
            </w:pPr>
            <w:r>
              <w:rPr>
                <w:rFonts w:ascii="Arial" w:hAnsi="Arial" w:cs="Arial"/>
                <w:sz w:val="18"/>
              </w:rPr>
              <w:t xml:space="preserve">Build </w:t>
            </w:r>
            <w:r w:rsidR="00A2128F">
              <w:rPr>
                <w:rFonts w:ascii="Arial" w:hAnsi="Arial" w:cs="Arial"/>
                <w:sz w:val="18"/>
              </w:rPr>
              <w:t>8</w:t>
            </w:r>
            <w:r w:rsidR="00A2128F" w:rsidRPr="00DB062E">
              <w:rPr>
                <w:rFonts w:ascii="Arial" w:hAnsi="Arial" w:cs="Arial"/>
                <w:sz w:val="18"/>
              </w:rPr>
              <w:t xml:space="preserve"> </w:t>
            </w:r>
            <w:r w:rsidRPr="00DB062E">
              <w:rPr>
                <w:rFonts w:ascii="Arial" w:hAnsi="Arial" w:cs="Arial"/>
                <w:sz w:val="18"/>
              </w:rPr>
              <w:t>(</w:t>
            </w:r>
            <w:r>
              <w:rPr>
                <w:rFonts w:ascii="Arial" w:hAnsi="Arial" w:cs="Arial"/>
                <w:sz w:val="18"/>
              </w:rPr>
              <w:t>5.3</w:t>
            </w:r>
            <w:r w:rsidRPr="00DB062E">
              <w:rPr>
                <w:rFonts w:ascii="Arial" w:hAnsi="Arial" w:cs="Arial"/>
                <w:sz w:val="18"/>
              </w:rPr>
              <w:t>)</w:t>
            </w:r>
          </w:p>
        </w:tc>
        <w:tc>
          <w:tcPr>
            <w:tcW w:w="2880" w:type="dxa"/>
            <w:tcBorders>
              <w:left w:val="nil"/>
              <w:right w:val="nil"/>
            </w:tcBorders>
            <w:shd w:val="clear" w:color="auto" w:fill="auto"/>
            <w:vAlign w:val="center"/>
          </w:tcPr>
          <w:p w14:paraId="63514BA0" w14:textId="2F71DA9D" w:rsidR="0044635D" w:rsidRDefault="00324F5A" w:rsidP="00A2128F">
            <w:pPr>
              <w:pStyle w:val="H1bodytext"/>
              <w:spacing w:before="60" w:after="60"/>
              <w:ind w:left="0"/>
              <w:rPr>
                <w:rFonts w:ascii="Arial" w:hAnsi="Arial" w:cs="Arial"/>
                <w:sz w:val="18"/>
              </w:rPr>
            </w:pPr>
            <w:r w:rsidRPr="00324F5A">
              <w:rPr>
                <w:rFonts w:ascii="Arial" w:hAnsi="Arial" w:cs="Arial"/>
                <w:sz w:val="18"/>
              </w:rPr>
              <w:t>mt3d-</w:t>
            </w:r>
            <w:r w:rsidR="00A2128F" w:rsidRPr="00324F5A">
              <w:rPr>
                <w:rFonts w:ascii="Arial" w:hAnsi="Arial" w:cs="Arial"/>
                <w:sz w:val="18"/>
              </w:rPr>
              <w:t>chprc0</w:t>
            </w:r>
            <w:r w:rsidR="00A2128F">
              <w:rPr>
                <w:rFonts w:ascii="Arial" w:hAnsi="Arial" w:cs="Arial"/>
                <w:sz w:val="18"/>
              </w:rPr>
              <w:t>8</w:t>
            </w:r>
            <w:r w:rsidR="00A2128F" w:rsidRPr="00324F5A">
              <w:rPr>
                <w:rFonts w:ascii="Arial" w:hAnsi="Arial" w:cs="Arial"/>
                <w:sz w:val="18"/>
              </w:rPr>
              <w:t>spl</w:t>
            </w:r>
            <w:r w:rsidRPr="00324F5A">
              <w:rPr>
                <w:rFonts w:ascii="Arial" w:hAnsi="Arial" w:cs="Arial"/>
                <w:sz w:val="18"/>
              </w:rPr>
              <w:t>.exe</w:t>
            </w:r>
            <w:r w:rsidR="00FF7E30">
              <w:rPr>
                <w:rFonts w:ascii="Arial" w:hAnsi="Arial" w:cs="Arial"/>
                <w:sz w:val="18"/>
              </w:rPr>
              <w:t xml:space="preserve"> </w:t>
            </w:r>
            <w:r w:rsidR="005E6B35">
              <w:rPr>
                <w:rFonts w:ascii="Arial" w:hAnsi="Arial" w:cs="Arial"/>
                <w:sz w:val="18"/>
                <w:vertAlign w:val="superscript"/>
              </w:rPr>
              <w:t>2</w:t>
            </w:r>
          </w:p>
        </w:tc>
        <w:tc>
          <w:tcPr>
            <w:tcW w:w="1241" w:type="dxa"/>
            <w:tcBorders>
              <w:left w:val="nil"/>
              <w:right w:val="nil"/>
            </w:tcBorders>
            <w:shd w:val="clear" w:color="auto" w:fill="auto"/>
            <w:vAlign w:val="center"/>
          </w:tcPr>
          <w:p w14:paraId="40CF2B9E" w14:textId="77777777" w:rsidR="0044635D" w:rsidRPr="00DB062E" w:rsidRDefault="0044635D" w:rsidP="0044635D">
            <w:pPr>
              <w:pStyle w:val="H1bodytext"/>
              <w:spacing w:before="60" w:after="60"/>
              <w:ind w:left="0"/>
              <w:rPr>
                <w:rFonts w:ascii="Arial" w:hAnsi="Arial" w:cs="Arial"/>
                <w:sz w:val="18"/>
              </w:rPr>
            </w:pPr>
            <w:r w:rsidRPr="00DB062E">
              <w:rPr>
                <w:rFonts w:ascii="Arial" w:hAnsi="Arial" w:cs="Arial"/>
                <w:sz w:val="18"/>
              </w:rPr>
              <w:t>Single</w:t>
            </w:r>
          </w:p>
        </w:tc>
        <w:tc>
          <w:tcPr>
            <w:tcW w:w="3709" w:type="dxa"/>
            <w:tcBorders>
              <w:left w:val="nil"/>
              <w:right w:val="nil"/>
            </w:tcBorders>
            <w:shd w:val="clear" w:color="auto" w:fill="auto"/>
            <w:vAlign w:val="center"/>
          </w:tcPr>
          <w:p w14:paraId="66C914DA" w14:textId="77777777" w:rsidR="0044635D" w:rsidRPr="009C019A" w:rsidRDefault="00324F5A" w:rsidP="0044635D">
            <w:pPr>
              <w:pStyle w:val="H1bodytext"/>
              <w:spacing w:before="60" w:after="60"/>
              <w:ind w:left="0"/>
              <w:rPr>
                <w:rFonts w:ascii="Courier New" w:hAnsi="Courier New" w:cs="Courier New"/>
                <w:sz w:val="18"/>
              </w:rPr>
            </w:pPr>
            <w:r w:rsidRPr="00324F5A">
              <w:rPr>
                <w:rFonts w:ascii="Courier New" w:hAnsi="Courier New" w:cs="Courier New"/>
                <w:sz w:val="18"/>
              </w:rPr>
              <w:t>0920CC235862665D9400A3FC80F682DD</w:t>
            </w:r>
          </w:p>
        </w:tc>
      </w:tr>
      <w:tr w:rsidR="0044635D" w:rsidRPr="00DB062E" w14:paraId="64D407B0" w14:textId="77777777" w:rsidTr="00623D08">
        <w:trPr>
          <w:jc w:val="center"/>
        </w:trPr>
        <w:tc>
          <w:tcPr>
            <w:tcW w:w="2100" w:type="dxa"/>
            <w:vMerge/>
            <w:tcBorders>
              <w:left w:val="nil"/>
              <w:right w:val="nil"/>
            </w:tcBorders>
            <w:shd w:val="clear" w:color="auto" w:fill="auto"/>
            <w:vAlign w:val="center"/>
          </w:tcPr>
          <w:p w14:paraId="53B1A522" w14:textId="77777777" w:rsidR="0044635D" w:rsidRPr="00DB062E" w:rsidRDefault="0044635D" w:rsidP="0044635D">
            <w:pPr>
              <w:pStyle w:val="H1bodytext"/>
              <w:spacing w:before="60" w:after="60"/>
              <w:ind w:left="0"/>
              <w:rPr>
                <w:rFonts w:ascii="Arial" w:hAnsi="Arial" w:cs="Arial"/>
                <w:sz w:val="18"/>
              </w:rPr>
            </w:pPr>
          </w:p>
        </w:tc>
        <w:tc>
          <w:tcPr>
            <w:tcW w:w="1390" w:type="dxa"/>
            <w:vMerge/>
            <w:tcBorders>
              <w:left w:val="nil"/>
              <w:right w:val="nil"/>
            </w:tcBorders>
            <w:vAlign w:val="center"/>
          </w:tcPr>
          <w:p w14:paraId="6118F3BF" w14:textId="77777777" w:rsidR="0044635D" w:rsidRPr="00DB062E" w:rsidRDefault="0044635D" w:rsidP="0044635D">
            <w:pPr>
              <w:pStyle w:val="H1bodytext"/>
              <w:spacing w:before="60" w:after="60"/>
              <w:ind w:left="0"/>
              <w:rPr>
                <w:rFonts w:ascii="Arial" w:hAnsi="Arial" w:cs="Arial"/>
                <w:sz w:val="18"/>
              </w:rPr>
            </w:pPr>
          </w:p>
        </w:tc>
        <w:tc>
          <w:tcPr>
            <w:tcW w:w="1640" w:type="dxa"/>
            <w:vMerge/>
            <w:tcBorders>
              <w:left w:val="nil"/>
              <w:right w:val="nil"/>
            </w:tcBorders>
            <w:vAlign w:val="center"/>
          </w:tcPr>
          <w:p w14:paraId="154BE3E5" w14:textId="77777777" w:rsidR="0044635D" w:rsidRDefault="0044635D" w:rsidP="0044635D">
            <w:pPr>
              <w:pStyle w:val="H1bodytext"/>
              <w:spacing w:before="60" w:after="60"/>
              <w:ind w:left="0"/>
              <w:rPr>
                <w:rFonts w:ascii="Arial" w:hAnsi="Arial" w:cs="Arial"/>
                <w:sz w:val="18"/>
              </w:rPr>
            </w:pPr>
          </w:p>
        </w:tc>
        <w:tc>
          <w:tcPr>
            <w:tcW w:w="2880" w:type="dxa"/>
            <w:tcBorders>
              <w:left w:val="nil"/>
              <w:right w:val="nil"/>
            </w:tcBorders>
            <w:shd w:val="clear" w:color="auto" w:fill="auto"/>
            <w:vAlign w:val="center"/>
          </w:tcPr>
          <w:p w14:paraId="1B728530" w14:textId="3DDC7833" w:rsidR="0044635D" w:rsidRDefault="00324F5A" w:rsidP="00A2128F">
            <w:pPr>
              <w:pStyle w:val="H1bodytext"/>
              <w:spacing w:before="60" w:after="60"/>
              <w:ind w:left="0"/>
              <w:rPr>
                <w:rFonts w:ascii="Arial" w:hAnsi="Arial" w:cs="Arial"/>
                <w:sz w:val="18"/>
              </w:rPr>
            </w:pPr>
            <w:r w:rsidRPr="00324F5A">
              <w:rPr>
                <w:rFonts w:ascii="Arial" w:hAnsi="Arial" w:cs="Arial"/>
                <w:sz w:val="18"/>
              </w:rPr>
              <w:t>mt3d-</w:t>
            </w:r>
            <w:r w:rsidR="00A2128F" w:rsidRPr="00324F5A">
              <w:rPr>
                <w:rFonts w:ascii="Arial" w:hAnsi="Arial" w:cs="Arial"/>
                <w:sz w:val="18"/>
              </w:rPr>
              <w:t>chprc0</w:t>
            </w:r>
            <w:r w:rsidR="00A2128F">
              <w:rPr>
                <w:rFonts w:ascii="Arial" w:hAnsi="Arial" w:cs="Arial"/>
                <w:sz w:val="18"/>
              </w:rPr>
              <w:t>8</w:t>
            </w:r>
            <w:r w:rsidR="00A2128F" w:rsidRPr="00324F5A">
              <w:rPr>
                <w:rFonts w:ascii="Arial" w:hAnsi="Arial" w:cs="Arial"/>
                <w:sz w:val="18"/>
              </w:rPr>
              <w:t>dpl</w:t>
            </w:r>
            <w:r w:rsidRPr="00324F5A">
              <w:rPr>
                <w:rFonts w:ascii="Arial" w:hAnsi="Arial" w:cs="Arial"/>
                <w:sz w:val="18"/>
              </w:rPr>
              <w:t>.exe</w:t>
            </w:r>
            <w:r w:rsidR="00FF7E30">
              <w:rPr>
                <w:rFonts w:ascii="Arial" w:hAnsi="Arial" w:cs="Arial"/>
                <w:sz w:val="18"/>
              </w:rPr>
              <w:t xml:space="preserve"> </w:t>
            </w:r>
            <w:r w:rsidR="005E6B35">
              <w:rPr>
                <w:rFonts w:ascii="Arial" w:hAnsi="Arial" w:cs="Arial"/>
                <w:sz w:val="18"/>
                <w:vertAlign w:val="superscript"/>
              </w:rPr>
              <w:t>2</w:t>
            </w:r>
          </w:p>
        </w:tc>
        <w:tc>
          <w:tcPr>
            <w:tcW w:w="1241" w:type="dxa"/>
            <w:tcBorders>
              <w:left w:val="nil"/>
              <w:right w:val="nil"/>
            </w:tcBorders>
            <w:shd w:val="clear" w:color="auto" w:fill="auto"/>
            <w:vAlign w:val="center"/>
          </w:tcPr>
          <w:p w14:paraId="136C305F" w14:textId="77777777" w:rsidR="0044635D" w:rsidRPr="00DB062E" w:rsidRDefault="0044635D" w:rsidP="0044635D">
            <w:pPr>
              <w:pStyle w:val="H1bodytext"/>
              <w:spacing w:before="60" w:after="60"/>
              <w:ind w:left="0"/>
              <w:rPr>
                <w:rFonts w:ascii="Arial" w:hAnsi="Arial" w:cs="Arial"/>
                <w:sz w:val="18"/>
              </w:rPr>
            </w:pPr>
            <w:r w:rsidRPr="00DB062E">
              <w:rPr>
                <w:rFonts w:ascii="Arial" w:hAnsi="Arial" w:cs="Arial"/>
                <w:sz w:val="18"/>
              </w:rPr>
              <w:t>Double</w:t>
            </w:r>
          </w:p>
        </w:tc>
        <w:tc>
          <w:tcPr>
            <w:tcW w:w="3709" w:type="dxa"/>
            <w:tcBorders>
              <w:left w:val="nil"/>
              <w:right w:val="nil"/>
            </w:tcBorders>
            <w:shd w:val="clear" w:color="auto" w:fill="auto"/>
            <w:vAlign w:val="center"/>
          </w:tcPr>
          <w:p w14:paraId="38886D40" w14:textId="77777777" w:rsidR="0044635D" w:rsidRPr="009C019A" w:rsidRDefault="00324F5A" w:rsidP="0044635D">
            <w:pPr>
              <w:pStyle w:val="H1bodytext"/>
              <w:spacing w:before="60" w:after="60"/>
              <w:ind w:left="0"/>
              <w:rPr>
                <w:rFonts w:ascii="Courier New" w:hAnsi="Courier New" w:cs="Courier New"/>
                <w:sz w:val="18"/>
              </w:rPr>
            </w:pPr>
            <w:r w:rsidRPr="00324F5A">
              <w:rPr>
                <w:rFonts w:ascii="Courier New" w:hAnsi="Courier New" w:cs="Courier New"/>
                <w:sz w:val="18"/>
              </w:rPr>
              <w:t>ECA9828530B68D2D7C34078C019D5D0C</w:t>
            </w:r>
          </w:p>
        </w:tc>
      </w:tr>
      <w:tr w:rsidR="009257B1" w:rsidRPr="00DB062E" w14:paraId="5542E6A5" w14:textId="77777777" w:rsidTr="00623D08">
        <w:trPr>
          <w:jc w:val="center"/>
        </w:trPr>
        <w:tc>
          <w:tcPr>
            <w:tcW w:w="2100" w:type="dxa"/>
            <w:vMerge w:val="restart"/>
            <w:tcBorders>
              <w:left w:val="nil"/>
              <w:right w:val="nil"/>
            </w:tcBorders>
            <w:shd w:val="clear" w:color="auto" w:fill="auto"/>
            <w:vAlign w:val="center"/>
          </w:tcPr>
          <w:p w14:paraId="3537EA2B"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MT3DMS-MST</w:t>
            </w:r>
          </w:p>
        </w:tc>
        <w:tc>
          <w:tcPr>
            <w:tcW w:w="1390" w:type="dxa"/>
            <w:vMerge w:val="restart"/>
            <w:tcBorders>
              <w:left w:val="nil"/>
              <w:right w:val="nil"/>
            </w:tcBorders>
            <w:vAlign w:val="center"/>
          </w:tcPr>
          <w:p w14:paraId="3D1F376F" w14:textId="77777777" w:rsidR="009257B1" w:rsidRPr="00DB062E" w:rsidRDefault="00FF7E30" w:rsidP="00594CD1">
            <w:pPr>
              <w:pStyle w:val="H1bodytext"/>
              <w:spacing w:before="60" w:after="60"/>
              <w:ind w:left="0"/>
              <w:rPr>
                <w:rFonts w:ascii="Arial" w:hAnsi="Arial" w:cs="Arial"/>
                <w:sz w:val="18"/>
              </w:rPr>
            </w:pPr>
            <w:r w:rsidRPr="00DB062E">
              <w:rPr>
                <w:rFonts w:ascii="Arial" w:hAnsi="Arial" w:cs="Arial"/>
                <w:sz w:val="18"/>
              </w:rPr>
              <w:t>SSPA</w:t>
            </w:r>
            <w:r w:rsidR="002965A7">
              <w:rPr>
                <w:rFonts w:ascii="Arial" w:hAnsi="Arial" w:cs="Arial"/>
                <w:sz w:val="18"/>
              </w:rPr>
              <w:t xml:space="preserve"> </w:t>
            </w:r>
            <w:r w:rsidR="002965A7">
              <w:rPr>
                <w:rFonts w:ascii="Arial" w:hAnsi="Arial" w:cs="Arial"/>
                <w:sz w:val="18"/>
                <w:vertAlign w:val="superscript"/>
              </w:rPr>
              <w:t>3</w:t>
            </w:r>
          </w:p>
        </w:tc>
        <w:tc>
          <w:tcPr>
            <w:tcW w:w="1640" w:type="dxa"/>
            <w:vMerge w:val="restart"/>
            <w:tcBorders>
              <w:left w:val="nil"/>
              <w:right w:val="nil"/>
            </w:tcBorders>
            <w:vAlign w:val="center"/>
          </w:tcPr>
          <w:p w14:paraId="719E5F8F" w14:textId="5BA7FDAC" w:rsidR="009257B1" w:rsidRPr="00DB062E" w:rsidRDefault="00107447" w:rsidP="00A2128F">
            <w:pPr>
              <w:pStyle w:val="H1bodytext"/>
              <w:spacing w:before="60" w:after="60"/>
              <w:ind w:left="0"/>
              <w:rPr>
                <w:rFonts w:ascii="Arial" w:hAnsi="Arial" w:cs="Arial"/>
                <w:sz w:val="18"/>
              </w:rPr>
            </w:pPr>
            <w:r>
              <w:rPr>
                <w:rFonts w:ascii="Arial" w:hAnsi="Arial" w:cs="Arial"/>
                <w:sz w:val="18"/>
              </w:rPr>
              <w:t xml:space="preserve">Build </w:t>
            </w:r>
            <w:r w:rsidR="00A2128F">
              <w:rPr>
                <w:rFonts w:ascii="Arial" w:hAnsi="Arial" w:cs="Arial"/>
                <w:sz w:val="18"/>
              </w:rPr>
              <w:t>8</w:t>
            </w:r>
            <w:r w:rsidR="00A2128F" w:rsidRPr="00DB062E">
              <w:rPr>
                <w:rFonts w:ascii="Arial" w:hAnsi="Arial" w:cs="Arial"/>
                <w:sz w:val="18"/>
              </w:rPr>
              <w:t xml:space="preserve"> </w:t>
            </w:r>
            <w:r w:rsidR="009257B1" w:rsidRPr="00DB062E">
              <w:rPr>
                <w:rFonts w:ascii="Arial" w:hAnsi="Arial" w:cs="Arial"/>
                <w:sz w:val="18"/>
              </w:rPr>
              <w:t>(</w:t>
            </w:r>
            <w:r w:rsidR="009257B1">
              <w:rPr>
                <w:rFonts w:ascii="Arial" w:hAnsi="Arial" w:cs="Arial"/>
                <w:sz w:val="18"/>
              </w:rPr>
              <w:t>5.3</w:t>
            </w:r>
            <w:r w:rsidR="009257B1" w:rsidRPr="00DB062E">
              <w:rPr>
                <w:rFonts w:ascii="Arial" w:hAnsi="Arial" w:cs="Arial"/>
                <w:sz w:val="18"/>
              </w:rPr>
              <w:t>)</w:t>
            </w:r>
          </w:p>
        </w:tc>
        <w:tc>
          <w:tcPr>
            <w:tcW w:w="2880" w:type="dxa"/>
            <w:tcBorders>
              <w:left w:val="nil"/>
              <w:right w:val="nil"/>
            </w:tcBorders>
            <w:shd w:val="clear" w:color="auto" w:fill="auto"/>
            <w:vAlign w:val="center"/>
          </w:tcPr>
          <w:p w14:paraId="63C4E0AA" w14:textId="56BB91CA" w:rsidR="009257B1" w:rsidRPr="00DB062E" w:rsidRDefault="00324F5A" w:rsidP="00A2128F">
            <w:pPr>
              <w:pStyle w:val="H1bodytext"/>
              <w:spacing w:before="60" w:after="60"/>
              <w:ind w:left="0"/>
              <w:rPr>
                <w:rFonts w:ascii="Arial" w:hAnsi="Arial" w:cs="Arial"/>
                <w:sz w:val="18"/>
              </w:rPr>
            </w:pPr>
            <w:r w:rsidRPr="00324F5A">
              <w:rPr>
                <w:rFonts w:ascii="Arial" w:hAnsi="Arial" w:cs="Arial"/>
                <w:sz w:val="18"/>
              </w:rPr>
              <w:t>mt3d-mst-chprc0</w:t>
            </w:r>
            <w:r w:rsidR="00F94553">
              <w:rPr>
                <w:rFonts w:ascii="Arial" w:hAnsi="Arial" w:cs="Arial"/>
                <w:sz w:val="18"/>
              </w:rPr>
              <w:t>8</w:t>
            </w:r>
            <w:r w:rsidRPr="00324F5A">
              <w:rPr>
                <w:rFonts w:ascii="Arial" w:hAnsi="Arial" w:cs="Arial"/>
                <w:sz w:val="18"/>
              </w:rPr>
              <w:t>spv.exe</w:t>
            </w:r>
            <w:r w:rsidR="00FF7E30" w:rsidRPr="000853A0">
              <w:rPr>
                <w:rFonts w:ascii="Arial" w:hAnsi="Arial" w:cs="Arial"/>
                <w:sz w:val="18"/>
                <w:vertAlign w:val="superscript"/>
              </w:rPr>
              <w:t xml:space="preserve"> 4</w:t>
            </w:r>
          </w:p>
        </w:tc>
        <w:tc>
          <w:tcPr>
            <w:tcW w:w="1241" w:type="dxa"/>
            <w:tcBorders>
              <w:left w:val="nil"/>
              <w:right w:val="nil"/>
            </w:tcBorders>
            <w:shd w:val="clear" w:color="auto" w:fill="auto"/>
            <w:vAlign w:val="center"/>
          </w:tcPr>
          <w:p w14:paraId="12EBD35F"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Single</w:t>
            </w:r>
          </w:p>
        </w:tc>
        <w:tc>
          <w:tcPr>
            <w:tcW w:w="3709" w:type="dxa"/>
            <w:tcBorders>
              <w:left w:val="nil"/>
              <w:right w:val="nil"/>
            </w:tcBorders>
            <w:shd w:val="clear" w:color="auto" w:fill="auto"/>
            <w:vAlign w:val="center"/>
          </w:tcPr>
          <w:p w14:paraId="7C188F6B" w14:textId="74D4D835" w:rsidR="009257B1" w:rsidRPr="00DB062E" w:rsidRDefault="00F94553" w:rsidP="009A04F2">
            <w:pPr>
              <w:pStyle w:val="H1bodytext"/>
              <w:spacing w:before="60" w:after="60"/>
              <w:ind w:left="0"/>
              <w:rPr>
                <w:rFonts w:ascii="Courier New" w:hAnsi="Courier New" w:cs="Courier New"/>
                <w:sz w:val="18"/>
              </w:rPr>
            </w:pPr>
            <w:r>
              <w:rPr>
                <w:rFonts w:ascii="Lucida Console" w:hAnsi="Lucida Console" w:cs="Lucida Console"/>
                <w:sz w:val="18"/>
                <w:szCs w:val="18"/>
              </w:rPr>
              <w:t xml:space="preserve"> </w:t>
            </w:r>
            <w:r w:rsidRPr="00826CA4">
              <w:rPr>
                <w:rFonts w:ascii="Courier New" w:hAnsi="Courier New" w:cs="Courier New"/>
                <w:caps/>
                <w:sz w:val="18"/>
                <w:szCs w:val="18"/>
              </w:rPr>
              <w:t>68f89daf2e6913d2578de53cbd34fba0</w:t>
            </w:r>
          </w:p>
        </w:tc>
      </w:tr>
      <w:tr w:rsidR="009257B1" w:rsidRPr="00DB062E" w14:paraId="2CCE765D" w14:textId="77777777" w:rsidTr="00623D08">
        <w:trPr>
          <w:jc w:val="center"/>
        </w:trPr>
        <w:tc>
          <w:tcPr>
            <w:tcW w:w="2100" w:type="dxa"/>
            <w:vMerge/>
            <w:tcBorders>
              <w:left w:val="nil"/>
              <w:bottom w:val="single" w:sz="4" w:space="0" w:color="000000"/>
              <w:right w:val="nil"/>
            </w:tcBorders>
            <w:shd w:val="clear" w:color="auto" w:fill="auto"/>
            <w:vAlign w:val="center"/>
          </w:tcPr>
          <w:p w14:paraId="02971BA4" w14:textId="77777777" w:rsidR="009257B1" w:rsidRPr="00DB062E" w:rsidRDefault="009257B1" w:rsidP="009A04F2">
            <w:pPr>
              <w:pStyle w:val="H1bodytext"/>
              <w:spacing w:before="60" w:after="60"/>
              <w:ind w:left="0"/>
              <w:rPr>
                <w:rFonts w:ascii="Arial" w:hAnsi="Arial" w:cs="Arial"/>
                <w:sz w:val="18"/>
              </w:rPr>
            </w:pPr>
          </w:p>
        </w:tc>
        <w:tc>
          <w:tcPr>
            <w:tcW w:w="1390" w:type="dxa"/>
            <w:vMerge/>
            <w:tcBorders>
              <w:left w:val="nil"/>
              <w:bottom w:val="single" w:sz="4" w:space="0" w:color="000000"/>
              <w:right w:val="nil"/>
            </w:tcBorders>
            <w:vAlign w:val="center"/>
          </w:tcPr>
          <w:p w14:paraId="7A0C11EE" w14:textId="77777777" w:rsidR="009257B1" w:rsidRPr="00DB062E" w:rsidRDefault="009257B1" w:rsidP="009A04F2">
            <w:pPr>
              <w:pStyle w:val="H1bodytext"/>
              <w:spacing w:before="60" w:after="60"/>
              <w:ind w:left="0"/>
              <w:rPr>
                <w:rFonts w:ascii="Arial" w:hAnsi="Arial" w:cs="Arial"/>
                <w:sz w:val="18"/>
              </w:rPr>
            </w:pPr>
          </w:p>
        </w:tc>
        <w:tc>
          <w:tcPr>
            <w:tcW w:w="1640" w:type="dxa"/>
            <w:vMerge/>
            <w:tcBorders>
              <w:left w:val="nil"/>
              <w:bottom w:val="single" w:sz="4" w:space="0" w:color="000000"/>
              <w:right w:val="nil"/>
            </w:tcBorders>
            <w:vAlign w:val="center"/>
          </w:tcPr>
          <w:p w14:paraId="3C18CFE0" w14:textId="77777777" w:rsidR="009257B1" w:rsidRPr="00DB062E" w:rsidRDefault="009257B1" w:rsidP="009A04F2">
            <w:pPr>
              <w:pStyle w:val="H1bodytext"/>
              <w:spacing w:before="60" w:after="60"/>
              <w:ind w:left="0"/>
              <w:rPr>
                <w:rFonts w:ascii="Arial" w:hAnsi="Arial" w:cs="Arial"/>
                <w:sz w:val="18"/>
              </w:rPr>
            </w:pPr>
          </w:p>
        </w:tc>
        <w:tc>
          <w:tcPr>
            <w:tcW w:w="2880" w:type="dxa"/>
            <w:tcBorders>
              <w:left w:val="nil"/>
              <w:bottom w:val="single" w:sz="4" w:space="0" w:color="000000"/>
              <w:right w:val="nil"/>
            </w:tcBorders>
            <w:shd w:val="clear" w:color="auto" w:fill="auto"/>
            <w:vAlign w:val="center"/>
          </w:tcPr>
          <w:p w14:paraId="1EEB8AE3" w14:textId="247763B0" w:rsidR="009257B1" w:rsidRPr="00DB062E" w:rsidRDefault="00324F5A" w:rsidP="00A2128F">
            <w:pPr>
              <w:pStyle w:val="H1bodytext"/>
              <w:spacing w:before="60" w:after="60"/>
              <w:ind w:left="0"/>
              <w:rPr>
                <w:rFonts w:ascii="Arial" w:hAnsi="Arial" w:cs="Arial"/>
                <w:sz w:val="18"/>
              </w:rPr>
            </w:pPr>
            <w:r w:rsidRPr="00324F5A">
              <w:rPr>
                <w:rFonts w:ascii="Arial" w:hAnsi="Arial" w:cs="Arial"/>
                <w:sz w:val="18"/>
              </w:rPr>
              <w:t>mt3d-mst-</w:t>
            </w:r>
            <w:r w:rsidR="00A2128F" w:rsidRPr="00324F5A">
              <w:rPr>
                <w:rFonts w:ascii="Arial" w:hAnsi="Arial" w:cs="Arial"/>
                <w:sz w:val="18"/>
              </w:rPr>
              <w:t>chprc0</w:t>
            </w:r>
            <w:r w:rsidR="00A2128F">
              <w:rPr>
                <w:rFonts w:ascii="Arial" w:hAnsi="Arial" w:cs="Arial"/>
                <w:sz w:val="18"/>
              </w:rPr>
              <w:t>8</w:t>
            </w:r>
            <w:r w:rsidR="00A2128F" w:rsidRPr="00324F5A">
              <w:rPr>
                <w:rFonts w:ascii="Arial" w:hAnsi="Arial" w:cs="Arial"/>
                <w:sz w:val="18"/>
              </w:rPr>
              <w:t>dpv</w:t>
            </w:r>
            <w:r w:rsidRPr="00324F5A">
              <w:rPr>
                <w:rFonts w:ascii="Arial" w:hAnsi="Arial" w:cs="Arial"/>
                <w:sz w:val="18"/>
              </w:rPr>
              <w:t>.exe</w:t>
            </w:r>
            <w:r w:rsidR="00FF7E30" w:rsidRPr="000853A0">
              <w:rPr>
                <w:rFonts w:ascii="Arial" w:hAnsi="Arial" w:cs="Arial"/>
                <w:sz w:val="18"/>
                <w:vertAlign w:val="superscript"/>
              </w:rPr>
              <w:t xml:space="preserve"> 4</w:t>
            </w:r>
          </w:p>
        </w:tc>
        <w:tc>
          <w:tcPr>
            <w:tcW w:w="1241" w:type="dxa"/>
            <w:tcBorders>
              <w:left w:val="nil"/>
              <w:bottom w:val="single" w:sz="4" w:space="0" w:color="000000"/>
              <w:right w:val="nil"/>
            </w:tcBorders>
            <w:shd w:val="clear" w:color="auto" w:fill="auto"/>
            <w:vAlign w:val="center"/>
          </w:tcPr>
          <w:p w14:paraId="4D3BD705"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Double</w:t>
            </w:r>
          </w:p>
        </w:tc>
        <w:tc>
          <w:tcPr>
            <w:tcW w:w="3709" w:type="dxa"/>
            <w:tcBorders>
              <w:left w:val="nil"/>
              <w:bottom w:val="single" w:sz="4" w:space="0" w:color="000000"/>
              <w:right w:val="nil"/>
            </w:tcBorders>
            <w:shd w:val="clear" w:color="auto" w:fill="auto"/>
            <w:vAlign w:val="center"/>
          </w:tcPr>
          <w:p w14:paraId="4996B4CD" w14:textId="13382949" w:rsidR="009257B1" w:rsidRDefault="009257B1" w:rsidP="009A04F2">
            <w:pPr>
              <w:pStyle w:val="H1bodytext"/>
              <w:spacing w:before="60" w:after="60"/>
              <w:ind w:left="0"/>
              <w:rPr>
                <w:rFonts w:ascii="Courier New" w:hAnsi="Courier New" w:cs="Courier New"/>
                <w:sz w:val="18"/>
              </w:rPr>
            </w:pPr>
          </w:p>
          <w:p w14:paraId="0BB4A945" w14:textId="16BA195D" w:rsidR="00F94553" w:rsidRPr="00F94553" w:rsidRDefault="00F94553" w:rsidP="009A04F2">
            <w:pPr>
              <w:pStyle w:val="H1bodytext"/>
              <w:spacing w:before="60" w:after="60"/>
              <w:ind w:left="0"/>
              <w:rPr>
                <w:rFonts w:ascii="Courier New" w:hAnsi="Courier New" w:cs="Courier New"/>
                <w:caps/>
                <w:sz w:val="18"/>
              </w:rPr>
            </w:pPr>
            <w:r w:rsidRPr="00F94553">
              <w:rPr>
                <w:rFonts w:ascii="Courier New" w:hAnsi="Courier New" w:cs="Courier New"/>
                <w:caps/>
                <w:sz w:val="18"/>
              </w:rPr>
              <w:t>5c61432d2c898e83ddfe242c52a755ab</w:t>
            </w:r>
          </w:p>
        </w:tc>
      </w:tr>
      <w:tr w:rsidR="009257B1" w:rsidRPr="00DB062E" w14:paraId="725DB0CF" w14:textId="77777777" w:rsidTr="008C36EA">
        <w:trPr>
          <w:jc w:val="center"/>
        </w:trPr>
        <w:tc>
          <w:tcPr>
            <w:tcW w:w="12960" w:type="dxa"/>
            <w:gridSpan w:val="6"/>
            <w:tcBorders>
              <w:left w:val="nil"/>
              <w:bottom w:val="nil"/>
              <w:right w:val="nil"/>
            </w:tcBorders>
            <w:shd w:val="clear" w:color="auto" w:fill="auto"/>
            <w:vAlign w:val="center"/>
          </w:tcPr>
          <w:p w14:paraId="079F8D67" w14:textId="77777777" w:rsidR="00FF7E30" w:rsidRDefault="00FF7E30" w:rsidP="008C36EA">
            <w:pPr>
              <w:pStyle w:val="H1bodytext"/>
              <w:numPr>
                <w:ilvl w:val="0"/>
                <w:numId w:val="37"/>
              </w:numPr>
              <w:spacing w:before="40" w:after="40"/>
              <w:ind w:left="432" w:hanging="252"/>
              <w:rPr>
                <w:rFonts w:ascii="Arial" w:hAnsi="Arial" w:cs="Arial"/>
                <w:sz w:val="16"/>
              </w:rPr>
            </w:pPr>
            <w:r>
              <w:rPr>
                <w:rFonts w:ascii="Arial" w:hAnsi="Arial" w:cs="Arial"/>
                <w:sz w:val="16"/>
              </w:rPr>
              <w:t xml:space="preserve">Source code for </w:t>
            </w:r>
            <w:r w:rsidRPr="009257B1">
              <w:rPr>
                <w:rFonts w:ascii="Arial" w:hAnsi="Arial" w:cs="Arial"/>
                <w:sz w:val="16"/>
              </w:rPr>
              <w:t xml:space="preserve">Version 1.19.01 (dated March 30, 2010) downloaded from the USGS’s Ground-Water Software website </w:t>
            </w:r>
            <w:hyperlink r:id="rId11" w:history="1">
              <w:r w:rsidRPr="009257B1">
                <w:rPr>
                  <w:rStyle w:val="Hyperlink"/>
                  <w:rFonts w:ascii="Arial" w:hAnsi="Arial" w:cs="Arial"/>
                  <w:sz w:val="16"/>
                </w:rPr>
                <w:t>http://water.usgs.gov/nrp/gwsoftware/modflow2000/modflow2000.html</w:t>
              </w:r>
            </w:hyperlink>
            <w:r w:rsidRPr="009257B1">
              <w:rPr>
                <w:rFonts w:ascii="Arial" w:hAnsi="Arial" w:cs="Arial"/>
                <w:sz w:val="16"/>
              </w:rPr>
              <w:t xml:space="preserve"> </w:t>
            </w:r>
            <w:r>
              <w:rPr>
                <w:rFonts w:ascii="Arial" w:hAnsi="Arial" w:cs="Arial"/>
                <w:sz w:val="16"/>
              </w:rPr>
              <w:t>on</w:t>
            </w:r>
            <w:r w:rsidRPr="009257B1">
              <w:rPr>
                <w:rFonts w:ascii="Arial" w:hAnsi="Arial" w:cs="Arial"/>
                <w:sz w:val="16"/>
              </w:rPr>
              <w:t xml:space="preserve"> </w:t>
            </w:r>
            <w:r>
              <w:rPr>
                <w:rFonts w:ascii="Arial" w:hAnsi="Arial" w:cs="Arial"/>
                <w:sz w:val="16"/>
              </w:rPr>
              <w:t>February</w:t>
            </w:r>
            <w:r w:rsidRPr="009257B1">
              <w:rPr>
                <w:rFonts w:ascii="Arial" w:hAnsi="Arial" w:cs="Arial"/>
                <w:sz w:val="16"/>
              </w:rPr>
              <w:t xml:space="preserve"> </w:t>
            </w:r>
            <w:r>
              <w:rPr>
                <w:rFonts w:ascii="Arial" w:hAnsi="Arial" w:cs="Arial"/>
                <w:sz w:val="16"/>
              </w:rPr>
              <w:t>25</w:t>
            </w:r>
            <w:r w:rsidRPr="009257B1">
              <w:rPr>
                <w:rFonts w:ascii="Arial" w:hAnsi="Arial" w:cs="Arial"/>
                <w:sz w:val="16"/>
              </w:rPr>
              <w:t>, 201</w:t>
            </w:r>
            <w:r>
              <w:rPr>
                <w:rFonts w:ascii="Arial" w:hAnsi="Arial" w:cs="Arial"/>
                <w:sz w:val="16"/>
              </w:rPr>
              <w:t>5</w:t>
            </w:r>
            <w:r w:rsidRPr="009257B1">
              <w:rPr>
                <w:rFonts w:ascii="Arial" w:hAnsi="Arial" w:cs="Arial"/>
                <w:sz w:val="16"/>
              </w:rPr>
              <w:t>; same base version as in CHPRC Build</w:t>
            </w:r>
            <w:r>
              <w:rPr>
                <w:rFonts w:ascii="Arial" w:hAnsi="Arial" w:cs="Arial"/>
                <w:sz w:val="16"/>
              </w:rPr>
              <w:t>s</w:t>
            </w:r>
            <w:r w:rsidRPr="009257B1">
              <w:rPr>
                <w:rFonts w:ascii="Arial" w:hAnsi="Arial" w:cs="Arial"/>
                <w:sz w:val="16"/>
              </w:rPr>
              <w:t xml:space="preserve"> 4</w:t>
            </w:r>
            <w:r>
              <w:rPr>
                <w:rFonts w:ascii="Arial" w:hAnsi="Arial" w:cs="Arial"/>
                <w:sz w:val="16"/>
              </w:rPr>
              <w:t>, 5 and 6</w:t>
            </w:r>
            <w:r w:rsidRPr="009257B1">
              <w:rPr>
                <w:rFonts w:ascii="Arial" w:hAnsi="Arial" w:cs="Arial"/>
                <w:sz w:val="16"/>
              </w:rPr>
              <w:t>.</w:t>
            </w:r>
          </w:p>
          <w:p w14:paraId="0F006410" w14:textId="77777777" w:rsidR="00FF7E30" w:rsidRPr="009257B1" w:rsidRDefault="009257B1" w:rsidP="008C36EA">
            <w:pPr>
              <w:pStyle w:val="H1bodytext"/>
              <w:numPr>
                <w:ilvl w:val="0"/>
                <w:numId w:val="37"/>
              </w:numPr>
              <w:spacing w:before="40" w:after="40"/>
              <w:ind w:left="432" w:hanging="252"/>
              <w:rPr>
                <w:rFonts w:ascii="Arial" w:hAnsi="Arial" w:cs="Arial"/>
                <w:sz w:val="16"/>
              </w:rPr>
            </w:pPr>
            <w:r w:rsidRPr="009257B1">
              <w:rPr>
                <w:rFonts w:ascii="Arial" w:hAnsi="Arial" w:cs="Arial"/>
                <w:sz w:val="16"/>
              </w:rPr>
              <w:t>Executable files compiled and linked at CHPRC using Lahey/Fujitsu© Fortran 95 Compiler Release 7.20.00.</w:t>
            </w:r>
          </w:p>
          <w:p w14:paraId="1D0B83C5" w14:textId="1CED670E" w:rsidR="002965A7" w:rsidRDefault="00FF7E30" w:rsidP="002D04B2">
            <w:pPr>
              <w:pStyle w:val="H1bodytext"/>
              <w:numPr>
                <w:ilvl w:val="0"/>
                <w:numId w:val="37"/>
              </w:numPr>
              <w:spacing w:before="40" w:after="40"/>
              <w:ind w:left="432" w:hanging="252"/>
              <w:rPr>
                <w:rFonts w:ascii="Arial" w:hAnsi="Arial" w:cs="Arial"/>
                <w:sz w:val="16"/>
              </w:rPr>
            </w:pPr>
            <w:r w:rsidRPr="00594CD1">
              <w:rPr>
                <w:rFonts w:ascii="Arial" w:hAnsi="Arial" w:cs="Arial"/>
                <w:sz w:val="16"/>
              </w:rPr>
              <w:t xml:space="preserve">Source code and </w:t>
            </w:r>
            <w:r w:rsidR="009D24AB">
              <w:rPr>
                <w:rFonts w:ascii="Arial" w:hAnsi="Arial" w:cs="Arial"/>
                <w:sz w:val="16"/>
              </w:rPr>
              <w:t xml:space="preserve">Windows® </w:t>
            </w:r>
            <w:r w:rsidRPr="00594CD1">
              <w:rPr>
                <w:rFonts w:ascii="Arial" w:hAnsi="Arial" w:cs="Arial"/>
                <w:sz w:val="16"/>
              </w:rPr>
              <w:t xml:space="preserve">executable files for Windows® </w:t>
            </w:r>
            <w:r w:rsidRPr="00540BE6">
              <w:rPr>
                <w:rFonts w:ascii="Arial" w:hAnsi="Arial" w:cs="Arial"/>
                <w:sz w:val="16"/>
              </w:rPr>
              <w:t>downloaded from S.S. Papadopulos and Associates</w:t>
            </w:r>
            <w:r w:rsidRPr="00291CC7" w:rsidDel="00FF7E30">
              <w:rPr>
                <w:rFonts w:ascii="Arial" w:hAnsi="Arial" w:cs="Arial"/>
                <w:sz w:val="16"/>
              </w:rPr>
              <w:t xml:space="preserve"> </w:t>
            </w:r>
            <w:r w:rsidRPr="00291CC7">
              <w:rPr>
                <w:rFonts w:ascii="Arial" w:hAnsi="Arial" w:cs="Arial"/>
                <w:sz w:val="16"/>
              </w:rPr>
              <w:t xml:space="preserve">(SSP&amp;A) </w:t>
            </w:r>
            <w:r>
              <w:rPr>
                <w:rFonts w:ascii="Arial" w:hAnsi="Arial" w:cs="Arial"/>
                <w:sz w:val="16"/>
              </w:rPr>
              <w:t xml:space="preserve">FTP server on </w:t>
            </w:r>
            <w:r w:rsidR="00A2128F">
              <w:rPr>
                <w:rFonts w:ascii="Arial" w:hAnsi="Arial" w:cs="Arial"/>
                <w:sz w:val="16"/>
              </w:rPr>
              <w:t>November 1</w:t>
            </w:r>
            <w:r w:rsidR="000F43F6">
              <w:rPr>
                <w:rFonts w:ascii="Arial" w:hAnsi="Arial" w:cs="Arial"/>
                <w:sz w:val="16"/>
              </w:rPr>
              <w:t>6</w:t>
            </w:r>
            <w:r>
              <w:rPr>
                <w:rFonts w:ascii="Arial" w:hAnsi="Arial" w:cs="Arial"/>
                <w:sz w:val="16"/>
              </w:rPr>
              <w:t>, 2015</w:t>
            </w:r>
            <w:r w:rsidR="009D24AB">
              <w:rPr>
                <w:rFonts w:ascii="Arial" w:hAnsi="Arial" w:cs="Arial"/>
                <w:sz w:val="16"/>
              </w:rPr>
              <w:t>.</w:t>
            </w:r>
          </w:p>
          <w:p w14:paraId="5DCADAC1" w14:textId="77777777" w:rsidR="000A5C94" w:rsidRDefault="002965A7" w:rsidP="00CA1D2E">
            <w:pPr>
              <w:pStyle w:val="H1bodytext"/>
              <w:numPr>
                <w:ilvl w:val="0"/>
                <w:numId w:val="37"/>
              </w:numPr>
              <w:spacing w:before="40" w:after="40"/>
              <w:ind w:left="432" w:hanging="252"/>
              <w:rPr>
                <w:rFonts w:ascii="Arial" w:hAnsi="Arial" w:cs="Arial"/>
                <w:sz w:val="16"/>
              </w:rPr>
            </w:pPr>
            <w:r>
              <w:rPr>
                <w:rFonts w:ascii="Arial" w:hAnsi="Arial" w:cs="Arial"/>
                <w:sz w:val="16"/>
              </w:rPr>
              <w:t>Windows executable compiled and linked by SSP&amp;A.</w:t>
            </w:r>
          </w:p>
          <w:p w14:paraId="64B761D3" w14:textId="5055A2CB" w:rsidR="00BA5BC9" w:rsidRDefault="004B0B51" w:rsidP="0061192F">
            <w:pPr>
              <w:pStyle w:val="H1bodytext"/>
              <w:numPr>
                <w:ilvl w:val="0"/>
                <w:numId w:val="37"/>
              </w:numPr>
              <w:spacing w:before="40" w:after="40"/>
              <w:ind w:left="432" w:hanging="252"/>
              <w:rPr>
                <w:rFonts w:ascii="Arial" w:hAnsi="Arial" w:cs="Arial"/>
                <w:sz w:val="16"/>
              </w:rPr>
            </w:pPr>
            <w:r w:rsidRPr="00CA1D2E">
              <w:rPr>
                <w:rFonts w:ascii="Arial" w:hAnsi="Arial" w:cs="Arial"/>
                <w:sz w:val="16"/>
              </w:rPr>
              <w:t xml:space="preserve">Source code for Version </w:t>
            </w:r>
            <w:r w:rsidR="009500AB" w:rsidRPr="00CA1D2E">
              <w:rPr>
                <w:rFonts w:ascii="Arial" w:hAnsi="Arial" w:cs="Arial"/>
                <w:sz w:val="16"/>
              </w:rPr>
              <w:t>1.2.</w:t>
            </w:r>
            <w:r w:rsidR="000A5C94">
              <w:rPr>
                <w:rFonts w:ascii="Arial" w:hAnsi="Arial" w:cs="Arial"/>
                <w:sz w:val="16"/>
              </w:rPr>
              <w:t>0</w:t>
            </w:r>
            <w:r w:rsidR="009500AB" w:rsidRPr="00CA1D2E">
              <w:rPr>
                <w:rFonts w:ascii="Arial" w:hAnsi="Arial" w:cs="Arial"/>
                <w:sz w:val="16"/>
              </w:rPr>
              <w:t>0</w:t>
            </w:r>
            <w:r w:rsidRPr="00CA1D2E">
              <w:rPr>
                <w:rFonts w:ascii="Arial" w:hAnsi="Arial" w:cs="Arial"/>
                <w:sz w:val="16"/>
              </w:rPr>
              <w:t xml:space="preserve"> (dated </w:t>
            </w:r>
            <w:r w:rsidR="009500AB" w:rsidRPr="00CA1D2E">
              <w:rPr>
                <w:rFonts w:ascii="Arial" w:hAnsi="Arial" w:cs="Arial"/>
                <w:sz w:val="16"/>
              </w:rPr>
              <w:t>March</w:t>
            </w:r>
            <w:r w:rsidRPr="00CA1D2E">
              <w:rPr>
                <w:rFonts w:ascii="Arial" w:hAnsi="Arial" w:cs="Arial"/>
                <w:sz w:val="16"/>
              </w:rPr>
              <w:t xml:space="preserve"> </w:t>
            </w:r>
            <w:r w:rsidR="009500AB" w:rsidRPr="00CA1D2E">
              <w:rPr>
                <w:rFonts w:ascii="Arial" w:hAnsi="Arial" w:cs="Arial"/>
                <w:sz w:val="16"/>
              </w:rPr>
              <w:t>21</w:t>
            </w:r>
            <w:r w:rsidRPr="00CA1D2E">
              <w:rPr>
                <w:rFonts w:ascii="Arial" w:hAnsi="Arial" w:cs="Arial"/>
                <w:sz w:val="16"/>
              </w:rPr>
              <w:t xml:space="preserve">, </w:t>
            </w:r>
            <w:r w:rsidR="009500AB" w:rsidRPr="00CA1D2E">
              <w:rPr>
                <w:rFonts w:ascii="Arial" w:hAnsi="Arial" w:cs="Arial"/>
                <w:sz w:val="16"/>
              </w:rPr>
              <w:t>2014</w:t>
            </w:r>
            <w:r w:rsidRPr="00CA1D2E">
              <w:rPr>
                <w:rFonts w:ascii="Arial" w:hAnsi="Arial" w:cs="Arial"/>
                <w:sz w:val="16"/>
              </w:rPr>
              <w:t xml:space="preserve">) downloaded from the USGS’s Ground-Water Software website </w:t>
            </w:r>
            <w:hyperlink r:id="rId12" w:history="1">
              <w:r w:rsidR="009500AB" w:rsidRPr="00CA1D2E">
                <w:rPr>
                  <w:rStyle w:val="Hyperlink"/>
                  <w:rFonts w:ascii="Arial" w:hAnsi="Arial" w:cs="Arial"/>
                  <w:sz w:val="16"/>
                </w:rPr>
                <w:t>http://water.usgs.gov/ogw/mfusg/</w:t>
              </w:r>
            </w:hyperlink>
            <w:r w:rsidR="009500AB" w:rsidRPr="00CA1D2E">
              <w:rPr>
                <w:rFonts w:ascii="Arial" w:hAnsi="Arial" w:cs="Arial"/>
                <w:sz w:val="16"/>
              </w:rPr>
              <w:t xml:space="preserve"> </w:t>
            </w:r>
            <w:r w:rsidRPr="00CA1D2E">
              <w:rPr>
                <w:rFonts w:ascii="Arial" w:hAnsi="Arial" w:cs="Arial"/>
                <w:sz w:val="16"/>
              </w:rPr>
              <w:t xml:space="preserve">on </w:t>
            </w:r>
            <w:r w:rsidR="001C1EE3" w:rsidRPr="0061192F">
              <w:rPr>
                <w:rFonts w:ascii="Arial" w:hAnsi="Arial" w:cs="Arial"/>
                <w:sz w:val="16"/>
              </w:rPr>
              <w:t>April</w:t>
            </w:r>
            <w:r w:rsidRPr="0061192F">
              <w:rPr>
                <w:rFonts w:ascii="Arial" w:hAnsi="Arial" w:cs="Arial"/>
                <w:sz w:val="16"/>
              </w:rPr>
              <w:t xml:space="preserve"> </w:t>
            </w:r>
            <w:r w:rsidR="001C1EE3" w:rsidRPr="0061192F">
              <w:rPr>
                <w:rFonts w:ascii="Arial" w:hAnsi="Arial" w:cs="Arial"/>
                <w:sz w:val="16"/>
              </w:rPr>
              <w:t>29</w:t>
            </w:r>
            <w:r w:rsidRPr="00CA1D2E">
              <w:rPr>
                <w:rFonts w:ascii="Arial" w:hAnsi="Arial" w:cs="Arial"/>
                <w:sz w:val="16"/>
              </w:rPr>
              <w:t>, 2015.</w:t>
            </w:r>
          </w:p>
          <w:p w14:paraId="46C1213D" w14:textId="51FE0CA2" w:rsidR="00BA5BC9" w:rsidRPr="00E15EA3" w:rsidRDefault="00BA5BC9" w:rsidP="0061192F">
            <w:pPr>
              <w:pStyle w:val="H1bodytext"/>
              <w:numPr>
                <w:ilvl w:val="0"/>
                <w:numId w:val="37"/>
              </w:numPr>
              <w:spacing w:before="40" w:after="40"/>
              <w:ind w:left="432" w:hanging="252"/>
              <w:rPr>
                <w:rFonts w:ascii="Arial" w:hAnsi="Arial" w:cs="Arial"/>
                <w:sz w:val="16"/>
              </w:rPr>
            </w:pPr>
            <w:r w:rsidRPr="00E15EA3">
              <w:rPr>
                <w:rFonts w:ascii="Arial" w:hAnsi="Arial" w:cs="Arial"/>
                <w:sz w:val="16"/>
              </w:rPr>
              <w:t>Executables were compiled and linked at INTERA using Intel</w:t>
            </w:r>
            <w:r>
              <w:rPr>
                <w:rFonts w:ascii="Arial" w:hAnsi="Arial" w:cs="Arial"/>
                <w:sz w:val="16"/>
              </w:rPr>
              <w:t>®</w:t>
            </w:r>
            <w:r w:rsidRPr="00E15EA3">
              <w:rPr>
                <w:rFonts w:ascii="Arial" w:hAnsi="Arial" w:cs="Arial"/>
                <w:sz w:val="16"/>
              </w:rPr>
              <w:t xml:space="preserve"> Fortran Complier for Linux</w:t>
            </w:r>
            <w:r>
              <w:rPr>
                <w:rFonts w:ascii="Arial" w:hAnsi="Arial" w:cs="Arial"/>
                <w:sz w:val="16"/>
              </w:rPr>
              <w:t>®</w:t>
            </w:r>
            <w:r w:rsidRPr="00E15EA3">
              <w:rPr>
                <w:rFonts w:ascii="Arial" w:hAnsi="Arial" w:cs="Arial"/>
                <w:sz w:val="16"/>
              </w:rPr>
              <w:t xml:space="preserve"> version 13.0.1. </w:t>
            </w:r>
          </w:p>
          <w:p w14:paraId="1D1F30D4" w14:textId="77777777" w:rsidR="009257B1" w:rsidRPr="00826CA4" w:rsidRDefault="009D24AB" w:rsidP="00594CD1">
            <w:pPr>
              <w:pStyle w:val="H1bodytext"/>
              <w:numPr>
                <w:ilvl w:val="0"/>
                <w:numId w:val="37"/>
              </w:numPr>
              <w:spacing w:before="40" w:after="40"/>
              <w:ind w:left="432" w:hanging="252"/>
              <w:rPr>
                <w:rFonts w:ascii="Arial" w:hAnsi="Arial" w:cs="Arial"/>
                <w:sz w:val="18"/>
              </w:rPr>
            </w:pPr>
            <w:r w:rsidRPr="00594CD1">
              <w:rPr>
                <w:rFonts w:ascii="Arial" w:hAnsi="Arial" w:cs="Arial"/>
                <w:sz w:val="16"/>
              </w:rPr>
              <w:t xml:space="preserve">Source code for </w:t>
            </w:r>
            <w:r w:rsidR="0044635D" w:rsidRPr="00594CD1">
              <w:rPr>
                <w:rFonts w:ascii="Arial" w:hAnsi="Arial" w:cs="Arial"/>
                <w:sz w:val="16"/>
              </w:rPr>
              <w:t>Version 5.3</w:t>
            </w:r>
            <w:r w:rsidRPr="00594CD1">
              <w:rPr>
                <w:rFonts w:ascii="Arial" w:hAnsi="Arial" w:cs="Arial"/>
                <w:sz w:val="16"/>
              </w:rPr>
              <w:t xml:space="preserve"> downloaded from</w:t>
            </w:r>
            <w:r w:rsidRPr="00540BE6">
              <w:rPr>
                <w:rFonts w:ascii="Arial" w:hAnsi="Arial" w:cs="Arial"/>
                <w:sz w:val="16"/>
              </w:rPr>
              <w:t xml:space="preserve"> </w:t>
            </w:r>
            <w:r>
              <w:rPr>
                <w:rFonts w:ascii="Arial" w:hAnsi="Arial" w:cs="Arial"/>
                <w:sz w:val="16"/>
              </w:rPr>
              <w:t>maintenance site on University of Alabama’s Hydrogeology Group site</w:t>
            </w:r>
            <w:r w:rsidRPr="00594CD1">
              <w:rPr>
                <w:rFonts w:ascii="Arial" w:hAnsi="Arial" w:cs="Arial"/>
                <w:sz w:val="16"/>
              </w:rPr>
              <w:t xml:space="preserve"> </w:t>
            </w:r>
            <w:hyperlink r:id="rId13" w:history="1">
              <w:r w:rsidRPr="00594CD1">
                <w:rPr>
                  <w:rStyle w:val="Hyperlink"/>
                  <w:rFonts w:ascii="Arial" w:hAnsi="Arial" w:cs="Arial"/>
                  <w:sz w:val="16"/>
                </w:rPr>
                <w:t>http://hydro.geo.ua.edu/mt3d/</w:t>
              </w:r>
            </w:hyperlink>
            <w:r w:rsidRPr="00594CD1">
              <w:rPr>
                <w:rFonts w:ascii="Arial" w:hAnsi="Arial" w:cs="Arial"/>
                <w:sz w:val="16"/>
              </w:rPr>
              <w:t xml:space="preserve"> </w:t>
            </w:r>
            <w:r w:rsidR="002965A7" w:rsidRPr="00594CD1">
              <w:rPr>
                <w:rFonts w:ascii="Arial" w:hAnsi="Arial" w:cs="Arial"/>
                <w:sz w:val="16"/>
              </w:rPr>
              <w:t>on February 5, 2015</w:t>
            </w:r>
          </w:p>
          <w:p w14:paraId="36AB8F2B" w14:textId="2862266A" w:rsidR="008F6E9C" w:rsidRDefault="008F6E9C" w:rsidP="008F6E9C">
            <w:pPr>
              <w:pStyle w:val="H1bodytext"/>
              <w:numPr>
                <w:ilvl w:val="0"/>
                <w:numId w:val="37"/>
              </w:numPr>
              <w:spacing w:before="40" w:after="40"/>
              <w:ind w:left="432" w:hanging="252"/>
              <w:rPr>
                <w:rFonts w:ascii="Arial" w:hAnsi="Arial" w:cs="Arial"/>
                <w:sz w:val="16"/>
              </w:rPr>
            </w:pPr>
            <w:r>
              <w:rPr>
                <w:rFonts w:ascii="Arial" w:hAnsi="Arial" w:cs="Arial"/>
                <w:sz w:val="16"/>
              </w:rPr>
              <w:t xml:space="preserve">Windows executable compiled and linked by SSP&amp;A. These files were downloaded from </w:t>
            </w:r>
            <w:r w:rsidRPr="00540BE6">
              <w:rPr>
                <w:rFonts w:ascii="Arial" w:hAnsi="Arial" w:cs="Arial"/>
                <w:sz w:val="16"/>
              </w:rPr>
              <w:t>.S. Papadopulos and Associates</w:t>
            </w:r>
            <w:r w:rsidRPr="00291CC7" w:rsidDel="00FF7E30">
              <w:rPr>
                <w:rFonts w:ascii="Arial" w:hAnsi="Arial" w:cs="Arial"/>
                <w:sz w:val="16"/>
              </w:rPr>
              <w:t xml:space="preserve"> </w:t>
            </w:r>
            <w:r w:rsidRPr="00291CC7">
              <w:rPr>
                <w:rFonts w:ascii="Arial" w:hAnsi="Arial" w:cs="Arial"/>
                <w:sz w:val="16"/>
              </w:rPr>
              <w:t xml:space="preserve">(SSP&amp;A) </w:t>
            </w:r>
            <w:r>
              <w:rPr>
                <w:rFonts w:ascii="Arial" w:hAnsi="Arial" w:cs="Arial"/>
                <w:sz w:val="16"/>
              </w:rPr>
              <w:t>FTP server on November 16, 2015. The executable mf2k_1_18_MST_sngl.exe was renamed to mf2k-mst-chprc07spv.exe and mf2k_1_18_MST_sngl.exe was renamed to mf2k-mst-chprc07dpv.exe because the md5 hashes were identical.</w:t>
            </w:r>
          </w:p>
          <w:p w14:paraId="3E342AE0" w14:textId="77777777" w:rsidR="008F6E9C" w:rsidRPr="00540BE6" w:rsidRDefault="008F6E9C" w:rsidP="00F268E8">
            <w:pPr>
              <w:pStyle w:val="H1bodytext"/>
              <w:spacing w:before="40" w:after="40"/>
              <w:ind w:left="180"/>
              <w:rPr>
                <w:rFonts w:ascii="Arial" w:hAnsi="Arial" w:cs="Arial"/>
                <w:sz w:val="18"/>
              </w:rPr>
            </w:pPr>
          </w:p>
        </w:tc>
      </w:tr>
    </w:tbl>
    <w:p w14:paraId="0F54E273" w14:textId="77777777" w:rsidR="0044635D" w:rsidRDefault="0044635D" w:rsidP="00324F5A">
      <w:r>
        <w:br w:type="page"/>
      </w:r>
    </w:p>
    <w:tbl>
      <w:tblPr>
        <w:tblW w:w="12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0"/>
        <w:gridCol w:w="1390"/>
        <w:gridCol w:w="1640"/>
        <w:gridCol w:w="2880"/>
        <w:gridCol w:w="1241"/>
        <w:gridCol w:w="3709"/>
      </w:tblGrid>
      <w:tr w:rsidR="009257B1" w:rsidRPr="00DB062E" w14:paraId="37FE5F26" w14:textId="77777777" w:rsidTr="00623D08">
        <w:trPr>
          <w:jc w:val="center"/>
        </w:trPr>
        <w:tc>
          <w:tcPr>
            <w:tcW w:w="12960" w:type="dxa"/>
            <w:gridSpan w:val="6"/>
            <w:tcBorders>
              <w:top w:val="nil"/>
              <w:left w:val="nil"/>
              <w:bottom w:val="single" w:sz="4" w:space="0" w:color="000000"/>
              <w:right w:val="nil"/>
            </w:tcBorders>
            <w:shd w:val="clear" w:color="auto" w:fill="auto"/>
            <w:vAlign w:val="bottom"/>
          </w:tcPr>
          <w:p w14:paraId="468002F6" w14:textId="7A62F121" w:rsidR="009257B1" w:rsidRPr="00DB062E" w:rsidRDefault="009257B1" w:rsidP="00A2128F">
            <w:pPr>
              <w:pStyle w:val="TableNumberCaption"/>
            </w:pPr>
            <w:bookmarkStart w:id="5" w:name="_Ref320523129"/>
            <w:r w:rsidRPr="00DB062E">
              <w:lastRenderedPageBreak/>
              <w:t xml:space="preserve">Table </w:t>
            </w:r>
            <w:r w:rsidR="00DE2259">
              <w:fldChar w:fldCharType="begin"/>
            </w:r>
            <w:r w:rsidR="00DE2259">
              <w:instrText xml:space="preserve"> SEQ Table \* ARABIC </w:instrText>
            </w:r>
            <w:r w:rsidR="00DE2259">
              <w:fldChar w:fldCharType="separate"/>
            </w:r>
            <w:r w:rsidR="00DE2259">
              <w:rPr>
                <w:noProof/>
              </w:rPr>
              <w:t>3</w:t>
            </w:r>
            <w:r w:rsidR="00DE2259">
              <w:rPr>
                <w:noProof/>
              </w:rPr>
              <w:fldChar w:fldCharType="end"/>
            </w:r>
            <w:bookmarkEnd w:id="5"/>
            <w:r w:rsidRPr="00DB062E">
              <w:t xml:space="preserve">. </w:t>
            </w:r>
            <w:r w:rsidR="002965A7">
              <w:t xml:space="preserve">MODFLOW and MT3DMS </w:t>
            </w:r>
            <w:r w:rsidRPr="00DB062E">
              <w:t xml:space="preserve">CHPRC Build </w:t>
            </w:r>
            <w:r w:rsidR="00A2128F">
              <w:t>8</w:t>
            </w:r>
            <w:r w:rsidR="00A2128F" w:rsidRPr="00DB062E">
              <w:t xml:space="preserve"> </w:t>
            </w:r>
            <w:r>
              <w:t>Linux</w:t>
            </w:r>
            <w:r w:rsidRPr="00DB062E">
              <w:t>® Executable Files</w:t>
            </w:r>
          </w:p>
        </w:tc>
      </w:tr>
      <w:tr w:rsidR="009257B1" w:rsidRPr="00DB062E" w14:paraId="647D0749" w14:textId="77777777" w:rsidTr="00623D08">
        <w:trPr>
          <w:trHeight w:val="377"/>
          <w:jc w:val="center"/>
        </w:trPr>
        <w:tc>
          <w:tcPr>
            <w:tcW w:w="2100" w:type="dxa"/>
            <w:tcBorders>
              <w:left w:val="nil"/>
              <w:right w:val="nil"/>
            </w:tcBorders>
            <w:shd w:val="clear" w:color="auto" w:fill="D9D9D9"/>
            <w:vAlign w:val="bottom"/>
          </w:tcPr>
          <w:p w14:paraId="34950F18" w14:textId="77777777" w:rsidR="009257B1" w:rsidRPr="00DB062E" w:rsidRDefault="009257B1" w:rsidP="008C36EA">
            <w:pPr>
              <w:pStyle w:val="H1bodytext"/>
              <w:spacing w:before="40" w:after="40"/>
              <w:ind w:left="0"/>
              <w:jc w:val="center"/>
              <w:rPr>
                <w:rFonts w:ascii="Arial" w:hAnsi="Arial" w:cs="Arial"/>
                <w:b/>
                <w:sz w:val="18"/>
              </w:rPr>
            </w:pPr>
            <w:r w:rsidRPr="00DB062E">
              <w:rPr>
                <w:rFonts w:ascii="Arial" w:hAnsi="Arial" w:cs="Arial"/>
                <w:b/>
                <w:sz w:val="18"/>
              </w:rPr>
              <w:t>Software</w:t>
            </w:r>
          </w:p>
        </w:tc>
        <w:tc>
          <w:tcPr>
            <w:tcW w:w="1390" w:type="dxa"/>
            <w:tcBorders>
              <w:left w:val="nil"/>
              <w:right w:val="nil"/>
            </w:tcBorders>
            <w:shd w:val="clear" w:color="auto" w:fill="D9D9D9"/>
            <w:vAlign w:val="bottom"/>
          </w:tcPr>
          <w:p w14:paraId="5570E0D6" w14:textId="77777777" w:rsidR="009257B1" w:rsidRPr="00DB062E" w:rsidRDefault="009257B1" w:rsidP="008C36EA">
            <w:pPr>
              <w:pStyle w:val="H1bodytext"/>
              <w:spacing w:before="40" w:after="40"/>
              <w:ind w:left="0"/>
              <w:jc w:val="center"/>
              <w:rPr>
                <w:rFonts w:ascii="Arial" w:hAnsi="Arial" w:cs="Arial"/>
                <w:b/>
                <w:sz w:val="18"/>
              </w:rPr>
            </w:pPr>
            <w:r w:rsidRPr="00DB062E">
              <w:rPr>
                <w:rFonts w:ascii="Arial" w:hAnsi="Arial" w:cs="Arial"/>
                <w:b/>
                <w:sz w:val="18"/>
              </w:rPr>
              <w:t>Code Source</w:t>
            </w:r>
          </w:p>
        </w:tc>
        <w:tc>
          <w:tcPr>
            <w:tcW w:w="1640" w:type="dxa"/>
            <w:tcBorders>
              <w:left w:val="nil"/>
              <w:right w:val="nil"/>
            </w:tcBorders>
            <w:shd w:val="clear" w:color="auto" w:fill="D9D9D9"/>
            <w:vAlign w:val="bottom"/>
          </w:tcPr>
          <w:p w14:paraId="666E58C4" w14:textId="77777777" w:rsidR="009257B1" w:rsidRPr="00DB062E" w:rsidRDefault="009257B1" w:rsidP="008C36EA">
            <w:pPr>
              <w:pStyle w:val="H1bodytext"/>
              <w:spacing w:before="40" w:after="40"/>
              <w:ind w:left="0"/>
              <w:jc w:val="center"/>
              <w:rPr>
                <w:rFonts w:ascii="Arial" w:hAnsi="Arial" w:cs="Arial"/>
                <w:b/>
                <w:sz w:val="18"/>
              </w:rPr>
            </w:pPr>
            <w:r w:rsidRPr="00DB062E">
              <w:rPr>
                <w:rFonts w:ascii="Arial" w:hAnsi="Arial" w:cs="Arial"/>
                <w:b/>
                <w:sz w:val="18"/>
              </w:rPr>
              <w:t>Version</w:t>
            </w:r>
          </w:p>
        </w:tc>
        <w:tc>
          <w:tcPr>
            <w:tcW w:w="2880" w:type="dxa"/>
            <w:tcBorders>
              <w:left w:val="nil"/>
              <w:right w:val="nil"/>
            </w:tcBorders>
            <w:shd w:val="clear" w:color="auto" w:fill="D9D9D9"/>
            <w:vAlign w:val="bottom"/>
          </w:tcPr>
          <w:p w14:paraId="32504E0A" w14:textId="77777777" w:rsidR="009257B1" w:rsidRPr="00DB062E" w:rsidRDefault="009257B1" w:rsidP="008C36EA">
            <w:pPr>
              <w:pStyle w:val="H1bodytext"/>
              <w:spacing w:before="40" w:after="40"/>
              <w:ind w:left="0"/>
              <w:jc w:val="center"/>
              <w:rPr>
                <w:rFonts w:ascii="Arial" w:hAnsi="Arial" w:cs="Arial"/>
                <w:b/>
                <w:sz w:val="18"/>
              </w:rPr>
            </w:pPr>
            <w:r w:rsidRPr="00DB062E">
              <w:rPr>
                <w:rFonts w:ascii="Arial" w:hAnsi="Arial" w:cs="Arial"/>
                <w:b/>
                <w:sz w:val="18"/>
              </w:rPr>
              <w:t>Executable File</w:t>
            </w:r>
            <w:r>
              <w:rPr>
                <w:rFonts w:ascii="Arial" w:hAnsi="Arial" w:cs="Arial"/>
                <w:b/>
                <w:sz w:val="18"/>
                <w:vertAlign w:val="superscript"/>
              </w:rPr>
              <w:t>1</w:t>
            </w:r>
          </w:p>
        </w:tc>
        <w:tc>
          <w:tcPr>
            <w:tcW w:w="1241" w:type="dxa"/>
            <w:tcBorders>
              <w:left w:val="nil"/>
              <w:right w:val="nil"/>
            </w:tcBorders>
            <w:shd w:val="clear" w:color="auto" w:fill="D9D9D9"/>
            <w:vAlign w:val="bottom"/>
          </w:tcPr>
          <w:p w14:paraId="4DCEB29E" w14:textId="77777777" w:rsidR="009257B1" w:rsidRPr="00DB062E" w:rsidRDefault="009257B1" w:rsidP="008C36EA">
            <w:pPr>
              <w:pStyle w:val="H1bodytext"/>
              <w:spacing w:before="40" w:after="40"/>
              <w:ind w:left="0"/>
              <w:jc w:val="center"/>
              <w:rPr>
                <w:rFonts w:ascii="Arial" w:hAnsi="Arial" w:cs="Arial"/>
                <w:b/>
                <w:sz w:val="18"/>
              </w:rPr>
            </w:pPr>
            <w:r w:rsidRPr="00DB062E">
              <w:rPr>
                <w:rFonts w:ascii="Arial" w:hAnsi="Arial" w:cs="Arial"/>
                <w:b/>
                <w:sz w:val="18"/>
              </w:rPr>
              <w:t>Precision</w:t>
            </w:r>
          </w:p>
        </w:tc>
        <w:tc>
          <w:tcPr>
            <w:tcW w:w="3709" w:type="dxa"/>
            <w:tcBorders>
              <w:left w:val="nil"/>
              <w:right w:val="nil"/>
            </w:tcBorders>
            <w:shd w:val="clear" w:color="auto" w:fill="D9D9D9"/>
            <w:vAlign w:val="bottom"/>
          </w:tcPr>
          <w:p w14:paraId="0DA74133" w14:textId="77777777" w:rsidR="009257B1" w:rsidRPr="00DB062E" w:rsidRDefault="009257B1" w:rsidP="008C36EA">
            <w:pPr>
              <w:pStyle w:val="H1bodytext"/>
              <w:spacing w:before="40" w:after="40"/>
              <w:ind w:left="0"/>
              <w:jc w:val="center"/>
              <w:rPr>
                <w:rFonts w:ascii="Arial" w:hAnsi="Arial" w:cs="Arial"/>
                <w:b/>
                <w:sz w:val="18"/>
              </w:rPr>
            </w:pPr>
            <w:r w:rsidRPr="00DB062E">
              <w:rPr>
                <w:rFonts w:ascii="Arial" w:hAnsi="Arial" w:cs="Arial"/>
                <w:b/>
                <w:sz w:val="18"/>
              </w:rPr>
              <w:t>MD5 Signature</w:t>
            </w:r>
          </w:p>
        </w:tc>
      </w:tr>
      <w:tr w:rsidR="009257B1" w:rsidRPr="00DB062E" w14:paraId="5C42268A" w14:textId="77777777" w:rsidTr="00623D08">
        <w:trPr>
          <w:jc w:val="center"/>
        </w:trPr>
        <w:tc>
          <w:tcPr>
            <w:tcW w:w="2100" w:type="dxa"/>
            <w:vMerge w:val="restart"/>
            <w:tcBorders>
              <w:left w:val="nil"/>
              <w:right w:val="nil"/>
            </w:tcBorders>
            <w:shd w:val="clear" w:color="auto" w:fill="auto"/>
            <w:vAlign w:val="center"/>
          </w:tcPr>
          <w:p w14:paraId="2B8D597B"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MODFLOW-2000</w:t>
            </w:r>
          </w:p>
        </w:tc>
        <w:tc>
          <w:tcPr>
            <w:tcW w:w="1390" w:type="dxa"/>
            <w:vMerge w:val="restart"/>
            <w:tcBorders>
              <w:left w:val="nil"/>
              <w:right w:val="nil"/>
            </w:tcBorders>
            <w:vAlign w:val="center"/>
          </w:tcPr>
          <w:p w14:paraId="68AE94FB" w14:textId="77777777" w:rsidR="009257B1" w:rsidRPr="00DB062E" w:rsidRDefault="009257B1" w:rsidP="00594CD1">
            <w:pPr>
              <w:pStyle w:val="H1bodytext"/>
              <w:spacing w:before="60" w:after="60"/>
              <w:ind w:left="0"/>
              <w:rPr>
                <w:rFonts w:ascii="Arial" w:hAnsi="Arial" w:cs="Arial"/>
                <w:sz w:val="18"/>
              </w:rPr>
            </w:pPr>
            <w:r w:rsidRPr="00DB062E">
              <w:rPr>
                <w:rFonts w:ascii="Arial" w:hAnsi="Arial" w:cs="Arial"/>
                <w:sz w:val="18"/>
              </w:rPr>
              <w:t>USGS</w:t>
            </w:r>
            <w:r w:rsidR="002965A7">
              <w:rPr>
                <w:rFonts w:ascii="Arial" w:hAnsi="Arial" w:cs="Arial"/>
                <w:sz w:val="18"/>
              </w:rPr>
              <w:t xml:space="preserve"> </w:t>
            </w:r>
            <w:r w:rsidR="002965A7">
              <w:rPr>
                <w:rFonts w:ascii="Arial" w:hAnsi="Arial" w:cs="Arial"/>
                <w:sz w:val="18"/>
                <w:vertAlign w:val="superscript"/>
              </w:rPr>
              <w:t>1</w:t>
            </w:r>
          </w:p>
        </w:tc>
        <w:tc>
          <w:tcPr>
            <w:tcW w:w="1640" w:type="dxa"/>
            <w:vMerge w:val="restart"/>
            <w:tcBorders>
              <w:left w:val="nil"/>
              <w:right w:val="nil"/>
            </w:tcBorders>
            <w:vAlign w:val="center"/>
          </w:tcPr>
          <w:p w14:paraId="0C963E19" w14:textId="40C9887B" w:rsidR="009257B1" w:rsidRPr="00DB062E" w:rsidRDefault="0044635D" w:rsidP="00A2128F">
            <w:pPr>
              <w:pStyle w:val="H1bodytext"/>
              <w:spacing w:before="60" w:after="60"/>
              <w:ind w:left="0"/>
              <w:rPr>
                <w:rFonts w:ascii="Arial" w:hAnsi="Arial" w:cs="Arial"/>
                <w:sz w:val="18"/>
              </w:rPr>
            </w:pPr>
            <w:r>
              <w:rPr>
                <w:rFonts w:ascii="Arial" w:hAnsi="Arial" w:cs="Arial"/>
                <w:sz w:val="18"/>
              </w:rPr>
              <w:t xml:space="preserve">Build </w:t>
            </w:r>
            <w:r w:rsidR="00A2128F">
              <w:rPr>
                <w:rFonts w:ascii="Arial" w:hAnsi="Arial" w:cs="Arial"/>
                <w:sz w:val="18"/>
              </w:rPr>
              <w:t xml:space="preserve">8 </w:t>
            </w:r>
            <w:r>
              <w:rPr>
                <w:rFonts w:ascii="Arial" w:hAnsi="Arial" w:cs="Arial"/>
                <w:sz w:val="18"/>
              </w:rPr>
              <w:t>(</w:t>
            </w:r>
            <w:r w:rsidR="009257B1" w:rsidRPr="00DB062E">
              <w:rPr>
                <w:rFonts w:ascii="Arial" w:hAnsi="Arial" w:cs="Arial"/>
                <w:sz w:val="18"/>
              </w:rPr>
              <w:t>1.19.01</w:t>
            </w:r>
            <w:r>
              <w:rPr>
                <w:rFonts w:ascii="Arial" w:hAnsi="Arial" w:cs="Arial"/>
                <w:sz w:val="18"/>
              </w:rPr>
              <w:t>)</w:t>
            </w:r>
          </w:p>
        </w:tc>
        <w:tc>
          <w:tcPr>
            <w:tcW w:w="2880" w:type="dxa"/>
            <w:tcBorders>
              <w:left w:val="nil"/>
              <w:right w:val="nil"/>
            </w:tcBorders>
            <w:shd w:val="clear" w:color="auto" w:fill="auto"/>
            <w:vAlign w:val="center"/>
          </w:tcPr>
          <w:p w14:paraId="7AD9018C" w14:textId="0E85BC84" w:rsidR="009257B1" w:rsidRPr="00DB062E" w:rsidRDefault="00594CD1" w:rsidP="00A2128F">
            <w:pPr>
              <w:pStyle w:val="H1bodytext"/>
              <w:spacing w:before="60" w:after="60"/>
              <w:ind w:left="0"/>
              <w:rPr>
                <w:rFonts w:ascii="Arial" w:hAnsi="Arial" w:cs="Arial"/>
                <w:sz w:val="18"/>
              </w:rPr>
            </w:pPr>
            <w:r w:rsidRPr="00594CD1">
              <w:rPr>
                <w:rFonts w:ascii="Arial" w:hAnsi="Arial" w:cs="Arial"/>
                <w:sz w:val="18"/>
              </w:rPr>
              <w:t>mf2k-</w:t>
            </w:r>
            <w:r w:rsidR="00A2128F" w:rsidRPr="00594CD1">
              <w:rPr>
                <w:rFonts w:ascii="Arial" w:hAnsi="Arial" w:cs="Arial"/>
                <w:sz w:val="18"/>
              </w:rPr>
              <w:t>chprc0</w:t>
            </w:r>
            <w:r w:rsidR="00A2128F">
              <w:rPr>
                <w:rFonts w:ascii="Arial" w:hAnsi="Arial" w:cs="Arial"/>
                <w:sz w:val="18"/>
              </w:rPr>
              <w:t>8</w:t>
            </w:r>
            <w:r w:rsidR="00A2128F" w:rsidRPr="00594CD1">
              <w:rPr>
                <w:rFonts w:ascii="Arial" w:hAnsi="Arial" w:cs="Arial"/>
                <w:sz w:val="18"/>
              </w:rPr>
              <w:t>spl</w:t>
            </w:r>
            <w:r w:rsidRPr="00594CD1">
              <w:rPr>
                <w:rFonts w:ascii="Arial" w:hAnsi="Arial" w:cs="Arial"/>
                <w:sz w:val="18"/>
              </w:rPr>
              <w:t>.x</w:t>
            </w:r>
            <w:r w:rsidR="009D24AB">
              <w:rPr>
                <w:rFonts w:ascii="Arial" w:hAnsi="Arial" w:cs="Arial"/>
                <w:sz w:val="18"/>
              </w:rPr>
              <w:t xml:space="preserve"> </w:t>
            </w:r>
            <w:r w:rsidR="009C5E7B">
              <w:rPr>
                <w:rFonts w:ascii="Arial" w:hAnsi="Arial" w:cs="Arial"/>
                <w:sz w:val="18"/>
                <w:vertAlign w:val="superscript"/>
              </w:rPr>
              <w:t>2</w:t>
            </w:r>
          </w:p>
        </w:tc>
        <w:tc>
          <w:tcPr>
            <w:tcW w:w="1241" w:type="dxa"/>
            <w:tcBorders>
              <w:left w:val="nil"/>
              <w:right w:val="nil"/>
            </w:tcBorders>
            <w:shd w:val="clear" w:color="auto" w:fill="auto"/>
            <w:vAlign w:val="center"/>
          </w:tcPr>
          <w:p w14:paraId="721D4819"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Single</w:t>
            </w:r>
          </w:p>
        </w:tc>
        <w:tc>
          <w:tcPr>
            <w:tcW w:w="3709" w:type="dxa"/>
            <w:tcBorders>
              <w:left w:val="nil"/>
              <w:right w:val="nil"/>
            </w:tcBorders>
            <w:shd w:val="clear" w:color="auto" w:fill="auto"/>
            <w:vAlign w:val="center"/>
          </w:tcPr>
          <w:p w14:paraId="6863EB2E" w14:textId="77777777" w:rsidR="009257B1" w:rsidRPr="00DB062E" w:rsidRDefault="00594CD1" w:rsidP="009A04F2">
            <w:pPr>
              <w:pStyle w:val="H1bodytext"/>
              <w:spacing w:before="60" w:after="60"/>
              <w:ind w:left="0"/>
              <w:rPr>
                <w:rFonts w:ascii="Courier New" w:hAnsi="Courier New" w:cs="Courier New"/>
                <w:sz w:val="18"/>
                <w:szCs w:val="18"/>
              </w:rPr>
            </w:pPr>
            <w:r w:rsidRPr="00594CD1">
              <w:rPr>
                <w:rFonts w:ascii="Courier New" w:hAnsi="Courier New" w:cs="Courier New"/>
                <w:sz w:val="18"/>
                <w:szCs w:val="18"/>
              </w:rPr>
              <w:t>8b0b28c5e102e63df95de542d83d013b</w:t>
            </w:r>
          </w:p>
        </w:tc>
      </w:tr>
      <w:tr w:rsidR="009257B1" w:rsidRPr="00DB062E" w14:paraId="63F5031D" w14:textId="77777777" w:rsidTr="00623D08">
        <w:trPr>
          <w:jc w:val="center"/>
        </w:trPr>
        <w:tc>
          <w:tcPr>
            <w:tcW w:w="2100" w:type="dxa"/>
            <w:vMerge/>
            <w:tcBorders>
              <w:left w:val="nil"/>
              <w:right w:val="nil"/>
            </w:tcBorders>
            <w:shd w:val="clear" w:color="auto" w:fill="auto"/>
            <w:vAlign w:val="center"/>
          </w:tcPr>
          <w:p w14:paraId="70CD6C5F" w14:textId="77777777" w:rsidR="009257B1" w:rsidRPr="00DB062E" w:rsidRDefault="009257B1" w:rsidP="009A04F2">
            <w:pPr>
              <w:pStyle w:val="H1bodytext"/>
              <w:spacing w:before="60" w:after="60"/>
              <w:ind w:left="0"/>
              <w:rPr>
                <w:rFonts w:ascii="Arial" w:hAnsi="Arial" w:cs="Arial"/>
                <w:sz w:val="18"/>
              </w:rPr>
            </w:pPr>
          </w:p>
        </w:tc>
        <w:tc>
          <w:tcPr>
            <w:tcW w:w="1390" w:type="dxa"/>
            <w:vMerge/>
            <w:tcBorders>
              <w:left w:val="nil"/>
              <w:right w:val="nil"/>
            </w:tcBorders>
            <w:vAlign w:val="center"/>
          </w:tcPr>
          <w:p w14:paraId="13C37C77" w14:textId="77777777" w:rsidR="009257B1" w:rsidRPr="00DB062E" w:rsidRDefault="009257B1" w:rsidP="009A04F2">
            <w:pPr>
              <w:pStyle w:val="H1bodytext"/>
              <w:spacing w:before="60" w:after="60"/>
              <w:ind w:left="0"/>
              <w:rPr>
                <w:rFonts w:ascii="Arial" w:hAnsi="Arial" w:cs="Arial"/>
                <w:sz w:val="18"/>
              </w:rPr>
            </w:pPr>
          </w:p>
        </w:tc>
        <w:tc>
          <w:tcPr>
            <w:tcW w:w="1640" w:type="dxa"/>
            <w:vMerge/>
            <w:tcBorders>
              <w:left w:val="nil"/>
              <w:right w:val="nil"/>
            </w:tcBorders>
            <w:vAlign w:val="center"/>
          </w:tcPr>
          <w:p w14:paraId="4D8A8FC3" w14:textId="77777777" w:rsidR="009257B1" w:rsidRPr="00DB062E" w:rsidRDefault="009257B1" w:rsidP="009A04F2">
            <w:pPr>
              <w:pStyle w:val="H1bodytext"/>
              <w:spacing w:before="60" w:after="60"/>
              <w:ind w:left="0"/>
              <w:rPr>
                <w:rFonts w:ascii="Arial" w:hAnsi="Arial" w:cs="Arial"/>
                <w:sz w:val="18"/>
              </w:rPr>
            </w:pPr>
          </w:p>
        </w:tc>
        <w:tc>
          <w:tcPr>
            <w:tcW w:w="2880" w:type="dxa"/>
            <w:tcBorders>
              <w:left w:val="nil"/>
              <w:right w:val="nil"/>
            </w:tcBorders>
            <w:shd w:val="clear" w:color="auto" w:fill="auto"/>
            <w:vAlign w:val="center"/>
          </w:tcPr>
          <w:p w14:paraId="57B9FDF6" w14:textId="3B9DC1A9" w:rsidR="009257B1" w:rsidRPr="00DB062E" w:rsidRDefault="00594CD1" w:rsidP="00A2128F">
            <w:pPr>
              <w:pStyle w:val="H1bodytext"/>
              <w:spacing w:before="60" w:after="60"/>
              <w:ind w:left="0"/>
              <w:rPr>
                <w:rFonts w:ascii="Arial" w:hAnsi="Arial" w:cs="Arial"/>
                <w:sz w:val="18"/>
              </w:rPr>
            </w:pPr>
            <w:r w:rsidRPr="00594CD1">
              <w:rPr>
                <w:rFonts w:ascii="Arial" w:hAnsi="Arial" w:cs="Arial"/>
                <w:sz w:val="18"/>
              </w:rPr>
              <w:t>mf2k-</w:t>
            </w:r>
            <w:r w:rsidR="00A2128F" w:rsidRPr="00594CD1">
              <w:rPr>
                <w:rFonts w:ascii="Arial" w:hAnsi="Arial" w:cs="Arial"/>
                <w:sz w:val="18"/>
              </w:rPr>
              <w:t>chprc0</w:t>
            </w:r>
            <w:r w:rsidR="00A2128F">
              <w:rPr>
                <w:rFonts w:ascii="Arial" w:hAnsi="Arial" w:cs="Arial"/>
                <w:sz w:val="18"/>
              </w:rPr>
              <w:t>8</w:t>
            </w:r>
            <w:r w:rsidR="00A2128F" w:rsidRPr="00594CD1">
              <w:rPr>
                <w:rFonts w:ascii="Arial" w:hAnsi="Arial" w:cs="Arial"/>
                <w:sz w:val="18"/>
              </w:rPr>
              <w:t>dpl</w:t>
            </w:r>
            <w:r w:rsidRPr="00594CD1">
              <w:rPr>
                <w:rFonts w:ascii="Arial" w:hAnsi="Arial" w:cs="Arial"/>
                <w:sz w:val="18"/>
              </w:rPr>
              <w:t>.x</w:t>
            </w:r>
            <w:r w:rsidR="009D24AB">
              <w:rPr>
                <w:rFonts w:ascii="Arial" w:hAnsi="Arial" w:cs="Arial"/>
                <w:sz w:val="18"/>
              </w:rPr>
              <w:t xml:space="preserve"> </w:t>
            </w:r>
            <w:r w:rsidR="009C5E7B">
              <w:rPr>
                <w:rFonts w:ascii="Arial" w:hAnsi="Arial" w:cs="Arial"/>
                <w:sz w:val="18"/>
                <w:vertAlign w:val="superscript"/>
              </w:rPr>
              <w:t>2</w:t>
            </w:r>
          </w:p>
        </w:tc>
        <w:tc>
          <w:tcPr>
            <w:tcW w:w="1241" w:type="dxa"/>
            <w:tcBorders>
              <w:left w:val="nil"/>
              <w:right w:val="nil"/>
            </w:tcBorders>
            <w:shd w:val="clear" w:color="auto" w:fill="auto"/>
            <w:vAlign w:val="center"/>
          </w:tcPr>
          <w:p w14:paraId="1550A335"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Double</w:t>
            </w:r>
          </w:p>
        </w:tc>
        <w:tc>
          <w:tcPr>
            <w:tcW w:w="3709" w:type="dxa"/>
            <w:tcBorders>
              <w:left w:val="nil"/>
              <w:right w:val="nil"/>
            </w:tcBorders>
            <w:shd w:val="clear" w:color="auto" w:fill="auto"/>
            <w:vAlign w:val="center"/>
          </w:tcPr>
          <w:p w14:paraId="5191DDC1" w14:textId="77777777" w:rsidR="009257B1" w:rsidRPr="00DB062E" w:rsidRDefault="00594CD1" w:rsidP="009A04F2">
            <w:pPr>
              <w:pStyle w:val="H1bodytext"/>
              <w:spacing w:before="60" w:after="60"/>
              <w:ind w:left="0"/>
              <w:rPr>
                <w:rFonts w:ascii="Courier New" w:hAnsi="Courier New" w:cs="Courier New"/>
                <w:sz w:val="18"/>
              </w:rPr>
            </w:pPr>
            <w:r w:rsidRPr="00594CD1">
              <w:rPr>
                <w:rFonts w:ascii="Courier New" w:hAnsi="Courier New" w:cs="Courier New"/>
                <w:sz w:val="18"/>
              </w:rPr>
              <w:t>2fade33e27978063a9a70ff8605e4c0c</w:t>
            </w:r>
          </w:p>
        </w:tc>
      </w:tr>
      <w:tr w:rsidR="009257B1" w:rsidRPr="00DB062E" w14:paraId="55444355" w14:textId="77777777" w:rsidTr="00623D08">
        <w:trPr>
          <w:jc w:val="center"/>
        </w:trPr>
        <w:tc>
          <w:tcPr>
            <w:tcW w:w="2100" w:type="dxa"/>
            <w:vMerge w:val="restart"/>
            <w:tcBorders>
              <w:left w:val="nil"/>
              <w:right w:val="nil"/>
            </w:tcBorders>
            <w:shd w:val="clear" w:color="auto" w:fill="auto"/>
            <w:vAlign w:val="center"/>
          </w:tcPr>
          <w:p w14:paraId="49854CBF"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MODFLOW-2000-MST</w:t>
            </w:r>
          </w:p>
        </w:tc>
        <w:tc>
          <w:tcPr>
            <w:tcW w:w="1390" w:type="dxa"/>
            <w:vMerge w:val="restart"/>
            <w:tcBorders>
              <w:left w:val="nil"/>
              <w:right w:val="nil"/>
            </w:tcBorders>
            <w:vAlign w:val="center"/>
          </w:tcPr>
          <w:p w14:paraId="19DE13BB"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SSPA</w:t>
            </w:r>
            <w:r w:rsidR="002965A7">
              <w:rPr>
                <w:rFonts w:ascii="Arial" w:hAnsi="Arial" w:cs="Arial"/>
                <w:sz w:val="18"/>
              </w:rPr>
              <w:t xml:space="preserve"> </w:t>
            </w:r>
            <w:r>
              <w:rPr>
                <w:rFonts w:ascii="Arial" w:hAnsi="Arial" w:cs="Arial"/>
                <w:sz w:val="18"/>
                <w:vertAlign w:val="superscript"/>
              </w:rPr>
              <w:t>3</w:t>
            </w:r>
          </w:p>
        </w:tc>
        <w:tc>
          <w:tcPr>
            <w:tcW w:w="1640" w:type="dxa"/>
            <w:vMerge w:val="restart"/>
            <w:tcBorders>
              <w:left w:val="nil"/>
              <w:right w:val="nil"/>
            </w:tcBorders>
            <w:vAlign w:val="center"/>
          </w:tcPr>
          <w:p w14:paraId="77A7A653" w14:textId="66D67EA8" w:rsidR="009257B1" w:rsidRPr="00DB062E" w:rsidRDefault="00107447" w:rsidP="00A2128F">
            <w:pPr>
              <w:pStyle w:val="H1bodytext"/>
              <w:spacing w:before="60" w:after="60"/>
              <w:ind w:left="0"/>
              <w:rPr>
                <w:rFonts w:ascii="Arial" w:hAnsi="Arial" w:cs="Arial"/>
                <w:sz w:val="18"/>
              </w:rPr>
            </w:pPr>
            <w:r>
              <w:rPr>
                <w:rFonts w:ascii="Arial" w:hAnsi="Arial" w:cs="Arial"/>
                <w:sz w:val="18"/>
              </w:rPr>
              <w:t xml:space="preserve">Build </w:t>
            </w:r>
            <w:r w:rsidR="00A2128F">
              <w:rPr>
                <w:rFonts w:ascii="Arial" w:hAnsi="Arial" w:cs="Arial"/>
                <w:sz w:val="18"/>
              </w:rPr>
              <w:t>8</w:t>
            </w:r>
            <w:r w:rsidR="00A2128F" w:rsidRPr="00DB062E">
              <w:rPr>
                <w:rFonts w:ascii="Arial" w:hAnsi="Arial" w:cs="Arial"/>
                <w:sz w:val="18"/>
              </w:rPr>
              <w:t xml:space="preserve"> </w:t>
            </w:r>
            <w:r w:rsidR="009257B1" w:rsidRPr="00DB062E">
              <w:rPr>
                <w:rFonts w:ascii="Arial" w:hAnsi="Arial" w:cs="Arial"/>
                <w:sz w:val="18"/>
              </w:rPr>
              <w:t>(1.19.01)</w:t>
            </w:r>
          </w:p>
        </w:tc>
        <w:tc>
          <w:tcPr>
            <w:tcW w:w="2880" w:type="dxa"/>
            <w:tcBorders>
              <w:left w:val="nil"/>
              <w:right w:val="nil"/>
            </w:tcBorders>
            <w:shd w:val="clear" w:color="auto" w:fill="auto"/>
            <w:vAlign w:val="center"/>
          </w:tcPr>
          <w:p w14:paraId="75A4C399" w14:textId="4DC5F123" w:rsidR="009257B1" w:rsidRPr="00DB062E" w:rsidRDefault="00D12958" w:rsidP="00A2128F">
            <w:pPr>
              <w:pStyle w:val="H1bodytext"/>
              <w:spacing w:before="60" w:after="60"/>
              <w:ind w:left="0"/>
              <w:rPr>
                <w:rFonts w:ascii="Arial" w:hAnsi="Arial" w:cs="Arial"/>
                <w:sz w:val="18"/>
              </w:rPr>
            </w:pPr>
            <w:r w:rsidRPr="00D12958">
              <w:rPr>
                <w:rFonts w:ascii="Arial" w:hAnsi="Arial" w:cs="Arial"/>
                <w:sz w:val="18"/>
              </w:rPr>
              <w:t>mf2k-mst-</w:t>
            </w:r>
            <w:r w:rsidR="00A2128F" w:rsidRPr="00D12958">
              <w:rPr>
                <w:rFonts w:ascii="Arial" w:hAnsi="Arial" w:cs="Arial"/>
                <w:sz w:val="18"/>
              </w:rPr>
              <w:t>chprc0</w:t>
            </w:r>
            <w:r w:rsidR="00A2128F">
              <w:rPr>
                <w:rFonts w:ascii="Arial" w:hAnsi="Arial" w:cs="Arial"/>
                <w:sz w:val="18"/>
              </w:rPr>
              <w:t>8</w:t>
            </w:r>
            <w:r w:rsidR="00A2128F" w:rsidRPr="00D12958">
              <w:rPr>
                <w:rFonts w:ascii="Arial" w:hAnsi="Arial" w:cs="Arial"/>
                <w:sz w:val="18"/>
              </w:rPr>
              <w:t>spl</w:t>
            </w:r>
            <w:r w:rsidRPr="00D12958">
              <w:rPr>
                <w:rFonts w:ascii="Arial" w:hAnsi="Arial" w:cs="Arial"/>
                <w:sz w:val="18"/>
              </w:rPr>
              <w:t>.x</w:t>
            </w:r>
            <w:r w:rsidR="009D24AB">
              <w:rPr>
                <w:rFonts w:ascii="Arial" w:hAnsi="Arial" w:cs="Arial"/>
                <w:sz w:val="18"/>
              </w:rPr>
              <w:t xml:space="preserve"> </w:t>
            </w:r>
            <w:r w:rsidR="009D24AB">
              <w:rPr>
                <w:rFonts w:ascii="Arial" w:hAnsi="Arial" w:cs="Arial"/>
                <w:sz w:val="18"/>
                <w:vertAlign w:val="superscript"/>
              </w:rPr>
              <w:t>2</w:t>
            </w:r>
          </w:p>
        </w:tc>
        <w:tc>
          <w:tcPr>
            <w:tcW w:w="1241" w:type="dxa"/>
            <w:tcBorders>
              <w:left w:val="nil"/>
              <w:right w:val="nil"/>
            </w:tcBorders>
            <w:shd w:val="clear" w:color="auto" w:fill="auto"/>
            <w:vAlign w:val="center"/>
          </w:tcPr>
          <w:p w14:paraId="4CF0B1C1"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Single</w:t>
            </w:r>
          </w:p>
        </w:tc>
        <w:tc>
          <w:tcPr>
            <w:tcW w:w="3709" w:type="dxa"/>
            <w:tcBorders>
              <w:left w:val="nil"/>
              <w:right w:val="nil"/>
            </w:tcBorders>
            <w:shd w:val="clear" w:color="auto" w:fill="auto"/>
            <w:vAlign w:val="center"/>
          </w:tcPr>
          <w:p w14:paraId="48E0059D" w14:textId="3DC09A17" w:rsidR="009257B1" w:rsidRPr="00DB062E" w:rsidRDefault="008B0668" w:rsidP="009A04F2">
            <w:pPr>
              <w:pStyle w:val="H1bodytext"/>
              <w:spacing w:before="60" w:after="60"/>
              <w:ind w:left="0"/>
              <w:rPr>
                <w:rFonts w:ascii="Courier New" w:hAnsi="Courier New" w:cs="Courier New"/>
                <w:sz w:val="18"/>
              </w:rPr>
            </w:pPr>
            <w:r>
              <w:t xml:space="preserve"> </w:t>
            </w:r>
            <w:r w:rsidRPr="008B0668">
              <w:rPr>
                <w:rFonts w:ascii="Courier New" w:hAnsi="Courier New" w:cs="Courier New"/>
                <w:sz w:val="18"/>
              </w:rPr>
              <w:t>be5df3a5f706cac167043fcd4b544e51</w:t>
            </w:r>
          </w:p>
        </w:tc>
      </w:tr>
      <w:tr w:rsidR="009257B1" w:rsidRPr="00DB062E" w14:paraId="0530C7DE" w14:textId="77777777" w:rsidTr="00623D08">
        <w:trPr>
          <w:jc w:val="center"/>
        </w:trPr>
        <w:tc>
          <w:tcPr>
            <w:tcW w:w="2100" w:type="dxa"/>
            <w:vMerge/>
            <w:tcBorders>
              <w:left w:val="nil"/>
              <w:right w:val="nil"/>
            </w:tcBorders>
            <w:shd w:val="clear" w:color="auto" w:fill="auto"/>
            <w:vAlign w:val="center"/>
          </w:tcPr>
          <w:p w14:paraId="36D7F1EA" w14:textId="77777777" w:rsidR="009257B1" w:rsidRPr="00DB062E" w:rsidRDefault="009257B1" w:rsidP="009A04F2">
            <w:pPr>
              <w:pStyle w:val="H1bodytext"/>
              <w:spacing w:before="60" w:after="60"/>
              <w:ind w:left="0"/>
              <w:rPr>
                <w:rFonts w:ascii="Arial" w:hAnsi="Arial" w:cs="Arial"/>
                <w:sz w:val="18"/>
              </w:rPr>
            </w:pPr>
          </w:p>
        </w:tc>
        <w:tc>
          <w:tcPr>
            <w:tcW w:w="1390" w:type="dxa"/>
            <w:vMerge/>
            <w:tcBorders>
              <w:left w:val="nil"/>
              <w:right w:val="nil"/>
            </w:tcBorders>
            <w:vAlign w:val="center"/>
          </w:tcPr>
          <w:p w14:paraId="15687647" w14:textId="77777777" w:rsidR="009257B1" w:rsidRPr="00DB062E" w:rsidRDefault="009257B1" w:rsidP="009A04F2">
            <w:pPr>
              <w:pStyle w:val="H1bodytext"/>
              <w:spacing w:before="60" w:after="60"/>
              <w:ind w:left="0"/>
              <w:rPr>
                <w:rFonts w:ascii="Arial" w:hAnsi="Arial" w:cs="Arial"/>
                <w:sz w:val="18"/>
              </w:rPr>
            </w:pPr>
          </w:p>
        </w:tc>
        <w:tc>
          <w:tcPr>
            <w:tcW w:w="1640" w:type="dxa"/>
            <w:vMerge/>
            <w:tcBorders>
              <w:left w:val="nil"/>
              <w:right w:val="nil"/>
            </w:tcBorders>
            <w:vAlign w:val="center"/>
          </w:tcPr>
          <w:p w14:paraId="638E3438" w14:textId="77777777" w:rsidR="009257B1" w:rsidRPr="00DB062E" w:rsidRDefault="009257B1" w:rsidP="009A04F2">
            <w:pPr>
              <w:pStyle w:val="H1bodytext"/>
              <w:spacing w:before="60" w:after="60"/>
              <w:ind w:left="0"/>
              <w:rPr>
                <w:rFonts w:ascii="Arial" w:hAnsi="Arial" w:cs="Arial"/>
                <w:sz w:val="18"/>
              </w:rPr>
            </w:pPr>
          </w:p>
        </w:tc>
        <w:tc>
          <w:tcPr>
            <w:tcW w:w="2880" w:type="dxa"/>
            <w:tcBorders>
              <w:left w:val="nil"/>
              <w:right w:val="nil"/>
            </w:tcBorders>
            <w:shd w:val="clear" w:color="auto" w:fill="auto"/>
            <w:vAlign w:val="center"/>
          </w:tcPr>
          <w:p w14:paraId="61762B8C" w14:textId="20E43E0C" w:rsidR="009257B1" w:rsidRPr="00DB062E" w:rsidRDefault="00D12958" w:rsidP="00A2128F">
            <w:pPr>
              <w:pStyle w:val="H1bodytext"/>
              <w:spacing w:before="60" w:after="60"/>
              <w:ind w:left="0"/>
              <w:rPr>
                <w:rFonts w:ascii="Arial" w:hAnsi="Arial" w:cs="Arial"/>
                <w:sz w:val="18"/>
              </w:rPr>
            </w:pPr>
            <w:r w:rsidRPr="00D12958">
              <w:rPr>
                <w:rFonts w:ascii="Arial" w:hAnsi="Arial" w:cs="Arial"/>
                <w:sz w:val="18"/>
              </w:rPr>
              <w:t>mf2k-mst-</w:t>
            </w:r>
            <w:r w:rsidR="00A2128F" w:rsidRPr="00D12958">
              <w:rPr>
                <w:rFonts w:ascii="Arial" w:hAnsi="Arial" w:cs="Arial"/>
                <w:sz w:val="18"/>
              </w:rPr>
              <w:t>chprc0</w:t>
            </w:r>
            <w:r w:rsidR="00A2128F">
              <w:rPr>
                <w:rFonts w:ascii="Arial" w:hAnsi="Arial" w:cs="Arial"/>
                <w:sz w:val="18"/>
              </w:rPr>
              <w:t>8</w:t>
            </w:r>
            <w:r w:rsidR="00A2128F" w:rsidRPr="00D12958">
              <w:rPr>
                <w:rFonts w:ascii="Arial" w:hAnsi="Arial" w:cs="Arial"/>
                <w:sz w:val="18"/>
              </w:rPr>
              <w:t>dpl</w:t>
            </w:r>
            <w:r w:rsidRPr="00D12958">
              <w:rPr>
                <w:rFonts w:ascii="Arial" w:hAnsi="Arial" w:cs="Arial"/>
                <w:sz w:val="18"/>
              </w:rPr>
              <w:t>.x</w:t>
            </w:r>
            <w:r w:rsidR="009D24AB">
              <w:rPr>
                <w:rFonts w:ascii="Arial" w:hAnsi="Arial" w:cs="Arial"/>
                <w:sz w:val="18"/>
              </w:rPr>
              <w:t xml:space="preserve"> </w:t>
            </w:r>
            <w:r w:rsidR="009D24AB">
              <w:rPr>
                <w:rFonts w:ascii="Arial" w:hAnsi="Arial" w:cs="Arial"/>
                <w:sz w:val="18"/>
                <w:vertAlign w:val="superscript"/>
              </w:rPr>
              <w:t>2</w:t>
            </w:r>
          </w:p>
        </w:tc>
        <w:tc>
          <w:tcPr>
            <w:tcW w:w="1241" w:type="dxa"/>
            <w:tcBorders>
              <w:left w:val="nil"/>
              <w:right w:val="nil"/>
            </w:tcBorders>
            <w:shd w:val="clear" w:color="auto" w:fill="auto"/>
            <w:vAlign w:val="center"/>
          </w:tcPr>
          <w:p w14:paraId="0D718695"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Double</w:t>
            </w:r>
          </w:p>
        </w:tc>
        <w:tc>
          <w:tcPr>
            <w:tcW w:w="3709" w:type="dxa"/>
            <w:tcBorders>
              <w:left w:val="nil"/>
              <w:right w:val="nil"/>
            </w:tcBorders>
            <w:shd w:val="clear" w:color="auto" w:fill="auto"/>
            <w:vAlign w:val="center"/>
          </w:tcPr>
          <w:p w14:paraId="5744CB1C" w14:textId="6F2D1618" w:rsidR="009257B1" w:rsidRPr="00DB062E" w:rsidRDefault="008B0668" w:rsidP="009A04F2">
            <w:pPr>
              <w:pStyle w:val="H1bodytext"/>
              <w:spacing w:before="60" w:after="60"/>
              <w:ind w:left="0"/>
              <w:rPr>
                <w:rFonts w:ascii="Courier New" w:hAnsi="Courier New" w:cs="Courier New"/>
                <w:sz w:val="18"/>
              </w:rPr>
            </w:pPr>
            <w:r>
              <w:t xml:space="preserve"> </w:t>
            </w:r>
            <w:r w:rsidRPr="008B0668">
              <w:rPr>
                <w:rFonts w:ascii="Courier New" w:hAnsi="Courier New" w:cs="Courier New"/>
                <w:sz w:val="18"/>
              </w:rPr>
              <w:t>739ee01d4c2579117b4aef06c424da60</w:t>
            </w:r>
          </w:p>
        </w:tc>
      </w:tr>
      <w:tr w:rsidR="009500AB" w:rsidRPr="00DB062E" w14:paraId="6FCACCC5" w14:textId="77777777" w:rsidTr="00623D08">
        <w:trPr>
          <w:jc w:val="center"/>
        </w:trPr>
        <w:tc>
          <w:tcPr>
            <w:tcW w:w="2100" w:type="dxa"/>
            <w:vMerge w:val="restart"/>
            <w:tcBorders>
              <w:left w:val="nil"/>
              <w:right w:val="nil"/>
            </w:tcBorders>
            <w:shd w:val="clear" w:color="auto" w:fill="auto"/>
            <w:vAlign w:val="center"/>
          </w:tcPr>
          <w:p w14:paraId="3B704932" w14:textId="77777777" w:rsidR="009500AB" w:rsidRDefault="009500AB" w:rsidP="009500AB">
            <w:pPr>
              <w:pStyle w:val="H1bodytext"/>
              <w:spacing w:before="60" w:after="60"/>
              <w:ind w:left="0"/>
              <w:rPr>
                <w:rFonts w:ascii="Arial" w:hAnsi="Arial" w:cs="Arial"/>
                <w:sz w:val="18"/>
              </w:rPr>
            </w:pPr>
            <w:r>
              <w:rPr>
                <w:rFonts w:ascii="Arial" w:hAnsi="Arial" w:cs="Arial"/>
                <w:sz w:val="18"/>
              </w:rPr>
              <w:t>MODFLOW-USG</w:t>
            </w:r>
          </w:p>
        </w:tc>
        <w:tc>
          <w:tcPr>
            <w:tcW w:w="1390" w:type="dxa"/>
            <w:vMerge w:val="restart"/>
            <w:tcBorders>
              <w:left w:val="nil"/>
              <w:right w:val="nil"/>
            </w:tcBorders>
            <w:vAlign w:val="center"/>
          </w:tcPr>
          <w:p w14:paraId="5DB4C9D2" w14:textId="602CE7A6" w:rsidR="009500AB" w:rsidRDefault="009500AB" w:rsidP="00E15EA3">
            <w:pPr>
              <w:pStyle w:val="H1bodytext"/>
              <w:spacing w:before="60" w:after="60"/>
              <w:ind w:left="0"/>
              <w:rPr>
                <w:rFonts w:ascii="Arial" w:hAnsi="Arial" w:cs="Arial"/>
                <w:sz w:val="18"/>
              </w:rPr>
            </w:pPr>
            <w:r>
              <w:rPr>
                <w:rFonts w:ascii="Arial" w:hAnsi="Arial" w:cs="Arial"/>
                <w:sz w:val="18"/>
              </w:rPr>
              <w:t>USGS</w:t>
            </w:r>
            <w:r w:rsidRPr="004B0B51">
              <w:rPr>
                <w:rFonts w:ascii="Arial" w:hAnsi="Arial" w:cs="Arial"/>
                <w:sz w:val="18"/>
                <w:vertAlign w:val="superscript"/>
              </w:rPr>
              <w:t xml:space="preserve"> </w:t>
            </w:r>
            <w:r w:rsidR="00BA5BC9">
              <w:rPr>
                <w:rFonts w:ascii="Arial" w:hAnsi="Arial" w:cs="Arial"/>
                <w:sz w:val="18"/>
                <w:vertAlign w:val="superscript"/>
              </w:rPr>
              <w:t>4</w:t>
            </w:r>
          </w:p>
        </w:tc>
        <w:tc>
          <w:tcPr>
            <w:tcW w:w="1640" w:type="dxa"/>
            <w:vMerge w:val="restart"/>
            <w:tcBorders>
              <w:left w:val="nil"/>
              <w:right w:val="nil"/>
            </w:tcBorders>
            <w:vAlign w:val="center"/>
          </w:tcPr>
          <w:p w14:paraId="7BAF6224" w14:textId="2FB5785A" w:rsidR="009500AB" w:rsidRDefault="009500AB" w:rsidP="00A2128F">
            <w:pPr>
              <w:pStyle w:val="H1bodytext"/>
              <w:spacing w:before="60" w:after="60"/>
              <w:ind w:left="0"/>
              <w:rPr>
                <w:rFonts w:ascii="Arial" w:hAnsi="Arial" w:cs="Arial"/>
                <w:sz w:val="18"/>
              </w:rPr>
            </w:pPr>
            <w:r>
              <w:rPr>
                <w:rFonts w:ascii="Arial" w:hAnsi="Arial" w:cs="Arial"/>
                <w:sz w:val="18"/>
              </w:rPr>
              <w:t xml:space="preserve">Build </w:t>
            </w:r>
            <w:r w:rsidR="00A2128F">
              <w:rPr>
                <w:rFonts w:ascii="Arial" w:hAnsi="Arial" w:cs="Arial"/>
                <w:sz w:val="18"/>
              </w:rPr>
              <w:t xml:space="preserve">8 </w:t>
            </w:r>
            <w:r>
              <w:rPr>
                <w:rFonts w:ascii="Arial" w:hAnsi="Arial" w:cs="Arial"/>
                <w:sz w:val="18"/>
              </w:rPr>
              <w:t>(</w:t>
            </w:r>
            <w:r w:rsidR="000A5C94">
              <w:rPr>
                <w:rFonts w:ascii="Arial" w:hAnsi="Arial" w:cs="Arial"/>
                <w:sz w:val="18"/>
              </w:rPr>
              <w:t>1.2.00</w:t>
            </w:r>
            <w:r>
              <w:rPr>
                <w:rFonts w:ascii="Arial" w:hAnsi="Arial" w:cs="Arial"/>
                <w:sz w:val="18"/>
              </w:rPr>
              <w:t>)</w:t>
            </w:r>
          </w:p>
        </w:tc>
        <w:tc>
          <w:tcPr>
            <w:tcW w:w="2880" w:type="dxa"/>
            <w:tcBorders>
              <w:left w:val="nil"/>
              <w:right w:val="nil"/>
            </w:tcBorders>
            <w:shd w:val="clear" w:color="auto" w:fill="auto"/>
            <w:vAlign w:val="center"/>
          </w:tcPr>
          <w:p w14:paraId="1254EBA7" w14:textId="5FD6E23F" w:rsidR="009500AB" w:rsidRPr="00D12958" w:rsidRDefault="000A5C94" w:rsidP="00A2128F">
            <w:pPr>
              <w:pStyle w:val="H1bodytext"/>
              <w:spacing w:before="60" w:after="60"/>
              <w:ind w:left="0"/>
              <w:rPr>
                <w:rFonts w:ascii="Arial" w:hAnsi="Arial" w:cs="Arial"/>
                <w:sz w:val="18"/>
              </w:rPr>
            </w:pPr>
            <w:r>
              <w:rPr>
                <w:rFonts w:ascii="Arial" w:hAnsi="Arial" w:cs="Arial"/>
                <w:sz w:val="18"/>
              </w:rPr>
              <w:t>mfusg-</w:t>
            </w:r>
            <w:r w:rsidR="00A2128F">
              <w:rPr>
                <w:rFonts w:ascii="Arial" w:hAnsi="Arial" w:cs="Arial"/>
                <w:sz w:val="18"/>
              </w:rPr>
              <w:t>chprc08spl</w:t>
            </w:r>
            <w:r>
              <w:rPr>
                <w:rFonts w:ascii="Arial" w:hAnsi="Arial" w:cs="Arial"/>
                <w:sz w:val="18"/>
              </w:rPr>
              <w:t xml:space="preserve">.x </w:t>
            </w:r>
            <w:r w:rsidR="00BF16D8">
              <w:rPr>
                <w:rFonts w:ascii="Arial" w:hAnsi="Arial" w:cs="Arial"/>
                <w:sz w:val="18"/>
                <w:vertAlign w:val="superscript"/>
              </w:rPr>
              <w:t>5</w:t>
            </w:r>
          </w:p>
        </w:tc>
        <w:tc>
          <w:tcPr>
            <w:tcW w:w="1241" w:type="dxa"/>
            <w:tcBorders>
              <w:left w:val="nil"/>
              <w:right w:val="nil"/>
            </w:tcBorders>
            <w:shd w:val="clear" w:color="auto" w:fill="auto"/>
            <w:vAlign w:val="center"/>
          </w:tcPr>
          <w:p w14:paraId="5EE120C9" w14:textId="77777777" w:rsidR="009500AB" w:rsidRPr="00DB062E" w:rsidRDefault="009500AB" w:rsidP="009500AB">
            <w:pPr>
              <w:pStyle w:val="H1bodytext"/>
              <w:spacing w:before="60" w:after="60"/>
              <w:ind w:left="0"/>
              <w:rPr>
                <w:rFonts w:ascii="Arial" w:hAnsi="Arial" w:cs="Arial"/>
                <w:sz w:val="18"/>
              </w:rPr>
            </w:pPr>
            <w:r>
              <w:rPr>
                <w:rFonts w:ascii="Arial" w:hAnsi="Arial" w:cs="Arial"/>
                <w:sz w:val="18"/>
              </w:rPr>
              <w:t>Single</w:t>
            </w:r>
          </w:p>
        </w:tc>
        <w:tc>
          <w:tcPr>
            <w:tcW w:w="3709" w:type="dxa"/>
            <w:tcBorders>
              <w:left w:val="nil"/>
              <w:right w:val="nil"/>
            </w:tcBorders>
            <w:shd w:val="clear" w:color="auto" w:fill="auto"/>
            <w:vAlign w:val="center"/>
          </w:tcPr>
          <w:p w14:paraId="7DB3A4EB" w14:textId="5932A8F1" w:rsidR="009500AB" w:rsidRPr="00570E6D" w:rsidRDefault="00570E6D" w:rsidP="009500AB">
            <w:pPr>
              <w:pStyle w:val="H1bodytext"/>
              <w:spacing w:before="60" w:after="60"/>
              <w:ind w:left="0"/>
              <w:rPr>
                <w:rFonts w:ascii="Courier New" w:hAnsi="Courier New" w:cs="Courier New"/>
                <w:sz w:val="18"/>
              </w:rPr>
            </w:pPr>
            <w:r w:rsidRPr="0061192F">
              <w:rPr>
                <w:rFonts w:ascii="Courier New" w:hAnsi="Courier New" w:cs="Courier New"/>
                <w:sz w:val="18"/>
                <w:szCs w:val="18"/>
              </w:rPr>
              <w:t>a8a861f6d453647b100d63f064ca6af2</w:t>
            </w:r>
          </w:p>
        </w:tc>
      </w:tr>
      <w:tr w:rsidR="009500AB" w:rsidRPr="00DB062E" w14:paraId="69F3AFB3" w14:textId="77777777" w:rsidTr="00623D08">
        <w:trPr>
          <w:jc w:val="center"/>
        </w:trPr>
        <w:tc>
          <w:tcPr>
            <w:tcW w:w="2100" w:type="dxa"/>
            <w:vMerge/>
            <w:tcBorders>
              <w:left w:val="nil"/>
              <w:right w:val="nil"/>
            </w:tcBorders>
            <w:shd w:val="clear" w:color="auto" w:fill="auto"/>
            <w:vAlign w:val="center"/>
          </w:tcPr>
          <w:p w14:paraId="521E9614" w14:textId="77777777" w:rsidR="009500AB" w:rsidRDefault="009500AB" w:rsidP="009500AB">
            <w:pPr>
              <w:pStyle w:val="H1bodytext"/>
              <w:spacing w:before="60" w:after="60"/>
              <w:ind w:left="0"/>
              <w:rPr>
                <w:rFonts w:ascii="Arial" w:hAnsi="Arial" w:cs="Arial"/>
                <w:sz w:val="18"/>
              </w:rPr>
            </w:pPr>
          </w:p>
        </w:tc>
        <w:tc>
          <w:tcPr>
            <w:tcW w:w="1390" w:type="dxa"/>
            <w:vMerge/>
            <w:tcBorders>
              <w:left w:val="nil"/>
              <w:right w:val="nil"/>
            </w:tcBorders>
            <w:vAlign w:val="center"/>
          </w:tcPr>
          <w:p w14:paraId="7A70687C" w14:textId="77777777" w:rsidR="009500AB" w:rsidRDefault="009500AB" w:rsidP="009500AB">
            <w:pPr>
              <w:pStyle w:val="H1bodytext"/>
              <w:spacing w:before="60" w:after="60"/>
              <w:ind w:left="0"/>
              <w:rPr>
                <w:rFonts w:ascii="Arial" w:hAnsi="Arial" w:cs="Arial"/>
                <w:sz w:val="18"/>
              </w:rPr>
            </w:pPr>
          </w:p>
        </w:tc>
        <w:tc>
          <w:tcPr>
            <w:tcW w:w="1640" w:type="dxa"/>
            <w:vMerge/>
            <w:tcBorders>
              <w:left w:val="nil"/>
              <w:right w:val="nil"/>
            </w:tcBorders>
            <w:vAlign w:val="center"/>
          </w:tcPr>
          <w:p w14:paraId="45655A7A" w14:textId="77777777" w:rsidR="009500AB" w:rsidRDefault="009500AB" w:rsidP="009500AB">
            <w:pPr>
              <w:pStyle w:val="H1bodytext"/>
              <w:spacing w:before="60" w:after="60"/>
              <w:ind w:left="0"/>
              <w:rPr>
                <w:rFonts w:ascii="Arial" w:hAnsi="Arial" w:cs="Arial"/>
                <w:sz w:val="18"/>
              </w:rPr>
            </w:pPr>
          </w:p>
        </w:tc>
        <w:tc>
          <w:tcPr>
            <w:tcW w:w="2880" w:type="dxa"/>
            <w:tcBorders>
              <w:left w:val="nil"/>
              <w:right w:val="nil"/>
            </w:tcBorders>
            <w:shd w:val="clear" w:color="auto" w:fill="auto"/>
            <w:vAlign w:val="center"/>
          </w:tcPr>
          <w:p w14:paraId="5C4CD6DB" w14:textId="51B264A6" w:rsidR="009500AB" w:rsidRPr="00D12958" w:rsidRDefault="000A5C94" w:rsidP="00A2128F">
            <w:pPr>
              <w:pStyle w:val="H1bodytext"/>
              <w:spacing w:before="60" w:after="60"/>
              <w:ind w:left="0"/>
              <w:rPr>
                <w:rFonts w:ascii="Arial" w:hAnsi="Arial" w:cs="Arial"/>
                <w:sz w:val="18"/>
              </w:rPr>
            </w:pPr>
            <w:r>
              <w:rPr>
                <w:rFonts w:ascii="Arial" w:hAnsi="Arial" w:cs="Arial"/>
                <w:sz w:val="18"/>
              </w:rPr>
              <w:t>mfusg-</w:t>
            </w:r>
            <w:r w:rsidR="00A2128F">
              <w:rPr>
                <w:rFonts w:ascii="Arial" w:hAnsi="Arial" w:cs="Arial"/>
                <w:sz w:val="18"/>
              </w:rPr>
              <w:t>chprc08dpl</w:t>
            </w:r>
            <w:r>
              <w:rPr>
                <w:rFonts w:ascii="Arial" w:hAnsi="Arial" w:cs="Arial"/>
                <w:sz w:val="18"/>
              </w:rPr>
              <w:t xml:space="preserve">.x </w:t>
            </w:r>
            <w:r w:rsidR="00BF16D8">
              <w:rPr>
                <w:rFonts w:ascii="Arial" w:hAnsi="Arial" w:cs="Arial"/>
                <w:sz w:val="18"/>
                <w:vertAlign w:val="superscript"/>
              </w:rPr>
              <w:t>5</w:t>
            </w:r>
          </w:p>
        </w:tc>
        <w:tc>
          <w:tcPr>
            <w:tcW w:w="1241" w:type="dxa"/>
            <w:tcBorders>
              <w:left w:val="nil"/>
              <w:right w:val="nil"/>
            </w:tcBorders>
            <w:shd w:val="clear" w:color="auto" w:fill="auto"/>
            <w:vAlign w:val="center"/>
          </w:tcPr>
          <w:p w14:paraId="0ADB75EA" w14:textId="77777777" w:rsidR="009500AB" w:rsidRPr="00DB062E" w:rsidRDefault="009500AB" w:rsidP="009500AB">
            <w:pPr>
              <w:pStyle w:val="H1bodytext"/>
              <w:spacing w:before="60" w:after="60"/>
              <w:ind w:left="0"/>
              <w:rPr>
                <w:rFonts w:ascii="Arial" w:hAnsi="Arial" w:cs="Arial"/>
                <w:sz w:val="18"/>
              </w:rPr>
            </w:pPr>
            <w:r>
              <w:rPr>
                <w:rFonts w:ascii="Arial" w:hAnsi="Arial" w:cs="Arial"/>
                <w:sz w:val="18"/>
              </w:rPr>
              <w:t>Double</w:t>
            </w:r>
          </w:p>
        </w:tc>
        <w:tc>
          <w:tcPr>
            <w:tcW w:w="3709" w:type="dxa"/>
            <w:tcBorders>
              <w:left w:val="nil"/>
              <w:right w:val="nil"/>
            </w:tcBorders>
            <w:shd w:val="clear" w:color="auto" w:fill="auto"/>
            <w:vAlign w:val="center"/>
          </w:tcPr>
          <w:p w14:paraId="20474A22" w14:textId="5060DC4E" w:rsidR="009500AB" w:rsidRPr="00570E6D" w:rsidRDefault="00570E6D" w:rsidP="009500AB">
            <w:pPr>
              <w:pStyle w:val="H1bodytext"/>
              <w:spacing w:before="60" w:after="60"/>
              <w:ind w:left="0"/>
              <w:rPr>
                <w:rFonts w:ascii="Courier New" w:hAnsi="Courier New" w:cs="Courier New"/>
                <w:sz w:val="18"/>
              </w:rPr>
            </w:pPr>
            <w:r w:rsidRPr="0061192F">
              <w:rPr>
                <w:rFonts w:ascii="Courier New" w:hAnsi="Courier New" w:cs="Courier New"/>
                <w:sz w:val="18"/>
                <w:szCs w:val="18"/>
              </w:rPr>
              <w:t>682f0b1e9fcd6ac0b885f52a7ddfe821</w:t>
            </w:r>
          </w:p>
        </w:tc>
      </w:tr>
      <w:tr w:rsidR="002965A7" w:rsidRPr="00DB062E" w14:paraId="7019BF05" w14:textId="77777777" w:rsidTr="00623D08">
        <w:trPr>
          <w:jc w:val="center"/>
        </w:trPr>
        <w:tc>
          <w:tcPr>
            <w:tcW w:w="2100" w:type="dxa"/>
            <w:vMerge w:val="restart"/>
            <w:tcBorders>
              <w:left w:val="nil"/>
              <w:right w:val="nil"/>
            </w:tcBorders>
            <w:shd w:val="clear" w:color="auto" w:fill="auto"/>
            <w:vAlign w:val="center"/>
          </w:tcPr>
          <w:p w14:paraId="44A84C74" w14:textId="77777777" w:rsidR="002965A7" w:rsidRPr="00DB062E" w:rsidRDefault="002965A7" w:rsidP="0044635D">
            <w:pPr>
              <w:pStyle w:val="H1bodytext"/>
              <w:spacing w:before="60" w:after="60"/>
              <w:ind w:left="0"/>
              <w:rPr>
                <w:rFonts w:ascii="Arial" w:hAnsi="Arial" w:cs="Arial"/>
                <w:sz w:val="18"/>
              </w:rPr>
            </w:pPr>
            <w:r>
              <w:rPr>
                <w:rFonts w:ascii="Arial" w:hAnsi="Arial" w:cs="Arial"/>
                <w:sz w:val="18"/>
              </w:rPr>
              <w:t>MT3DMS</w:t>
            </w:r>
          </w:p>
        </w:tc>
        <w:tc>
          <w:tcPr>
            <w:tcW w:w="1390" w:type="dxa"/>
            <w:vMerge w:val="restart"/>
            <w:tcBorders>
              <w:left w:val="nil"/>
              <w:right w:val="nil"/>
            </w:tcBorders>
            <w:vAlign w:val="center"/>
          </w:tcPr>
          <w:p w14:paraId="0789E399" w14:textId="31215402" w:rsidR="002965A7" w:rsidRPr="00DB062E" w:rsidRDefault="002965A7" w:rsidP="00594CD1">
            <w:pPr>
              <w:pStyle w:val="H1bodytext"/>
              <w:spacing w:before="60" w:after="60"/>
              <w:ind w:left="0"/>
              <w:rPr>
                <w:rFonts w:ascii="Arial" w:hAnsi="Arial" w:cs="Arial"/>
                <w:sz w:val="18"/>
              </w:rPr>
            </w:pPr>
            <w:r>
              <w:rPr>
                <w:rFonts w:ascii="Arial" w:hAnsi="Arial" w:cs="Arial"/>
                <w:sz w:val="18"/>
              </w:rPr>
              <w:t xml:space="preserve">EPA </w:t>
            </w:r>
            <w:r w:rsidR="00BF16D8">
              <w:rPr>
                <w:rFonts w:ascii="Arial" w:hAnsi="Arial" w:cs="Arial"/>
                <w:sz w:val="18"/>
                <w:vertAlign w:val="superscript"/>
              </w:rPr>
              <w:t>6</w:t>
            </w:r>
          </w:p>
        </w:tc>
        <w:tc>
          <w:tcPr>
            <w:tcW w:w="1640" w:type="dxa"/>
            <w:vMerge w:val="restart"/>
            <w:tcBorders>
              <w:left w:val="nil"/>
              <w:right w:val="nil"/>
            </w:tcBorders>
            <w:vAlign w:val="center"/>
          </w:tcPr>
          <w:p w14:paraId="4FED15CF" w14:textId="09C28B07" w:rsidR="002965A7" w:rsidRDefault="002965A7" w:rsidP="00A2128F">
            <w:pPr>
              <w:pStyle w:val="H1bodytext"/>
              <w:spacing w:before="60" w:after="60"/>
              <w:ind w:left="0"/>
              <w:rPr>
                <w:rFonts w:ascii="Arial" w:hAnsi="Arial" w:cs="Arial"/>
                <w:sz w:val="18"/>
              </w:rPr>
            </w:pPr>
            <w:r>
              <w:rPr>
                <w:rFonts w:ascii="Arial" w:hAnsi="Arial" w:cs="Arial"/>
                <w:sz w:val="18"/>
              </w:rPr>
              <w:t xml:space="preserve">Build </w:t>
            </w:r>
            <w:r w:rsidR="00A2128F">
              <w:rPr>
                <w:rFonts w:ascii="Arial" w:hAnsi="Arial" w:cs="Arial"/>
                <w:sz w:val="18"/>
              </w:rPr>
              <w:t>8</w:t>
            </w:r>
            <w:r w:rsidR="00A2128F" w:rsidRPr="00DB062E">
              <w:rPr>
                <w:rFonts w:ascii="Arial" w:hAnsi="Arial" w:cs="Arial"/>
                <w:sz w:val="18"/>
              </w:rPr>
              <w:t xml:space="preserve"> </w:t>
            </w:r>
            <w:r w:rsidRPr="00DB062E">
              <w:rPr>
                <w:rFonts w:ascii="Arial" w:hAnsi="Arial" w:cs="Arial"/>
                <w:sz w:val="18"/>
              </w:rPr>
              <w:t>(</w:t>
            </w:r>
            <w:r w:rsidRPr="00A2128F">
              <w:rPr>
                <w:rFonts w:ascii="Arial" w:hAnsi="Arial" w:cs="Arial"/>
                <w:sz w:val="18"/>
              </w:rPr>
              <w:t>5.3</w:t>
            </w:r>
            <w:r w:rsidRPr="00DB062E">
              <w:rPr>
                <w:rFonts w:ascii="Arial" w:hAnsi="Arial" w:cs="Arial"/>
                <w:sz w:val="18"/>
              </w:rPr>
              <w:t>)</w:t>
            </w:r>
          </w:p>
        </w:tc>
        <w:tc>
          <w:tcPr>
            <w:tcW w:w="2880" w:type="dxa"/>
            <w:tcBorders>
              <w:left w:val="nil"/>
              <w:right w:val="nil"/>
            </w:tcBorders>
            <w:shd w:val="clear" w:color="auto" w:fill="auto"/>
            <w:vAlign w:val="center"/>
          </w:tcPr>
          <w:p w14:paraId="556A8D00" w14:textId="075C3309" w:rsidR="002965A7" w:rsidRDefault="00D12958" w:rsidP="00A2128F">
            <w:pPr>
              <w:pStyle w:val="H1bodytext"/>
              <w:spacing w:before="60" w:after="60"/>
              <w:ind w:left="0"/>
              <w:rPr>
                <w:rFonts w:ascii="Arial" w:hAnsi="Arial" w:cs="Arial"/>
                <w:sz w:val="18"/>
              </w:rPr>
            </w:pPr>
            <w:r w:rsidRPr="00D12958">
              <w:rPr>
                <w:rFonts w:ascii="Arial" w:hAnsi="Arial" w:cs="Arial"/>
                <w:sz w:val="18"/>
              </w:rPr>
              <w:t>mt3d-</w:t>
            </w:r>
            <w:r w:rsidR="00A2128F" w:rsidRPr="00D12958">
              <w:rPr>
                <w:rFonts w:ascii="Arial" w:hAnsi="Arial" w:cs="Arial"/>
                <w:sz w:val="18"/>
              </w:rPr>
              <w:t>chprc0</w:t>
            </w:r>
            <w:r w:rsidR="00A2128F">
              <w:rPr>
                <w:rFonts w:ascii="Arial" w:hAnsi="Arial" w:cs="Arial"/>
                <w:sz w:val="18"/>
              </w:rPr>
              <w:t>8</w:t>
            </w:r>
            <w:r w:rsidR="00A2128F" w:rsidRPr="00D12958">
              <w:rPr>
                <w:rFonts w:ascii="Arial" w:hAnsi="Arial" w:cs="Arial"/>
                <w:sz w:val="18"/>
              </w:rPr>
              <w:t>spl</w:t>
            </w:r>
            <w:r w:rsidRPr="00D12958">
              <w:rPr>
                <w:rFonts w:ascii="Arial" w:hAnsi="Arial" w:cs="Arial"/>
                <w:sz w:val="18"/>
              </w:rPr>
              <w:t>.x</w:t>
            </w:r>
            <w:r w:rsidR="002965A7">
              <w:rPr>
                <w:rFonts w:ascii="Arial" w:hAnsi="Arial" w:cs="Arial"/>
                <w:sz w:val="18"/>
              </w:rPr>
              <w:t xml:space="preserve"> </w:t>
            </w:r>
            <w:r w:rsidR="002965A7">
              <w:rPr>
                <w:rFonts w:ascii="Arial" w:hAnsi="Arial" w:cs="Arial"/>
                <w:sz w:val="18"/>
                <w:vertAlign w:val="superscript"/>
              </w:rPr>
              <w:t>2</w:t>
            </w:r>
          </w:p>
        </w:tc>
        <w:tc>
          <w:tcPr>
            <w:tcW w:w="1241" w:type="dxa"/>
            <w:tcBorders>
              <w:left w:val="nil"/>
              <w:right w:val="nil"/>
            </w:tcBorders>
            <w:shd w:val="clear" w:color="auto" w:fill="auto"/>
            <w:vAlign w:val="center"/>
          </w:tcPr>
          <w:p w14:paraId="73B01AEE" w14:textId="77777777" w:rsidR="002965A7" w:rsidRPr="00DB062E" w:rsidRDefault="002965A7" w:rsidP="0044635D">
            <w:pPr>
              <w:pStyle w:val="H1bodytext"/>
              <w:spacing w:before="60" w:after="60"/>
              <w:ind w:left="0"/>
              <w:rPr>
                <w:rFonts w:ascii="Arial" w:hAnsi="Arial" w:cs="Arial"/>
                <w:sz w:val="18"/>
              </w:rPr>
            </w:pPr>
            <w:r w:rsidRPr="00DB062E">
              <w:rPr>
                <w:rFonts w:ascii="Arial" w:hAnsi="Arial" w:cs="Arial"/>
                <w:sz w:val="18"/>
              </w:rPr>
              <w:t>Single</w:t>
            </w:r>
          </w:p>
        </w:tc>
        <w:tc>
          <w:tcPr>
            <w:tcW w:w="3709" w:type="dxa"/>
            <w:tcBorders>
              <w:left w:val="nil"/>
              <w:right w:val="nil"/>
            </w:tcBorders>
            <w:shd w:val="clear" w:color="auto" w:fill="auto"/>
            <w:vAlign w:val="center"/>
          </w:tcPr>
          <w:p w14:paraId="460605CF" w14:textId="77777777" w:rsidR="002965A7" w:rsidRPr="00D72806" w:rsidRDefault="00D12958" w:rsidP="0044635D">
            <w:pPr>
              <w:pStyle w:val="H1bodytext"/>
              <w:spacing w:before="60" w:after="60"/>
              <w:ind w:left="0"/>
              <w:rPr>
                <w:rFonts w:ascii="Courier New" w:hAnsi="Courier New" w:cs="Courier New"/>
                <w:sz w:val="18"/>
              </w:rPr>
            </w:pPr>
            <w:r w:rsidRPr="00D12958">
              <w:rPr>
                <w:rFonts w:ascii="Courier New" w:hAnsi="Courier New" w:cs="Courier New"/>
                <w:sz w:val="18"/>
              </w:rPr>
              <w:t>37ae3dcb3e56cd27e3e889a90d0ae7c1</w:t>
            </w:r>
          </w:p>
        </w:tc>
      </w:tr>
      <w:tr w:rsidR="002965A7" w:rsidRPr="00DB062E" w14:paraId="35827BCE" w14:textId="77777777" w:rsidTr="00623D08">
        <w:trPr>
          <w:jc w:val="center"/>
        </w:trPr>
        <w:tc>
          <w:tcPr>
            <w:tcW w:w="2100" w:type="dxa"/>
            <w:vMerge/>
            <w:tcBorders>
              <w:left w:val="nil"/>
              <w:right w:val="nil"/>
            </w:tcBorders>
            <w:shd w:val="clear" w:color="auto" w:fill="auto"/>
            <w:vAlign w:val="center"/>
          </w:tcPr>
          <w:p w14:paraId="26C22771" w14:textId="77777777" w:rsidR="002965A7" w:rsidRPr="00DB062E" w:rsidRDefault="002965A7" w:rsidP="0044635D">
            <w:pPr>
              <w:pStyle w:val="H1bodytext"/>
              <w:spacing w:before="60" w:after="60"/>
              <w:ind w:left="0"/>
              <w:rPr>
                <w:rFonts w:ascii="Arial" w:hAnsi="Arial" w:cs="Arial"/>
                <w:sz w:val="18"/>
              </w:rPr>
            </w:pPr>
          </w:p>
        </w:tc>
        <w:tc>
          <w:tcPr>
            <w:tcW w:w="1390" w:type="dxa"/>
            <w:vMerge/>
            <w:tcBorders>
              <w:left w:val="nil"/>
              <w:right w:val="nil"/>
            </w:tcBorders>
            <w:vAlign w:val="center"/>
          </w:tcPr>
          <w:p w14:paraId="016FE103" w14:textId="77777777" w:rsidR="002965A7" w:rsidRPr="00DB062E" w:rsidRDefault="002965A7" w:rsidP="0044635D">
            <w:pPr>
              <w:pStyle w:val="H1bodytext"/>
              <w:spacing w:before="60" w:after="60"/>
              <w:ind w:left="0"/>
              <w:rPr>
                <w:rFonts w:ascii="Arial" w:hAnsi="Arial" w:cs="Arial"/>
                <w:sz w:val="18"/>
              </w:rPr>
            </w:pPr>
          </w:p>
        </w:tc>
        <w:tc>
          <w:tcPr>
            <w:tcW w:w="1640" w:type="dxa"/>
            <w:vMerge/>
            <w:tcBorders>
              <w:left w:val="nil"/>
              <w:right w:val="nil"/>
            </w:tcBorders>
            <w:vAlign w:val="center"/>
          </w:tcPr>
          <w:p w14:paraId="3C17E417" w14:textId="77777777" w:rsidR="002965A7" w:rsidRDefault="002965A7" w:rsidP="0044635D">
            <w:pPr>
              <w:pStyle w:val="H1bodytext"/>
              <w:spacing w:before="60" w:after="60"/>
              <w:ind w:left="0"/>
              <w:rPr>
                <w:rFonts w:ascii="Arial" w:hAnsi="Arial" w:cs="Arial"/>
                <w:sz w:val="18"/>
              </w:rPr>
            </w:pPr>
          </w:p>
        </w:tc>
        <w:tc>
          <w:tcPr>
            <w:tcW w:w="2880" w:type="dxa"/>
            <w:tcBorders>
              <w:left w:val="nil"/>
              <w:right w:val="nil"/>
            </w:tcBorders>
            <w:shd w:val="clear" w:color="auto" w:fill="auto"/>
            <w:vAlign w:val="center"/>
          </w:tcPr>
          <w:p w14:paraId="7B962271" w14:textId="771E892D" w:rsidR="002965A7" w:rsidRDefault="00D12958" w:rsidP="00A2128F">
            <w:pPr>
              <w:pStyle w:val="H1bodytext"/>
              <w:spacing w:before="60" w:after="60"/>
              <w:ind w:left="0"/>
              <w:rPr>
                <w:rFonts w:ascii="Arial" w:hAnsi="Arial" w:cs="Arial"/>
                <w:sz w:val="18"/>
              </w:rPr>
            </w:pPr>
            <w:r w:rsidRPr="00D12958">
              <w:rPr>
                <w:rFonts w:ascii="Arial" w:hAnsi="Arial" w:cs="Arial"/>
                <w:sz w:val="18"/>
              </w:rPr>
              <w:t>mt3d-</w:t>
            </w:r>
            <w:r w:rsidR="00A2128F" w:rsidRPr="00D12958">
              <w:rPr>
                <w:rFonts w:ascii="Arial" w:hAnsi="Arial" w:cs="Arial"/>
                <w:sz w:val="18"/>
              </w:rPr>
              <w:t>chprc0</w:t>
            </w:r>
            <w:r w:rsidR="00A2128F">
              <w:rPr>
                <w:rFonts w:ascii="Arial" w:hAnsi="Arial" w:cs="Arial"/>
                <w:sz w:val="18"/>
              </w:rPr>
              <w:t>8</w:t>
            </w:r>
            <w:r w:rsidR="00A2128F" w:rsidRPr="00D12958">
              <w:rPr>
                <w:rFonts w:ascii="Arial" w:hAnsi="Arial" w:cs="Arial"/>
                <w:sz w:val="18"/>
              </w:rPr>
              <w:t>dpl</w:t>
            </w:r>
            <w:r w:rsidRPr="00D12958">
              <w:rPr>
                <w:rFonts w:ascii="Arial" w:hAnsi="Arial" w:cs="Arial"/>
                <w:sz w:val="18"/>
              </w:rPr>
              <w:t>.x</w:t>
            </w:r>
            <w:r w:rsidR="002965A7">
              <w:rPr>
                <w:rFonts w:ascii="Arial" w:hAnsi="Arial" w:cs="Arial"/>
                <w:sz w:val="18"/>
              </w:rPr>
              <w:t xml:space="preserve"> </w:t>
            </w:r>
            <w:r w:rsidR="002965A7">
              <w:rPr>
                <w:rFonts w:ascii="Arial" w:hAnsi="Arial" w:cs="Arial"/>
                <w:sz w:val="18"/>
                <w:vertAlign w:val="superscript"/>
              </w:rPr>
              <w:t>2</w:t>
            </w:r>
          </w:p>
        </w:tc>
        <w:tc>
          <w:tcPr>
            <w:tcW w:w="1241" w:type="dxa"/>
            <w:tcBorders>
              <w:left w:val="nil"/>
              <w:right w:val="nil"/>
            </w:tcBorders>
            <w:shd w:val="clear" w:color="auto" w:fill="auto"/>
            <w:vAlign w:val="center"/>
          </w:tcPr>
          <w:p w14:paraId="49B4376B" w14:textId="77777777" w:rsidR="002965A7" w:rsidRPr="00DB062E" w:rsidRDefault="002965A7" w:rsidP="0044635D">
            <w:pPr>
              <w:pStyle w:val="H1bodytext"/>
              <w:spacing w:before="60" w:after="60"/>
              <w:ind w:left="0"/>
              <w:rPr>
                <w:rFonts w:ascii="Arial" w:hAnsi="Arial" w:cs="Arial"/>
                <w:sz w:val="18"/>
              </w:rPr>
            </w:pPr>
            <w:r w:rsidRPr="00DB062E">
              <w:rPr>
                <w:rFonts w:ascii="Arial" w:hAnsi="Arial" w:cs="Arial"/>
                <w:sz w:val="18"/>
              </w:rPr>
              <w:t>Double</w:t>
            </w:r>
          </w:p>
        </w:tc>
        <w:tc>
          <w:tcPr>
            <w:tcW w:w="3709" w:type="dxa"/>
            <w:tcBorders>
              <w:left w:val="nil"/>
              <w:right w:val="nil"/>
            </w:tcBorders>
            <w:shd w:val="clear" w:color="auto" w:fill="auto"/>
            <w:vAlign w:val="center"/>
          </w:tcPr>
          <w:p w14:paraId="21BEF324" w14:textId="77777777" w:rsidR="002965A7" w:rsidRPr="00D72806" w:rsidRDefault="00D12958" w:rsidP="0044635D">
            <w:pPr>
              <w:pStyle w:val="H1bodytext"/>
              <w:spacing w:before="60" w:after="60"/>
              <w:ind w:left="0"/>
              <w:rPr>
                <w:rFonts w:ascii="Courier New" w:hAnsi="Courier New" w:cs="Courier New"/>
                <w:sz w:val="18"/>
              </w:rPr>
            </w:pPr>
            <w:r w:rsidRPr="00D12958">
              <w:rPr>
                <w:rFonts w:ascii="Courier New" w:hAnsi="Courier New" w:cs="Courier New"/>
                <w:sz w:val="18"/>
              </w:rPr>
              <w:t>1be4b7d3fc81881ff0b97ff7e67bd3ff</w:t>
            </w:r>
          </w:p>
        </w:tc>
      </w:tr>
      <w:tr w:rsidR="009257B1" w:rsidRPr="00DB062E" w14:paraId="0BA6F65D" w14:textId="77777777" w:rsidTr="00623D08">
        <w:trPr>
          <w:jc w:val="center"/>
        </w:trPr>
        <w:tc>
          <w:tcPr>
            <w:tcW w:w="2100" w:type="dxa"/>
            <w:vMerge w:val="restart"/>
            <w:tcBorders>
              <w:left w:val="nil"/>
              <w:right w:val="nil"/>
            </w:tcBorders>
            <w:shd w:val="clear" w:color="auto" w:fill="auto"/>
            <w:vAlign w:val="center"/>
          </w:tcPr>
          <w:p w14:paraId="69D44B80"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MT3DMS-MST</w:t>
            </w:r>
          </w:p>
        </w:tc>
        <w:tc>
          <w:tcPr>
            <w:tcW w:w="1390" w:type="dxa"/>
            <w:vMerge w:val="restart"/>
            <w:tcBorders>
              <w:left w:val="nil"/>
              <w:right w:val="nil"/>
            </w:tcBorders>
            <w:vAlign w:val="center"/>
          </w:tcPr>
          <w:p w14:paraId="10615A26"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SSPA</w:t>
            </w:r>
            <w:r w:rsidR="002965A7">
              <w:rPr>
                <w:rFonts w:ascii="Arial" w:hAnsi="Arial" w:cs="Arial"/>
                <w:sz w:val="18"/>
              </w:rPr>
              <w:t xml:space="preserve"> </w:t>
            </w:r>
            <w:r>
              <w:rPr>
                <w:rFonts w:ascii="Arial" w:hAnsi="Arial" w:cs="Arial"/>
                <w:sz w:val="18"/>
                <w:vertAlign w:val="superscript"/>
              </w:rPr>
              <w:t>3</w:t>
            </w:r>
          </w:p>
        </w:tc>
        <w:tc>
          <w:tcPr>
            <w:tcW w:w="1640" w:type="dxa"/>
            <w:vMerge w:val="restart"/>
            <w:tcBorders>
              <w:left w:val="nil"/>
              <w:right w:val="nil"/>
            </w:tcBorders>
            <w:vAlign w:val="center"/>
          </w:tcPr>
          <w:p w14:paraId="01CC25D2" w14:textId="29A33E55" w:rsidR="009257B1" w:rsidRPr="00DB062E" w:rsidRDefault="00107447" w:rsidP="00A2128F">
            <w:pPr>
              <w:pStyle w:val="H1bodytext"/>
              <w:spacing w:before="60" w:after="60"/>
              <w:ind w:left="0"/>
              <w:rPr>
                <w:rFonts w:ascii="Arial" w:hAnsi="Arial" w:cs="Arial"/>
                <w:sz w:val="18"/>
              </w:rPr>
            </w:pPr>
            <w:r>
              <w:rPr>
                <w:rFonts w:ascii="Arial" w:hAnsi="Arial" w:cs="Arial"/>
                <w:sz w:val="18"/>
              </w:rPr>
              <w:t xml:space="preserve">Build </w:t>
            </w:r>
            <w:r w:rsidR="00A2128F">
              <w:rPr>
                <w:rFonts w:ascii="Arial" w:hAnsi="Arial" w:cs="Arial"/>
                <w:sz w:val="18"/>
              </w:rPr>
              <w:t>8</w:t>
            </w:r>
            <w:r w:rsidR="00A2128F" w:rsidRPr="00DB062E">
              <w:rPr>
                <w:rFonts w:ascii="Arial" w:hAnsi="Arial" w:cs="Arial"/>
                <w:sz w:val="18"/>
              </w:rPr>
              <w:t xml:space="preserve"> </w:t>
            </w:r>
            <w:r w:rsidR="009257B1" w:rsidRPr="00DB062E">
              <w:rPr>
                <w:rFonts w:ascii="Arial" w:hAnsi="Arial" w:cs="Arial"/>
                <w:sz w:val="18"/>
              </w:rPr>
              <w:t>(</w:t>
            </w:r>
            <w:r w:rsidR="009257B1" w:rsidRPr="00A2128F">
              <w:rPr>
                <w:rFonts w:ascii="Arial" w:hAnsi="Arial" w:cs="Arial"/>
                <w:sz w:val="18"/>
              </w:rPr>
              <w:t>5.3</w:t>
            </w:r>
            <w:r w:rsidR="009257B1" w:rsidRPr="00DB062E">
              <w:rPr>
                <w:rFonts w:ascii="Arial" w:hAnsi="Arial" w:cs="Arial"/>
                <w:sz w:val="18"/>
              </w:rPr>
              <w:t>)</w:t>
            </w:r>
          </w:p>
        </w:tc>
        <w:tc>
          <w:tcPr>
            <w:tcW w:w="2880" w:type="dxa"/>
            <w:tcBorders>
              <w:left w:val="nil"/>
              <w:right w:val="nil"/>
            </w:tcBorders>
            <w:shd w:val="clear" w:color="auto" w:fill="auto"/>
            <w:vAlign w:val="center"/>
          </w:tcPr>
          <w:p w14:paraId="0FD39DBE" w14:textId="769B099C" w:rsidR="009257B1" w:rsidRPr="00DB062E" w:rsidRDefault="00D12958" w:rsidP="00A2128F">
            <w:pPr>
              <w:pStyle w:val="H1bodytext"/>
              <w:spacing w:before="60" w:after="60"/>
              <w:ind w:left="0"/>
              <w:rPr>
                <w:rFonts w:ascii="Arial" w:hAnsi="Arial" w:cs="Arial"/>
                <w:sz w:val="18"/>
              </w:rPr>
            </w:pPr>
            <w:r w:rsidRPr="00D12958">
              <w:rPr>
                <w:rFonts w:ascii="Arial" w:hAnsi="Arial" w:cs="Arial"/>
                <w:sz w:val="18"/>
              </w:rPr>
              <w:t>mt3d-mst-</w:t>
            </w:r>
            <w:r w:rsidR="00A2128F" w:rsidRPr="00D12958">
              <w:rPr>
                <w:rFonts w:ascii="Arial" w:hAnsi="Arial" w:cs="Arial"/>
                <w:sz w:val="18"/>
              </w:rPr>
              <w:t>chprc0</w:t>
            </w:r>
            <w:r w:rsidR="00A2128F">
              <w:rPr>
                <w:rFonts w:ascii="Arial" w:hAnsi="Arial" w:cs="Arial"/>
                <w:sz w:val="18"/>
              </w:rPr>
              <w:t>8</w:t>
            </w:r>
            <w:r w:rsidR="00A2128F" w:rsidRPr="00D12958">
              <w:rPr>
                <w:rFonts w:ascii="Arial" w:hAnsi="Arial" w:cs="Arial"/>
                <w:sz w:val="18"/>
              </w:rPr>
              <w:t>spl</w:t>
            </w:r>
            <w:r w:rsidRPr="00D12958">
              <w:rPr>
                <w:rFonts w:ascii="Arial" w:hAnsi="Arial" w:cs="Arial"/>
                <w:sz w:val="18"/>
              </w:rPr>
              <w:t>.x</w:t>
            </w:r>
            <w:r w:rsidR="009D24AB">
              <w:rPr>
                <w:rFonts w:ascii="Arial" w:hAnsi="Arial" w:cs="Arial"/>
                <w:sz w:val="18"/>
              </w:rPr>
              <w:t xml:space="preserve"> </w:t>
            </w:r>
            <w:r w:rsidR="009D24AB">
              <w:rPr>
                <w:rFonts w:ascii="Arial" w:hAnsi="Arial" w:cs="Arial"/>
                <w:sz w:val="18"/>
                <w:vertAlign w:val="superscript"/>
              </w:rPr>
              <w:t>2</w:t>
            </w:r>
          </w:p>
        </w:tc>
        <w:tc>
          <w:tcPr>
            <w:tcW w:w="1241" w:type="dxa"/>
            <w:tcBorders>
              <w:left w:val="nil"/>
              <w:right w:val="nil"/>
            </w:tcBorders>
            <w:shd w:val="clear" w:color="auto" w:fill="auto"/>
            <w:vAlign w:val="center"/>
          </w:tcPr>
          <w:p w14:paraId="44573B32"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Single</w:t>
            </w:r>
          </w:p>
        </w:tc>
        <w:tc>
          <w:tcPr>
            <w:tcW w:w="3709" w:type="dxa"/>
            <w:tcBorders>
              <w:left w:val="nil"/>
              <w:right w:val="nil"/>
            </w:tcBorders>
            <w:shd w:val="clear" w:color="auto" w:fill="auto"/>
            <w:vAlign w:val="center"/>
          </w:tcPr>
          <w:p w14:paraId="74BB51F8" w14:textId="34CC917F" w:rsidR="009257B1" w:rsidRDefault="009257B1" w:rsidP="009A04F2">
            <w:pPr>
              <w:pStyle w:val="H1bodytext"/>
              <w:spacing w:before="60" w:after="60"/>
              <w:ind w:left="0"/>
              <w:rPr>
                <w:rFonts w:ascii="Courier New" w:hAnsi="Courier New" w:cs="Courier New"/>
                <w:sz w:val="18"/>
              </w:rPr>
            </w:pPr>
          </w:p>
          <w:p w14:paraId="6186CE58" w14:textId="79A4FC9B" w:rsidR="008B0668" w:rsidRPr="00DB062E" w:rsidRDefault="008B0668" w:rsidP="009A04F2">
            <w:pPr>
              <w:pStyle w:val="H1bodytext"/>
              <w:spacing w:before="60" w:after="60"/>
              <w:ind w:left="0"/>
              <w:rPr>
                <w:rFonts w:ascii="Courier New" w:hAnsi="Courier New" w:cs="Courier New"/>
                <w:sz w:val="18"/>
              </w:rPr>
            </w:pPr>
            <w:r w:rsidRPr="008B0668">
              <w:rPr>
                <w:rFonts w:ascii="Courier New" w:hAnsi="Courier New" w:cs="Courier New"/>
                <w:sz w:val="18"/>
              </w:rPr>
              <w:t>2d0a8a4c480318763b6aaaa0f880348a</w:t>
            </w:r>
          </w:p>
        </w:tc>
      </w:tr>
      <w:tr w:rsidR="009257B1" w:rsidRPr="00DB062E" w14:paraId="1D9FBC3E" w14:textId="77777777" w:rsidTr="00623D08">
        <w:trPr>
          <w:jc w:val="center"/>
        </w:trPr>
        <w:tc>
          <w:tcPr>
            <w:tcW w:w="2100" w:type="dxa"/>
            <w:vMerge/>
            <w:tcBorders>
              <w:left w:val="nil"/>
              <w:bottom w:val="single" w:sz="4" w:space="0" w:color="000000"/>
              <w:right w:val="nil"/>
            </w:tcBorders>
            <w:shd w:val="clear" w:color="auto" w:fill="auto"/>
            <w:vAlign w:val="center"/>
          </w:tcPr>
          <w:p w14:paraId="1F4612F2" w14:textId="77777777" w:rsidR="009257B1" w:rsidRPr="00DB062E" w:rsidRDefault="009257B1" w:rsidP="009A04F2">
            <w:pPr>
              <w:pStyle w:val="H1bodytext"/>
              <w:spacing w:before="60" w:after="60"/>
              <w:ind w:left="0"/>
              <w:rPr>
                <w:rFonts w:ascii="Arial" w:hAnsi="Arial" w:cs="Arial"/>
                <w:sz w:val="18"/>
              </w:rPr>
            </w:pPr>
          </w:p>
        </w:tc>
        <w:tc>
          <w:tcPr>
            <w:tcW w:w="1390" w:type="dxa"/>
            <w:vMerge/>
            <w:tcBorders>
              <w:left w:val="nil"/>
              <w:bottom w:val="single" w:sz="4" w:space="0" w:color="000000"/>
              <w:right w:val="nil"/>
            </w:tcBorders>
            <w:vAlign w:val="center"/>
          </w:tcPr>
          <w:p w14:paraId="5E519A7D" w14:textId="77777777" w:rsidR="009257B1" w:rsidRPr="00DB062E" w:rsidRDefault="009257B1" w:rsidP="009A04F2">
            <w:pPr>
              <w:pStyle w:val="H1bodytext"/>
              <w:spacing w:before="60" w:after="60"/>
              <w:ind w:left="0"/>
              <w:rPr>
                <w:rFonts w:ascii="Arial" w:hAnsi="Arial" w:cs="Arial"/>
                <w:sz w:val="18"/>
              </w:rPr>
            </w:pPr>
          </w:p>
        </w:tc>
        <w:tc>
          <w:tcPr>
            <w:tcW w:w="1640" w:type="dxa"/>
            <w:vMerge/>
            <w:tcBorders>
              <w:left w:val="nil"/>
              <w:bottom w:val="single" w:sz="4" w:space="0" w:color="000000"/>
              <w:right w:val="nil"/>
            </w:tcBorders>
            <w:vAlign w:val="center"/>
          </w:tcPr>
          <w:p w14:paraId="7BA09FAC" w14:textId="77777777" w:rsidR="009257B1" w:rsidRPr="00DB062E" w:rsidRDefault="009257B1" w:rsidP="009A04F2">
            <w:pPr>
              <w:pStyle w:val="H1bodytext"/>
              <w:spacing w:before="60" w:after="60"/>
              <w:ind w:left="0"/>
              <w:rPr>
                <w:rFonts w:ascii="Arial" w:hAnsi="Arial" w:cs="Arial"/>
                <w:sz w:val="18"/>
              </w:rPr>
            </w:pPr>
          </w:p>
        </w:tc>
        <w:tc>
          <w:tcPr>
            <w:tcW w:w="2880" w:type="dxa"/>
            <w:tcBorders>
              <w:left w:val="nil"/>
              <w:bottom w:val="single" w:sz="4" w:space="0" w:color="000000"/>
              <w:right w:val="nil"/>
            </w:tcBorders>
            <w:shd w:val="clear" w:color="auto" w:fill="auto"/>
            <w:vAlign w:val="center"/>
          </w:tcPr>
          <w:p w14:paraId="5C1A89C3" w14:textId="26F6774D" w:rsidR="009257B1" w:rsidRPr="00DB062E" w:rsidRDefault="00D12958" w:rsidP="00A2128F">
            <w:pPr>
              <w:pStyle w:val="H1bodytext"/>
              <w:spacing w:before="60" w:after="60"/>
              <w:ind w:left="0"/>
              <w:rPr>
                <w:rFonts w:ascii="Arial" w:hAnsi="Arial" w:cs="Arial"/>
                <w:sz w:val="18"/>
              </w:rPr>
            </w:pPr>
            <w:r w:rsidRPr="00D12958">
              <w:rPr>
                <w:rFonts w:ascii="Arial" w:hAnsi="Arial" w:cs="Arial"/>
                <w:sz w:val="18"/>
              </w:rPr>
              <w:t>mt3d-mst-</w:t>
            </w:r>
            <w:r w:rsidR="00A2128F" w:rsidRPr="00D12958">
              <w:rPr>
                <w:rFonts w:ascii="Arial" w:hAnsi="Arial" w:cs="Arial"/>
                <w:sz w:val="18"/>
              </w:rPr>
              <w:t>chprc0</w:t>
            </w:r>
            <w:r w:rsidR="00A2128F">
              <w:rPr>
                <w:rFonts w:ascii="Arial" w:hAnsi="Arial" w:cs="Arial"/>
                <w:sz w:val="18"/>
              </w:rPr>
              <w:t>8</w:t>
            </w:r>
            <w:r w:rsidR="00A2128F" w:rsidRPr="00D12958">
              <w:rPr>
                <w:rFonts w:ascii="Arial" w:hAnsi="Arial" w:cs="Arial"/>
                <w:sz w:val="18"/>
              </w:rPr>
              <w:t>dpl</w:t>
            </w:r>
            <w:r w:rsidRPr="00D12958">
              <w:rPr>
                <w:rFonts w:ascii="Arial" w:hAnsi="Arial" w:cs="Arial"/>
                <w:sz w:val="18"/>
              </w:rPr>
              <w:t>.x</w:t>
            </w:r>
            <w:r w:rsidR="009D24AB">
              <w:rPr>
                <w:rFonts w:ascii="Arial" w:hAnsi="Arial" w:cs="Arial"/>
                <w:sz w:val="18"/>
              </w:rPr>
              <w:t xml:space="preserve"> </w:t>
            </w:r>
            <w:r w:rsidR="009D24AB">
              <w:rPr>
                <w:rFonts w:ascii="Arial" w:hAnsi="Arial" w:cs="Arial"/>
                <w:sz w:val="18"/>
                <w:vertAlign w:val="superscript"/>
              </w:rPr>
              <w:t>2</w:t>
            </w:r>
          </w:p>
        </w:tc>
        <w:tc>
          <w:tcPr>
            <w:tcW w:w="1241" w:type="dxa"/>
            <w:tcBorders>
              <w:left w:val="nil"/>
              <w:bottom w:val="single" w:sz="4" w:space="0" w:color="000000"/>
              <w:right w:val="nil"/>
            </w:tcBorders>
            <w:shd w:val="clear" w:color="auto" w:fill="auto"/>
            <w:vAlign w:val="center"/>
          </w:tcPr>
          <w:p w14:paraId="0123D67C" w14:textId="77777777" w:rsidR="009257B1" w:rsidRPr="00DB062E" w:rsidRDefault="009257B1" w:rsidP="009A04F2">
            <w:pPr>
              <w:pStyle w:val="H1bodytext"/>
              <w:spacing w:before="60" w:after="60"/>
              <w:ind w:left="0"/>
              <w:rPr>
                <w:rFonts w:ascii="Arial" w:hAnsi="Arial" w:cs="Arial"/>
                <w:sz w:val="18"/>
              </w:rPr>
            </w:pPr>
            <w:r w:rsidRPr="00DB062E">
              <w:rPr>
                <w:rFonts w:ascii="Arial" w:hAnsi="Arial" w:cs="Arial"/>
                <w:sz w:val="18"/>
              </w:rPr>
              <w:t>Double</w:t>
            </w:r>
          </w:p>
        </w:tc>
        <w:tc>
          <w:tcPr>
            <w:tcW w:w="3709" w:type="dxa"/>
            <w:tcBorders>
              <w:left w:val="nil"/>
              <w:bottom w:val="single" w:sz="4" w:space="0" w:color="000000"/>
              <w:right w:val="nil"/>
            </w:tcBorders>
            <w:shd w:val="clear" w:color="auto" w:fill="auto"/>
            <w:vAlign w:val="center"/>
          </w:tcPr>
          <w:p w14:paraId="56E801F3" w14:textId="584B875C" w:rsidR="009257B1" w:rsidRPr="00DB062E" w:rsidRDefault="008B0668" w:rsidP="009A04F2">
            <w:pPr>
              <w:pStyle w:val="H1bodytext"/>
              <w:spacing w:before="60" w:after="60"/>
              <w:ind w:left="0"/>
              <w:rPr>
                <w:rFonts w:ascii="Courier New" w:hAnsi="Courier New" w:cs="Courier New"/>
                <w:sz w:val="18"/>
              </w:rPr>
            </w:pPr>
            <w:r>
              <w:t xml:space="preserve"> </w:t>
            </w:r>
            <w:r w:rsidRPr="008B0668">
              <w:rPr>
                <w:rFonts w:ascii="Courier New" w:hAnsi="Courier New" w:cs="Courier New"/>
                <w:sz w:val="18"/>
              </w:rPr>
              <w:t>1e468c4409ac913843ce783aabed819c</w:t>
            </w:r>
          </w:p>
        </w:tc>
      </w:tr>
      <w:tr w:rsidR="009257B1" w:rsidRPr="00DB062E" w14:paraId="305DD8C7" w14:textId="77777777" w:rsidTr="008C36EA">
        <w:trPr>
          <w:jc w:val="center"/>
        </w:trPr>
        <w:tc>
          <w:tcPr>
            <w:tcW w:w="12960" w:type="dxa"/>
            <w:gridSpan w:val="6"/>
            <w:tcBorders>
              <w:left w:val="nil"/>
              <w:bottom w:val="nil"/>
              <w:right w:val="nil"/>
            </w:tcBorders>
            <w:shd w:val="clear" w:color="auto" w:fill="auto"/>
            <w:vAlign w:val="center"/>
          </w:tcPr>
          <w:p w14:paraId="14056A39" w14:textId="02C52FE4" w:rsidR="00F57A30" w:rsidRDefault="00F57A30" w:rsidP="000A5C94">
            <w:pPr>
              <w:pStyle w:val="H1bodytext"/>
              <w:numPr>
                <w:ilvl w:val="0"/>
                <w:numId w:val="41"/>
              </w:numPr>
              <w:spacing w:before="40" w:after="40"/>
              <w:rPr>
                <w:rFonts w:ascii="Arial" w:hAnsi="Arial" w:cs="Arial"/>
                <w:sz w:val="16"/>
              </w:rPr>
            </w:pPr>
            <w:r>
              <w:rPr>
                <w:rFonts w:ascii="Arial" w:hAnsi="Arial" w:cs="Arial"/>
                <w:sz w:val="16"/>
              </w:rPr>
              <w:t xml:space="preserve">Source code for </w:t>
            </w:r>
            <w:r w:rsidRPr="009257B1">
              <w:rPr>
                <w:rFonts w:ascii="Arial" w:hAnsi="Arial" w:cs="Arial"/>
                <w:sz w:val="16"/>
              </w:rPr>
              <w:t xml:space="preserve">Version 1.19.01 (dated March 30, 2010) downloaded from the USGS’s Ground-Water Software website </w:t>
            </w:r>
            <w:hyperlink r:id="rId14" w:history="1">
              <w:r w:rsidRPr="009257B1">
                <w:rPr>
                  <w:rStyle w:val="Hyperlink"/>
                  <w:rFonts w:ascii="Arial" w:hAnsi="Arial" w:cs="Arial"/>
                  <w:sz w:val="16"/>
                </w:rPr>
                <w:t>http://water.usgs.gov/nrp/gwsoftware/modflow2000/modflow2000.html</w:t>
              </w:r>
            </w:hyperlink>
            <w:r w:rsidRPr="009257B1">
              <w:rPr>
                <w:rFonts w:ascii="Arial" w:hAnsi="Arial" w:cs="Arial"/>
                <w:sz w:val="16"/>
              </w:rPr>
              <w:t xml:space="preserve"> </w:t>
            </w:r>
            <w:r>
              <w:rPr>
                <w:rFonts w:ascii="Arial" w:hAnsi="Arial" w:cs="Arial"/>
                <w:sz w:val="16"/>
              </w:rPr>
              <w:t>on</w:t>
            </w:r>
            <w:r w:rsidRPr="009257B1">
              <w:rPr>
                <w:rFonts w:ascii="Arial" w:hAnsi="Arial" w:cs="Arial"/>
                <w:sz w:val="16"/>
              </w:rPr>
              <w:t xml:space="preserve"> </w:t>
            </w:r>
            <w:r>
              <w:rPr>
                <w:rFonts w:ascii="Arial" w:hAnsi="Arial" w:cs="Arial"/>
                <w:sz w:val="16"/>
              </w:rPr>
              <w:t>February</w:t>
            </w:r>
            <w:r w:rsidRPr="009257B1">
              <w:rPr>
                <w:rFonts w:ascii="Arial" w:hAnsi="Arial" w:cs="Arial"/>
                <w:sz w:val="16"/>
              </w:rPr>
              <w:t xml:space="preserve"> </w:t>
            </w:r>
            <w:r>
              <w:rPr>
                <w:rFonts w:ascii="Arial" w:hAnsi="Arial" w:cs="Arial"/>
                <w:sz w:val="16"/>
              </w:rPr>
              <w:t>25</w:t>
            </w:r>
            <w:r w:rsidRPr="009257B1">
              <w:rPr>
                <w:rFonts w:ascii="Arial" w:hAnsi="Arial" w:cs="Arial"/>
                <w:sz w:val="16"/>
              </w:rPr>
              <w:t>, 201</w:t>
            </w:r>
            <w:r>
              <w:rPr>
                <w:rFonts w:ascii="Arial" w:hAnsi="Arial" w:cs="Arial"/>
                <w:sz w:val="16"/>
              </w:rPr>
              <w:t>5</w:t>
            </w:r>
            <w:r w:rsidRPr="009257B1">
              <w:rPr>
                <w:rFonts w:ascii="Arial" w:hAnsi="Arial" w:cs="Arial"/>
                <w:sz w:val="16"/>
              </w:rPr>
              <w:t>; same base version as in CHPRC Build</w:t>
            </w:r>
            <w:r>
              <w:rPr>
                <w:rFonts w:ascii="Arial" w:hAnsi="Arial" w:cs="Arial"/>
                <w:sz w:val="16"/>
              </w:rPr>
              <w:t>s</w:t>
            </w:r>
            <w:r w:rsidRPr="009257B1">
              <w:rPr>
                <w:rFonts w:ascii="Arial" w:hAnsi="Arial" w:cs="Arial"/>
                <w:sz w:val="16"/>
              </w:rPr>
              <w:t xml:space="preserve"> 4</w:t>
            </w:r>
            <w:r>
              <w:rPr>
                <w:rFonts w:ascii="Arial" w:hAnsi="Arial" w:cs="Arial"/>
                <w:sz w:val="16"/>
              </w:rPr>
              <w:t>, 5 and 6</w:t>
            </w:r>
            <w:r w:rsidRPr="009257B1">
              <w:rPr>
                <w:rFonts w:ascii="Arial" w:hAnsi="Arial" w:cs="Arial"/>
                <w:sz w:val="16"/>
              </w:rPr>
              <w:t>.</w:t>
            </w:r>
          </w:p>
          <w:p w14:paraId="2EC8BC10" w14:textId="77777777" w:rsidR="009257B1" w:rsidRPr="009257B1" w:rsidRDefault="009257B1" w:rsidP="000A5C94">
            <w:pPr>
              <w:pStyle w:val="H1bodytext"/>
              <w:numPr>
                <w:ilvl w:val="0"/>
                <w:numId w:val="41"/>
              </w:numPr>
              <w:spacing w:before="40" w:after="40"/>
              <w:rPr>
                <w:rFonts w:ascii="Arial" w:hAnsi="Arial" w:cs="Arial"/>
                <w:sz w:val="16"/>
              </w:rPr>
            </w:pPr>
            <w:r w:rsidRPr="009257B1">
              <w:rPr>
                <w:rFonts w:ascii="Arial" w:hAnsi="Arial" w:cs="Arial"/>
                <w:sz w:val="16"/>
              </w:rPr>
              <w:t xml:space="preserve">Executable files were compiled and linked at CHPRC using </w:t>
            </w:r>
            <w:r w:rsidR="00D441A1" w:rsidRPr="00D441A1">
              <w:rPr>
                <w:rFonts w:ascii="Arial" w:hAnsi="Arial" w:cs="Arial"/>
                <w:sz w:val="16"/>
              </w:rPr>
              <w:t>Lahey Fortran Compiler for Linux® Release 8.01b</w:t>
            </w:r>
            <w:r w:rsidRPr="009257B1">
              <w:rPr>
                <w:rFonts w:ascii="Arial" w:hAnsi="Arial" w:cs="Arial"/>
                <w:sz w:val="16"/>
              </w:rPr>
              <w:t>.</w:t>
            </w:r>
          </w:p>
          <w:p w14:paraId="65E383DB" w14:textId="368C5669" w:rsidR="00F57A30" w:rsidRDefault="00F57A30" w:rsidP="000A5C94">
            <w:pPr>
              <w:pStyle w:val="H1bodytext"/>
              <w:numPr>
                <w:ilvl w:val="0"/>
                <w:numId w:val="41"/>
              </w:numPr>
              <w:spacing w:before="40" w:after="40"/>
              <w:rPr>
                <w:rFonts w:ascii="Arial" w:hAnsi="Arial" w:cs="Arial"/>
                <w:sz w:val="16"/>
              </w:rPr>
            </w:pPr>
            <w:r w:rsidRPr="000853A0">
              <w:rPr>
                <w:rFonts w:ascii="Arial" w:hAnsi="Arial" w:cs="Arial"/>
                <w:sz w:val="16"/>
              </w:rPr>
              <w:t xml:space="preserve">Source code and </w:t>
            </w:r>
            <w:r>
              <w:rPr>
                <w:rFonts w:ascii="Arial" w:hAnsi="Arial" w:cs="Arial"/>
                <w:sz w:val="16"/>
              </w:rPr>
              <w:t xml:space="preserve">Windows® </w:t>
            </w:r>
            <w:r w:rsidRPr="000853A0">
              <w:rPr>
                <w:rFonts w:ascii="Arial" w:hAnsi="Arial" w:cs="Arial"/>
                <w:sz w:val="16"/>
              </w:rPr>
              <w:t>executable files for Windows® downloaded from S.S. Papadopulos and Associates</w:t>
            </w:r>
            <w:r w:rsidRPr="000853A0" w:rsidDel="00FF7E30">
              <w:rPr>
                <w:rFonts w:ascii="Arial" w:hAnsi="Arial" w:cs="Arial"/>
                <w:sz w:val="16"/>
              </w:rPr>
              <w:t xml:space="preserve"> </w:t>
            </w:r>
            <w:r w:rsidRPr="000853A0">
              <w:rPr>
                <w:rFonts w:ascii="Arial" w:hAnsi="Arial" w:cs="Arial"/>
                <w:sz w:val="16"/>
              </w:rPr>
              <w:t xml:space="preserve">(SSP&amp;A) </w:t>
            </w:r>
            <w:r>
              <w:rPr>
                <w:rFonts w:ascii="Arial" w:hAnsi="Arial" w:cs="Arial"/>
                <w:sz w:val="16"/>
              </w:rPr>
              <w:t xml:space="preserve">FTP server on </w:t>
            </w:r>
            <w:r w:rsidR="00A2128F">
              <w:rPr>
                <w:rFonts w:ascii="Arial" w:hAnsi="Arial" w:cs="Arial"/>
                <w:sz w:val="16"/>
              </w:rPr>
              <w:t>November 1</w:t>
            </w:r>
            <w:r w:rsidR="008B0668">
              <w:rPr>
                <w:rFonts w:ascii="Arial" w:hAnsi="Arial" w:cs="Arial"/>
                <w:sz w:val="16"/>
              </w:rPr>
              <w:t>6</w:t>
            </w:r>
            <w:r>
              <w:rPr>
                <w:rFonts w:ascii="Arial" w:hAnsi="Arial" w:cs="Arial"/>
                <w:sz w:val="16"/>
              </w:rPr>
              <w:t>, 2015.</w:t>
            </w:r>
          </w:p>
          <w:p w14:paraId="644664CA" w14:textId="525C63FC" w:rsidR="000A5C94" w:rsidRDefault="000A5C94" w:rsidP="00CA1D2E">
            <w:pPr>
              <w:pStyle w:val="H1bodytext"/>
              <w:numPr>
                <w:ilvl w:val="0"/>
                <w:numId w:val="41"/>
              </w:numPr>
              <w:spacing w:before="40" w:after="40"/>
              <w:rPr>
                <w:rFonts w:ascii="Arial" w:hAnsi="Arial" w:cs="Arial"/>
                <w:sz w:val="16"/>
              </w:rPr>
            </w:pPr>
            <w:r w:rsidRPr="00BD533A">
              <w:rPr>
                <w:rFonts w:ascii="Arial" w:hAnsi="Arial" w:cs="Arial"/>
                <w:sz w:val="16"/>
              </w:rPr>
              <w:t>Source code for Version 1.2.</w:t>
            </w:r>
            <w:r>
              <w:rPr>
                <w:rFonts w:ascii="Arial" w:hAnsi="Arial" w:cs="Arial"/>
                <w:sz w:val="16"/>
              </w:rPr>
              <w:t>0</w:t>
            </w:r>
            <w:r w:rsidRPr="00BD533A">
              <w:rPr>
                <w:rFonts w:ascii="Arial" w:hAnsi="Arial" w:cs="Arial"/>
                <w:sz w:val="16"/>
              </w:rPr>
              <w:t xml:space="preserve">0 (dated March 21, 2014) downloaded from the USGS’s Ground-Water Software website </w:t>
            </w:r>
            <w:hyperlink r:id="rId15" w:history="1">
              <w:r w:rsidRPr="00BD533A">
                <w:rPr>
                  <w:rStyle w:val="Hyperlink"/>
                  <w:rFonts w:ascii="Arial" w:hAnsi="Arial" w:cs="Arial"/>
                  <w:sz w:val="16"/>
                </w:rPr>
                <w:t>http://water.usgs.gov/ogw/mfusg/</w:t>
              </w:r>
            </w:hyperlink>
            <w:r w:rsidRPr="00BD533A">
              <w:rPr>
                <w:rFonts w:ascii="Arial" w:hAnsi="Arial" w:cs="Arial"/>
                <w:sz w:val="16"/>
              </w:rPr>
              <w:t xml:space="preserve"> on</w:t>
            </w:r>
            <w:r w:rsidR="00DD39ED">
              <w:rPr>
                <w:rFonts w:ascii="Arial" w:hAnsi="Arial" w:cs="Arial"/>
                <w:sz w:val="16"/>
              </w:rPr>
              <w:t xml:space="preserve"> April</w:t>
            </w:r>
            <w:r w:rsidRPr="0061192F">
              <w:rPr>
                <w:rFonts w:ascii="Arial" w:hAnsi="Arial" w:cs="Arial"/>
                <w:sz w:val="16"/>
              </w:rPr>
              <w:t xml:space="preserve"> </w:t>
            </w:r>
            <w:r w:rsidR="00DD39ED" w:rsidRPr="0061192F">
              <w:rPr>
                <w:rFonts w:ascii="Arial" w:hAnsi="Arial" w:cs="Arial"/>
                <w:sz w:val="16"/>
              </w:rPr>
              <w:t>29</w:t>
            </w:r>
            <w:r w:rsidRPr="00E15EA3">
              <w:rPr>
                <w:rFonts w:ascii="Arial" w:hAnsi="Arial" w:cs="Arial"/>
                <w:sz w:val="16"/>
              </w:rPr>
              <w:t>,</w:t>
            </w:r>
            <w:r w:rsidRPr="00BD533A">
              <w:rPr>
                <w:rFonts w:ascii="Arial" w:hAnsi="Arial" w:cs="Arial"/>
                <w:sz w:val="16"/>
              </w:rPr>
              <w:t xml:space="preserve"> 2015.</w:t>
            </w:r>
          </w:p>
          <w:p w14:paraId="196F080B" w14:textId="4FBB7E17" w:rsidR="00BF16D8" w:rsidRPr="00CA1D2E" w:rsidRDefault="00BF16D8" w:rsidP="00CA1D2E">
            <w:pPr>
              <w:pStyle w:val="H1bodytext"/>
              <w:numPr>
                <w:ilvl w:val="0"/>
                <w:numId w:val="41"/>
              </w:numPr>
              <w:spacing w:before="40" w:after="40"/>
              <w:rPr>
                <w:rFonts w:ascii="Arial" w:hAnsi="Arial" w:cs="Arial"/>
                <w:sz w:val="16"/>
              </w:rPr>
            </w:pPr>
            <w:r>
              <w:rPr>
                <w:rFonts w:ascii="Arial" w:hAnsi="Arial" w:cs="Arial"/>
                <w:sz w:val="16"/>
              </w:rPr>
              <w:t>Executables were compiled and linked at INTERA using Intel® Fortran Complier for Linux® version 13.0.1.</w:t>
            </w:r>
          </w:p>
          <w:p w14:paraId="7B95795D" w14:textId="155627E5" w:rsidR="00DD39ED" w:rsidRPr="00E15EA3" w:rsidRDefault="00F57A30" w:rsidP="00E15EA3">
            <w:pPr>
              <w:pStyle w:val="H1bodytext"/>
              <w:numPr>
                <w:ilvl w:val="0"/>
                <w:numId w:val="41"/>
              </w:numPr>
              <w:spacing w:before="40" w:after="40"/>
              <w:rPr>
                <w:rFonts w:ascii="Arial" w:hAnsi="Arial" w:cs="Arial"/>
                <w:sz w:val="18"/>
              </w:rPr>
            </w:pPr>
            <w:r w:rsidRPr="000853A0">
              <w:rPr>
                <w:rFonts w:ascii="Arial" w:hAnsi="Arial" w:cs="Arial"/>
                <w:sz w:val="16"/>
              </w:rPr>
              <w:t xml:space="preserve">Source code for Version 5.3 downloaded from </w:t>
            </w:r>
            <w:r>
              <w:rPr>
                <w:rFonts w:ascii="Arial" w:hAnsi="Arial" w:cs="Arial"/>
                <w:sz w:val="16"/>
              </w:rPr>
              <w:t>maintenance site on University of Alabama’s Hydrogeology Group site</w:t>
            </w:r>
            <w:r w:rsidRPr="000853A0">
              <w:rPr>
                <w:rFonts w:ascii="Arial" w:hAnsi="Arial" w:cs="Arial"/>
                <w:sz w:val="16"/>
              </w:rPr>
              <w:t xml:space="preserve"> </w:t>
            </w:r>
            <w:hyperlink r:id="rId16" w:history="1">
              <w:r w:rsidRPr="000853A0">
                <w:rPr>
                  <w:rStyle w:val="Hyperlink"/>
                  <w:rFonts w:ascii="Arial" w:hAnsi="Arial" w:cs="Arial"/>
                  <w:sz w:val="16"/>
                </w:rPr>
                <w:t>http://hydro.geo.ua.edu/mt3d/</w:t>
              </w:r>
            </w:hyperlink>
            <w:r w:rsidRPr="000853A0">
              <w:rPr>
                <w:rFonts w:ascii="Arial" w:hAnsi="Arial" w:cs="Arial"/>
                <w:sz w:val="16"/>
              </w:rPr>
              <w:t xml:space="preserve"> on February 5, 2015</w:t>
            </w:r>
            <w:r w:rsidR="00DD39ED">
              <w:rPr>
                <w:rFonts w:ascii="Arial" w:hAnsi="Arial" w:cs="Arial"/>
                <w:sz w:val="16"/>
              </w:rPr>
              <w:t>.</w:t>
            </w:r>
          </w:p>
        </w:tc>
      </w:tr>
    </w:tbl>
    <w:p w14:paraId="1B5204AA" w14:textId="77777777" w:rsidR="005A0714" w:rsidRDefault="005A0714" w:rsidP="005C20AC">
      <w:pPr>
        <w:pStyle w:val="H1bodytext"/>
        <w:rPr>
          <w:rFonts w:ascii="Arial" w:hAnsi="Arial" w:cs="Arial"/>
        </w:rPr>
      </w:pPr>
    </w:p>
    <w:p w14:paraId="3489B457" w14:textId="77777777" w:rsidR="005A0714" w:rsidRDefault="005A0714" w:rsidP="005C20AC">
      <w:pPr>
        <w:pStyle w:val="H1bodytext"/>
        <w:rPr>
          <w:rFonts w:ascii="Arial" w:hAnsi="Arial" w:cs="Arial"/>
        </w:rPr>
        <w:sectPr w:rsidR="005A0714" w:rsidSect="005F3919">
          <w:pgSz w:w="15840" w:h="12240" w:orient="landscape" w:code="1"/>
          <w:pgMar w:top="1440" w:right="1440" w:bottom="1440" w:left="1440" w:header="720" w:footer="720" w:gutter="0"/>
          <w:cols w:space="720"/>
          <w:titlePg/>
          <w:docGrid w:linePitch="360"/>
        </w:sectPr>
      </w:pPr>
    </w:p>
    <w:p w14:paraId="21D84B7E" w14:textId="77777777" w:rsidR="00D520E0" w:rsidRDefault="00D520E0" w:rsidP="00E70BF1">
      <w:pPr>
        <w:pStyle w:val="Heading1"/>
        <w:spacing w:before="480"/>
        <w:rPr>
          <w:rFonts w:ascii="Arial" w:hAnsi="Arial"/>
        </w:rPr>
      </w:pPr>
      <w:r>
        <w:rPr>
          <w:rFonts w:ascii="Arial" w:hAnsi="Arial"/>
        </w:rPr>
        <w:lastRenderedPageBreak/>
        <w:t>TEST SUMMARY</w:t>
      </w:r>
    </w:p>
    <w:p w14:paraId="01D4EB1B" w14:textId="77777777" w:rsidR="00876CB9" w:rsidRPr="00711652" w:rsidRDefault="00876CB9" w:rsidP="00876CB9">
      <w:pPr>
        <w:spacing w:after="240"/>
        <w:ind w:left="720"/>
        <w:rPr>
          <w:rFonts w:ascii="Arial" w:hAnsi="Arial" w:cs="Arial"/>
          <w:sz w:val="22"/>
          <w:szCs w:val="22"/>
        </w:rPr>
      </w:pPr>
      <w:r w:rsidRPr="00711652">
        <w:rPr>
          <w:rFonts w:ascii="Arial" w:hAnsi="Arial" w:cs="Arial"/>
          <w:sz w:val="22"/>
          <w:szCs w:val="22"/>
        </w:rPr>
        <w:t>The acceptance tests specified in CHPRC-002</w:t>
      </w:r>
      <w:r>
        <w:rPr>
          <w:rFonts w:ascii="Arial" w:hAnsi="Arial" w:cs="Arial"/>
          <w:sz w:val="22"/>
          <w:szCs w:val="22"/>
        </w:rPr>
        <w:t>59</w:t>
      </w:r>
      <w:r w:rsidRPr="00711652">
        <w:rPr>
          <w:rFonts w:ascii="Arial" w:hAnsi="Arial" w:cs="Arial"/>
          <w:sz w:val="22"/>
          <w:szCs w:val="22"/>
        </w:rPr>
        <w:t xml:space="preserve">, </w:t>
      </w:r>
      <w:r>
        <w:rPr>
          <w:rFonts w:ascii="Arial" w:hAnsi="Arial" w:cs="Arial"/>
          <w:i/>
          <w:sz w:val="22"/>
          <w:szCs w:val="22"/>
        </w:rPr>
        <w:t xml:space="preserve">MODFLOW and Related Codes </w:t>
      </w:r>
      <w:r w:rsidRPr="00711652">
        <w:rPr>
          <w:rFonts w:ascii="Arial" w:hAnsi="Arial" w:cs="Arial"/>
          <w:i/>
          <w:sz w:val="22"/>
          <w:szCs w:val="22"/>
        </w:rPr>
        <w:t>Software Test Plan</w:t>
      </w:r>
      <w:r w:rsidR="00770766">
        <w:rPr>
          <w:rFonts w:ascii="Arial" w:hAnsi="Arial" w:cs="Arial"/>
          <w:sz w:val="22"/>
          <w:szCs w:val="22"/>
        </w:rPr>
        <w:t xml:space="preserve">, </w:t>
      </w:r>
      <w:r w:rsidR="00507450" w:rsidRPr="00507450">
        <w:rPr>
          <w:rFonts w:ascii="Arial" w:hAnsi="Arial" w:cs="Arial"/>
          <w:sz w:val="22"/>
          <w:szCs w:val="22"/>
        </w:rPr>
        <w:t>w</w:t>
      </w:r>
      <w:r>
        <w:rPr>
          <w:rFonts w:ascii="Arial" w:hAnsi="Arial" w:cs="Arial"/>
          <w:sz w:val="22"/>
          <w:szCs w:val="22"/>
        </w:rPr>
        <w:t>ere conducted</w:t>
      </w:r>
      <w:r w:rsidR="00115341">
        <w:rPr>
          <w:rFonts w:ascii="Arial" w:hAnsi="Arial" w:cs="Arial"/>
          <w:sz w:val="22"/>
          <w:szCs w:val="22"/>
        </w:rPr>
        <w:t xml:space="preserve">. </w:t>
      </w:r>
      <w:r>
        <w:rPr>
          <w:rFonts w:ascii="Arial" w:hAnsi="Arial" w:cs="Arial"/>
          <w:sz w:val="22"/>
          <w:szCs w:val="22"/>
        </w:rPr>
        <w:t>This document included the test plan, test design, test procedures, and test logs to use for the acceptance test cases.</w:t>
      </w:r>
    </w:p>
    <w:p w14:paraId="604C257A" w14:textId="77777777" w:rsidR="005F0D40" w:rsidRPr="009A6B97" w:rsidRDefault="005F0D40" w:rsidP="005F0D40">
      <w:pPr>
        <w:pStyle w:val="Heading2"/>
      </w:pPr>
      <w:r>
        <w:t>MF-ATC-1: Theis Drawdown Problem</w:t>
      </w:r>
    </w:p>
    <w:p w14:paraId="64469BC7" w14:textId="77777777" w:rsidR="00876CB9" w:rsidRDefault="00876CB9" w:rsidP="00621651">
      <w:pPr>
        <w:spacing w:after="240"/>
        <w:ind w:left="720"/>
        <w:rPr>
          <w:rFonts w:ascii="Arial" w:hAnsi="Arial" w:cs="Arial"/>
          <w:sz w:val="22"/>
          <w:szCs w:val="22"/>
        </w:rPr>
      </w:pPr>
      <w:r w:rsidRPr="00B32BEF">
        <w:rPr>
          <w:rFonts w:ascii="Arial" w:hAnsi="Arial" w:cs="Arial"/>
          <w:sz w:val="22"/>
          <w:szCs w:val="22"/>
        </w:rPr>
        <w:t xml:space="preserve">This test is designed to calculate </w:t>
      </w:r>
      <w:r>
        <w:rPr>
          <w:rFonts w:ascii="Arial" w:hAnsi="Arial" w:cs="Arial"/>
          <w:sz w:val="22"/>
          <w:szCs w:val="22"/>
        </w:rPr>
        <w:t>drawdown in an idealized uniform horizontal infinite-extent aquifer from a single fully penetrating well with constant pumping rate</w:t>
      </w:r>
      <w:r w:rsidR="00115341">
        <w:rPr>
          <w:rFonts w:ascii="Arial" w:hAnsi="Arial" w:cs="Arial"/>
          <w:sz w:val="22"/>
          <w:szCs w:val="22"/>
        </w:rPr>
        <w:t xml:space="preserve">. </w:t>
      </w:r>
      <w:r w:rsidRPr="00F67F4F">
        <w:rPr>
          <w:rFonts w:ascii="Arial" w:hAnsi="Arial" w:cs="Arial"/>
          <w:sz w:val="22"/>
          <w:szCs w:val="22"/>
        </w:rPr>
        <w:t>An</w:t>
      </w:r>
      <w:r>
        <w:rPr>
          <w:rFonts w:ascii="Arial" w:hAnsi="Arial" w:cs="Arial"/>
          <w:sz w:val="22"/>
          <w:szCs w:val="22"/>
        </w:rPr>
        <w:t xml:space="preserve"> </w:t>
      </w:r>
      <w:r w:rsidRPr="00F67F4F">
        <w:rPr>
          <w:rFonts w:ascii="Arial" w:hAnsi="Arial" w:cs="Arial"/>
          <w:sz w:val="22"/>
          <w:szCs w:val="22"/>
        </w:rPr>
        <w:t>analytical solution to this problem was obtained by</w:t>
      </w:r>
      <w:r w:rsidR="00770766">
        <w:rPr>
          <w:rFonts w:ascii="Arial" w:hAnsi="Arial" w:cs="Arial"/>
          <w:sz w:val="22"/>
          <w:szCs w:val="22"/>
        </w:rPr>
        <w:t xml:space="preserve"> Theis (1935)</w:t>
      </w:r>
      <w:r>
        <w:rPr>
          <w:rFonts w:ascii="Arial" w:hAnsi="Arial" w:cs="Arial"/>
          <w:sz w:val="22"/>
          <w:szCs w:val="22"/>
        </w:rPr>
        <w:t xml:space="preserve"> </w:t>
      </w:r>
      <w:r w:rsidRPr="00F67F4F">
        <w:rPr>
          <w:rFonts w:ascii="Arial" w:hAnsi="Arial" w:cs="Arial"/>
          <w:sz w:val="22"/>
          <w:szCs w:val="22"/>
        </w:rPr>
        <w:t>by analogy to heat transfer</w:t>
      </w:r>
      <w:r>
        <w:rPr>
          <w:rFonts w:ascii="Arial" w:hAnsi="Arial" w:cs="Arial"/>
          <w:sz w:val="22"/>
          <w:szCs w:val="22"/>
        </w:rPr>
        <w:t xml:space="preserve"> and is</w:t>
      </w:r>
      <w:r w:rsidRPr="009A6B97">
        <w:rPr>
          <w:rFonts w:ascii="Arial" w:hAnsi="Arial" w:cs="Arial"/>
          <w:sz w:val="22"/>
          <w:szCs w:val="22"/>
        </w:rPr>
        <w:t xml:space="preserve"> used to validate the solution obtained in this test</w:t>
      </w:r>
      <w:r w:rsidR="00115341">
        <w:rPr>
          <w:rFonts w:ascii="Arial" w:hAnsi="Arial" w:cs="Arial"/>
          <w:sz w:val="22"/>
          <w:szCs w:val="22"/>
        </w:rPr>
        <w:t xml:space="preserve">. </w:t>
      </w:r>
      <w:r w:rsidRPr="009A6B97">
        <w:rPr>
          <w:rFonts w:ascii="Arial" w:hAnsi="Arial" w:cs="Arial"/>
          <w:sz w:val="22"/>
          <w:szCs w:val="22"/>
        </w:rPr>
        <w:t>Theis’ solution predicts drawdown in a confined aquifer at any distance from a well at any time since the start of pumping given the aquifer properties, transmissivity, and storage coefficient</w:t>
      </w:r>
      <w:r w:rsidR="00115341">
        <w:rPr>
          <w:rFonts w:ascii="Arial" w:hAnsi="Arial" w:cs="Arial"/>
          <w:sz w:val="22"/>
          <w:szCs w:val="22"/>
        </w:rPr>
        <w:t xml:space="preserve">. </w:t>
      </w:r>
      <w:r w:rsidRPr="009A6B97">
        <w:rPr>
          <w:rFonts w:ascii="Arial" w:hAnsi="Arial" w:cs="Arial"/>
          <w:sz w:val="22"/>
          <w:szCs w:val="22"/>
        </w:rPr>
        <w:t xml:space="preserve">  Details of this test, the basis for the analytical solution, and expected results are presented in the STP</w:t>
      </w:r>
      <w:r w:rsidR="00115341">
        <w:rPr>
          <w:rFonts w:ascii="Arial" w:hAnsi="Arial" w:cs="Arial"/>
          <w:sz w:val="22"/>
          <w:szCs w:val="22"/>
        </w:rPr>
        <w:t xml:space="preserve">. </w:t>
      </w:r>
      <w:r w:rsidR="00621651">
        <w:rPr>
          <w:rFonts w:ascii="Arial" w:hAnsi="Arial" w:cs="Arial"/>
          <w:sz w:val="22"/>
          <w:szCs w:val="22"/>
        </w:rPr>
        <w:t>The test is conducted for the baseline MODFLOW-2000 version and for the MODFLOW-2000-</w:t>
      </w:r>
      <w:r w:rsidR="000E1B9C">
        <w:rPr>
          <w:rFonts w:ascii="Arial" w:hAnsi="Arial" w:cs="Arial"/>
          <w:sz w:val="22"/>
          <w:szCs w:val="22"/>
        </w:rPr>
        <w:t>MST</w:t>
      </w:r>
      <w:r w:rsidR="00621651">
        <w:rPr>
          <w:rFonts w:ascii="Arial" w:hAnsi="Arial" w:cs="Arial"/>
          <w:sz w:val="22"/>
          <w:szCs w:val="22"/>
        </w:rPr>
        <w:t xml:space="preserve"> variant.</w:t>
      </w:r>
    </w:p>
    <w:p w14:paraId="03D305B3" w14:textId="77777777" w:rsidR="00621651" w:rsidRDefault="00745F90" w:rsidP="00CC562E">
      <w:pPr>
        <w:pStyle w:val="Heading3"/>
      </w:pPr>
      <w:r w:rsidRPr="00745F90">
        <w:t xml:space="preserve">Test </w:t>
      </w:r>
      <w:r>
        <w:t>Results for</w:t>
      </w:r>
      <w:r w:rsidRPr="00745F90">
        <w:t xml:space="preserve"> MODFLOW-2000</w:t>
      </w:r>
    </w:p>
    <w:p w14:paraId="518E66CA" w14:textId="4D59BA0C" w:rsidR="00621651" w:rsidRDefault="00621651" w:rsidP="00621651">
      <w:pPr>
        <w:spacing w:after="240"/>
        <w:ind w:left="720"/>
        <w:rPr>
          <w:rFonts w:ascii="Arial" w:hAnsi="Arial" w:cs="Arial"/>
          <w:sz w:val="22"/>
          <w:szCs w:val="22"/>
        </w:rPr>
      </w:pPr>
      <w:r w:rsidRPr="009A6B97">
        <w:rPr>
          <w:rFonts w:ascii="Arial" w:hAnsi="Arial" w:cs="Arial"/>
          <w:sz w:val="22"/>
          <w:szCs w:val="22"/>
        </w:rPr>
        <w:t>The log</w:t>
      </w:r>
      <w:r w:rsidR="00A1358D">
        <w:rPr>
          <w:rFonts w:ascii="Arial" w:hAnsi="Arial" w:cs="Arial"/>
          <w:sz w:val="22"/>
          <w:szCs w:val="22"/>
        </w:rPr>
        <w:t>s</w:t>
      </w:r>
      <w:r w:rsidRPr="009A6B97">
        <w:rPr>
          <w:rFonts w:ascii="Arial" w:hAnsi="Arial" w:cs="Arial"/>
          <w:sz w:val="22"/>
          <w:szCs w:val="22"/>
        </w:rPr>
        <w:t xml:space="preserve"> maintained during the conduct of this test </w:t>
      </w:r>
      <w:r w:rsidR="00A1358D">
        <w:rPr>
          <w:rFonts w:ascii="Arial" w:hAnsi="Arial" w:cs="Arial"/>
          <w:sz w:val="22"/>
          <w:szCs w:val="22"/>
        </w:rPr>
        <w:t>are</w:t>
      </w:r>
      <w:r w:rsidR="00A1358D" w:rsidRPr="009A6B97">
        <w:rPr>
          <w:rFonts w:ascii="Arial" w:hAnsi="Arial" w:cs="Arial"/>
          <w:sz w:val="22"/>
          <w:szCs w:val="22"/>
        </w:rPr>
        <w:t xml:space="preserve"> </w:t>
      </w:r>
      <w:r w:rsidRPr="009A6B97">
        <w:rPr>
          <w:rFonts w:ascii="Arial" w:hAnsi="Arial" w:cs="Arial"/>
          <w:sz w:val="22"/>
          <w:szCs w:val="22"/>
        </w:rPr>
        <w:t xml:space="preserve">provided in Attachment </w:t>
      </w:r>
      <w:r>
        <w:rPr>
          <w:rFonts w:ascii="Arial" w:hAnsi="Arial" w:cs="Arial"/>
          <w:sz w:val="22"/>
          <w:szCs w:val="22"/>
        </w:rPr>
        <w:t>1</w:t>
      </w:r>
      <w:r w:rsidR="003E4225">
        <w:rPr>
          <w:rFonts w:ascii="Arial" w:hAnsi="Arial" w:cs="Arial"/>
          <w:sz w:val="22"/>
          <w:szCs w:val="22"/>
        </w:rPr>
        <w:t xml:space="preserve"> </w:t>
      </w:r>
      <w:r w:rsidR="005522B0">
        <w:rPr>
          <w:rFonts w:ascii="Arial" w:hAnsi="Arial" w:cs="Arial"/>
          <w:sz w:val="22"/>
          <w:szCs w:val="22"/>
        </w:rPr>
        <w:t xml:space="preserve">for the Windows® testing and </w:t>
      </w:r>
      <w:r w:rsidR="005522B0" w:rsidRPr="004C404A">
        <w:rPr>
          <w:rFonts w:ascii="Arial" w:hAnsi="Arial" w:cs="Arial"/>
          <w:sz w:val="22"/>
          <w:szCs w:val="22"/>
        </w:rPr>
        <w:t>Attachment 2 for the Linux® testing</w:t>
      </w:r>
      <w:r w:rsidR="00115341" w:rsidRPr="00CC562E">
        <w:rPr>
          <w:rFonts w:ascii="Arial" w:hAnsi="Arial" w:cs="Arial"/>
          <w:sz w:val="22"/>
          <w:szCs w:val="22"/>
        </w:rPr>
        <w:t xml:space="preserve">. </w:t>
      </w:r>
      <w:r w:rsidR="00BE710E" w:rsidRPr="00CC562E">
        <w:rPr>
          <w:rFonts w:ascii="Arial" w:hAnsi="Arial" w:cs="Arial"/>
          <w:sz w:val="22"/>
          <w:szCs w:val="22"/>
        </w:rPr>
        <w:t>The test was repeated in subdirectories for single and double precision executable</w:t>
      </w:r>
      <w:r w:rsidR="00115341" w:rsidRPr="00CC562E">
        <w:rPr>
          <w:rFonts w:ascii="Arial" w:hAnsi="Arial" w:cs="Arial"/>
          <w:sz w:val="22"/>
          <w:szCs w:val="22"/>
        </w:rPr>
        <w:t xml:space="preserve"> file</w:t>
      </w:r>
      <w:r w:rsidR="00BE710E" w:rsidRPr="00CC562E">
        <w:rPr>
          <w:rFonts w:ascii="Arial" w:hAnsi="Arial" w:cs="Arial"/>
          <w:sz w:val="22"/>
          <w:szCs w:val="22"/>
        </w:rPr>
        <w:t>s of this software</w:t>
      </w:r>
      <w:r w:rsidR="00115341" w:rsidRPr="00CC562E">
        <w:rPr>
          <w:rFonts w:ascii="Arial" w:hAnsi="Arial" w:cs="Arial"/>
          <w:sz w:val="22"/>
          <w:szCs w:val="22"/>
        </w:rPr>
        <w:t xml:space="preserve">. </w:t>
      </w:r>
      <w:r w:rsidRPr="00CC562E">
        <w:rPr>
          <w:rFonts w:ascii="Arial" w:hAnsi="Arial" w:cs="Arial"/>
          <w:sz w:val="22"/>
          <w:szCs w:val="22"/>
        </w:rPr>
        <w:t>The expected results for drawdown with distance were calculated from the analytical solution for 5 and 10 days of p</w:t>
      </w:r>
      <w:r w:rsidR="00AB569F" w:rsidRPr="00CC562E">
        <w:rPr>
          <w:rFonts w:ascii="Arial" w:hAnsi="Arial" w:cs="Arial"/>
          <w:sz w:val="22"/>
          <w:szCs w:val="22"/>
        </w:rPr>
        <w:t xml:space="preserve">umping in </w:t>
      </w:r>
      <w:r w:rsidR="00F10F26" w:rsidRPr="00CC562E">
        <w:rPr>
          <w:rFonts w:ascii="Arial" w:hAnsi="Arial" w:cs="Arial"/>
          <w:sz w:val="22"/>
          <w:szCs w:val="22"/>
        </w:rPr>
        <w:t xml:space="preserve">either of the </w:t>
      </w:r>
      <w:r w:rsidR="005522B0" w:rsidRPr="00CC562E">
        <w:rPr>
          <w:rFonts w:ascii="Arial" w:hAnsi="Arial" w:cs="Arial"/>
          <w:sz w:val="22"/>
          <w:szCs w:val="22"/>
        </w:rPr>
        <w:t xml:space="preserve">base validation and verification </w:t>
      </w:r>
      <w:r w:rsidR="00AB569F" w:rsidRPr="00CC562E">
        <w:rPr>
          <w:rFonts w:ascii="Arial" w:hAnsi="Arial" w:cs="Arial"/>
          <w:sz w:val="22"/>
          <w:szCs w:val="22"/>
        </w:rPr>
        <w:t>spreadsheet</w:t>
      </w:r>
      <w:r w:rsidR="00291CC7">
        <w:rPr>
          <w:rFonts w:ascii="Arial" w:hAnsi="Arial" w:cs="Arial"/>
          <w:sz w:val="22"/>
          <w:szCs w:val="22"/>
        </w:rPr>
        <w:t>s</w:t>
      </w:r>
      <w:r w:rsidR="00AB569F" w:rsidRPr="00CC562E">
        <w:rPr>
          <w:rFonts w:ascii="Arial" w:hAnsi="Arial" w:cs="Arial"/>
          <w:sz w:val="22"/>
          <w:szCs w:val="22"/>
        </w:rPr>
        <w:t xml:space="preserve"> “</w:t>
      </w:r>
      <w:r w:rsidR="00291CC7" w:rsidRPr="00291CC7">
        <w:rPr>
          <w:rFonts w:ascii="Arial" w:hAnsi="Arial" w:cs="Arial"/>
          <w:sz w:val="22"/>
          <w:szCs w:val="22"/>
        </w:rPr>
        <w:t>mf-atc-1_mf2k-sp.xlsx</w:t>
      </w:r>
      <w:r w:rsidRPr="00CC562E">
        <w:rPr>
          <w:rFonts w:ascii="Arial" w:hAnsi="Arial" w:cs="Arial"/>
          <w:sz w:val="22"/>
          <w:szCs w:val="22"/>
        </w:rPr>
        <w:t>”</w:t>
      </w:r>
      <w:r w:rsidR="00F10F26" w:rsidRPr="00CC562E">
        <w:rPr>
          <w:rFonts w:ascii="Arial" w:hAnsi="Arial" w:cs="Arial"/>
          <w:sz w:val="22"/>
          <w:szCs w:val="22"/>
        </w:rPr>
        <w:t xml:space="preserve"> </w:t>
      </w:r>
      <w:r w:rsidR="00291CC7">
        <w:rPr>
          <w:rFonts w:ascii="Arial" w:hAnsi="Arial" w:cs="Arial"/>
          <w:sz w:val="22"/>
          <w:szCs w:val="22"/>
        </w:rPr>
        <w:t>and “mf-atc-1_mf2k-d</w:t>
      </w:r>
      <w:r w:rsidR="00291CC7" w:rsidRPr="00291CC7">
        <w:rPr>
          <w:rFonts w:ascii="Arial" w:hAnsi="Arial" w:cs="Arial"/>
          <w:sz w:val="22"/>
          <w:szCs w:val="22"/>
        </w:rPr>
        <w:t>p.xlsx</w:t>
      </w:r>
      <w:r w:rsidR="00291CC7">
        <w:rPr>
          <w:rFonts w:ascii="Arial" w:hAnsi="Arial" w:cs="Arial"/>
          <w:sz w:val="22"/>
          <w:szCs w:val="22"/>
        </w:rPr>
        <w:t xml:space="preserve">” </w:t>
      </w:r>
      <w:r w:rsidR="00BE710E" w:rsidRPr="00CC562E">
        <w:rPr>
          <w:rFonts w:ascii="Arial" w:hAnsi="Arial" w:cs="Arial"/>
          <w:sz w:val="22"/>
          <w:szCs w:val="22"/>
        </w:rPr>
        <w:t xml:space="preserve">and </w:t>
      </w:r>
      <w:r w:rsidR="00F10F26" w:rsidRPr="00CC562E">
        <w:rPr>
          <w:rFonts w:ascii="Arial" w:hAnsi="Arial" w:cs="Arial"/>
          <w:sz w:val="22"/>
          <w:szCs w:val="22"/>
        </w:rPr>
        <w:t xml:space="preserve">are presented </w:t>
      </w:r>
      <w:r w:rsidR="00BE710E" w:rsidRPr="00CC562E">
        <w:rPr>
          <w:rFonts w:ascii="Arial" w:hAnsi="Arial" w:cs="Arial"/>
          <w:sz w:val="22"/>
          <w:szCs w:val="22"/>
        </w:rPr>
        <w:t xml:space="preserve">graphically </w:t>
      </w:r>
      <w:r w:rsidR="00F10F26" w:rsidRPr="00CC562E">
        <w:rPr>
          <w:rFonts w:ascii="Arial" w:hAnsi="Arial" w:cs="Arial"/>
          <w:sz w:val="22"/>
          <w:szCs w:val="22"/>
        </w:rPr>
        <w:t xml:space="preserve">in </w:t>
      </w:r>
      <w:r w:rsidR="00F10F26" w:rsidRPr="00CC562E">
        <w:rPr>
          <w:rFonts w:ascii="Arial" w:hAnsi="Arial" w:cs="Arial"/>
          <w:sz w:val="22"/>
          <w:szCs w:val="22"/>
        </w:rPr>
        <w:fldChar w:fldCharType="begin"/>
      </w:r>
      <w:r w:rsidR="00F10F26" w:rsidRPr="00CC562E">
        <w:rPr>
          <w:rFonts w:ascii="Arial" w:hAnsi="Arial" w:cs="Arial"/>
          <w:sz w:val="22"/>
          <w:szCs w:val="22"/>
        </w:rPr>
        <w:instrText xml:space="preserve"> REF _Ref320533924 \h </w:instrText>
      </w:r>
      <w:r w:rsidR="00F11DD7" w:rsidRPr="00CC562E">
        <w:rPr>
          <w:rFonts w:ascii="Arial" w:hAnsi="Arial" w:cs="Arial"/>
          <w:sz w:val="22"/>
          <w:szCs w:val="22"/>
        </w:rPr>
        <w:instrText xml:space="preserve"> \* MERGEFORMAT </w:instrText>
      </w:r>
      <w:r w:rsidR="00F10F26" w:rsidRPr="00CC562E">
        <w:rPr>
          <w:rFonts w:ascii="Arial" w:hAnsi="Arial" w:cs="Arial"/>
          <w:sz w:val="22"/>
          <w:szCs w:val="22"/>
        </w:rPr>
      </w:r>
      <w:r w:rsidR="00F10F26" w:rsidRPr="00CC562E">
        <w:rPr>
          <w:rFonts w:ascii="Arial" w:hAnsi="Arial" w:cs="Arial"/>
          <w:sz w:val="22"/>
          <w:szCs w:val="22"/>
        </w:rPr>
        <w:fldChar w:fldCharType="separate"/>
      </w:r>
      <w:r w:rsidR="00DE2259" w:rsidRPr="00DE2259">
        <w:rPr>
          <w:rFonts w:ascii="Arial" w:hAnsi="Arial" w:cs="Arial"/>
          <w:sz w:val="22"/>
          <w:szCs w:val="22"/>
        </w:rPr>
        <w:t xml:space="preserve">Figure </w:t>
      </w:r>
      <w:r w:rsidR="00DE2259" w:rsidRPr="00DE2259">
        <w:rPr>
          <w:rFonts w:ascii="Arial" w:hAnsi="Arial" w:cs="Arial"/>
          <w:noProof/>
          <w:sz w:val="22"/>
          <w:szCs w:val="22"/>
        </w:rPr>
        <w:t>1</w:t>
      </w:r>
      <w:r w:rsidR="00F10F26" w:rsidRPr="00CC562E">
        <w:rPr>
          <w:rFonts w:ascii="Arial" w:hAnsi="Arial" w:cs="Arial"/>
          <w:sz w:val="22"/>
          <w:szCs w:val="22"/>
        </w:rPr>
        <w:fldChar w:fldCharType="end"/>
      </w:r>
      <w:r w:rsidR="00F10F26" w:rsidRPr="004C404A">
        <w:rPr>
          <w:rFonts w:ascii="Arial" w:hAnsi="Arial" w:cs="Arial"/>
          <w:sz w:val="22"/>
          <w:szCs w:val="22"/>
        </w:rPr>
        <w:t>.</w:t>
      </w:r>
      <w:r w:rsidR="00D72806">
        <w:rPr>
          <w:rFonts w:ascii="Arial" w:hAnsi="Arial" w:cs="Arial"/>
          <w:sz w:val="22"/>
          <w:szCs w:val="22"/>
        </w:rPr>
        <w:t xml:space="preserve"> Note these are the results prepared for Build 5; because the executable files for Build 6 are identical for MODFLOW-2000 retesting was not necessary.</w:t>
      </w:r>
    </w:p>
    <w:p w14:paraId="5F0A2727" w14:textId="2FE32BD8" w:rsidR="00F50D7E" w:rsidRDefault="00F50D7E" w:rsidP="00621651">
      <w:pPr>
        <w:spacing w:after="240"/>
        <w:ind w:left="720"/>
        <w:rPr>
          <w:rFonts w:ascii="Arial" w:hAnsi="Arial" w:cs="Arial"/>
          <w:sz w:val="22"/>
          <w:szCs w:val="22"/>
        </w:rPr>
      </w:pPr>
      <w:r w:rsidRPr="00320030">
        <w:rPr>
          <w:rFonts w:ascii="Arial" w:hAnsi="Arial" w:cs="Arial"/>
          <w:sz w:val="22"/>
          <w:szCs w:val="22"/>
        </w:rPr>
        <w:t xml:space="preserve">The results were </w:t>
      </w:r>
      <w:r>
        <w:rPr>
          <w:rFonts w:ascii="Arial" w:hAnsi="Arial" w:cs="Arial"/>
          <w:sz w:val="22"/>
          <w:szCs w:val="22"/>
        </w:rPr>
        <w:t>copied from the MODFLOW-2000 produced output list files named “mf-atc-1.</w:t>
      </w:r>
      <w:r w:rsidR="00291CC7">
        <w:rPr>
          <w:rFonts w:ascii="Arial" w:hAnsi="Arial" w:cs="Arial"/>
          <w:sz w:val="22"/>
          <w:szCs w:val="22"/>
        </w:rPr>
        <w:t>lst</w:t>
      </w:r>
      <w:r>
        <w:rPr>
          <w:rFonts w:ascii="Arial" w:hAnsi="Arial" w:cs="Arial"/>
          <w:sz w:val="22"/>
          <w:szCs w:val="22"/>
        </w:rPr>
        <w:t xml:space="preserve">” in each instance of this test for drawdown at the respective times 5 and 10 days using a text editor program and pasted into </w:t>
      </w:r>
      <w:r w:rsidRPr="00320030">
        <w:rPr>
          <w:rFonts w:ascii="Arial" w:hAnsi="Arial" w:cs="Arial"/>
          <w:sz w:val="22"/>
          <w:szCs w:val="22"/>
        </w:rPr>
        <w:t xml:space="preserve">directly to cells in </w:t>
      </w:r>
      <w:r>
        <w:rPr>
          <w:rFonts w:ascii="Arial" w:hAnsi="Arial" w:cs="Arial"/>
          <w:sz w:val="22"/>
          <w:szCs w:val="22"/>
        </w:rPr>
        <w:t>copies of the</w:t>
      </w:r>
      <w:r w:rsidRPr="00320030">
        <w:rPr>
          <w:rFonts w:ascii="Arial" w:hAnsi="Arial" w:cs="Arial"/>
          <w:sz w:val="22"/>
          <w:szCs w:val="22"/>
        </w:rPr>
        <w:t xml:space="preserve"> </w:t>
      </w:r>
      <w:r>
        <w:rPr>
          <w:rFonts w:ascii="Arial" w:hAnsi="Arial" w:cs="Arial"/>
          <w:sz w:val="22"/>
          <w:szCs w:val="22"/>
        </w:rPr>
        <w:t xml:space="preserve">Microsoft </w:t>
      </w:r>
      <w:r w:rsidRPr="00621651">
        <w:rPr>
          <w:rFonts w:ascii="Arial" w:hAnsi="Arial" w:cs="Arial"/>
          <w:sz w:val="22"/>
          <w:szCs w:val="22"/>
        </w:rPr>
        <w:t>Excel</w:t>
      </w:r>
      <w:r>
        <w:rPr>
          <w:rFonts w:ascii="Arial" w:hAnsi="Arial" w:cs="Arial"/>
          <w:sz w:val="22"/>
          <w:szCs w:val="22"/>
        </w:rPr>
        <w:t>®</w:t>
      </w:r>
      <w:r>
        <w:rPr>
          <w:rStyle w:val="FootnoteReference"/>
          <w:rFonts w:ascii="Arial" w:hAnsi="Arial" w:cs="Arial"/>
          <w:sz w:val="22"/>
          <w:szCs w:val="22"/>
        </w:rPr>
        <w:footnoteReference w:id="6"/>
      </w:r>
      <w:r w:rsidRPr="00621651">
        <w:rPr>
          <w:rFonts w:ascii="Arial" w:hAnsi="Arial" w:cs="Arial"/>
          <w:sz w:val="22"/>
          <w:szCs w:val="22"/>
        </w:rPr>
        <w:t xml:space="preserve"> </w:t>
      </w:r>
      <w:r w:rsidRPr="00320030">
        <w:rPr>
          <w:rFonts w:ascii="Arial" w:hAnsi="Arial" w:cs="Arial"/>
          <w:sz w:val="22"/>
          <w:szCs w:val="22"/>
        </w:rPr>
        <w:t>spreadshe</w:t>
      </w:r>
      <w:r w:rsidRPr="004C404A">
        <w:rPr>
          <w:rFonts w:ascii="Arial" w:hAnsi="Arial" w:cs="Arial"/>
          <w:sz w:val="22"/>
          <w:szCs w:val="22"/>
        </w:rPr>
        <w:t xml:space="preserve">et </w:t>
      </w:r>
      <w:r w:rsidRPr="00CC562E">
        <w:rPr>
          <w:rFonts w:ascii="Arial" w:hAnsi="Arial" w:cs="Arial"/>
          <w:sz w:val="22"/>
          <w:szCs w:val="22"/>
        </w:rPr>
        <w:t>“</w:t>
      </w:r>
      <w:r w:rsidR="00291CC7" w:rsidRPr="00291CC7">
        <w:rPr>
          <w:rFonts w:ascii="Arial" w:hAnsi="Arial" w:cs="Arial"/>
          <w:sz w:val="22"/>
          <w:szCs w:val="22"/>
        </w:rPr>
        <w:t>mf-atc-1_mf2k-sp.xlsx</w:t>
      </w:r>
      <w:r w:rsidRPr="00CC562E">
        <w:rPr>
          <w:rFonts w:ascii="Arial" w:hAnsi="Arial" w:cs="Arial"/>
          <w:sz w:val="22"/>
          <w:szCs w:val="22"/>
        </w:rPr>
        <w:t xml:space="preserve">” </w:t>
      </w:r>
      <w:r w:rsidR="00291CC7">
        <w:rPr>
          <w:rFonts w:ascii="Arial" w:hAnsi="Arial" w:cs="Arial"/>
          <w:sz w:val="22"/>
          <w:szCs w:val="22"/>
        </w:rPr>
        <w:t>and “mf-atc-1_mf2k-d</w:t>
      </w:r>
      <w:r w:rsidR="00291CC7" w:rsidRPr="00291CC7">
        <w:rPr>
          <w:rFonts w:ascii="Arial" w:hAnsi="Arial" w:cs="Arial"/>
          <w:sz w:val="22"/>
          <w:szCs w:val="22"/>
        </w:rPr>
        <w:t>p.xlsx</w:t>
      </w:r>
      <w:r w:rsidR="00291CC7">
        <w:rPr>
          <w:rFonts w:ascii="Arial" w:hAnsi="Arial" w:cs="Arial"/>
          <w:sz w:val="22"/>
          <w:szCs w:val="22"/>
        </w:rPr>
        <w:t xml:space="preserve">” </w:t>
      </w:r>
      <w:r w:rsidRPr="00CC562E">
        <w:rPr>
          <w:rFonts w:ascii="Arial" w:hAnsi="Arial" w:cs="Arial"/>
          <w:sz w:val="22"/>
          <w:szCs w:val="22"/>
        </w:rPr>
        <w:t xml:space="preserve">containing the analytical results. Graphically, the comparison of solutions is provided in </w:t>
      </w:r>
      <w:r w:rsidRPr="00CC562E">
        <w:rPr>
          <w:rFonts w:ascii="Arial" w:hAnsi="Arial" w:cs="Arial"/>
          <w:sz w:val="22"/>
          <w:szCs w:val="22"/>
        </w:rPr>
        <w:fldChar w:fldCharType="begin"/>
      </w:r>
      <w:r w:rsidRPr="00CC562E">
        <w:rPr>
          <w:rFonts w:ascii="Arial" w:hAnsi="Arial" w:cs="Arial"/>
          <w:sz w:val="22"/>
          <w:szCs w:val="22"/>
        </w:rPr>
        <w:instrText xml:space="preserve"> REF _Ref320532891 \h  \* MERGEFORMAT </w:instrText>
      </w:r>
      <w:r w:rsidRPr="00CC562E">
        <w:rPr>
          <w:rFonts w:ascii="Arial" w:hAnsi="Arial" w:cs="Arial"/>
          <w:sz w:val="22"/>
          <w:szCs w:val="22"/>
        </w:rPr>
      </w:r>
      <w:r w:rsidRPr="00CC562E">
        <w:rPr>
          <w:rFonts w:ascii="Arial" w:hAnsi="Arial" w:cs="Arial"/>
          <w:sz w:val="22"/>
          <w:szCs w:val="22"/>
        </w:rPr>
        <w:fldChar w:fldCharType="separate"/>
      </w:r>
      <w:r w:rsidR="00DE2259" w:rsidRPr="00DE2259">
        <w:rPr>
          <w:rFonts w:ascii="Arial" w:hAnsi="Arial" w:cs="Arial"/>
          <w:sz w:val="22"/>
          <w:szCs w:val="22"/>
        </w:rPr>
        <w:t>Figure 2</w:t>
      </w:r>
      <w:r w:rsidRPr="00CC562E">
        <w:rPr>
          <w:rFonts w:ascii="Arial" w:hAnsi="Arial" w:cs="Arial"/>
          <w:sz w:val="22"/>
          <w:szCs w:val="22"/>
        </w:rPr>
        <w:fldChar w:fldCharType="end"/>
      </w:r>
      <w:r w:rsidRPr="00CC562E">
        <w:rPr>
          <w:rFonts w:ascii="Arial" w:hAnsi="Arial" w:cs="Arial"/>
          <w:sz w:val="22"/>
          <w:szCs w:val="22"/>
        </w:rPr>
        <w:t xml:space="preserve"> for the s</w:t>
      </w:r>
      <w:r w:rsidRPr="00F50D7E">
        <w:rPr>
          <w:rFonts w:ascii="Arial" w:hAnsi="Arial" w:cs="Arial"/>
          <w:sz w:val="22"/>
          <w:szCs w:val="22"/>
        </w:rPr>
        <w:t>ingle pr</w:t>
      </w:r>
      <w:r>
        <w:rPr>
          <w:rFonts w:ascii="Arial" w:hAnsi="Arial" w:cs="Arial"/>
          <w:sz w:val="22"/>
          <w:szCs w:val="22"/>
        </w:rPr>
        <w:t>ecision tests</w:t>
      </w:r>
      <w:r w:rsidRPr="00F50D7E">
        <w:rPr>
          <w:rFonts w:ascii="Arial" w:hAnsi="Arial" w:cs="Arial"/>
          <w:sz w:val="22"/>
          <w:szCs w:val="22"/>
        </w:rPr>
        <w:t xml:space="preserve">. </w:t>
      </w:r>
      <w:r>
        <w:rPr>
          <w:rFonts w:ascii="Arial" w:hAnsi="Arial" w:cs="Arial"/>
          <w:sz w:val="22"/>
          <w:szCs w:val="22"/>
        </w:rPr>
        <w:t>For the double precision tests</w:t>
      </w:r>
      <w:r w:rsidRPr="00F50D7E">
        <w:rPr>
          <w:rFonts w:ascii="Arial" w:hAnsi="Arial" w:cs="Arial"/>
          <w:sz w:val="22"/>
          <w:szCs w:val="22"/>
        </w:rPr>
        <w:t xml:space="preserve">, the results appear in </w:t>
      </w:r>
      <w:r w:rsidRPr="00F50D7E">
        <w:rPr>
          <w:rFonts w:ascii="Arial" w:hAnsi="Arial" w:cs="Arial"/>
          <w:sz w:val="22"/>
          <w:szCs w:val="22"/>
        </w:rPr>
        <w:fldChar w:fldCharType="begin"/>
      </w:r>
      <w:r w:rsidRPr="00F50D7E">
        <w:rPr>
          <w:rFonts w:ascii="Arial" w:hAnsi="Arial" w:cs="Arial"/>
          <w:sz w:val="22"/>
          <w:szCs w:val="22"/>
        </w:rPr>
        <w:instrText xml:space="preserve"> REF _Ref320533195 \h  \* MERGEFORMAT </w:instrText>
      </w:r>
      <w:r w:rsidRPr="00F50D7E">
        <w:rPr>
          <w:rFonts w:ascii="Arial" w:hAnsi="Arial" w:cs="Arial"/>
          <w:sz w:val="22"/>
          <w:szCs w:val="22"/>
        </w:rPr>
      </w:r>
      <w:r w:rsidRPr="00F50D7E">
        <w:rPr>
          <w:rFonts w:ascii="Arial" w:hAnsi="Arial" w:cs="Arial"/>
          <w:sz w:val="22"/>
          <w:szCs w:val="22"/>
        </w:rPr>
        <w:fldChar w:fldCharType="separate"/>
      </w:r>
      <w:r w:rsidR="00DE2259" w:rsidRPr="00DE2259">
        <w:rPr>
          <w:rFonts w:ascii="Arial" w:hAnsi="Arial" w:cs="Arial"/>
          <w:sz w:val="22"/>
          <w:szCs w:val="22"/>
        </w:rPr>
        <w:t xml:space="preserve">Figure </w:t>
      </w:r>
      <w:r w:rsidR="00DE2259" w:rsidRPr="00DE2259">
        <w:rPr>
          <w:rFonts w:ascii="Arial" w:hAnsi="Arial" w:cs="Arial"/>
          <w:noProof/>
          <w:sz w:val="22"/>
          <w:szCs w:val="22"/>
        </w:rPr>
        <w:t>3</w:t>
      </w:r>
      <w:r w:rsidRPr="00F50D7E">
        <w:rPr>
          <w:rFonts w:ascii="Arial" w:hAnsi="Arial" w:cs="Arial"/>
          <w:sz w:val="22"/>
          <w:szCs w:val="22"/>
        </w:rPr>
        <w:fldChar w:fldCharType="end"/>
      </w:r>
      <w:r w:rsidRPr="00F50D7E">
        <w:rPr>
          <w:rFonts w:ascii="Arial" w:hAnsi="Arial" w:cs="Arial"/>
          <w:sz w:val="22"/>
          <w:szCs w:val="22"/>
        </w:rPr>
        <w:t>.</w:t>
      </w:r>
    </w:p>
    <w:p w14:paraId="238CDFDB" w14:textId="77777777" w:rsidR="00F50D7E" w:rsidRDefault="00F50D7E" w:rsidP="00F50D7E">
      <w:pPr>
        <w:pStyle w:val="H1bodytext"/>
        <w:spacing w:before="240"/>
        <w:rPr>
          <w:rFonts w:ascii="Arial" w:hAnsi="Arial" w:cs="Arial"/>
        </w:rPr>
      </w:pPr>
      <w:r>
        <w:rPr>
          <w:rFonts w:ascii="Arial" w:hAnsi="Arial" w:cs="Arial"/>
        </w:rPr>
        <w:t>The acceptance criteria for these results specified in the STP is that the MODFLOW-2000 produced solution for drawdown in this test shall be:</w:t>
      </w:r>
    </w:p>
    <w:p w14:paraId="6E74A27B" w14:textId="77777777" w:rsidR="00F50D7E" w:rsidRPr="00333558" w:rsidRDefault="00F50D7E" w:rsidP="00F50D7E">
      <w:pPr>
        <w:pStyle w:val="H1bodytext"/>
        <w:numPr>
          <w:ilvl w:val="0"/>
          <w:numId w:val="22"/>
        </w:numPr>
        <w:spacing w:before="240"/>
        <w:ind w:left="1440"/>
        <w:rPr>
          <w:rFonts w:ascii="Arial" w:hAnsi="Arial" w:cs="Arial"/>
        </w:rPr>
      </w:pPr>
      <w:r w:rsidRPr="00333558">
        <w:rPr>
          <w:rFonts w:ascii="Arial" w:hAnsi="Arial" w:cs="Arial"/>
        </w:rPr>
        <w:t>within one percent of the analytic solution for all nodes between the pumping node and 1000 m distance from the pumping well at both 5 and 10 days after pumping commences</w:t>
      </w:r>
    </w:p>
    <w:p w14:paraId="0B8A454B" w14:textId="77777777" w:rsidR="00F50D7E" w:rsidRPr="00333558" w:rsidRDefault="00F50D7E" w:rsidP="00F50D7E">
      <w:pPr>
        <w:pStyle w:val="H1bodytext"/>
        <w:numPr>
          <w:ilvl w:val="0"/>
          <w:numId w:val="22"/>
        </w:numPr>
        <w:spacing w:before="240"/>
        <w:ind w:left="1440"/>
        <w:rPr>
          <w:rFonts w:ascii="Arial" w:hAnsi="Arial" w:cs="Arial"/>
        </w:rPr>
      </w:pPr>
      <w:r>
        <w:rPr>
          <w:rFonts w:ascii="Arial" w:hAnsi="Arial" w:cs="Arial"/>
        </w:rPr>
        <w:t>w</w:t>
      </w:r>
      <w:r w:rsidRPr="00333558">
        <w:rPr>
          <w:rFonts w:ascii="Arial" w:hAnsi="Arial" w:cs="Arial"/>
        </w:rPr>
        <w:t xml:space="preserve">ithin five percent of the analytic solution for all nodes between the pumping node and </w:t>
      </w:r>
      <w:r w:rsidR="005E057C">
        <w:rPr>
          <w:rFonts w:ascii="Arial" w:hAnsi="Arial" w:cs="Arial"/>
        </w:rPr>
        <w:t>5</w:t>
      </w:r>
      <w:r w:rsidRPr="00333558">
        <w:rPr>
          <w:rFonts w:ascii="Arial" w:hAnsi="Arial" w:cs="Arial"/>
        </w:rPr>
        <w:t>000 m distance from the pumping well at both 5 and 10 days after pumping commences</w:t>
      </w:r>
    </w:p>
    <w:p w14:paraId="5291046B" w14:textId="77777777" w:rsidR="00F50D7E" w:rsidRDefault="00F50D7E" w:rsidP="00621651">
      <w:pPr>
        <w:spacing w:after="240"/>
        <w:ind w:left="720"/>
        <w:rPr>
          <w:rFonts w:ascii="Arial" w:hAnsi="Arial" w:cs="Arial"/>
          <w:sz w:val="22"/>
          <w:szCs w:val="22"/>
        </w:rPr>
      </w:pPr>
    </w:p>
    <w:tbl>
      <w:tblPr>
        <w:tblW w:w="5000"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035"/>
        <w:gridCol w:w="5035"/>
      </w:tblGrid>
      <w:tr w:rsidR="00281D8C" w:rsidRPr="00DB062E" w14:paraId="4A911383" w14:textId="77777777" w:rsidTr="00540BE6">
        <w:trPr>
          <w:jc w:val="center"/>
        </w:trPr>
        <w:tc>
          <w:tcPr>
            <w:tcW w:w="0" w:type="auto"/>
            <w:shd w:val="clear" w:color="auto" w:fill="auto"/>
          </w:tcPr>
          <w:p w14:paraId="2063633A" w14:textId="77777777" w:rsidR="00281D8C" w:rsidRPr="00DB062E" w:rsidRDefault="00547429" w:rsidP="009257B1">
            <w:pPr>
              <w:spacing w:before="240" w:after="240"/>
              <w:jc w:val="center"/>
              <w:rPr>
                <w:rFonts w:ascii="Arial" w:hAnsi="Arial" w:cs="Arial"/>
                <w:sz w:val="22"/>
                <w:szCs w:val="22"/>
              </w:rPr>
            </w:pPr>
            <w:r>
              <w:rPr>
                <w:rFonts w:ascii="Arial" w:hAnsi="Arial" w:cs="Arial"/>
                <w:noProof/>
                <w:sz w:val="22"/>
                <w:szCs w:val="22"/>
              </w:rPr>
              <w:lastRenderedPageBreak/>
              <w:drawing>
                <wp:inline distT="0" distB="0" distL="0" distR="0" wp14:anchorId="71D2B882" wp14:editId="3BFD553A">
                  <wp:extent cx="2743200" cy="34321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3432175"/>
                          </a:xfrm>
                          <a:prstGeom prst="rect">
                            <a:avLst/>
                          </a:prstGeom>
                          <a:noFill/>
                        </pic:spPr>
                      </pic:pic>
                    </a:graphicData>
                  </a:graphic>
                </wp:inline>
              </w:drawing>
            </w:r>
          </w:p>
        </w:tc>
        <w:tc>
          <w:tcPr>
            <w:tcW w:w="0" w:type="auto"/>
            <w:shd w:val="clear" w:color="auto" w:fill="auto"/>
          </w:tcPr>
          <w:p w14:paraId="1FE26032" w14:textId="77777777" w:rsidR="00281D8C" w:rsidRPr="00DB062E" w:rsidRDefault="00547429" w:rsidP="009257B1">
            <w:pPr>
              <w:keepNext/>
              <w:spacing w:before="240" w:after="240"/>
              <w:jc w:val="center"/>
              <w:rPr>
                <w:rFonts w:ascii="Arial" w:hAnsi="Arial" w:cs="Arial"/>
                <w:sz w:val="22"/>
                <w:szCs w:val="22"/>
              </w:rPr>
            </w:pPr>
            <w:r>
              <w:rPr>
                <w:rFonts w:ascii="Arial" w:hAnsi="Arial" w:cs="Arial"/>
                <w:noProof/>
                <w:sz w:val="22"/>
                <w:szCs w:val="22"/>
              </w:rPr>
              <w:drawing>
                <wp:inline distT="0" distB="0" distL="0" distR="0" wp14:anchorId="00BB719C" wp14:editId="3202117D">
                  <wp:extent cx="2743200" cy="3432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3432175"/>
                          </a:xfrm>
                          <a:prstGeom prst="rect">
                            <a:avLst/>
                          </a:prstGeom>
                          <a:noFill/>
                        </pic:spPr>
                      </pic:pic>
                    </a:graphicData>
                  </a:graphic>
                </wp:inline>
              </w:drawing>
            </w:r>
          </w:p>
        </w:tc>
      </w:tr>
    </w:tbl>
    <w:p w14:paraId="3AA66F04" w14:textId="77777777" w:rsidR="00281D8C" w:rsidRDefault="00281D8C" w:rsidP="00CC562E">
      <w:pPr>
        <w:pStyle w:val="FigureNumberCaption"/>
      </w:pPr>
      <w:bookmarkStart w:id="6" w:name="_Ref320533924"/>
      <w:bookmarkStart w:id="7" w:name="_Toc418165977"/>
      <w:r w:rsidRPr="00281D8C">
        <w:t xml:space="preserve">Figure </w:t>
      </w:r>
      <w:r w:rsidR="00DE2259">
        <w:fldChar w:fldCharType="begin"/>
      </w:r>
      <w:r w:rsidR="00DE2259">
        <w:instrText xml:space="preserve"> SEQ Figure \* ARABIC </w:instrText>
      </w:r>
      <w:r w:rsidR="00DE2259">
        <w:fldChar w:fldCharType="separate"/>
      </w:r>
      <w:r w:rsidR="00DE2259">
        <w:rPr>
          <w:noProof/>
        </w:rPr>
        <w:t>1</w:t>
      </w:r>
      <w:r w:rsidR="00DE2259">
        <w:rPr>
          <w:noProof/>
        </w:rPr>
        <w:fldChar w:fldCharType="end"/>
      </w:r>
      <w:bookmarkEnd w:id="6"/>
      <w:r w:rsidRPr="00281D8C">
        <w:t>. Analytic Solution to Theis Drawdown Problem (</w:t>
      </w:r>
      <w:r w:rsidR="00607490">
        <w:t>MF</w:t>
      </w:r>
      <w:r w:rsidR="00607490">
        <w:noBreakHyphen/>
      </w:r>
      <w:r w:rsidRPr="00281D8C">
        <w:t>ATC</w:t>
      </w:r>
      <w:r w:rsidR="00607490">
        <w:noBreakHyphen/>
      </w:r>
      <w:r w:rsidRPr="00281D8C">
        <w:t>1)</w:t>
      </w:r>
      <w:bookmarkEnd w:id="7"/>
    </w:p>
    <w:tbl>
      <w:tblPr>
        <w:tblW w:w="5000"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038"/>
        <w:gridCol w:w="5032"/>
      </w:tblGrid>
      <w:tr w:rsidR="00281D8C" w:rsidRPr="00DB062E" w14:paraId="6B11B9D0" w14:textId="77777777" w:rsidTr="00540BE6">
        <w:trPr>
          <w:jc w:val="center"/>
        </w:trPr>
        <w:tc>
          <w:tcPr>
            <w:tcW w:w="4683" w:type="dxa"/>
            <w:shd w:val="clear" w:color="auto" w:fill="auto"/>
          </w:tcPr>
          <w:p w14:paraId="1DFDD1E9" w14:textId="77777777" w:rsidR="00281D8C" w:rsidRPr="00DB062E" w:rsidRDefault="00CD2262" w:rsidP="00F10F26">
            <w:pPr>
              <w:spacing w:before="240" w:after="240"/>
              <w:jc w:val="center"/>
              <w:rPr>
                <w:rFonts w:ascii="Arial" w:hAnsi="Arial" w:cs="Arial"/>
                <w:sz w:val="22"/>
                <w:szCs w:val="22"/>
              </w:rPr>
            </w:pPr>
            <w:r>
              <w:rPr>
                <w:rFonts w:ascii="Arial" w:hAnsi="Arial" w:cs="Arial"/>
                <w:noProof/>
                <w:sz w:val="22"/>
                <w:szCs w:val="22"/>
              </w:rPr>
              <w:drawing>
                <wp:inline distT="0" distB="0" distL="0" distR="0" wp14:anchorId="1465BB83" wp14:editId="1DD73A11">
                  <wp:extent cx="2749550" cy="343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9550" cy="3432175"/>
                          </a:xfrm>
                          <a:prstGeom prst="rect">
                            <a:avLst/>
                          </a:prstGeom>
                          <a:noFill/>
                        </pic:spPr>
                      </pic:pic>
                    </a:graphicData>
                  </a:graphic>
                </wp:inline>
              </w:drawing>
            </w:r>
          </w:p>
        </w:tc>
        <w:tc>
          <w:tcPr>
            <w:tcW w:w="4677" w:type="dxa"/>
            <w:shd w:val="clear" w:color="auto" w:fill="auto"/>
          </w:tcPr>
          <w:p w14:paraId="2D6A88E0" w14:textId="77777777" w:rsidR="00281D8C" w:rsidRPr="00DB062E" w:rsidRDefault="00540BE6" w:rsidP="009257B1">
            <w:pPr>
              <w:keepNext/>
              <w:spacing w:before="240" w:after="240"/>
              <w:jc w:val="center"/>
              <w:rPr>
                <w:rFonts w:ascii="Arial" w:hAnsi="Arial" w:cs="Arial"/>
                <w:sz w:val="22"/>
                <w:szCs w:val="22"/>
              </w:rPr>
            </w:pPr>
            <w:r>
              <w:rPr>
                <w:rFonts w:ascii="Arial" w:hAnsi="Arial" w:cs="Arial"/>
                <w:noProof/>
                <w:sz w:val="22"/>
                <w:szCs w:val="22"/>
              </w:rPr>
              <w:drawing>
                <wp:inline distT="0" distB="0" distL="0" distR="0" wp14:anchorId="64DB531C" wp14:editId="4D1052D1">
                  <wp:extent cx="2749550" cy="3432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9550" cy="3432175"/>
                          </a:xfrm>
                          <a:prstGeom prst="rect">
                            <a:avLst/>
                          </a:prstGeom>
                          <a:noFill/>
                        </pic:spPr>
                      </pic:pic>
                    </a:graphicData>
                  </a:graphic>
                </wp:inline>
              </w:drawing>
            </w:r>
          </w:p>
        </w:tc>
      </w:tr>
    </w:tbl>
    <w:p w14:paraId="2212427F" w14:textId="77777777" w:rsidR="00621651" w:rsidRPr="00CC562E" w:rsidRDefault="00281D8C" w:rsidP="00CC562E">
      <w:pPr>
        <w:pStyle w:val="FigureNumberCaption"/>
      </w:pPr>
      <w:bookmarkStart w:id="8" w:name="_Ref320532891"/>
      <w:bookmarkStart w:id="9" w:name="_Toc418165978"/>
      <w:r w:rsidRPr="004C404A">
        <w:t xml:space="preserve">Figure </w:t>
      </w:r>
      <w:r w:rsidR="00DE2259">
        <w:fldChar w:fldCharType="begin"/>
      </w:r>
      <w:r w:rsidR="00DE2259">
        <w:instrText xml:space="preserve"> SEQ Figure \* ARABIC </w:instrText>
      </w:r>
      <w:r w:rsidR="00DE2259">
        <w:fldChar w:fldCharType="separate"/>
      </w:r>
      <w:r w:rsidR="00DE2259">
        <w:rPr>
          <w:noProof/>
        </w:rPr>
        <w:t>2</w:t>
      </w:r>
      <w:r w:rsidR="00DE2259">
        <w:rPr>
          <w:noProof/>
        </w:rPr>
        <w:fldChar w:fldCharType="end"/>
      </w:r>
      <w:bookmarkEnd w:id="8"/>
      <w:r w:rsidRPr="00CC562E">
        <w:t>. MODFLOW-2000 Results for Theis Drawdown Problem (</w:t>
      </w:r>
      <w:r w:rsidR="00607490">
        <w:t>MF</w:t>
      </w:r>
      <w:r w:rsidR="00607490">
        <w:noBreakHyphen/>
      </w:r>
      <w:r w:rsidRPr="00CC562E">
        <w:t>ATC</w:t>
      </w:r>
      <w:r w:rsidR="00607490">
        <w:noBreakHyphen/>
      </w:r>
      <w:r w:rsidRPr="00CC562E">
        <w:t>1; Single Precision)</w:t>
      </w:r>
      <w:bookmarkEnd w:id="9"/>
    </w:p>
    <w:tbl>
      <w:tblPr>
        <w:tblW w:w="5000"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035"/>
        <w:gridCol w:w="5035"/>
      </w:tblGrid>
      <w:tr w:rsidR="00281D8C" w:rsidRPr="00DB062E" w14:paraId="07861768" w14:textId="77777777" w:rsidTr="00291CC7">
        <w:trPr>
          <w:trHeight w:val="5760"/>
          <w:jc w:val="center"/>
        </w:trPr>
        <w:tc>
          <w:tcPr>
            <w:tcW w:w="4680" w:type="dxa"/>
            <w:shd w:val="clear" w:color="auto" w:fill="auto"/>
          </w:tcPr>
          <w:p w14:paraId="318DC533" w14:textId="77777777" w:rsidR="00281D8C" w:rsidRPr="00DB062E" w:rsidRDefault="00540BE6" w:rsidP="00F10F26">
            <w:pPr>
              <w:pStyle w:val="H1bodytext"/>
              <w:spacing w:before="240"/>
              <w:ind w:left="0"/>
              <w:jc w:val="center"/>
              <w:rPr>
                <w:rFonts w:ascii="Arial" w:hAnsi="Arial" w:cs="Arial"/>
              </w:rPr>
            </w:pPr>
            <w:r>
              <w:rPr>
                <w:noProof/>
              </w:rPr>
              <w:lastRenderedPageBreak/>
              <w:drawing>
                <wp:inline distT="0" distB="0" distL="0" distR="0" wp14:anchorId="064604D4" wp14:editId="63931BEB">
                  <wp:extent cx="2743200" cy="34290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680" w:type="dxa"/>
            <w:shd w:val="clear" w:color="auto" w:fill="auto"/>
          </w:tcPr>
          <w:p w14:paraId="26D2FECF" w14:textId="77777777" w:rsidR="00281D8C" w:rsidRPr="00DB062E" w:rsidRDefault="00291CC7" w:rsidP="005F0D40">
            <w:pPr>
              <w:pStyle w:val="H1bodytext"/>
              <w:keepNext/>
              <w:spacing w:before="240"/>
              <w:ind w:left="0"/>
              <w:jc w:val="center"/>
              <w:rPr>
                <w:rFonts w:ascii="Arial" w:hAnsi="Arial" w:cs="Arial"/>
              </w:rPr>
            </w:pPr>
            <w:r>
              <w:rPr>
                <w:noProof/>
              </w:rPr>
              <w:drawing>
                <wp:inline distT="0" distB="0" distL="0" distR="0" wp14:anchorId="2FB95BCA" wp14:editId="1DA2F498">
                  <wp:extent cx="2743200" cy="34290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14:paraId="3E3C99D8" w14:textId="77777777" w:rsidR="00281D8C" w:rsidRPr="00281D8C" w:rsidRDefault="00281D8C" w:rsidP="00CC562E">
      <w:pPr>
        <w:pStyle w:val="FigureNumberCaption"/>
      </w:pPr>
      <w:bookmarkStart w:id="10" w:name="_Ref320533195"/>
      <w:bookmarkStart w:id="11" w:name="_Toc418165979"/>
      <w:r w:rsidRPr="00281D8C">
        <w:t xml:space="preserve">Figure </w:t>
      </w:r>
      <w:r w:rsidR="00DE2259">
        <w:fldChar w:fldCharType="begin"/>
      </w:r>
      <w:r w:rsidR="00DE2259">
        <w:instrText xml:space="preserve"> SEQ Figure \* ARABIC </w:instrText>
      </w:r>
      <w:r w:rsidR="00DE2259">
        <w:fldChar w:fldCharType="separate"/>
      </w:r>
      <w:r w:rsidR="00DE2259">
        <w:rPr>
          <w:noProof/>
        </w:rPr>
        <w:t>3</w:t>
      </w:r>
      <w:r w:rsidR="00DE2259">
        <w:rPr>
          <w:noProof/>
        </w:rPr>
        <w:fldChar w:fldCharType="end"/>
      </w:r>
      <w:bookmarkEnd w:id="10"/>
      <w:r w:rsidRPr="00281D8C">
        <w:t xml:space="preserve">. MODFLOW-2000 Results for Theis Drawdown Problem </w:t>
      </w:r>
      <w:r w:rsidRPr="00281D8C">
        <w:rPr>
          <w:noProof/>
        </w:rPr>
        <w:t>(</w:t>
      </w:r>
      <w:r w:rsidR="00607490">
        <w:rPr>
          <w:noProof/>
        </w:rPr>
        <w:t>MF</w:t>
      </w:r>
      <w:r w:rsidR="00607490">
        <w:rPr>
          <w:noProof/>
        </w:rPr>
        <w:noBreakHyphen/>
      </w:r>
      <w:r w:rsidRPr="00281D8C">
        <w:rPr>
          <w:noProof/>
        </w:rPr>
        <w:t>ATC</w:t>
      </w:r>
      <w:r w:rsidR="00607490">
        <w:rPr>
          <w:noProof/>
        </w:rPr>
        <w:noBreakHyphen/>
      </w:r>
      <w:r w:rsidRPr="00281D8C">
        <w:rPr>
          <w:noProof/>
        </w:rPr>
        <w:t>1; Double Precision)</w:t>
      </w:r>
      <w:bookmarkEnd w:id="11"/>
    </w:p>
    <w:p w14:paraId="35E6BBA0" w14:textId="77777777" w:rsidR="00547429" w:rsidRDefault="00547429" w:rsidP="00F50D7E">
      <w:pPr>
        <w:pStyle w:val="H1bodytext"/>
        <w:spacing w:before="240"/>
        <w:rPr>
          <w:rFonts w:ascii="Arial" w:hAnsi="Arial" w:cs="Arial"/>
          <w:szCs w:val="22"/>
        </w:rPr>
      </w:pPr>
      <w:r w:rsidRPr="00547429">
        <w:rPr>
          <w:rFonts w:ascii="Arial" w:hAnsi="Arial" w:cs="Arial"/>
          <w:szCs w:val="22"/>
        </w:rPr>
        <w:t>The pumping well node was excluded from the test criteria because the solution in this node will clearly not be valid for comparison. Nodes beyond 10,000 meters distance from the pumping well will experience extremely small drawdown, and percent difference comparisons between such small numerical values will not be meaningful so these nodes were also excluded from the above criteria.</w:t>
      </w:r>
    </w:p>
    <w:p w14:paraId="6FB8BFE4" w14:textId="1199556C" w:rsidR="00171369" w:rsidRDefault="00F50D7E" w:rsidP="00340A18">
      <w:pPr>
        <w:pStyle w:val="H1bodytext"/>
        <w:spacing w:before="240"/>
        <w:rPr>
          <w:rFonts w:ascii="Arial" w:hAnsi="Arial" w:cs="Arial"/>
        </w:rPr>
      </w:pPr>
      <w:r>
        <w:rPr>
          <w:rFonts w:ascii="Arial" w:hAnsi="Arial" w:cs="Arial"/>
        </w:rPr>
        <w:t>The validation spreadsheets “</w:t>
      </w:r>
      <w:r w:rsidR="00291CC7" w:rsidRPr="00291CC7">
        <w:rPr>
          <w:rFonts w:ascii="Arial" w:hAnsi="Arial" w:cs="Arial"/>
        </w:rPr>
        <w:t>mf-atc-1_mf2k-sp.xlsx</w:t>
      </w:r>
      <w:r>
        <w:rPr>
          <w:rFonts w:ascii="Arial" w:hAnsi="Arial" w:cs="Arial"/>
        </w:rPr>
        <w:t>” “</w:t>
      </w:r>
      <w:r w:rsidR="00291CC7" w:rsidRPr="00291CC7">
        <w:rPr>
          <w:rFonts w:ascii="Arial" w:hAnsi="Arial" w:cs="Arial"/>
        </w:rPr>
        <w:t>mf-atc-1_mf2k-sp.xlsx</w:t>
      </w:r>
      <w:r>
        <w:rPr>
          <w:rFonts w:ascii="Arial" w:hAnsi="Arial" w:cs="Arial"/>
        </w:rPr>
        <w:t xml:space="preserve">” </w:t>
      </w:r>
      <w:r w:rsidR="00291CC7">
        <w:rPr>
          <w:rFonts w:ascii="Arial" w:hAnsi="Arial" w:cs="Arial"/>
        </w:rPr>
        <w:t xml:space="preserve">were </w:t>
      </w:r>
      <w:r>
        <w:rPr>
          <w:rFonts w:ascii="Arial" w:hAnsi="Arial" w:cs="Arial"/>
        </w:rPr>
        <w:t>stored in the test directory</w:t>
      </w:r>
      <w:r w:rsidR="00291CC7">
        <w:rPr>
          <w:rFonts w:ascii="Arial" w:hAnsi="Arial" w:cs="Arial"/>
        </w:rPr>
        <w:t xml:space="preserve"> \test-results. These spreadsheets</w:t>
      </w:r>
      <w:r>
        <w:rPr>
          <w:rFonts w:ascii="Arial" w:hAnsi="Arial" w:cs="Arial"/>
        </w:rPr>
        <w:t xml:space="preserve"> include automatic determination of whether the above acceptance criteria were met. With regard to the above acceptance criteria at both pumping times (5 and 10 days) with the </w:t>
      </w:r>
      <w:r w:rsidRPr="000F6962">
        <w:rPr>
          <w:rFonts w:ascii="Arial" w:hAnsi="Arial" w:cs="Arial"/>
        </w:rPr>
        <w:t>following measures were noted for the test on the Windows® operating system platform</w:t>
      </w:r>
      <w:r w:rsidR="000F6962" w:rsidRPr="000F6962">
        <w:rPr>
          <w:rFonts w:ascii="Arial" w:hAnsi="Arial" w:cs="Arial"/>
        </w:rPr>
        <w:t xml:space="preserve"> in </w:t>
      </w:r>
      <w:r w:rsidR="000F6962" w:rsidRPr="000F6962">
        <w:rPr>
          <w:rFonts w:ascii="Arial" w:hAnsi="Arial" w:cs="Arial"/>
        </w:rPr>
        <w:fldChar w:fldCharType="begin"/>
      </w:r>
      <w:r w:rsidR="000F6962" w:rsidRPr="000F6962">
        <w:rPr>
          <w:rFonts w:ascii="Arial" w:hAnsi="Arial" w:cs="Arial"/>
        </w:rPr>
        <w:instrText xml:space="preserve"> REF _Ref320609754 \h </w:instrText>
      </w:r>
      <w:r w:rsidR="000F6962">
        <w:rPr>
          <w:rFonts w:ascii="Arial" w:hAnsi="Arial" w:cs="Arial"/>
        </w:rPr>
        <w:instrText xml:space="preserve"> \* MERGEFORMAT </w:instrText>
      </w:r>
      <w:r w:rsidR="000F6962" w:rsidRPr="000F6962">
        <w:rPr>
          <w:rFonts w:ascii="Arial" w:hAnsi="Arial" w:cs="Arial"/>
        </w:rPr>
      </w:r>
      <w:r w:rsidR="000F6962" w:rsidRPr="000F6962">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4</w:t>
      </w:r>
      <w:r w:rsidR="000F6962" w:rsidRPr="000F6962">
        <w:rPr>
          <w:rFonts w:ascii="Arial" w:hAnsi="Arial" w:cs="Arial"/>
        </w:rPr>
        <w:fldChar w:fldCharType="end"/>
      </w:r>
      <w:r w:rsidR="000F6962" w:rsidRPr="000F6962">
        <w:rPr>
          <w:rFonts w:ascii="Arial" w:hAnsi="Arial" w:cs="Arial"/>
        </w:rPr>
        <w:t>.</w:t>
      </w:r>
      <w:r w:rsidR="00171369">
        <w:rPr>
          <w:rFonts w:ascii="Arial" w:hAnsi="Arial" w:cs="Arial"/>
        </w:rPr>
        <w:br w:type="page"/>
      </w:r>
    </w:p>
    <w:tbl>
      <w:tblPr>
        <w:tblStyle w:val="TableGrid"/>
        <w:tblW w:w="0" w:type="auto"/>
        <w:tblInd w:w="720" w:type="dxa"/>
        <w:tblLook w:val="04A0" w:firstRow="1" w:lastRow="0" w:firstColumn="1" w:lastColumn="0" w:noHBand="0" w:noVBand="1"/>
      </w:tblPr>
      <w:tblGrid>
        <w:gridCol w:w="1874"/>
        <w:gridCol w:w="1870"/>
        <w:gridCol w:w="1872"/>
        <w:gridCol w:w="1872"/>
        <w:gridCol w:w="1872"/>
      </w:tblGrid>
      <w:tr w:rsidR="00E93D6C" w14:paraId="15D8065E" w14:textId="77777777" w:rsidTr="00A8321F">
        <w:tc>
          <w:tcPr>
            <w:tcW w:w="9576" w:type="dxa"/>
            <w:gridSpan w:val="5"/>
            <w:tcBorders>
              <w:top w:val="nil"/>
              <w:left w:val="nil"/>
              <w:bottom w:val="single" w:sz="4" w:space="0" w:color="000000"/>
              <w:right w:val="nil"/>
            </w:tcBorders>
            <w:shd w:val="clear" w:color="auto" w:fill="auto"/>
          </w:tcPr>
          <w:p w14:paraId="1DA674B5" w14:textId="77777777" w:rsidR="00E93D6C" w:rsidRPr="00623D08" w:rsidRDefault="00E93D6C" w:rsidP="000F6962">
            <w:pPr>
              <w:pStyle w:val="TableNumberCaption"/>
              <w:rPr>
                <w:rFonts w:ascii="Arial" w:hAnsi="Arial" w:cs="Arial"/>
                <w:sz w:val="18"/>
                <w:szCs w:val="18"/>
              </w:rPr>
            </w:pPr>
            <w:bookmarkStart w:id="12" w:name="_Ref320609754"/>
            <w:r>
              <w:lastRenderedPageBreak/>
              <w:t xml:space="preserve">Table </w:t>
            </w:r>
            <w:r w:rsidR="00DE2259">
              <w:fldChar w:fldCharType="begin"/>
            </w:r>
            <w:r w:rsidR="00DE2259">
              <w:instrText xml:space="preserve"> SEQ Table \* ARABIC </w:instrText>
            </w:r>
            <w:r w:rsidR="00DE2259">
              <w:fldChar w:fldCharType="separate"/>
            </w:r>
            <w:r w:rsidR="00DE2259">
              <w:rPr>
                <w:noProof/>
              </w:rPr>
              <w:t>4</w:t>
            </w:r>
            <w:r w:rsidR="00DE2259">
              <w:rPr>
                <w:noProof/>
              </w:rPr>
              <w:fldChar w:fldCharType="end"/>
            </w:r>
            <w:bookmarkEnd w:id="12"/>
            <w:r>
              <w:t xml:space="preserve">. Test Results for </w:t>
            </w:r>
            <w:r w:rsidR="000F6962">
              <w:t xml:space="preserve">MODFLOW-2000 with </w:t>
            </w:r>
            <w:r w:rsidRPr="009A04F2">
              <w:t>Advection-Diffusion Problem</w:t>
            </w:r>
            <w:r>
              <w:t xml:space="preserve"> (MT-ATC-1</w:t>
            </w:r>
            <w:r w:rsidR="000F6962">
              <w:t>)</w:t>
            </w:r>
          </w:p>
        </w:tc>
      </w:tr>
      <w:tr w:rsidR="00E93D6C" w14:paraId="55A5F5BA" w14:textId="77777777" w:rsidTr="00A8321F">
        <w:tc>
          <w:tcPr>
            <w:tcW w:w="1915" w:type="dxa"/>
            <w:vMerge w:val="restart"/>
            <w:tcBorders>
              <w:left w:val="nil"/>
              <w:right w:val="nil"/>
            </w:tcBorders>
            <w:shd w:val="clear" w:color="auto" w:fill="D9D9D9" w:themeFill="background1" w:themeFillShade="D9"/>
          </w:tcPr>
          <w:p w14:paraId="1B7909FC" w14:textId="77777777" w:rsidR="00E93D6C" w:rsidRPr="008C00C6" w:rsidRDefault="00F95BDA" w:rsidP="00E93D6C">
            <w:pPr>
              <w:pStyle w:val="H1bodytext"/>
              <w:spacing w:before="60" w:after="60"/>
              <w:ind w:left="0"/>
              <w:jc w:val="center"/>
              <w:rPr>
                <w:rFonts w:ascii="Arial" w:hAnsi="Arial" w:cs="Arial"/>
                <w:sz w:val="18"/>
                <w:szCs w:val="18"/>
              </w:rPr>
            </w:pPr>
            <w:r w:rsidRPr="008C00C6">
              <w:rPr>
                <w:rFonts w:ascii="Arial" w:hAnsi="Arial" w:cs="Arial"/>
                <w:b/>
                <w:sz w:val="18"/>
                <w:szCs w:val="18"/>
              </w:rPr>
              <w:t xml:space="preserve">Maximum </w:t>
            </w:r>
            <w:r w:rsidR="00E93D6C" w:rsidRPr="008C00C6">
              <w:rPr>
                <w:rFonts w:ascii="Arial" w:hAnsi="Arial" w:cs="Arial"/>
                <w:b/>
                <w:sz w:val="18"/>
                <w:szCs w:val="18"/>
              </w:rPr>
              <w:t>Distance from Pumping Well (m)</w:t>
            </w:r>
          </w:p>
        </w:tc>
        <w:tc>
          <w:tcPr>
            <w:tcW w:w="1915" w:type="dxa"/>
            <w:vMerge w:val="restart"/>
            <w:tcBorders>
              <w:left w:val="nil"/>
              <w:right w:val="nil"/>
            </w:tcBorders>
            <w:shd w:val="clear" w:color="auto" w:fill="D9D9D9" w:themeFill="background1" w:themeFillShade="D9"/>
          </w:tcPr>
          <w:p w14:paraId="0D80C71E" w14:textId="77777777" w:rsidR="00E93D6C" w:rsidRPr="008C00C6" w:rsidRDefault="00E93D6C" w:rsidP="00E93D6C">
            <w:pPr>
              <w:pStyle w:val="H1bodytext"/>
              <w:spacing w:before="60" w:after="60"/>
              <w:ind w:left="0"/>
              <w:jc w:val="center"/>
              <w:rPr>
                <w:rFonts w:ascii="Arial" w:hAnsi="Arial" w:cs="Arial"/>
                <w:sz w:val="18"/>
                <w:szCs w:val="18"/>
              </w:rPr>
            </w:pPr>
            <w:r w:rsidRPr="008C00C6">
              <w:rPr>
                <w:rFonts w:ascii="Arial" w:hAnsi="Arial" w:cs="Arial"/>
                <w:b/>
                <w:sz w:val="18"/>
                <w:szCs w:val="18"/>
              </w:rPr>
              <w:t>Pumping Time (d)</w:t>
            </w:r>
          </w:p>
        </w:tc>
        <w:tc>
          <w:tcPr>
            <w:tcW w:w="3830" w:type="dxa"/>
            <w:gridSpan w:val="2"/>
            <w:tcBorders>
              <w:left w:val="nil"/>
              <w:right w:val="nil"/>
            </w:tcBorders>
            <w:shd w:val="clear" w:color="auto" w:fill="D9D9D9" w:themeFill="background1" w:themeFillShade="D9"/>
          </w:tcPr>
          <w:p w14:paraId="206370B7" w14:textId="77777777" w:rsidR="00E93D6C" w:rsidRPr="008C00C6" w:rsidRDefault="00E93D6C" w:rsidP="00E93D6C">
            <w:pPr>
              <w:pStyle w:val="H1bodytext"/>
              <w:spacing w:before="60" w:after="60"/>
              <w:ind w:left="0"/>
              <w:jc w:val="center"/>
              <w:rPr>
                <w:rFonts w:ascii="Arial" w:hAnsi="Arial" w:cs="Arial"/>
                <w:sz w:val="18"/>
                <w:szCs w:val="18"/>
              </w:rPr>
            </w:pPr>
            <w:r w:rsidRPr="008C00C6">
              <w:rPr>
                <w:rFonts w:ascii="Arial" w:hAnsi="Arial" w:cs="Arial"/>
                <w:b/>
                <w:sz w:val="18"/>
                <w:szCs w:val="18"/>
              </w:rPr>
              <w:t>Maximum Percent Difference in Drawdown</w:t>
            </w:r>
          </w:p>
        </w:tc>
        <w:tc>
          <w:tcPr>
            <w:tcW w:w="1916" w:type="dxa"/>
            <w:vMerge w:val="restart"/>
            <w:tcBorders>
              <w:left w:val="nil"/>
              <w:right w:val="nil"/>
            </w:tcBorders>
            <w:shd w:val="clear" w:color="auto" w:fill="D9D9D9" w:themeFill="background1" w:themeFillShade="D9"/>
          </w:tcPr>
          <w:p w14:paraId="21E7D368" w14:textId="77777777" w:rsidR="00E93D6C" w:rsidRPr="008C00C6" w:rsidRDefault="00E93D6C" w:rsidP="00E93D6C">
            <w:pPr>
              <w:pStyle w:val="H1bodytext"/>
              <w:spacing w:before="60" w:after="60"/>
              <w:ind w:left="0"/>
              <w:jc w:val="center"/>
              <w:rPr>
                <w:rFonts w:ascii="Arial" w:hAnsi="Arial" w:cs="Arial"/>
                <w:b/>
                <w:sz w:val="18"/>
                <w:szCs w:val="18"/>
              </w:rPr>
            </w:pPr>
            <w:r w:rsidRPr="008C00C6">
              <w:rPr>
                <w:rFonts w:ascii="Arial" w:hAnsi="Arial" w:cs="Arial"/>
                <w:b/>
                <w:sz w:val="18"/>
                <w:szCs w:val="18"/>
              </w:rPr>
              <w:t>Pass/Fail</w:t>
            </w:r>
          </w:p>
        </w:tc>
      </w:tr>
      <w:tr w:rsidR="00E93D6C" w14:paraId="5F71E9F7" w14:textId="77777777" w:rsidTr="00A8321F">
        <w:tc>
          <w:tcPr>
            <w:tcW w:w="1915" w:type="dxa"/>
            <w:vMerge/>
            <w:tcBorders>
              <w:left w:val="nil"/>
              <w:right w:val="nil"/>
            </w:tcBorders>
          </w:tcPr>
          <w:p w14:paraId="5AD0BC35" w14:textId="77777777" w:rsidR="00E93D6C" w:rsidRPr="008C00C6" w:rsidRDefault="00E93D6C" w:rsidP="00E93D6C">
            <w:pPr>
              <w:pStyle w:val="H1bodytext"/>
              <w:spacing w:before="60" w:after="60"/>
              <w:ind w:left="0"/>
              <w:rPr>
                <w:rFonts w:ascii="Arial" w:hAnsi="Arial" w:cs="Arial"/>
                <w:sz w:val="18"/>
                <w:szCs w:val="18"/>
              </w:rPr>
            </w:pPr>
          </w:p>
        </w:tc>
        <w:tc>
          <w:tcPr>
            <w:tcW w:w="1915" w:type="dxa"/>
            <w:vMerge/>
            <w:tcBorders>
              <w:left w:val="nil"/>
              <w:right w:val="nil"/>
            </w:tcBorders>
          </w:tcPr>
          <w:p w14:paraId="14D11CB7" w14:textId="77777777" w:rsidR="00E93D6C" w:rsidRPr="008C00C6" w:rsidRDefault="00E93D6C" w:rsidP="00E93D6C">
            <w:pPr>
              <w:pStyle w:val="H1bodytext"/>
              <w:spacing w:before="60" w:after="60"/>
              <w:ind w:left="0"/>
              <w:rPr>
                <w:rFonts w:ascii="Arial" w:hAnsi="Arial" w:cs="Arial"/>
                <w:sz w:val="18"/>
                <w:szCs w:val="18"/>
              </w:rPr>
            </w:pPr>
          </w:p>
        </w:tc>
        <w:tc>
          <w:tcPr>
            <w:tcW w:w="1915" w:type="dxa"/>
            <w:tcBorders>
              <w:left w:val="nil"/>
              <w:right w:val="nil"/>
            </w:tcBorders>
            <w:shd w:val="clear" w:color="auto" w:fill="D9D9D9" w:themeFill="background1" w:themeFillShade="D9"/>
          </w:tcPr>
          <w:p w14:paraId="35475BB1" w14:textId="77777777" w:rsidR="00E93D6C" w:rsidRPr="008C00C6" w:rsidRDefault="00E93D6C" w:rsidP="00E93D6C">
            <w:pPr>
              <w:pStyle w:val="H1bodytext"/>
              <w:spacing w:before="60" w:after="60"/>
              <w:ind w:left="0"/>
              <w:jc w:val="center"/>
              <w:rPr>
                <w:rFonts w:ascii="Arial" w:hAnsi="Arial" w:cs="Arial"/>
                <w:b/>
                <w:sz w:val="18"/>
                <w:szCs w:val="18"/>
              </w:rPr>
            </w:pPr>
            <w:r w:rsidRPr="008C00C6">
              <w:rPr>
                <w:rFonts w:ascii="Arial" w:hAnsi="Arial" w:cs="Arial"/>
                <w:b/>
                <w:sz w:val="18"/>
                <w:szCs w:val="18"/>
              </w:rPr>
              <w:t>Single Precision</w:t>
            </w:r>
          </w:p>
        </w:tc>
        <w:tc>
          <w:tcPr>
            <w:tcW w:w="1915" w:type="dxa"/>
            <w:tcBorders>
              <w:left w:val="nil"/>
              <w:right w:val="nil"/>
            </w:tcBorders>
            <w:shd w:val="clear" w:color="auto" w:fill="D9D9D9" w:themeFill="background1" w:themeFillShade="D9"/>
          </w:tcPr>
          <w:p w14:paraId="0D956C85" w14:textId="77777777" w:rsidR="00E93D6C" w:rsidRPr="008C00C6" w:rsidRDefault="00E93D6C" w:rsidP="00E93D6C">
            <w:pPr>
              <w:pStyle w:val="H1bodytext"/>
              <w:spacing w:before="60" w:after="60"/>
              <w:ind w:left="0"/>
              <w:jc w:val="center"/>
              <w:rPr>
                <w:rFonts w:ascii="Arial" w:hAnsi="Arial" w:cs="Arial"/>
                <w:b/>
                <w:sz w:val="18"/>
                <w:szCs w:val="18"/>
              </w:rPr>
            </w:pPr>
            <w:r w:rsidRPr="008C00C6">
              <w:rPr>
                <w:rFonts w:ascii="Arial" w:hAnsi="Arial" w:cs="Arial"/>
                <w:b/>
                <w:sz w:val="18"/>
                <w:szCs w:val="18"/>
              </w:rPr>
              <w:t>Double Precision</w:t>
            </w:r>
          </w:p>
        </w:tc>
        <w:tc>
          <w:tcPr>
            <w:tcW w:w="1916" w:type="dxa"/>
            <w:vMerge/>
            <w:tcBorders>
              <w:left w:val="nil"/>
              <w:right w:val="nil"/>
            </w:tcBorders>
          </w:tcPr>
          <w:p w14:paraId="3870EE47" w14:textId="77777777" w:rsidR="00E93D6C" w:rsidRPr="008C00C6" w:rsidRDefault="00E93D6C" w:rsidP="00E93D6C">
            <w:pPr>
              <w:pStyle w:val="H1bodytext"/>
              <w:spacing w:before="60" w:after="60"/>
              <w:ind w:left="0"/>
              <w:rPr>
                <w:rFonts w:ascii="Arial" w:hAnsi="Arial" w:cs="Arial"/>
                <w:sz w:val="18"/>
                <w:szCs w:val="18"/>
              </w:rPr>
            </w:pPr>
          </w:p>
        </w:tc>
      </w:tr>
      <w:tr w:rsidR="00E93D6C" w14:paraId="458E152C" w14:textId="77777777" w:rsidTr="00A8321F">
        <w:tc>
          <w:tcPr>
            <w:tcW w:w="9576" w:type="dxa"/>
            <w:gridSpan w:val="5"/>
            <w:tcBorders>
              <w:left w:val="nil"/>
              <w:right w:val="nil"/>
            </w:tcBorders>
            <w:shd w:val="clear" w:color="auto" w:fill="F2F2F2" w:themeFill="background1" w:themeFillShade="F2"/>
          </w:tcPr>
          <w:p w14:paraId="30299035" w14:textId="77777777" w:rsidR="00E93D6C" w:rsidRPr="008C00C6" w:rsidRDefault="00E93D6C" w:rsidP="00D572AB">
            <w:pPr>
              <w:pStyle w:val="H1bodytext"/>
              <w:spacing w:before="120" w:after="120"/>
              <w:ind w:left="0"/>
              <w:jc w:val="center"/>
              <w:rPr>
                <w:rFonts w:ascii="Arial" w:hAnsi="Arial" w:cs="Arial"/>
                <w:i/>
                <w:sz w:val="18"/>
                <w:szCs w:val="18"/>
              </w:rPr>
            </w:pPr>
            <w:r w:rsidRPr="008C00C6">
              <w:rPr>
                <w:rFonts w:ascii="Arial" w:hAnsi="Arial" w:cs="Arial"/>
                <w:i/>
                <w:sz w:val="18"/>
                <w:szCs w:val="18"/>
              </w:rPr>
              <w:t>Criterion 1 (within one percent of the analytic solution for all nodes</w:t>
            </w:r>
            <w:r w:rsidR="00AD7342" w:rsidRPr="008C00C6">
              <w:rPr>
                <w:rFonts w:ascii="Arial" w:hAnsi="Arial" w:cs="Arial"/>
                <w:i/>
                <w:sz w:val="18"/>
                <w:szCs w:val="18"/>
              </w:rPr>
              <w:t xml:space="preserve"> between the pumping node and 1</w:t>
            </w:r>
            <w:r w:rsidRPr="008C00C6">
              <w:rPr>
                <w:rFonts w:ascii="Arial" w:hAnsi="Arial" w:cs="Arial"/>
                <w:i/>
                <w:sz w:val="18"/>
                <w:szCs w:val="18"/>
              </w:rPr>
              <w:t>000 m distance from the pumping well at both 5 and 10 days after pumping commences)</w:t>
            </w:r>
          </w:p>
        </w:tc>
      </w:tr>
      <w:tr w:rsidR="00340A18" w14:paraId="2B6081CB" w14:textId="77777777" w:rsidTr="00A8321F">
        <w:tc>
          <w:tcPr>
            <w:tcW w:w="1915" w:type="dxa"/>
            <w:vMerge w:val="restart"/>
            <w:tcBorders>
              <w:left w:val="nil"/>
              <w:right w:val="nil"/>
            </w:tcBorders>
          </w:tcPr>
          <w:p w14:paraId="76CF239B"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1000 m</w:t>
            </w:r>
          </w:p>
        </w:tc>
        <w:tc>
          <w:tcPr>
            <w:tcW w:w="1915" w:type="dxa"/>
            <w:tcBorders>
              <w:left w:val="nil"/>
              <w:right w:val="nil"/>
            </w:tcBorders>
          </w:tcPr>
          <w:p w14:paraId="0395DD5C"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5</w:t>
            </w:r>
          </w:p>
        </w:tc>
        <w:tc>
          <w:tcPr>
            <w:tcW w:w="1915" w:type="dxa"/>
            <w:tcBorders>
              <w:left w:val="nil"/>
              <w:right w:val="nil"/>
            </w:tcBorders>
          </w:tcPr>
          <w:p w14:paraId="2759C334"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0.41</w:t>
            </w:r>
          </w:p>
        </w:tc>
        <w:tc>
          <w:tcPr>
            <w:tcW w:w="1915" w:type="dxa"/>
            <w:tcBorders>
              <w:left w:val="nil"/>
              <w:right w:val="nil"/>
            </w:tcBorders>
          </w:tcPr>
          <w:p w14:paraId="39A25EE2"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0.41</w:t>
            </w:r>
          </w:p>
        </w:tc>
        <w:tc>
          <w:tcPr>
            <w:tcW w:w="1916" w:type="dxa"/>
            <w:tcBorders>
              <w:left w:val="nil"/>
              <w:right w:val="nil"/>
            </w:tcBorders>
            <w:shd w:val="clear" w:color="auto" w:fill="D6E3BC" w:themeFill="accent3" w:themeFillTint="66"/>
          </w:tcPr>
          <w:p w14:paraId="251ED866"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PASS</w:t>
            </w:r>
          </w:p>
        </w:tc>
      </w:tr>
      <w:tr w:rsidR="00340A18" w14:paraId="39342EC2" w14:textId="77777777" w:rsidTr="00A8321F">
        <w:tc>
          <w:tcPr>
            <w:tcW w:w="1915" w:type="dxa"/>
            <w:vMerge/>
            <w:tcBorders>
              <w:left w:val="nil"/>
              <w:right w:val="nil"/>
            </w:tcBorders>
          </w:tcPr>
          <w:p w14:paraId="30602030" w14:textId="77777777" w:rsidR="00340A18" w:rsidRPr="008C00C6" w:rsidRDefault="00340A18" w:rsidP="00340A18">
            <w:pPr>
              <w:pStyle w:val="H1bodytext"/>
              <w:spacing w:before="60" w:after="60"/>
              <w:ind w:left="0"/>
              <w:jc w:val="center"/>
              <w:rPr>
                <w:rFonts w:ascii="Arial" w:hAnsi="Arial" w:cs="Arial"/>
                <w:sz w:val="18"/>
                <w:szCs w:val="18"/>
              </w:rPr>
            </w:pPr>
          </w:p>
        </w:tc>
        <w:tc>
          <w:tcPr>
            <w:tcW w:w="1915" w:type="dxa"/>
            <w:tcBorders>
              <w:left w:val="nil"/>
              <w:right w:val="nil"/>
            </w:tcBorders>
          </w:tcPr>
          <w:p w14:paraId="72BFAA4D"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10</w:t>
            </w:r>
          </w:p>
        </w:tc>
        <w:tc>
          <w:tcPr>
            <w:tcW w:w="1915" w:type="dxa"/>
            <w:tcBorders>
              <w:left w:val="nil"/>
              <w:right w:val="nil"/>
            </w:tcBorders>
          </w:tcPr>
          <w:p w14:paraId="3DF53626"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0.34</w:t>
            </w:r>
          </w:p>
        </w:tc>
        <w:tc>
          <w:tcPr>
            <w:tcW w:w="1915" w:type="dxa"/>
            <w:tcBorders>
              <w:left w:val="nil"/>
              <w:right w:val="nil"/>
            </w:tcBorders>
          </w:tcPr>
          <w:p w14:paraId="032B121F"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0.34</w:t>
            </w:r>
          </w:p>
        </w:tc>
        <w:tc>
          <w:tcPr>
            <w:tcW w:w="1916" w:type="dxa"/>
            <w:tcBorders>
              <w:left w:val="nil"/>
              <w:right w:val="nil"/>
            </w:tcBorders>
            <w:shd w:val="clear" w:color="auto" w:fill="D6E3BC" w:themeFill="accent3" w:themeFillTint="66"/>
          </w:tcPr>
          <w:p w14:paraId="2662D939"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PASS</w:t>
            </w:r>
          </w:p>
        </w:tc>
      </w:tr>
      <w:tr w:rsidR="00E93D6C" w14:paraId="759CFFD6" w14:textId="77777777" w:rsidTr="00A8321F">
        <w:tc>
          <w:tcPr>
            <w:tcW w:w="9576" w:type="dxa"/>
            <w:gridSpan w:val="5"/>
            <w:tcBorders>
              <w:left w:val="nil"/>
              <w:right w:val="nil"/>
            </w:tcBorders>
            <w:shd w:val="clear" w:color="auto" w:fill="F2F2F2" w:themeFill="background1" w:themeFillShade="F2"/>
          </w:tcPr>
          <w:p w14:paraId="21F2AB29" w14:textId="77777777" w:rsidR="00E93D6C" w:rsidRPr="008C00C6" w:rsidRDefault="00E93D6C" w:rsidP="00D572AB">
            <w:pPr>
              <w:pStyle w:val="H1bodytext"/>
              <w:spacing w:before="120" w:after="120"/>
              <w:ind w:left="0"/>
              <w:jc w:val="center"/>
              <w:rPr>
                <w:rFonts w:ascii="Arial" w:hAnsi="Arial" w:cs="Arial"/>
                <w:i/>
                <w:sz w:val="18"/>
                <w:szCs w:val="18"/>
              </w:rPr>
            </w:pPr>
            <w:r w:rsidRPr="008C00C6">
              <w:rPr>
                <w:rFonts w:ascii="Arial" w:hAnsi="Arial" w:cs="Arial"/>
                <w:i/>
                <w:sz w:val="18"/>
                <w:szCs w:val="18"/>
              </w:rPr>
              <w:t xml:space="preserve">Criterion 2 (within five percent of the analytic solution for all nodes </w:t>
            </w:r>
            <w:r w:rsidR="00AD7342" w:rsidRPr="008C00C6">
              <w:rPr>
                <w:rFonts w:ascii="Arial" w:hAnsi="Arial" w:cs="Arial"/>
                <w:i/>
                <w:sz w:val="18"/>
                <w:szCs w:val="18"/>
              </w:rPr>
              <w:t>between the pumping node and 5</w:t>
            </w:r>
            <w:r w:rsidRPr="008C00C6">
              <w:rPr>
                <w:rFonts w:ascii="Arial" w:hAnsi="Arial" w:cs="Arial"/>
                <w:i/>
                <w:sz w:val="18"/>
                <w:szCs w:val="18"/>
              </w:rPr>
              <w:t>000 m distance from the pumping well at both 5 and 10 days after pumping commences)</w:t>
            </w:r>
          </w:p>
        </w:tc>
      </w:tr>
      <w:tr w:rsidR="00340A18" w14:paraId="44490958" w14:textId="77777777" w:rsidTr="00A8321F">
        <w:tc>
          <w:tcPr>
            <w:tcW w:w="1915" w:type="dxa"/>
            <w:vMerge w:val="restart"/>
            <w:tcBorders>
              <w:left w:val="nil"/>
              <w:right w:val="nil"/>
            </w:tcBorders>
          </w:tcPr>
          <w:p w14:paraId="230F9A92"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5000 m</w:t>
            </w:r>
          </w:p>
        </w:tc>
        <w:tc>
          <w:tcPr>
            <w:tcW w:w="1915" w:type="dxa"/>
            <w:tcBorders>
              <w:left w:val="nil"/>
              <w:right w:val="nil"/>
            </w:tcBorders>
          </w:tcPr>
          <w:p w14:paraId="28A9A72F"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5</w:t>
            </w:r>
          </w:p>
        </w:tc>
        <w:tc>
          <w:tcPr>
            <w:tcW w:w="1915" w:type="dxa"/>
            <w:tcBorders>
              <w:left w:val="nil"/>
              <w:right w:val="nil"/>
            </w:tcBorders>
          </w:tcPr>
          <w:p w14:paraId="0F7F8F3E"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0.60</w:t>
            </w:r>
          </w:p>
        </w:tc>
        <w:tc>
          <w:tcPr>
            <w:tcW w:w="1915" w:type="dxa"/>
            <w:tcBorders>
              <w:left w:val="nil"/>
              <w:right w:val="nil"/>
            </w:tcBorders>
          </w:tcPr>
          <w:p w14:paraId="2BA6F6D8"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0.60</w:t>
            </w:r>
          </w:p>
        </w:tc>
        <w:tc>
          <w:tcPr>
            <w:tcW w:w="1916" w:type="dxa"/>
            <w:tcBorders>
              <w:left w:val="nil"/>
              <w:right w:val="nil"/>
            </w:tcBorders>
            <w:shd w:val="clear" w:color="auto" w:fill="D6E3BC" w:themeFill="accent3" w:themeFillTint="66"/>
          </w:tcPr>
          <w:p w14:paraId="3F589496"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PASS</w:t>
            </w:r>
          </w:p>
        </w:tc>
      </w:tr>
      <w:tr w:rsidR="00340A18" w14:paraId="72AE59A7" w14:textId="77777777" w:rsidTr="00A8321F">
        <w:tc>
          <w:tcPr>
            <w:tcW w:w="1915" w:type="dxa"/>
            <w:vMerge/>
            <w:tcBorders>
              <w:left w:val="nil"/>
              <w:right w:val="nil"/>
            </w:tcBorders>
          </w:tcPr>
          <w:p w14:paraId="40F8606B" w14:textId="77777777" w:rsidR="00340A18" w:rsidRPr="008C00C6" w:rsidRDefault="00340A18" w:rsidP="00340A18">
            <w:pPr>
              <w:pStyle w:val="H1bodytext"/>
              <w:spacing w:before="60" w:after="60"/>
              <w:ind w:left="0"/>
              <w:jc w:val="center"/>
              <w:rPr>
                <w:rFonts w:ascii="Arial" w:hAnsi="Arial" w:cs="Arial"/>
                <w:sz w:val="18"/>
                <w:szCs w:val="18"/>
              </w:rPr>
            </w:pPr>
          </w:p>
        </w:tc>
        <w:tc>
          <w:tcPr>
            <w:tcW w:w="1915" w:type="dxa"/>
            <w:tcBorders>
              <w:left w:val="nil"/>
              <w:right w:val="nil"/>
            </w:tcBorders>
          </w:tcPr>
          <w:p w14:paraId="1397AE7C"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10</w:t>
            </w:r>
          </w:p>
        </w:tc>
        <w:tc>
          <w:tcPr>
            <w:tcW w:w="1915" w:type="dxa"/>
            <w:tcBorders>
              <w:left w:val="nil"/>
              <w:right w:val="nil"/>
            </w:tcBorders>
          </w:tcPr>
          <w:p w14:paraId="3D0D74B5"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1.00</w:t>
            </w:r>
          </w:p>
        </w:tc>
        <w:tc>
          <w:tcPr>
            <w:tcW w:w="1915" w:type="dxa"/>
            <w:tcBorders>
              <w:left w:val="nil"/>
              <w:right w:val="nil"/>
            </w:tcBorders>
          </w:tcPr>
          <w:p w14:paraId="48431D4B"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1.00</w:t>
            </w:r>
          </w:p>
        </w:tc>
        <w:tc>
          <w:tcPr>
            <w:tcW w:w="1916" w:type="dxa"/>
            <w:tcBorders>
              <w:left w:val="nil"/>
              <w:right w:val="nil"/>
            </w:tcBorders>
            <w:shd w:val="clear" w:color="auto" w:fill="D6E3BC" w:themeFill="accent3" w:themeFillTint="66"/>
          </w:tcPr>
          <w:p w14:paraId="51C7A268" w14:textId="77777777" w:rsidR="00340A18" w:rsidRPr="008C00C6" w:rsidRDefault="00340A18" w:rsidP="00340A18">
            <w:pPr>
              <w:pStyle w:val="H1bodytext"/>
              <w:spacing w:before="60" w:after="60"/>
              <w:ind w:left="0"/>
              <w:jc w:val="center"/>
              <w:rPr>
                <w:rFonts w:ascii="Arial" w:hAnsi="Arial" w:cs="Arial"/>
                <w:sz w:val="18"/>
                <w:szCs w:val="18"/>
              </w:rPr>
            </w:pPr>
            <w:r w:rsidRPr="008C00C6">
              <w:rPr>
                <w:rFonts w:ascii="Arial" w:hAnsi="Arial" w:cs="Arial"/>
                <w:sz w:val="18"/>
                <w:szCs w:val="18"/>
              </w:rPr>
              <w:t>PASS</w:t>
            </w:r>
          </w:p>
        </w:tc>
      </w:tr>
      <w:tr w:rsidR="00E93D6C" w14:paraId="44844251" w14:textId="77777777" w:rsidTr="00E93D6C">
        <w:tc>
          <w:tcPr>
            <w:tcW w:w="9576" w:type="dxa"/>
            <w:gridSpan w:val="5"/>
            <w:tcBorders>
              <w:left w:val="nil"/>
              <w:bottom w:val="nil"/>
              <w:right w:val="nil"/>
            </w:tcBorders>
          </w:tcPr>
          <w:p w14:paraId="25B24EC2" w14:textId="77777777" w:rsidR="00E93D6C" w:rsidRDefault="00E93D6C" w:rsidP="00E93D6C">
            <w:pPr>
              <w:pStyle w:val="H1bodytext"/>
              <w:spacing w:before="60" w:after="60"/>
              <w:ind w:left="0"/>
              <w:rPr>
                <w:rFonts w:ascii="Arial" w:hAnsi="Arial" w:cs="Arial"/>
              </w:rPr>
            </w:pPr>
          </w:p>
        </w:tc>
      </w:tr>
    </w:tbl>
    <w:p w14:paraId="20F0EF1A" w14:textId="77777777" w:rsidR="00340A18" w:rsidRPr="00F50D7E" w:rsidRDefault="00340A18" w:rsidP="00340A18">
      <w:pPr>
        <w:pStyle w:val="H1bodytext"/>
        <w:spacing w:before="240"/>
        <w:rPr>
          <w:rFonts w:ascii="Arial" w:hAnsi="Arial" w:cs="Arial"/>
        </w:rPr>
      </w:pPr>
      <w:r w:rsidRPr="00F50D7E">
        <w:rPr>
          <w:rFonts w:ascii="Arial" w:hAnsi="Arial" w:cs="Arial"/>
        </w:rPr>
        <w:t>The same acceptance test was repeated on a Linux® platform to verify test results were comparable to drawdowns obtained on the Windows® platform. The calculated drawdowns were entered into spreadsheets “</w:t>
      </w:r>
      <w:r w:rsidRPr="00340A18">
        <w:rPr>
          <w:rFonts w:ascii="Arial" w:hAnsi="Arial" w:cs="Arial"/>
        </w:rPr>
        <w:t>mf-atc-1_mf2k-sp.xls</w:t>
      </w:r>
      <w:r w:rsidRPr="00F50D7E">
        <w:rPr>
          <w:rFonts w:ascii="Arial" w:hAnsi="Arial" w:cs="Arial"/>
        </w:rPr>
        <w:t>” and “</w:t>
      </w:r>
      <w:r>
        <w:rPr>
          <w:rFonts w:ascii="Arial" w:hAnsi="Arial" w:cs="Arial"/>
        </w:rPr>
        <w:t>mf-atc-1_mf2k-d</w:t>
      </w:r>
      <w:r w:rsidRPr="00340A18">
        <w:rPr>
          <w:rFonts w:ascii="Arial" w:hAnsi="Arial" w:cs="Arial"/>
        </w:rPr>
        <w:t>p.xls</w:t>
      </w:r>
      <w:r w:rsidRPr="00F50D7E">
        <w:rPr>
          <w:rFonts w:ascii="Arial" w:hAnsi="Arial" w:cs="Arial"/>
        </w:rPr>
        <w:t xml:space="preserve">” and the difference between drawdowns were calculated within these spreadsheets between those calculated in the Windows® tests and equivalent Linux® tests. This comparison showed </w:t>
      </w:r>
      <w:r>
        <w:rPr>
          <w:rFonts w:ascii="Arial" w:hAnsi="Arial" w:cs="Arial"/>
        </w:rPr>
        <w:t xml:space="preserve">insignificant </w:t>
      </w:r>
      <w:r w:rsidRPr="00F50D7E">
        <w:rPr>
          <w:rFonts w:ascii="Arial" w:hAnsi="Arial" w:cs="Arial"/>
        </w:rPr>
        <w:t xml:space="preserve">numerical differences </w:t>
      </w:r>
      <w:r>
        <w:rPr>
          <w:rFonts w:ascii="Arial" w:hAnsi="Arial" w:cs="Arial"/>
        </w:rPr>
        <w:t>at several nodes for the single precision tests</w:t>
      </w:r>
      <w:r w:rsidR="00EC6ABD">
        <w:rPr>
          <w:rFonts w:ascii="Arial" w:hAnsi="Arial" w:cs="Arial"/>
        </w:rPr>
        <w:t xml:space="preserve"> at 10 d</w:t>
      </w:r>
      <w:r>
        <w:rPr>
          <w:rFonts w:ascii="Arial" w:hAnsi="Arial" w:cs="Arial"/>
        </w:rPr>
        <w:t xml:space="preserve"> (with a maximum drawdown difference 0.001 m) and no numerical differences for the double precision tests</w:t>
      </w:r>
      <w:r w:rsidRPr="00F50D7E">
        <w:rPr>
          <w:rFonts w:ascii="Arial" w:hAnsi="Arial" w:cs="Arial"/>
        </w:rPr>
        <w:t>.</w:t>
      </w:r>
    </w:p>
    <w:p w14:paraId="56116B78" w14:textId="77777777" w:rsidR="00340A18" w:rsidRDefault="00340A18" w:rsidP="00340A18">
      <w:pPr>
        <w:pStyle w:val="H1bodytext"/>
        <w:spacing w:before="240"/>
        <w:rPr>
          <w:rFonts w:ascii="Arial" w:hAnsi="Arial" w:cs="Arial"/>
        </w:rPr>
      </w:pPr>
      <w:r>
        <w:rPr>
          <w:rFonts w:ascii="Arial" w:hAnsi="Arial" w:cs="Arial"/>
        </w:rPr>
        <w:t xml:space="preserve">All results </w:t>
      </w:r>
      <w:r w:rsidRPr="00F50D7E">
        <w:rPr>
          <w:rFonts w:ascii="Arial" w:hAnsi="Arial" w:cs="Arial"/>
        </w:rPr>
        <w:t>are within the acceptance criteria, and MODFLOW-2000 is therefore considered to pass this acceptance test.</w:t>
      </w:r>
    </w:p>
    <w:p w14:paraId="7554CF2E" w14:textId="77777777" w:rsidR="00F50D7E" w:rsidRDefault="00F50D7E" w:rsidP="00340A18">
      <w:pPr>
        <w:pStyle w:val="H1bodytext"/>
        <w:spacing w:before="240"/>
        <w:rPr>
          <w:rFonts w:ascii="Arial" w:hAnsi="Arial" w:cs="Arial"/>
        </w:rPr>
      </w:pPr>
      <w:r w:rsidRPr="00F50D7E">
        <w:rPr>
          <w:rFonts w:ascii="Arial" w:hAnsi="Arial" w:cs="Arial"/>
        </w:rPr>
        <w:t xml:space="preserve">The MODFLOW-2000 model input and output files were saved at completion of the test as well as the validation spreadsheet files, with exported results and computed differences, in the test directory. These files were then archived in the </w:t>
      </w:r>
      <w:r>
        <w:rPr>
          <w:rFonts w:ascii="Arial" w:hAnsi="Arial" w:cs="Arial"/>
        </w:rPr>
        <w:t>MODFLOW entry in MKS Integrity™</w:t>
      </w:r>
      <w:r w:rsidRPr="00F50D7E">
        <w:rPr>
          <w:rFonts w:ascii="Arial" w:hAnsi="Arial" w:cs="Arial"/>
        </w:rPr>
        <w:t xml:space="preserve"> for preservation purposes.</w:t>
      </w:r>
    </w:p>
    <w:p w14:paraId="519D09D3" w14:textId="77777777" w:rsidR="00745F90" w:rsidRPr="00745F90" w:rsidRDefault="00BE710E" w:rsidP="00CC562E">
      <w:pPr>
        <w:pStyle w:val="Heading3"/>
      </w:pPr>
      <w:r>
        <w:t xml:space="preserve">Test Results for </w:t>
      </w:r>
      <w:r w:rsidR="00745F90" w:rsidRPr="00745F90">
        <w:t>MODFLOW-2000</w:t>
      </w:r>
      <w:r w:rsidR="000E1B9C">
        <w:t>-MST</w:t>
      </w:r>
    </w:p>
    <w:p w14:paraId="108ED612" w14:textId="77777777" w:rsidR="00876CB9" w:rsidRPr="009A6B97" w:rsidRDefault="00A1358D" w:rsidP="00D675C0">
      <w:pPr>
        <w:spacing w:after="240"/>
        <w:ind w:left="720"/>
        <w:rPr>
          <w:rFonts w:ascii="Arial" w:hAnsi="Arial" w:cs="Arial"/>
          <w:sz w:val="22"/>
          <w:szCs w:val="22"/>
        </w:rPr>
      </w:pPr>
      <w:r w:rsidRPr="009A6B97">
        <w:rPr>
          <w:rFonts w:ascii="Arial" w:hAnsi="Arial" w:cs="Arial"/>
          <w:sz w:val="22"/>
          <w:szCs w:val="22"/>
        </w:rPr>
        <w:t>The log</w:t>
      </w:r>
      <w:r>
        <w:rPr>
          <w:rFonts w:ascii="Arial" w:hAnsi="Arial" w:cs="Arial"/>
          <w:sz w:val="22"/>
          <w:szCs w:val="22"/>
        </w:rPr>
        <w:t>s</w:t>
      </w:r>
      <w:r w:rsidRPr="009A6B97">
        <w:rPr>
          <w:rFonts w:ascii="Arial" w:hAnsi="Arial" w:cs="Arial"/>
          <w:sz w:val="22"/>
          <w:szCs w:val="22"/>
        </w:rPr>
        <w:t xml:space="preserve"> maintained during the conduct of this </w:t>
      </w:r>
      <w:r>
        <w:rPr>
          <w:rFonts w:ascii="Arial" w:hAnsi="Arial" w:cs="Arial"/>
          <w:sz w:val="22"/>
          <w:szCs w:val="22"/>
        </w:rPr>
        <w:t>test are provided in Attachment 3 for the Windows® testing and Attachment 4 for the Linux® testing</w:t>
      </w:r>
      <w:r w:rsidR="00115341">
        <w:rPr>
          <w:rFonts w:ascii="Arial" w:hAnsi="Arial" w:cs="Arial"/>
          <w:sz w:val="22"/>
          <w:szCs w:val="22"/>
        </w:rPr>
        <w:t xml:space="preserve">. </w:t>
      </w:r>
      <w:r w:rsidR="00876CB9" w:rsidRPr="009A6B97">
        <w:rPr>
          <w:rFonts w:ascii="Arial" w:hAnsi="Arial" w:cs="Arial"/>
          <w:sz w:val="22"/>
          <w:szCs w:val="22"/>
        </w:rPr>
        <w:t xml:space="preserve">The </w:t>
      </w:r>
      <w:r w:rsidR="00876CB9">
        <w:rPr>
          <w:rFonts w:ascii="Arial" w:hAnsi="Arial" w:cs="Arial"/>
          <w:sz w:val="22"/>
          <w:szCs w:val="22"/>
        </w:rPr>
        <w:t xml:space="preserve">expected </w:t>
      </w:r>
      <w:r w:rsidR="00876CB9" w:rsidRPr="009A6B97">
        <w:rPr>
          <w:rFonts w:ascii="Arial" w:hAnsi="Arial" w:cs="Arial"/>
          <w:sz w:val="22"/>
          <w:szCs w:val="22"/>
        </w:rPr>
        <w:t xml:space="preserve">results </w:t>
      </w:r>
      <w:r w:rsidR="00876CB9">
        <w:rPr>
          <w:rFonts w:ascii="Arial" w:hAnsi="Arial" w:cs="Arial"/>
          <w:sz w:val="22"/>
          <w:szCs w:val="22"/>
        </w:rPr>
        <w:t xml:space="preserve">for drawdown with distance </w:t>
      </w:r>
      <w:r w:rsidR="00D675C0">
        <w:rPr>
          <w:rFonts w:ascii="Arial" w:hAnsi="Arial" w:cs="Arial"/>
          <w:sz w:val="22"/>
          <w:szCs w:val="22"/>
        </w:rPr>
        <w:t>are those shown above for the baseline MODFLOW-2000 results.</w:t>
      </w:r>
    </w:p>
    <w:p w14:paraId="52B73207" w14:textId="34CD285A" w:rsidR="004B3145" w:rsidRDefault="00876CB9" w:rsidP="00547429">
      <w:pPr>
        <w:spacing w:after="240"/>
        <w:ind w:left="720"/>
        <w:rPr>
          <w:rFonts w:ascii="Arial" w:hAnsi="Arial" w:cs="Arial"/>
          <w:sz w:val="22"/>
          <w:szCs w:val="22"/>
        </w:rPr>
      </w:pPr>
      <w:r w:rsidRPr="00CC562E">
        <w:rPr>
          <w:rFonts w:ascii="Arial" w:hAnsi="Arial" w:cs="Arial"/>
          <w:sz w:val="22"/>
          <w:szCs w:val="22"/>
        </w:rPr>
        <w:t>The results were copied from the MODFLOW</w:t>
      </w:r>
      <w:r w:rsidR="000E1B9C" w:rsidRPr="00CC562E">
        <w:rPr>
          <w:rFonts w:ascii="Arial" w:hAnsi="Arial" w:cs="Arial"/>
          <w:sz w:val="22"/>
          <w:szCs w:val="22"/>
        </w:rPr>
        <w:t>-2000-MST</w:t>
      </w:r>
      <w:r w:rsidR="00621651" w:rsidRPr="00CC562E">
        <w:rPr>
          <w:rFonts w:ascii="Arial" w:hAnsi="Arial" w:cs="Arial"/>
          <w:sz w:val="22"/>
          <w:szCs w:val="22"/>
        </w:rPr>
        <w:t xml:space="preserve"> </w:t>
      </w:r>
      <w:r w:rsidRPr="00CC562E">
        <w:rPr>
          <w:rFonts w:ascii="Arial" w:hAnsi="Arial" w:cs="Arial"/>
          <w:sz w:val="22"/>
          <w:szCs w:val="22"/>
        </w:rPr>
        <w:t>produced output list file</w:t>
      </w:r>
      <w:r w:rsidR="00D675C0" w:rsidRPr="00CC562E">
        <w:rPr>
          <w:rFonts w:ascii="Arial" w:hAnsi="Arial" w:cs="Arial"/>
          <w:sz w:val="22"/>
          <w:szCs w:val="22"/>
        </w:rPr>
        <w:t>s named</w:t>
      </w:r>
      <w:r w:rsidRPr="00CC562E">
        <w:rPr>
          <w:rFonts w:ascii="Arial" w:hAnsi="Arial" w:cs="Arial"/>
          <w:sz w:val="22"/>
          <w:szCs w:val="22"/>
        </w:rPr>
        <w:t xml:space="preserve"> “m</w:t>
      </w:r>
      <w:r w:rsidR="004E3118" w:rsidRPr="00CC562E">
        <w:rPr>
          <w:rFonts w:ascii="Arial" w:hAnsi="Arial" w:cs="Arial"/>
          <w:sz w:val="22"/>
          <w:szCs w:val="22"/>
        </w:rPr>
        <w:t>f</w:t>
      </w:r>
      <w:r w:rsidRPr="00CC562E">
        <w:rPr>
          <w:rFonts w:ascii="Arial" w:hAnsi="Arial" w:cs="Arial"/>
          <w:sz w:val="22"/>
          <w:szCs w:val="22"/>
        </w:rPr>
        <w:t>-atc-1.</w:t>
      </w:r>
      <w:r w:rsidR="007B4999" w:rsidRPr="00CC562E">
        <w:rPr>
          <w:rFonts w:ascii="Arial" w:hAnsi="Arial" w:cs="Arial"/>
          <w:sz w:val="22"/>
          <w:szCs w:val="22"/>
        </w:rPr>
        <w:t>l</w:t>
      </w:r>
      <w:r w:rsidR="007B4999">
        <w:rPr>
          <w:rFonts w:ascii="Arial" w:hAnsi="Arial" w:cs="Arial"/>
          <w:sz w:val="22"/>
          <w:szCs w:val="22"/>
        </w:rPr>
        <w:t>st</w:t>
      </w:r>
      <w:r w:rsidRPr="00CC562E">
        <w:rPr>
          <w:rFonts w:ascii="Arial" w:hAnsi="Arial" w:cs="Arial"/>
          <w:sz w:val="22"/>
          <w:szCs w:val="22"/>
        </w:rPr>
        <w:t>” for drawdown at the respective times 5 and 10 days using a text editor program and pasted into directly to cells in the spreadsheet containing the analytical results</w:t>
      </w:r>
      <w:r w:rsidR="00115341" w:rsidRPr="00CC562E">
        <w:rPr>
          <w:rFonts w:ascii="Arial" w:hAnsi="Arial" w:cs="Arial"/>
          <w:sz w:val="22"/>
          <w:szCs w:val="22"/>
        </w:rPr>
        <w:t xml:space="preserve">. </w:t>
      </w:r>
      <w:r w:rsidRPr="00CC562E">
        <w:rPr>
          <w:rFonts w:ascii="Arial" w:hAnsi="Arial" w:cs="Arial"/>
          <w:sz w:val="22"/>
          <w:szCs w:val="22"/>
        </w:rPr>
        <w:t>Graphically, the comparison of solutions is provided in the plots</w:t>
      </w:r>
      <w:r w:rsidR="00D675C0" w:rsidRPr="00CC562E">
        <w:rPr>
          <w:rFonts w:ascii="Arial" w:hAnsi="Arial" w:cs="Arial"/>
          <w:sz w:val="22"/>
          <w:szCs w:val="22"/>
        </w:rPr>
        <w:t xml:space="preserve"> </w:t>
      </w:r>
      <w:r w:rsidR="00CB0292" w:rsidRPr="00CC562E">
        <w:rPr>
          <w:rFonts w:ascii="Arial" w:hAnsi="Arial" w:cs="Arial"/>
          <w:sz w:val="22"/>
          <w:szCs w:val="22"/>
        </w:rPr>
        <w:t xml:space="preserve">in </w:t>
      </w:r>
      <w:r w:rsidR="00CB0292" w:rsidRPr="00CC562E">
        <w:rPr>
          <w:rFonts w:ascii="Arial" w:hAnsi="Arial" w:cs="Arial"/>
          <w:sz w:val="22"/>
          <w:szCs w:val="22"/>
        </w:rPr>
        <w:fldChar w:fldCharType="begin"/>
      </w:r>
      <w:r w:rsidR="00CB0292" w:rsidRPr="00CC562E">
        <w:rPr>
          <w:rFonts w:ascii="Arial" w:hAnsi="Arial" w:cs="Arial"/>
          <w:sz w:val="22"/>
          <w:szCs w:val="22"/>
        </w:rPr>
        <w:instrText xml:space="preserve"> REF _Ref320535008 \h </w:instrText>
      </w:r>
      <w:r w:rsidR="00E70D07" w:rsidRPr="00CC562E">
        <w:rPr>
          <w:rFonts w:ascii="Arial" w:hAnsi="Arial" w:cs="Arial"/>
          <w:sz w:val="22"/>
          <w:szCs w:val="22"/>
        </w:rPr>
        <w:instrText xml:space="preserve"> \* MERGEFORMAT </w:instrText>
      </w:r>
      <w:r w:rsidR="00CB0292" w:rsidRPr="00CC562E">
        <w:rPr>
          <w:rFonts w:ascii="Arial" w:hAnsi="Arial" w:cs="Arial"/>
          <w:sz w:val="22"/>
          <w:szCs w:val="22"/>
        </w:rPr>
      </w:r>
      <w:r w:rsidR="00CB0292" w:rsidRPr="00CC562E">
        <w:rPr>
          <w:rFonts w:ascii="Arial" w:hAnsi="Arial" w:cs="Arial"/>
          <w:sz w:val="22"/>
          <w:szCs w:val="22"/>
        </w:rPr>
        <w:fldChar w:fldCharType="separate"/>
      </w:r>
      <w:r w:rsidR="00DE2259" w:rsidRPr="00DE2259">
        <w:rPr>
          <w:rFonts w:ascii="Arial" w:hAnsi="Arial" w:cs="Arial"/>
          <w:sz w:val="22"/>
          <w:szCs w:val="22"/>
        </w:rPr>
        <w:t xml:space="preserve">Figure </w:t>
      </w:r>
      <w:r w:rsidR="00DE2259" w:rsidRPr="00DE2259">
        <w:rPr>
          <w:rFonts w:ascii="Arial" w:hAnsi="Arial" w:cs="Arial"/>
          <w:noProof/>
          <w:sz w:val="22"/>
          <w:szCs w:val="22"/>
        </w:rPr>
        <w:t>4</w:t>
      </w:r>
      <w:r w:rsidR="00CB0292" w:rsidRPr="00CC562E">
        <w:rPr>
          <w:rFonts w:ascii="Arial" w:hAnsi="Arial" w:cs="Arial"/>
          <w:sz w:val="22"/>
          <w:szCs w:val="22"/>
        </w:rPr>
        <w:fldChar w:fldCharType="end"/>
      </w:r>
      <w:r w:rsidR="00CB0292" w:rsidRPr="00CC562E">
        <w:rPr>
          <w:rFonts w:ascii="Arial" w:hAnsi="Arial" w:cs="Arial"/>
          <w:sz w:val="22"/>
          <w:szCs w:val="22"/>
        </w:rPr>
        <w:t xml:space="preserve"> </w:t>
      </w:r>
      <w:r w:rsidR="00F50D7E">
        <w:rPr>
          <w:rFonts w:ascii="Arial" w:hAnsi="Arial" w:cs="Arial"/>
          <w:sz w:val="22"/>
          <w:szCs w:val="22"/>
        </w:rPr>
        <w:t>for single-precision tests</w:t>
      </w:r>
      <w:r w:rsidR="00CB0292" w:rsidRPr="00CC562E">
        <w:rPr>
          <w:rFonts w:ascii="Arial" w:hAnsi="Arial" w:cs="Arial"/>
          <w:sz w:val="22"/>
          <w:szCs w:val="22"/>
        </w:rPr>
        <w:t>.</w:t>
      </w:r>
      <w:r w:rsidR="00F50D7E" w:rsidRPr="00F50D7E">
        <w:rPr>
          <w:rFonts w:ascii="Arial" w:hAnsi="Arial" w:cs="Arial"/>
          <w:sz w:val="22"/>
          <w:szCs w:val="22"/>
        </w:rPr>
        <w:t xml:space="preserve"> </w:t>
      </w:r>
      <w:r w:rsidR="00F50D7E">
        <w:rPr>
          <w:rFonts w:ascii="Arial" w:hAnsi="Arial" w:cs="Arial"/>
          <w:sz w:val="22"/>
          <w:szCs w:val="22"/>
        </w:rPr>
        <w:t>For the double-precision tests</w:t>
      </w:r>
      <w:r w:rsidR="00F50D7E" w:rsidRPr="00CC562E">
        <w:rPr>
          <w:rFonts w:ascii="Arial" w:hAnsi="Arial" w:cs="Arial"/>
          <w:sz w:val="22"/>
          <w:szCs w:val="22"/>
        </w:rPr>
        <w:t xml:space="preserve">, the results appear in </w:t>
      </w:r>
      <w:r w:rsidR="00F50D7E" w:rsidRPr="00CC562E">
        <w:rPr>
          <w:rFonts w:ascii="Arial" w:hAnsi="Arial" w:cs="Arial"/>
          <w:sz w:val="22"/>
          <w:szCs w:val="22"/>
        </w:rPr>
        <w:fldChar w:fldCharType="begin"/>
      </w:r>
      <w:r w:rsidR="00F50D7E" w:rsidRPr="00CC562E">
        <w:rPr>
          <w:rFonts w:ascii="Arial" w:hAnsi="Arial" w:cs="Arial"/>
          <w:sz w:val="22"/>
          <w:szCs w:val="22"/>
        </w:rPr>
        <w:instrText xml:space="preserve"> REF _Ref320535653 \h  \* MERGEFORMAT </w:instrText>
      </w:r>
      <w:r w:rsidR="00F50D7E" w:rsidRPr="00CC562E">
        <w:rPr>
          <w:rFonts w:ascii="Arial" w:hAnsi="Arial" w:cs="Arial"/>
          <w:sz w:val="22"/>
          <w:szCs w:val="22"/>
        </w:rPr>
      </w:r>
      <w:r w:rsidR="00F50D7E" w:rsidRPr="00CC562E">
        <w:rPr>
          <w:rFonts w:ascii="Arial" w:hAnsi="Arial" w:cs="Arial"/>
          <w:sz w:val="22"/>
          <w:szCs w:val="22"/>
        </w:rPr>
        <w:fldChar w:fldCharType="separate"/>
      </w:r>
      <w:r w:rsidR="00DE2259" w:rsidRPr="00DE2259">
        <w:rPr>
          <w:rFonts w:ascii="Arial" w:hAnsi="Arial" w:cs="Arial"/>
          <w:sz w:val="22"/>
          <w:szCs w:val="22"/>
        </w:rPr>
        <w:t xml:space="preserve">Figure </w:t>
      </w:r>
      <w:r w:rsidR="00DE2259" w:rsidRPr="00DE2259">
        <w:rPr>
          <w:rFonts w:ascii="Arial" w:hAnsi="Arial" w:cs="Arial"/>
          <w:noProof/>
          <w:sz w:val="22"/>
          <w:szCs w:val="22"/>
        </w:rPr>
        <w:t>5</w:t>
      </w:r>
      <w:r w:rsidR="00F50D7E" w:rsidRPr="00CC562E">
        <w:rPr>
          <w:rFonts w:ascii="Arial" w:hAnsi="Arial" w:cs="Arial"/>
          <w:sz w:val="22"/>
          <w:szCs w:val="22"/>
        </w:rPr>
        <w:fldChar w:fldCharType="end"/>
      </w:r>
      <w:r w:rsidR="00F50D7E" w:rsidRPr="00CC562E">
        <w:rPr>
          <w:rFonts w:ascii="Arial" w:hAnsi="Arial" w:cs="Arial"/>
          <w:sz w:val="22"/>
          <w:szCs w:val="22"/>
        </w:rPr>
        <w:t>.</w:t>
      </w:r>
    </w:p>
    <w:p w14:paraId="2790444C" w14:textId="6EDC0D70" w:rsidR="0061192F" w:rsidRDefault="00D26AA2" w:rsidP="0061192F">
      <w:pPr>
        <w:pStyle w:val="H1bodytext"/>
        <w:spacing w:before="240"/>
        <w:rPr>
          <w:rFonts w:ascii="Arial" w:hAnsi="Arial" w:cs="Arial"/>
        </w:rPr>
      </w:pPr>
      <w:r w:rsidRPr="009914AE">
        <w:rPr>
          <w:rFonts w:ascii="Arial" w:hAnsi="Arial" w:cs="Arial"/>
        </w:rPr>
        <w:t>The acceptance criteria for these results specified in the STP is that the MODFLOW produced solution for drawdown in this test shall be:</w:t>
      </w:r>
      <w:r w:rsidR="0061192F">
        <w:rPr>
          <w:rFonts w:ascii="Arial" w:hAnsi="Arial" w:cs="Arial"/>
        </w:rPr>
        <w:br w:type="page"/>
      </w:r>
    </w:p>
    <w:tbl>
      <w:tblPr>
        <w:tblStyle w:val="TableGrid"/>
        <w:tblW w:w="0" w:type="auto"/>
        <w:tblInd w:w="72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4675"/>
        <w:gridCol w:w="4675"/>
      </w:tblGrid>
      <w:tr w:rsidR="0061192F" w14:paraId="1EEBEEDB" w14:textId="77777777" w:rsidTr="00226A74">
        <w:tc>
          <w:tcPr>
            <w:tcW w:w="4788" w:type="dxa"/>
          </w:tcPr>
          <w:p w14:paraId="6498CCA8" w14:textId="77777777" w:rsidR="0061192F" w:rsidRDefault="0061192F" w:rsidP="00226A74">
            <w:pPr>
              <w:spacing w:before="240" w:after="240"/>
              <w:jc w:val="center"/>
              <w:rPr>
                <w:rFonts w:ascii="Arial" w:hAnsi="Arial" w:cs="Arial"/>
                <w:noProof/>
                <w:sz w:val="22"/>
                <w:szCs w:val="22"/>
              </w:rPr>
            </w:pPr>
            <w:r>
              <w:rPr>
                <w:noProof/>
              </w:rPr>
              <w:lastRenderedPageBreak/>
              <w:drawing>
                <wp:inline distT="0" distB="0" distL="0" distR="0" wp14:anchorId="61C1E703" wp14:editId="66C85466">
                  <wp:extent cx="2743200" cy="34290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788" w:type="dxa"/>
          </w:tcPr>
          <w:p w14:paraId="54F039F2" w14:textId="77777777" w:rsidR="0061192F" w:rsidRDefault="0061192F" w:rsidP="00226A74">
            <w:pPr>
              <w:keepNext/>
              <w:spacing w:before="240" w:after="240"/>
              <w:jc w:val="center"/>
              <w:rPr>
                <w:rFonts w:ascii="Arial" w:hAnsi="Arial" w:cs="Arial"/>
                <w:noProof/>
                <w:sz w:val="22"/>
                <w:szCs w:val="22"/>
              </w:rPr>
            </w:pPr>
            <w:r>
              <w:rPr>
                <w:noProof/>
              </w:rPr>
              <w:drawing>
                <wp:inline distT="0" distB="0" distL="0" distR="0" wp14:anchorId="2E5AC5FE" wp14:editId="6B6A5B31">
                  <wp:extent cx="2743200" cy="34290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14:paraId="5C36F749" w14:textId="77777777" w:rsidR="0061192F" w:rsidRPr="00CC562E" w:rsidRDefault="0061192F" w:rsidP="0061192F">
      <w:pPr>
        <w:pStyle w:val="FigureNumberCaption"/>
        <w:ind w:left="720"/>
      </w:pPr>
      <w:bookmarkStart w:id="13" w:name="_Ref320535008"/>
      <w:bookmarkStart w:id="14" w:name="_Toc418165980"/>
      <w:r w:rsidRPr="004C404A">
        <w:t xml:space="preserve">Figure </w:t>
      </w:r>
      <w:r w:rsidR="00DE2259">
        <w:fldChar w:fldCharType="begin"/>
      </w:r>
      <w:r w:rsidR="00DE2259">
        <w:instrText xml:space="preserve"> SEQ Figure \* ARABIC </w:instrText>
      </w:r>
      <w:r w:rsidR="00DE2259">
        <w:fldChar w:fldCharType="separate"/>
      </w:r>
      <w:r w:rsidR="00DE2259">
        <w:rPr>
          <w:noProof/>
        </w:rPr>
        <w:t>4</w:t>
      </w:r>
      <w:r w:rsidR="00DE2259">
        <w:rPr>
          <w:noProof/>
        </w:rPr>
        <w:fldChar w:fldCharType="end"/>
      </w:r>
      <w:bookmarkEnd w:id="13"/>
      <w:r w:rsidRPr="00CC562E">
        <w:t>. MODFLOW-2000-MST Results for Theis Drawdown Problem (</w:t>
      </w:r>
      <w:r>
        <w:t>MF</w:t>
      </w:r>
      <w:r>
        <w:noBreakHyphen/>
      </w:r>
      <w:r w:rsidRPr="00CC562E">
        <w:t>ATC</w:t>
      </w:r>
      <w:r>
        <w:noBreakHyphen/>
      </w:r>
      <w:r w:rsidRPr="00CC562E">
        <w:t>1; Single Precision)</w:t>
      </w:r>
      <w:bookmarkEnd w:id="14"/>
    </w:p>
    <w:tbl>
      <w:tblPr>
        <w:tblStyle w:val="TableGrid"/>
        <w:tblW w:w="0" w:type="auto"/>
        <w:tblInd w:w="72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4675"/>
        <w:gridCol w:w="4675"/>
      </w:tblGrid>
      <w:tr w:rsidR="0061192F" w14:paraId="46E280A3" w14:textId="77777777" w:rsidTr="00226A74">
        <w:tc>
          <w:tcPr>
            <w:tcW w:w="4788" w:type="dxa"/>
          </w:tcPr>
          <w:p w14:paraId="43B9A068" w14:textId="77777777" w:rsidR="0061192F" w:rsidRDefault="0061192F" w:rsidP="00226A74">
            <w:pPr>
              <w:pStyle w:val="H1bodytext"/>
              <w:spacing w:before="240"/>
              <w:ind w:left="0"/>
              <w:jc w:val="center"/>
              <w:rPr>
                <w:rFonts w:ascii="Arial" w:hAnsi="Arial" w:cs="Arial"/>
              </w:rPr>
            </w:pPr>
            <w:r>
              <w:rPr>
                <w:noProof/>
              </w:rPr>
              <w:drawing>
                <wp:inline distT="0" distB="0" distL="0" distR="0" wp14:anchorId="6A39504C" wp14:editId="33CA6A39">
                  <wp:extent cx="2743200" cy="34290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4788" w:type="dxa"/>
          </w:tcPr>
          <w:p w14:paraId="434B9D68" w14:textId="77777777" w:rsidR="0061192F" w:rsidRDefault="0061192F" w:rsidP="00226A74">
            <w:pPr>
              <w:pStyle w:val="H1bodytext"/>
              <w:keepNext/>
              <w:spacing w:before="240"/>
              <w:ind w:left="0"/>
              <w:jc w:val="center"/>
              <w:rPr>
                <w:rFonts w:ascii="Arial" w:hAnsi="Arial" w:cs="Arial"/>
              </w:rPr>
            </w:pPr>
            <w:r>
              <w:rPr>
                <w:noProof/>
              </w:rPr>
              <w:drawing>
                <wp:inline distT="0" distB="0" distL="0" distR="0" wp14:anchorId="7759D4C9" wp14:editId="4C45192E">
                  <wp:extent cx="2743200" cy="34290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bl>
    <w:p w14:paraId="7793F222" w14:textId="7A6DCF98" w:rsidR="0061192F" w:rsidRDefault="0061192F" w:rsidP="0061192F">
      <w:pPr>
        <w:pStyle w:val="FigureNumberCaption"/>
        <w:ind w:left="720"/>
        <w:rPr>
          <w:rFonts w:ascii="Arial" w:hAnsi="Arial" w:cs="Arial"/>
        </w:rPr>
      </w:pPr>
      <w:bookmarkStart w:id="15" w:name="_Ref320535653"/>
      <w:bookmarkStart w:id="16" w:name="_Toc418165981"/>
      <w:r>
        <w:t xml:space="preserve">Figure </w:t>
      </w:r>
      <w:r w:rsidR="00DE2259">
        <w:fldChar w:fldCharType="begin"/>
      </w:r>
      <w:r w:rsidR="00DE2259">
        <w:instrText xml:space="preserve"> SEQ Figure \* ARABIC </w:instrText>
      </w:r>
      <w:r w:rsidR="00DE2259">
        <w:fldChar w:fldCharType="separate"/>
      </w:r>
      <w:r w:rsidR="00DE2259">
        <w:rPr>
          <w:noProof/>
        </w:rPr>
        <w:t>5</w:t>
      </w:r>
      <w:r w:rsidR="00DE2259">
        <w:rPr>
          <w:noProof/>
        </w:rPr>
        <w:fldChar w:fldCharType="end"/>
      </w:r>
      <w:bookmarkEnd w:id="15"/>
      <w:r>
        <w:t>.</w:t>
      </w:r>
      <w:r w:rsidRPr="009257B1">
        <w:t xml:space="preserve"> </w:t>
      </w:r>
      <w:r w:rsidRPr="00281D8C">
        <w:t>MODFLOW-2000</w:t>
      </w:r>
      <w:r>
        <w:t>-MST</w:t>
      </w:r>
      <w:r w:rsidRPr="00281D8C">
        <w:t xml:space="preserve"> Results for Theis Drawdown Problem </w:t>
      </w:r>
      <w:r w:rsidRPr="00281D8C">
        <w:rPr>
          <w:noProof/>
        </w:rPr>
        <w:t>(</w:t>
      </w:r>
      <w:r>
        <w:rPr>
          <w:noProof/>
        </w:rPr>
        <w:t>MF</w:t>
      </w:r>
      <w:r>
        <w:rPr>
          <w:noProof/>
        </w:rPr>
        <w:noBreakHyphen/>
      </w:r>
      <w:r w:rsidRPr="00281D8C">
        <w:rPr>
          <w:noProof/>
        </w:rPr>
        <w:t>ATC</w:t>
      </w:r>
      <w:r>
        <w:rPr>
          <w:noProof/>
        </w:rPr>
        <w:noBreakHyphen/>
      </w:r>
      <w:r w:rsidRPr="00281D8C">
        <w:rPr>
          <w:noProof/>
        </w:rPr>
        <w:t xml:space="preserve">1; </w:t>
      </w:r>
      <w:r>
        <w:rPr>
          <w:noProof/>
        </w:rPr>
        <w:t xml:space="preserve">Double </w:t>
      </w:r>
      <w:r w:rsidRPr="00281D8C">
        <w:rPr>
          <w:noProof/>
        </w:rPr>
        <w:t>Precision)</w:t>
      </w:r>
      <w:bookmarkEnd w:id="16"/>
    </w:p>
    <w:p w14:paraId="7DA22191" w14:textId="77777777" w:rsidR="00D26AA2" w:rsidRPr="00333558" w:rsidRDefault="00D26AA2" w:rsidP="00D26AA2">
      <w:pPr>
        <w:pStyle w:val="H1bodytext"/>
        <w:numPr>
          <w:ilvl w:val="0"/>
          <w:numId w:val="22"/>
        </w:numPr>
        <w:spacing w:before="240"/>
        <w:ind w:left="1440"/>
        <w:rPr>
          <w:rFonts w:ascii="Arial" w:hAnsi="Arial" w:cs="Arial"/>
        </w:rPr>
      </w:pPr>
      <w:r w:rsidRPr="00333558">
        <w:rPr>
          <w:rFonts w:ascii="Arial" w:hAnsi="Arial" w:cs="Arial"/>
        </w:rPr>
        <w:lastRenderedPageBreak/>
        <w:t>within one percent of the analytic solution for all nodes between the pumping node and 1000 m distance from the pumping well at both 5 and 10 days after pumping commences</w:t>
      </w:r>
    </w:p>
    <w:p w14:paraId="4FEEA598" w14:textId="77777777" w:rsidR="00D26AA2" w:rsidRPr="00333558" w:rsidRDefault="00D26AA2" w:rsidP="00D26AA2">
      <w:pPr>
        <w:pStyle w:val="H1bodytext"/>
        <w:numPr>
          <w:ilvl w:val="0"/>
          <w:numId w:val="22"/>
        </w:numPr>
        <w:spacing w:before="240"/>
        <w:ind w:left="1440"/>
        <w:rPr>
          <w:rFonts w:ascii="Arial" w:hAnsi="Arial" w:cs="Arial"/>
        </w:rPr>
      </w:pPr>
      <w:r>
        <w:rPr>
          <w:rFonts w:ascii="Arial" w:hAnsi="Arial" w:cs="Arial"/>
        </w:rPr>
        <w:t>w</w:t>
      </w:r>
      <w:r w:rsidRPr="00333558">
        <w:rPr>
          <w:rFonts w:ascii="Arial" w:hAnsi="Arial" w:cs="Arial"/>
        </w:rPr>
        <w:t xml:space="preserve">ithin five percent of the analytic solution for all nodes between the pumping node and </w:t>
      </w:r>
      <w:r w:rsidR="00F95BDA">
        <w:rPr>
          <w:rFonts w:ascii="Arial" w:hAnsi="Arial" w:cs="Arial"/>
        </w:rPr>
        <w:t>50</w:t>
      </w:r>
      <w:r w:rsidRPr="00333558">
        <w:rPr>
          <w:rFonts w:ascii="Arial" w:hAnsi="Arial" w:cs="Arial"/>
        </w:rPr>
        <w:t>00 m distance from the pumping well at both 5 and 10 days after pumping commences</w:t>
      </w:r>
    </w:p>
    <w:p w14:paraId="1153A40B" w14:textId="77777777" w:rsidR="00D26AA2" w:rsidRDefault="00D26AA2" w:rsidP="00D26AA2">
      <w:pPr>
        <w:pStyle w:val="H1bodytext"/>
        <w:spacing w:before="240"/>
        <w:rPr>
          <w:rFonts w:ascii="Arial" w:hAnsi="Arial" w:cs="Arial"/>
        </w:rPr>
      </w:pPr>
      <w:r w:rsidRPr="00333558">
        <w:rPr>
          <w:rFonts w:ascii="Arial" w:hAnsi="Arial" w:cs="Arial"/>
        </w:rPr>
        <w:t xml:space="preserve">The pumping well node </w:t>
      </w:r>
      <w:r>
        <w:rPr>
          <w:rFonts w:ascii="Arial" w:hAnsi="Arial" w:cs="Arial"/>
        </w:rPr>
        <w:t>wa</w:t>
      </w:r>
      <w:r w:rsidRPr="00333558">
        <w:rPr>
          <w:rFonts w:ascii="Arial" w:hAnsi="Arial" w:cs="Arial"/>
        </w:rPr>
        <w:t>s excluded from the test criteria because the solution in this node will clearly not be valid for comparison</w:t>
      </w:r>
      <w:r>
        <w:rPr>
          <w:rFonts w:ascii="Arial" w:hAnsi="Arial" w:cs="Arial"/>
        </w:rPr>
        <w:t xml:space="preserve">. </w:t>
      </w:r>
      <w:r w:rsidRPr="00333558">
        <w:rPr>
          <w:rFonts w:ascii="Arial" w:hAnsi="Arial" w:cs="Arial"/>
        </w:rPr>
        <w:t xml:space="preserve">Nodes beyond </w:t>
      </w:r>
      <w:r w:rsidR="00F95BDA">
        <w:rPr>
          <w:rFonts w:ascii="Arial" w:hAnsi="Arial" w:cs="Arial"/>
        </w:rPr>
        <w:t>5</w:t>
      </w:r>
      <w:r w:rsidRPr="00333558">
        <w:rPr>
          <w:rFonts w:ascii="Arial" w:hAnsi="Arial" w:cs="Arial"/>
        </w:rPr>
        <w:t xml:space="preserve">000 meters distance from the pumping well will experience extremely small drawdown, and percent difference comparisons between such small numerical values will not be meaningful so these nodes </w:t>
      </w:r>
      <w:r>
        <w:rPr>
          <w:rFonts w:ascii="Arial" w:hAnsi="Arial" w:cs="Arial"/>
        </w:rPr>
        <w:t>we</w:t>
      </w:r>
      <w:r w:rsidRPr="00333558">
        <w:rPr>
          <w:rFonts w:ascii="Arial" w:hAnsi="Arial" w:cs="Arial"/>
        </w:rPr>
        <w:t xml:space="preserve">re also excluded from the </w:t>
      </w:r>
      <w:r>
        <w:rPr>
          <w:rFonts w:ascii="Arial" w:hAnsi="Arial" w:cs="Arial"/>
        </w:rPr>
        <w:t xml:space="preserve">above </w:t>
      </w:r>
      <w:r w:rsidRPr="00333558">
        <w:rPr>
          <w:rFonts w:ascii="Arial" w:hAnsi="Arial" w:cs="Arial"/>
        </w:rPr>
        <w:t>criteria.</w:t>
      </w:r>
    </w:p>
    <w:p w14:paraId="50C8FC15" w14:textId="1BFCAE85" w:rsidR="00D26AA2" w:rsidRDefault="00D26AA2" w:rsidP="00D26AA2">
      <w:pPr>
        <w:pStyle w:val="H1bodytext"/>
        <w:spacing w:before="240"/>
        <w:rPr>
          <w:rFonts w:ascii="Arial" w:hAnsi="Arial" w:cs="Arial"/>
        </w:rPr>
      </w:pPr>
      <w:r>
        <w:rPr>
          <w:rFonts w:ascii="Arial" w:hAnsi="Arial" w:cs="Arial"/>
        </w:rPr>
        <w:t>The validation spreadsheet</w:t>
      </w:r>
      <w:r w:rsidR="007B4999">
        <w:rPr>
          <w:rFonts w:ascii="Arial" w:hAnsi="Arial" w:cs="Arial"/>
        </w:rPr>
        <w:t>s</w:t>
      </w:r>
      <w:r>
        <w:rPr>
          <w:rFonts w:ascii="Arial" w:hAnsi="Arial" w:cs="Arial"/>
        </w:rPr>
        <w:t xml:space="preserve"> “</w:t>
      </w:r>
      <w:r w:rsidR="007B4999" w:rsidRPr="007B4999">
        <w:rPr>
          <w:rFonts w:ascii="Arial" w:hAnsi="Arial" w:cs="Arial"/>
        </w:rPr>
        <w:t>mf-atc-1_mf2k-mst-sp.xlsx</w:t>
      </w:r>
      <w:r>
        <w:rPr>
          <w:rFonts w:ascii="Arial" w:hAnsi="Arial" w:cs="Arial"/>
        </w:rPr>
        <w:t xml:space="preserve">” </w:t>
      </w:r>
      <w:r w:rsidR="007B4999">
        <w:rPr>
          <w:rFonts w:ascii="Arial" w:hAnsi="Arial" w:cs="Arial"/>
        </w:rPr>
        <w:t>and “mf-atc-1_mf2k-mst-d</w:t>
      </w:r>
      <w:r w:rsidR="007B4999" w:rsidRPr="007B4999">
        <w:rPr>
          <w:rFonts w:ascii="Arial" w:hAnsi="Arial" w:cs="Arial"/>
        </w:rPr>
        <w:t>p.xlsx</w:t>
      </w:r>
      <w:r w:rsidR="007B4999">
        <w:rPr>
          <w:rFonts w:ascii="Arial" w:hAnsi="Arial" w:cs="Arial"/>
        </w:rPr>
        <w:t xml:space="preserve">” </w:t>
      </w:r>
      <w:r>
        <w:rPr>
          <w:rFonts w:ascii="Arial" w:hAnsi="Arial" w:cs="Arial"/>
        </w:rPr>
        <w:t xml:space="preserve">include automatic determination of whether the above acceptance criteria were met. With regard to the above acceptance criteria at both </w:t>
      </w:r>
      <w:r w:rsidRPr="000F6962">
        <w:rPr>
          <w:rFonts w:ascii="Arial" w:hAnsi="Arial" w:cs="Arial"/>
        </w:rPr>
        <w:t>pumping times (5 and 10 days) with th</w:t>
      </w:r>
      <w:r w:rsidR="000F6962" w:rsidRPr="000F6962">
        <w:rPr>
          <w:rFonts w:ascii="Arial" w:hAnsi="Arial" w:cs="Arial"/>
        </w:rPr>
        <w:t xml:space="preserve">e following measures were noted in </w:t>
      </w:r>
      <w:r w:rsidR="000F6962" w:rsidRPr="000F6962">
        <w:rPr>
          <w:rFonts w:ascii="Arial" w:hAnsi="Arial" w:cs="Arial"/>
        </w:rPr>
        <w:fldChar w:fldCharType="begin"/>
      </w:r>
      <w:r w:rsidR="000F6962" w:rsidRPr="000F6962">
        <w:rPr>
          <w:rFonts w:ascii="Arial" w:hAnsi="Arial" w:cs="Arial"/>
        </w:rPr>
        <w:instrText xml:space="preserve"> REF _Ref320609913 \h </w:instrText>
      </w:r>
      <w:r w:rsidR="000F6962">
        <w:rPr>
          <w:rFonts w:ascii="Arial" w:hAnsi="Arial" w:cs="Arial"/>
        </w:rPr>
        <w:instrText xml:space="preserve"> \* MERGEFORMAT </w:instrText>
      </w:r>
      <w:r w:rsidR="000F6962" w:rsidRPr="000F6962">
        <w:rPr>
          <w:rFonts w:ascii="Arial" w:hAnsi="Arial" w:cs="Arial"/>
        </w:rPr>
      </w:r>
      <w:r w:rsidR="000F6962" w:rsidRPr="000F6962">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5</w:t>
      </w:r>
      <w:r w:rsidR="000F6962" w:rsidRPr="000F6962">
        <w:rPr>
          <w:rFonts w:ascii="Arial" w:hAnsi="Arial" w:cs="Arial"/>
        </w:rPr>
        <w:fldChar w:fldCharType="end"/>
      </w:r>
      <w:r w:rsidR="000F6962" w:rsidRPr="000F6962">
        <w:rPr>
          <w:rFonts w:ascii="Arial" w:hAnsi="Arial" w:cs="Arial"/>
        </w:rPr>
        <w:t>.</w:t>
      </w:r>
    </w:p>
    <w:p w14:paraId="497B9369" w14:textId="264A9279" w:rsidR="00AD7342" w:rsidRDefault="00AD7342" w:rsidP="00E2438D">
      <w:pPr>
        <w:pStyle w:val="H1bodytext"/>
        <w:spacing w:before="240"/>
        <w:rPr>
          <w:rFonts w:ascii="Arial" w:hAnsi="Arial" w:cs="Arial"/>
        </w:rPr>
      </w:pPr>
      <w:r>
        <w:rPr>
          <w:rFonts w:ascii="Arial" w:hAnsi="Arial" w:cs="Arial"/>
        </w:rPr>
        <w:t>The same acceptance test was repeated on a Linux® platform to verify test results were comparable to drawdowns obtained on the Windows® platform. The calculated drawdowns were entered into spreadsheets “</w:t>
      </w:r>
      <w:r w:rsidR="007B4999" w:rsidRPr="007B4999">
        <w:rPr>
          <w:rFonts w:ascii="Arial" w:hAnsi="Arial" w:cs="Arial"/>
        </w:rPr>
        <w:t>mf-atc-1_mf2k-mst-sp.xlsx</w:t>
      </w:r>
      <w:r>
        <w:rPr>
          <w:rFonts w:ascii="Arial" w:hAnsi="Arial" w:cs="Arial"/>
        </w:rPr>
        <w:t>” and “</w:t>
      </w:r>
      <w:r w:rsidR="007B4999">
        <w:rPr>
          <w:rFonts w:ascii="Arial" w:hAnsi="Arial" w:cs="Arial"/>
        </w:rPr>
        <w:t>mf-atc-1_mf2k-mst-d</w:t>
      </w:r>
      <w:r w:rsidR="007B4999" w:rsidRPr="007B4999">
        <w:rPr>
          <w:rFonts w:ascii="Arial" w:hAnsi="Arial" w:cs="Arial"/>
        </w:rPr>
        <w:t>p.xlsx</w:t>
      </w:r>
      <w:r>
        <w:rPr>
          <w:rFonts w:ascii="Arial" w:hAnsi="Arial" w:cs="Arial"/>
        </w:rPr>
        <w:t xml:space="preserve">” and the difference between drawdowns were calculated within these spreadsheets between those </w:t>
      </w:r>
      <w:r w:rsidRPr="00F50D7E">
        <w:rPr>
          <w:rFonts w:ascii="Arial" w:hAnsi="Arial" w:cs="Arial"/>
        </w:rPr>
        <w:t xml:space="preserve">calculated in the Windows® tests and equivalent Linux® tests, with results shown in </w:t>
      </w:r>
      <w:r w:rsidRPr="00F50D7E">
        <w:rPr>
          <w:rFonts w:ascii="Arial" w:hAnsi="Arial" w:cs="Arial"/>
        </w:rPr>
        <w:fldChar w:fldCharType="begin"/>
      </w:r>
      <w:r w:rsidRPr="00F50D7E">
        <w:rPr>
          <w:rFonts w:ascii="Arial" w:hAnsi="Arial" w:cs="Arial"/>
        </w:rPr>
        <w:instrText xml:space="preserve"> REF _Ref320537409 \h </w:instrText>
      </w:r>
      <w:r>
        <w:rPr>
          <w:rFonts w:ascii="Arial" w:hAnsi="Arial" w:cs="Arial"/>
        </w:rPr>
        <w:instrText xml:space="preserve"> \* MERGEFORMAT </w:instrText>
      </w:r>
      <w:r w:rsidRPr="00F50D7E">
        <w:rPr>
          <w:rFonts w:ascii="Arial" w:hAnsi="Arial" w:cs="Arial"/>
        </w:rPr>
      </w:r>
      <w:r w:rsidRPr="00F50D7E">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6</w:t>
      </w:r>
      <w:r w:rsidRPr="00F50D7E">
        <w:rPr>
          <w:rFonts w:ascii="Arial" w:hAnsi="Arial" w:cs="Arial"/>
        </w:rPr>
        <w:fldChar w:fldCharType="end"/>
      </w:r>
      <w:r w:rsidRPr="00F50D7E">
        <w:rPr>
          <w:rFonts w:ascii="Arial" w:hAnsi="Arial" w:cs="Arial"/>
        </w:rPr>
        <w:t>.</w:t>
      </w:r>
      <w:r w:rsidR="00E2438D">
        <w:rPr>
          <w:rFonts w:ascii="Arial" w:hAnsi="Arial" w:cs="Arial"/>
        </w:rPr>
        <w:t xml:space="preserve"> </w:t>
      </w:r>
      <w:r>
        <w:rPr>
          <w:rFonts w:ascii="Arial" w:hAnsi="Arial" w:cs="Arial"/>
        </w:rPr>
        <w:t>Thus, with regard to using Linux® versus Windows® platforms, these tests rendered nearly numerically identical results to the number of significant figures reported in the list files for single precision tests and numerically identical results for double precision tests.</w:t>
      </w:r>
    </w:p>
    <w:p w14:paraId="24D2FE8F" w14:textId="77777777" w:rsidR="00AD7342" w:rsidRDefault="00AD7342" w:rsidP="00AD7342">
      <w:pPr>
        <w:pStyle w:val="H1bodytext"/>
        <w:spacing w:before="240"/>
        <w:rPr>
          <w:rFonts w:ascii="Arial" w:hAnsi="Arial" w:cs="Arial"/>
        </w:rPr>
      </w:pPr>
      <w:r>
        <w:rPr>
          <w:rFonts w:ascii="Arial" w:hAnsi="Arial" w:cs="Arial"/>
        </w:rPr>
        <w:t>These results all are within the acceptance criteria, and MODFLOW-2000-MST is therefore considered to pass this acceptance test.</w:t>
      </w:r>
    </w:p>
    <w:p w14:paraId="4D7C7E81" w14:textId="77777777" w:rsidR="00AD7342" w:rsidRDefault="00AD7342" w:rsidP="00AD7342">
      <w:pPr>
        <w:pStyle w:val="H1bodytext"/>
        <w:spacing w:before="240"/>
        <w:rPr>
          <w:rFonts w:ascii="Arial" w:hAnsi="Arial" w:cs="Arial"/>
        </w:rPr>
      </w:pPr>
      <w:r>
        <w:rPr>
          <w:rFonts w:ascii="Arial" w:hAnsi="Arial" w:cs="Arial"/>
        </w:rPr>
        <w:t>The MODFLOW-2000-MST model input and output files were saved at completion of the test as well as the verification and validation spreadsheet files, with exported results and computed differences, in the test directory. These files were then archived in the MODFLOW entry in MKS Integrity™ for preservation purposes.</w:t>
      </w:r>
    </w:p>
    <w:p w14:paraId="3C0DEA70" w14:textId="6162F8AA" w:rsidR="009D4046" w:rsidRPr="00C462F3" w:rsidRDefault="00AD7342" w:rsidP="009D4046">
      <w:pPr>
        <w:pStyle w:val="H1bodytext"/>
        <w:spacing w:before="240"/>
        <w:rPr>
          <w:rFonts w:ascii="Arial" w:hAnsi="Arial" w:cs="Arial"/>
        </w:rPr>
      </w:pPr>
      <w:r w:rsidRPr="00C462F3">
        <w:rPr>
          <w:rFonts w:ascii="Arial" w:hAnsi="Arial" w:cs="Arial"/>
        </w:rPr>
        <w:t>MODFLOW-2000-MST includes additional solvers of interest for use at Hanford</w:t>
      </w:r>
      <w:r w:rsidR="0046251B" w:rsidRPr="00C462F3">
        <w:rPr>
          <w:rFonts w:ascii="Arial" w:hAnsi="Arial" w:cs="Arial"/>
        </w:rPr>
        <w:t>. To test the</w:t>
      </w:r>
      <w:r w:rsidRPr="00C462F3">
        <w:rPr>
          <w:rFonts w:ascii="Arial" w:hAnsi="Arial" w:cs="Arial"/>
        </w:rPr>
        <w:t xml:space="preserve"> solvers </w:t>
      </w:r>
      <w:r w:rsidR="0046251B" w:rsidRPr="00C462F3">
        <w:rPr>
          <w:rFonts w:ascii="Arial" w:hAnsi="Arial" w:cs="Arial"/>
        </w:rPr>
        <w:t xml:space="preserve">of interest </w:t>
      </w:r>
      <w:r w:rsidRPr="00C462F3">
        <w:rPr>
          <w:rFonts w:ascii="Arial" w:hAnsi="Arial" w:cs="Arial"/>
        </w:rPr>
        <w:t>included in the MST package</w:t>
      </w:r>
      <w:r w:rsidR="0046251B" w:rsidRPr="00C462F3">
        <w:rPr>
          <w:rFonts w:ascii="Arial" w:hAnsi="Arial" w:cs="Arial"/>
        </w:rPr>
        <w:t xml:space="preserve">, the test problem was repeated after reconfiguring the copied test case input files and results checked as for the SIP solver above. The </w:t>
      </w:r>
      <w:r w:rsidR="00B9062B" w:rsidRPr="00C462F3">
        <w:rPr>
          <w:rFonts w:ascii="Arial" w:hAnsi="Arial" w:cs="Arial"/>
        </w:rPr>
        <w:t xml:space="preserve">additional </w:t>
      </w:r>
      <w:r w:rsidR="0046251B" w:rsidRPr="00C462F3">
        <w:rPr>
          <w:rFonts w:ascii="Arial" w:hAnsi="Arial" w:cs="Arial"/>
        </w:rPr>
        <w:t xml:space="preserve">solvers tested were </w:t>
      </w:r>
      <w:r w:rsidR="009D4046" w:rsidRPr="00C462F3">
        <w:rPr>
          <w:rFonts w:ascii="Arial" w:hAnsi="Arial" w:cs="Arial"/>
        </w:rPr>
        <w:t>Preconditioned Conjugate Gradient Nonlinear (</w:t>
      </w:r>
      <w:r w:rsidR="0046251B" w:rsidRPr="00C462F3">
        <w:rPr>
          <w:rFonts w:ascii="Arial" w:hAnsi="Arial" w:cs="Arial"/>
        </w:rPr>
        <w:t>PCGN</w:t>
      </w:r>
      <w:r w:rsidR="009D4046" w:rsidRPr="00C462F3">
        <w:rPr>
          <w:rFonts w:ascii="Arial" w:hAnsi="Arial" w:cs="Arial"/>
        </w:rPr>
        <w:t>)</w:t>
      </w:r>
      <w:r w:rsidR="00B9062B" w:rsidRPr="00C462F3">
        <w:rPr>
          <w:rFonts w:ascii="Arial" w:hAnsi="Arial" w:cs="Arial"/>
        </w:rPr>
        <w:t>,</w:t>
      </w:r>
      <w:r w:rsidR="0046251B" w:rsidRPr="00C462F3">
        <w:rPr>
          <w:rFonts w:ascii="Arial" w:hAnsi="Arial" w:cs="Arial"/>
        </w:rPr>
        <w:t xml:space="preserve"> ORTHOMIN</w:t>
      </w:r>
      <w:r w:rsidR="00B9062B" w:rsidRPr="00C462F3">
        <w:rPr>
          <w:rFonts w:ascii="Arial" w:hAnsi="Arial" w:cs="Arial"/>
        </w:rPr>
        <w:t xml:space="preserve">, </w:t>
      </w:r>
      <w:r w:rsidR="009D4046" w:rsidRPr="00C462F3">
        <w:rPr>
          <w:rFonts w:ascii="Arial" w:hAnsi="Arial" w:cs="Arial"/>
        </w:rPr>
        <w:t>Generalized Conjugate Gradient (</w:t>
      </w:r>
      <w:r w:rsidR="00B9062B" w:rsidRPr="00C462F3">
        <w:rPr>
          <w:rFonts w:ascii="Arial" w:hAnsi="Arial" w:cs="Arial"/>
        </w:rPr>
        <w:t>GCG</w:t>
      </w:r>
      <w:r w:rsidR="009D4046" w:rsidRPr="00C462F3">
        <w:rPr>
          <w:rFonts w:ascii="Arial" w:hAnsi="Arial" w:cs="Arial"/>
        </w:rPr>
        <w:t>)</w:t>
      </w:r>
      <w:r w:rsidR="00B9062B" w:rsidRPr="00C462F3">
        <w:rPr>
          <w:rFonts w:ascii="Arial" w:hAnsi="Arial" w:cs="Arial"/>
        </w:rPr>
        <w:t xml:space="preserve">, and </w:t>
      </w:r>
      <w:r w:rsidR="009D4046" w:rsidRPr="00C462F3">
        <w:rPr>
          <w:rFonts w:ascii="Arial" w:hAnsi="Arial" w:cs="Arial"/>
        </w:rPr>
        <w:t>Generalized Minimal Residual (</w:t>
      </w:r>
      <w:r w:rsidR="007E17C5" w:rsidRPr="00C462F3">
        <w:rPr>
          <w:rFonts w:ascii="Arial" w:hAnsi="Arial" w:cs="Arial"/>
        </w:rPr>
        <w:t>GMR</w:t>
      </w:r>
      <w:r w:rsidR="009D4046" w:rsidRPr="00C462F3">
        <w:rPr>
          <w:rFonts w:ascii="Arial" w:hAnsi="Arial" w:cs="Arial"/>
        </w:rPr>
        <w:t>) solvers</w:t>
      </w:r>
      <w:r w:rsidR="0046251B" w:rsidRPr="00C462F3">
        <w:rPr>
          <w:rFonts w:ascii="Arial" w:hAnsi="Arial" w:cs="Arial"/>
        </w:rPr>
        <w:t xml:space="preserve">. Testing of these </w:t>
      </w:r>
      <w:r w:rsidR="00B9062B" w:rsidRPr="00C462F3">
        <w:rPr>
          <w:rFonts w:ascii="Arial" w:hAnsi="Arial" w:cs="Arial"/>
        </w:rPr>
        <w:t xml:space="preserve">additional </w:t>
      </w:r>
      <w:r w:rsidR="0046251B" w:rsidRPr="00C462F3">
        <w:rPr>
          <w:rFonts w:ascii="Arial" w:hAnsi="Arial" w:cs="Arial"/>
        </w:rPr>
        <w:t>solvers was performed using the single</w:t>
      </w:r>
      <w:r w:rsidR="00B9062B" w:rsidRPr="00C462F3">
        <w:rPr>
          <w:rFonts w:ascii="Arial" w:hAnsi="Arial" w:cs="Arial"/>
        </w:rPr>
        <w:t>- and double-</w:t>
      </w:r>
      <w:r w:rsidR="0046251B" w:rsidRPr="00C462F3">
        <w:rPr>
          <w:rFonts w:ascii="Arial" w:hAnsi="Arial" w:cs="Arial"/>
        </w:rPr>
        <w:t xml:space="preserve"> precision executable files on the Windows testing platform.</w:t>
      </w:r>
      <w:r w:rsidRPr="00C462F3">
        <w:rPr>
          <w:rFonts w:ascii="Arial" w:hAnsi="Arial" w:cs="Arial"/>
        </w:rPr>
        <w:t xml:space="preserve"> The results of retesting using test problem MF-ATC-1 are summarized for the PCGN solver in </w:t>
      </w:r>
      <w:r w:rsidRPr="00C462F3">
        <w:rPr>
          <w:rFonts w:ascii="Arial" w:hAnsi="Arial" w:cs="Arial"/>
        </w:rPr>
        <w:fldChar w:fldCharType="begin"/>
      </w:r>
      <w:r w:rsidRPr="00C462F3">
        <w:rPr>
          <w:rFonts w:ascii="Arial" w:hAnsi="Arial" w:cs="Arial"/>
        </w:rPr>
        <w:instrText xml:space="preserve"> REF _Ref320624639 \h  \* MERGEFORMAT </w:instrText>
      </w:r>
      <w:r w:rsidRPr="00C462F3">
        <w:rPr>
          <w:rFonts w:ascii="Arial" w:hAnsi="Arial" w:cs="Arial"/>
        </w:rPr>
      </w:r>
      <w:r w:rsidRPr="00C462F3">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7</w:t>
      </w:r>
      <w:r w:rsidRPr="00C462F3">
        <w:rPr>
          <w:rFonts w:ascii="Arial" w:hAnsi="Arial" w:cs="Arial"/>
        </w:rPr>
        <w:fldChar w:fldCharType="end"/>
      </w:r>
      <w:r w:rsidR="00B9062B" w:rsidRPr="00C462F3">
        <w:rPr>
          <w:rFonts w:ascii="Arial" w:hAnsi="Arial" w:cs="Arial"/>
        </w:rPr>
        <w:t>,</w:t>
      </w:r>
      <w:r w:rsidRPr="00C462F3">
        <w:rPr>
          <w:rFonts w:ascii="Arial" w:hAnsi="Arial" w:cs="Arial"/>
        </w:rPr>
        <w:t xml:space="preserve"> for the ORTHOMIN solver in </w:t>
      </w:r>
      <w:r w:rsidRPr="00C462F3">
        <w:rPr>
          <w:rFonts w:ascii="Arial" w:hAnsi="Arial" w:cs="Arial"/>
        </w:rPr>
        <w:fldChar w:fldCharType="begin"/>
      </w:r>
      <w:r w:rsidRPr="00C462F3">
        <w:rPr>
          <w:rFonts w:ascii="Arial" w:hAnsi="Arial" w:cs="Arial"/>
        </w:rPr>
        <w:instrText xml:space="preserve"> REF _Ref320624564 \h  \* MERGEFORMAT </w:instrText>
      </w:r>
      <w:r w:rsidRPr="00C462F3">
        <w:rPr>
          <w:rFonts w:ascii="Arial" w:hAnsi="Arial" w:cs="Arial"/>
        </w:rPr>
      </w:r>
      <w:r w:rsidRPr="00C462F3">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8</w:t>
      </w:r>
      <w:r w:rsidRPr="00C462F3">
        <w:rPr>
          <w:rFonts w:ascii="Arial" w:hAnsi="Arial" w:cs="Arial"/>
        </w:rPr>
        <w:fldChar w:fldCharType="end"/>
      </w:r>
      <w:r w:rsidR="009B323A" w:rsidRPr="00C462F3">
        <w:rPr>
          <w:rFonts w:ascii="Arial" w:hAnsi="Arial" w:cs="Arial"/>
        </w:rPr>
        <w:t xml:space="preserve">, </w:t>
      </w:r>
      <w:r w:rsidR="00B9062B" w:rsidRPr="00C462F3">
        <w:rPr>
          <w:rFonts w:ascii="Arial" w:hAnsi="Arial" w:cs="Arial"/>
        </w:rPr>
        <w:t xml:space="preserve">for the GCG </w:t>
      </w:r>
      <w:r w:rsidR="00173CF4" w:rsidRPr="00C462F3">
        <w:rPr>
          <w:rFonts w:ascii="Arial" w:hAnsi="Arial" w:cs="Arial"/>
        </w:rPr>
        <w:t xml:space="preserve">solver in </w:t>
      </w:r>
      <w:r w:rsidR="00173CF4" w:rsidRPr="00C462F3">
        <w:rPr>
          <w:rFonts w:ascii="Arial" w:hAnsi="Arial" w:cs="Arial"/>
        </w:rPr>
        <w:fldChar w:fldCharType="begin"/>
      </w:r>
      <w:r w:rsidR="00173CF4" w:rsidRPr="00C462F3">
        <w:rPr>
          <w:rFonts w:ascii="Arial" w:hAnsi="Arial" w:cs="Arial"/>
        </w:rPr>
        <w:instrText xml:space="preserve"> REF _Ref413330889 \h </w:instrText>
      </w:r>
      <w:r w:rsidR="00C462F3">
        <w:rPr>
          <w:rFonts w:ascii="Arial" w:hAnsi="Arial" w:cs="Arial"/>
        </w:rPr>
        <w:instrText xml:space="preserve"> \* MERGEFORMAT </w:instrText>
      </w:r>
      <w:r w:rsidR="00173CF4" w:rsidRPr="00C462F3">
        <w:rPr>
          <w:rFonts w:ascii="Arial" w:hAnsi="Arial" w:cs="Arial"/>
        </w:rPr>
      </w:r>
      <w:r w:rsidR="00173CF4" w:rsidRPr="00C462F3">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9</w:t>
      </w:r>
      <w:r w:rsidR="00173CF4" w:rsidRPr="00C462F3">
        <w:rPr>
          <w:rFonts w:ascii="Arial" w:hAnsi="Arial" w:cs="Arial"/>
        </w:rPr>
        <w:fldChar w:fldCharType="end"/>
      </w:r>
      <w:r w:rsidR="00173CF4" w:rsidRPr="00C462F3">
        <w:rPr>
          <w:rFonts w:ascii="Arial" w:hAnsi="Arial" w:cs="Arial"/>
        </w:rPr>
        <w:t>, and for the GMRES solver in</w:t>
      </w:r>
      <w:r w:rsidR="00C462F3" w:rsidRPr="00C462F3">
        <w:rPr>
          <w:rFonts w:ascii="Arial" w:hAnsi="Arial" w:cs="Arial"/>
        </w:rPr>
        <w:t xml:space="preserve"> </w:t>
      </w:r>
      <w:r w:rsidR="00C462F3" w:rsidRPr="00C462F3">
        <w:rPr>
          <w:rFonts w:ascii="Arial" w:hAnsi="Arial" w:cs="Arial"/>
        </w:rPr>
        <w:fldChar w:fldCharType="begin"/>
      </w:r>
      <w:r w:rsidR="00C462F3" w:rsidRPr="00C462F3">
        <w:rPr>
          <w:rFonts w:ascii="Arial" w:hAnsi="Arial" w:cs="Arial"/>
        </w:rPr>
        <w:instrText xml:space="preserve"> REF _Ref419114538 \h </w:instrText>
      </w:r>
      <w:r w:rsidR="00C462F3">
        <w:rPr>
          <w:rFonts w:ascii="Arial" w:hAnsi="Arial" w:cs="Arial"/>
        </w:rPr>
        <w:instrText xml:space="preserve"> \* MERGEFORMAT </w:instrText>
      </w:r>
      <w:r w:rsidR="00C462F3" w:rsidRPr="00C462F3">
        <w:rPr>
          <w:rFonts w:ascii="Arial" w:hAnsi="Arial" w:cs="Arial"/>
        </w:rPr>
      </w:r>
      <w:r w:rsidR="00C462F3" w:rsidRPr="00C462F3">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10</w:t>
      </w:r>
      <w:r w:rsidR="00C462F3" w:rsidRPr="00C462F3">
        <w:rPr>
          <w:rFonts w:ascii="Arial" w:hAnsi="Arial" w:cs="Arial"/>
        </w:rPr>
        <w:fldChar w:fldCharType="end"/>
      </w:r>
      <w:r w:rsidR="00173CF4" w:rsidRPr="00C462F3">
        <w:rPr>
          <w:rFonts w:ascii="Arial" w:hAnsi="Arial" w:cs="Arial"/>
        </w:rPr>
        <w:t xml:space="preserve">, </w:t>
      </w:r>
      <w:r w:rsidR="009B323A" w:rsidRPr="00C462F3">
        <w:rPr>
          <w:rFonts w:ascii="Arial" w:hAnsi="Arial" w:cs="Arial"/>
        </w:rPr>
        <w:t xml:space="preserve">which indicate test </w:t>
      </w:r>
      <w:r w:rsidR="0046251B" w:rsidRPr="00C462F3">
        <w:rPr>
          <w:rFonts w:ascii="Arial" w:hAnsi="Arial" w:cs="Arial"/>
        </w:rPr>
        <w:t>results obtained using these two solvers met the criteria as well.</w:t>
      </w:r>
    </w:p>
    <w:p w14:paraId="38554370" w14:textId="09F73A50" w:rsidR="0080775A" w:rsidRPr="009257B1" w:rsidRDefault="0080775A" w:rsidP="00CC562E">
      <w:pPr>
        <w:pStyle w:val="FigureNumberCaption"/>
        <w:rPr>
          <w:rFonts w:ascii="Calibri" w:hAnsi="Calibri" w:cs="Calibri"/>
          <w:noProof/>
        </w:rPr>
      </w:pPr>
    </w:p>
    <w:tbl>
      <w:tblPr>
        <w:tblStyle w:val="TableGrid"/>
        <w:tblW w:w="0" w:type="auto"/>
        <w:tblInd w:w="720" w:type="dxa"/>
        <w:tblLook w:val="04A0" w:firstRow="1" w:lastRow="0" w:firstColumn="1" w:lastColumn="0" w:noHBand="0" w:noVBand="1"/>
      </w:tblPr>
      <w:tblGrid>
        <w:gridCol w:w="1874"/>
        <w:gridCol w:w="1870"/>
        <w:gridCol w:w="1872"/>
        <w:gridCol w:w="1872"/>
        <w:gridCol w:w="1872"/>
      </w:tblGrid>
      <w:tr w:rsidR="00AD7342" w14:paraId="01F288E8" w14:textId="77777777" w:rsidTr="00A8321F">
        <w:tc>
          <w:tcPr>
            <w:tcW w:w="9576" w:type="dxa"/>
            <w:gridSpan w:val="5"/>
            <w:tcBorders>
              <w:top w:val="nil"/>
              <w:left w:val="nil"/>
              <w:bottom w:val="single" w:sz="4" w:space="0" w:color="000000"/>
              <w:right w:val="nil"/>
            </w:tcBorders>
            <w:shd w:val="clear" w:color="auto" w:fill="auto"/>
          </w:tcPr>
          <w:p w14:paraId="3A08E2D3" w14:textId="77777777" w:rsidR="00AD7342" w:rsidRPr="00623D08" w:rsidRDefault="00AD7342" w:rsidP="00D72806">
            <w:pPr>
              <w:pStyle w:val="TableNumberCaption"/>
              <w:rPr>
                <w:rFonts w:ascii="Arial" w:hAnsi="Arial" w:cs="Arial"/>
                <w:sz w:val="18"/>
                <w:szCs w:val="18"/>
              </w:rPr>
            </w:pPr>
            <w:bookmarkStart w:id="17" w:name="_Ref320609913"/>
            <w:r>
              <w:lastRenderedPageBreak/>
              <w:t xml:space="preserve">Table </w:t>
            </w:r>
            <w:r w:rsidR="00DE2259">
              <w:fldChar w:fldCharType="begin"/>
            </w:r>
            <w:r w:rsidR="00DE2259">
              <w:instrText xml:space="preserve"> SEQ Table \* ARABIC </w:instrText>
            </w:r>
            <w:r w:rsidR="00DE2259">
              <w:fldChar w:fldCharType="separate"/>
            </w:r>
            <w:r w:rsidR="00DE2259">
              <w:rPr>
                <w:noProof/>
              </w:rPr>
              <w:t>5</w:t>
            </w:r>
            <w:r w:rsidR="00DE2259">
              <w:rPr>
                <w:noProof/>
              </w:rPr>
              <w:fldChar w:fldCharType="end"/>
            </w:r>
            <w:bookmarkEnd w:id="17"/>
            <w:r>
              <w:t xml:space="preserve">. Test Results for MODFLOW-2000-MST with </w:t>
            </w:r>
            <w:r w:rsidRPr="009A04F2">
              <w:t>Advection-Diffusion Problem</w:t>
            </w:r>
            <w:r>
              <w:t xml:space="preserve"> (MT-ATC-1, SIP Solver)</w:t>
            </w:r>
          </w:p>
        </w:tc>
      </w:tr>
      <w:tr w:rsidR="00AD7342" w14:paraId="6975A40F" w14:textId="77777777" w:rsidTr="00A8321F">
        <w:tc>
          <w:tcPr>
            <w:tcW w:w="1915" w:type="dxa"/>
            <w:vMerge w:val="restart"/>
            <w:tcBorders>
              <w:left w:val="nil"/>
              <w:right w:val="nil"/>
            </w:tcBorders>
            <w:shd w:val="clear" w:color="auto" w:fill="D9D9D9" w:themeFill="background1" w:themeFillShade="D9"/>
          </w:tcPr>
          <w:p w14:paraId="507ACE00" w14:textId="77777777" w:rsidR="00AD7342" w:rsidRPr="008C00C6" w:rsidRDefault="00AD7342" w:rsidP="00D72806">
            <w:pPr>
              <w:pStyle w:val="H1bodytext"/>
              <w:spacing w:before="60" w:after="60"/>
              <w:ind w:left="0"/>
              <w:jc w:val="center"/>
              <w:rPr>
                <w:rFonts w:ascii="Arial" w:hAnsi="Arial" w:cs="Arial"/>
                <w:sz w:val="18"/>
                <w:szCs w:val="18"/>
              </w:rPr>
            </w:pPr>
            <w:r w:rsidRPr="008C00C6">
              <w:rPr>
                <w:rFonts w:ascii="Arial" w:hAnsi="Arial" w:cs="Arial"/>
                <w:b/>
                <w:sz w:val="18"/>
                <w:szCs w:val="18"/>
              </w:rPr>
              <w:t>Maximum Distance from Pumping Well (m)</w:t>
            </w:r>
          </w:p>
        </w:tc>
        <w:tc>
          <w:tcPr>
            <w:tcW w:w="1915" w:type="dxa"/>
            <w:vMerge w:val="restart"/>
            <w:tcBorders>
              <w:left w:val="nil"/>
              <w:right w:val="nil"/>
            </w:tcBorders>
            <w:shd w:val="clear" w:color="auto" w:fill="D9D9D9" w:themeFill="background1" w:themeFillShade="D9"/>
          </w:tcPr>
          <w:p w14:paraId="123DA5CE" w14:textId="77777777" w:rsidR="00AD7342" w:rsidRPr="008C00C6" w:rsidRDefault="00AD7342" w:rsidP="00D72806">
            <w:pPr>
              <w:pStyle w:val="H1bodytext"/>
              <w:spacing w:before="60" w:after="60"/>
              <w:ind w:left="0"/>
              <w:jc w:val="center"/>
              <w:rPr>
                <w:rFonts w:ascii="Arial" w:hAnsi="Arial" w:cs="Arial"/>
                <w:sz w:val="18"/>
                <w:szCs w:val="18"/>
              </w:rPr>
            </w:pPr>
            <w:r w:rsidRPr="008C00C6">
              <w:rPr>
                <w:rFonts w:ascii="Arial" w:hAnsi="Arial" w:cs="Arial"/>
                <w:b/>
                <w:sz w:val="18"/>
                <w:szCs w:val="18"/>
              </w:rPr>
              <w:t>Pumping Time (d)</w:t>
            </w:r>
          </w:p>
        </w:tc>
        <w:tc>
          <w:tcPr>
            <w:tcW w:w="3830" w:type="dxa"/>
            <w:gridSpan w:val="2"/>
            <w:tcBorders>
              <w:left w:val="nil"/>
              <w:right w:val="nil"/>
            </w:tcBorders>
            <w:shd w:val="clear" w:color="auto" w:fill="D9D9D9" w:themeFill="background1" w:themeFillShade="D9"/>
          </w:tcPr>
          <w:p w14:paraId="620E851C" w14:textId="77777777" w:rsidR="00AD7342" w:rsidRPr="008C00C6" w:rsidRDefault="00AD7342" w:rsidP="00D72806">
            <w:pPr>
              <w:pStyle w:val="H1bodytext"/>
              <w:spacing w:before="60" w:after="60"/>
              <w:ind w:left="0"/>
              <w:jc w:val="center"/>
              <w:rPr>
                <w:rFonts w:ascii="Arial" w:hAnsi="Arial" w:cs="Arial"/>
                <w:sz w:val="18"/>
                <w:szCs w:val="18"/>
              </w:rPr>
            </w:pPr>
            <w:r w:rsidRPr="008C00C6">
              <w:rPr>
                <w:rFonts w:ascii="Arial" w:hAnsi="Arial" w:cs="Arial"/>
                <w:b/>
                <w:sz w:val="18"/>
                <w:szCs w:val="18"/>
              </w:rPr>
              <w:t>Maximum Percent Difference in Drawdown</w:t>
            </w:r>
          </w:p>
        </w:tc>
        <w:tc>
          <w:tcPr>
            <w:tcW w:w="1916" w:type="dxa"/>
            <w:vMerge w:val="restart"/>
            <w:tcBorders>
              <w:left w:val="nil"/>
              <w:right w:val="nil"/>
            </w:tcBorders>
            <w:shd w:val="clear" w:color="auto" w:fill="D9D9D9" w:themeFill="background1" w:themeFillShade="D9"/>
          </w:tcPr>
          <w:p w14:paraId="621562A1" w14:textId="77777777" w:rsidR="00AD7342" w:rsidRPr="008C00C6" w:rsidRDefault="00AD7342" w:rsidP="00D72806">
            <w:pPr>
              <w:pStyle w:val="H1bodytext"/>
              <w:spacing w:before="60" w:after="60"/>
              <w:ind w:left="0"/>
              <w:jc w:val="center"/>
              <w:rPr>
                <w:rFonts w:ascii="Arial" w:hAnsi="Arial" w:cs="Arial"/>
                <w:b/>
                <w:sz w:val="18"/>
                <w:szCs w:val="18"/>
              </w:rPr>
            </w:pPr>
            <w:r w:rsidRPr="008C00C6">
              <w:rPr>
                <w:rFonts w:ascii="Arial" w:hAnsi="Arial" w:cs="Arial"/>
                <w:b/>
                <w:sz w:val="18"/>
                <w:szCs w:val="18"/>
              </w:rPr>
              <w:t>Pass/Fail</w:t>
            </w:r>
          </w:p>
        </w:tc>
      </w:tr>
      <w:tr w:rsidR="00AD7342" w14:paraId="777C64E2" w14:textId="77777777" w:rsidTr="00A8321F">
        <w:tc>
          <w:tcPr>
            <w:tcW w:w="1915" w:type="dxa"/>
            <w:vMerge/>
            <w:tcBorders>
              <w:left w:val="nil"/>
              <w:right w:val="nil"/>
            </w:tcBorders>
          </w:tcPr>
          <w:p w14:paraId="6123D107" w14:textId="77777777" w:rsidR="00AD7342" w:rsidRPr="008C00C6" w:rsidRDefault="00AD7342" w:rsidP="00D72806">
            <w:pPr>
              <w:pStyle w:val="H1bodytext"/>
              <w:spacing w:before="60" w:after="60"/>
              <w:ind w:left="0"/>
              <w:rPr>
                <w:rFonts w:ascii="Arial" w:hAnsi="Arial" w:cs="Arial"/>
                <w:sz w:val="18"/>
                <w:szCs w:val="18"/>
              </w:rPr>
            </w:pPr>
          </w:p>
        </w:tc>
        <w:tc>
          <w:tcPr>
            <w:tcW w:w="1915" w:type="dxa"/>
            <w:vMerge/>
            <w:tcBorders>
              <w:left w:val="nil"/>
              <w:right w:val="nil"/>
            </w:tcBorders>
          </w:tcPr>
          <w:p w14:paraId="3616E3DE" w14:textId="77777777" w:rsidR="00AD7342" w:rsidRPr="008C00C6" w:rsidRDefault="00AD7342" w:rsidP="00D72806">
            <w:pPr>
              <w:pStyle w:val="H1bodytext"/>
              <w:spacing w:before="60" w:after="60"/>
              <w:ind w:left="0"/>
              <w:rPr>
                <w:rFonts w:ascii="Arial" w:hAnsi="Arial" w:cs="Arial"/>
                <w:sz w:val="18"/>
                <w:szCs w:val="18"/>
              </w:rPr>
            </w:pPr>
          </w:p>
        </w:tc>
        <w:tc>
          <w:tcPr>
            <w:tcW w:w="1915" w:type="dxa"/>
            <w:tcBorders>
              <w:left w:val="nil"/>
              <w:right w:val="nil"/>
            </w:tcBorders>
            <w:shd w:val="clear" w:color="auto" w:fill="D9D9D9" w:themeFill="background1" w:themeFillShade="D9"/>
          </w:tcPr>
          <w:p w14:paraId="27308BD3" w14:textId="77777777" w:rsidR="00AD7342" w:rsidRPr="008C00C6" w:rsidRDefault="00AD7342" w:rsidP="00D72806">
            <w:pPr>
              <w:pStyle w:val="H1bodytext"/>
              <w:spacing w:before="60" w:after="60"/>
              <w:ind w:left="0"/>
              <w:jc w:val="center"/>
              <w:rPr>
                <w:rFonts w:ascii="Arial" w:hAnsi="Arial" w:cs="Arial"/>
                <w:b/>
                <w:sz w:val="18"/>
                <w:szCs w:val="18"/>
              </w:rPr>
            </w:pPr>
            <w:r w:rsidRPr="008C00C6">
              <w:rPr>
                <w:rFonts w:ascii="Arial" w:hAnsi="Arial" w:cs="Arial"/>
                <w:b/>
                <w:sz w:val="18"/>
                <w:szCs w:val="18"/>
              </w:rPr>
              <w:t>Single Precision</w:t>
            </w:r>
          </w:p>
        </w:tc>
        <w:tc>
          <w:tcPr>
            <w:tcW w:w="1915" w:type="dxa"/>
            <w:tcBorders>
              <w:left w:val="nil"/>
              <w:right w:val="nil"/>
            </w:tcBorders>
            <w:shd w:val="clear" w:color="auto" w:fill="D9D9D9" w:themeFill="background1" w:themeFillShade="D9"/>
          </w:tcPr>
          <w:p w14:paraId="0C70DEC5" w14:textId="77777777" w:rsidR="00AD7342" w:rsidRPr="008C00C6" w:rsidRDefault="00AD7342" w:rsidP="00D72806">
            <w:pPr>
              <w:pStyle w:val="H1bodytext"/>
              <w:spacing w:before="60" w:after="60"/>
              <w:ind w:left="0"/>
              <w:jc w:val="center"/>
              <w:rPr>
                <w:rFonts w:ascii="Arial" w:hAnsi="Arial" w:cs="Arial"/>
                <w:b/>
                <w:sz w:val="18"/>
                <w:szCs w:val="18"/>
              </w:rPr>
            </w:pPr>
            <w:r w:rsidRPr="008C00C6">
              <w:rPr>
                <w:rFonts w:ascii="Arial" w:hAnsi="Arial" w:cs="Arial"/>
                <w:b/>
                <w:sz w:val="18"/>
                <w:szCs w:val="18"/>
              </w:rPr>
              <w:t>Double Precision</w:t>
            </w:r>
          </w:p>
        </w:tc>
        <w:tc>
          <w:tcPr>
            <w:tcW w:w="1916" w:type="dxa"/>
            <w:vMerge/>
            <w:tcBorders>
              <w:left w:val="nil"/>
              <w:right w:val="nil"/>
            </w:tcBorders>
          </w:tcPr>
          <w:p w14:paraId="611ED91F" w14:textId="77777777" w:rsidR="00AD7342" w:rsidRPr="008C00C6" w:rsidRDefault="00AD7342" w:rsidP="00D72806">
            <w:pPr>
              <w:pStyle w:val="H1bodytext"/>
              <w:spacing w:before="60" w:after="60"/>
              <w:ind w:left="0"/>
              <w:rPr>
                <w:rFonts w:ascii="Arial" w:hAnsi="Arial" w:cs="Arial"/>
                <w:sz w:val="18"/>
                <w:szCs w:val="18"/>
              </w:rPr>
            </w:pPr>
          </w:p>
        </w:tc>
      </w:tr>
      <w:tr w:rsidR="00AD7342" w14:paraId="2F8C6EF3" w14:textId="77777777" w:rsidTr="00A8321F">
        <w:tc>
          <w:tcPr>
            <w:tcW w:w="9576" w:type="dxa"/>
            <w:gridSpan w:val="5"/>
            <w:tcBorders>
              <w:left w:val="nil"/>
              <w:right w:val="nil"/>
            </w:tcBorders>
            <w:shd w:val="clear" w:color="auto" w:fill="F2F2F2" w:themeFill="background1" w:themeFillShade="F2"/>
          </w:tcPr>
          <w:p w14:paraId="7A371E25" w14:textId="77777777" w:rsidR="00AD7342" w:rsidRPr="008C00C6" w:rsidRDefault="00AD7342" w:rsidP="00AD7342">
            <w:pPr>
              <w:pStyle w:val="H1bodytext"/>
              <w:spacing w:before="120" w:after="120"/>
              <w:ind w:left="0"/>
              <w:jc w:val="center"/>
              <w:rPr>
                <w:rFonts w:ascii="Arial" w:hAnsi="Arial" w:cs="Arial"/>
                <w:i/>
                <w:sz w:val="18"/>
                <w:szCs w:val="18"/>
              </w:rPr>
            </w:pPr>
            <w:r w:rsidRPr="008C00C6">
              <w:rPr>
                <w:rFonts w:ascii="Arial" w:hAnsi="Arial" w:cs="Arial"/>
                <w:i/>
                <w:sz w:val="18"/>
                <w:szCs w:val="18"/>
              </w:rPr>
              <w:t>Criterion 1 (within one percent of the analytic solution for all nodes between the pumping node and 1000 m distance from the pumping well at both 5 and 10 days after pumping commences)</w:t>
            </w:r>
          </w:p>
        </w:tc>
      </w:tr>
      <w:tr w:rsidR="008922F1" w14:paraId="6D146EB4" w14:textId="77777777" w:rsidTr="00A8321F">
        <w:tc>
          <w:tcPr>
            <w:tcW w:w="1915" w:type="dxa"/>
            <w:vMerge w:val="restart"/>
            <w:tcBorders>
              <w:left w:val="nil"/>
              <w:right w:val="nil"/>
            </w:tcBorders>
          </w:tcPr>
          <w:p w14:paraId="39891D58"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1000 m</w:t>
            </w:r>
          </w:p>
        </w:tc>
        <w:tc>
          <w:tcPr>
            <w:tcW w:w="1915" w:type="dxa"/>
            <w:tcBorders>
              <w:left w:val="nil"/>
              <w:right w:val="nil"/>
            </w:tcBorders>
          </w:tcPr>
          <w:p w14:paraId="5C37943B"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5</w:t>
            </w:r>
          </w:p>
        </w:tc>
        <w:tc>
          <w:tcPr>
            <w:tcW w:w="1915" w:type="dxa"/>
            <w:tcBorders>
              <w:left w:val="nil"/>
              <w:right w:val="nil"/>
            </w:tcBorders>
          </w:tcPr>
          <w:p w14:paraId="5B3E7E6A"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0.41</w:t>
            </w:r>
          </w:p>
        </w:tc>
        <w:tc>
          <w:tcPr>
            <w:tcW w:w="1915" w:type="dxa"/>
            <w:tcBorders>
              <w:left w:val="nil"/>
              <w:right w:val="nil"/>
            </w:tcBorders>
          </w:tcPr>
          <w:p w14:paraId="07848054"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0.41</w:t>
            </w:r>
          </w:p>
        </w:tc>
        <w:tc>
          <w:tcPr>
            <w:tcW w:w="1916" w:type="dxa"/>
            <w:tcBorders>
              <w:left w:val="nil"/>
              <w:right w:val="nil"/>
            </w:tcBorders>
            <w:shd w:val="clear" w:color="auto" w:fill="D6E3BC" w:themeFill="accent3" w:themeFillTint="66"/>
          </w:tcPr>
          <w:p w14:paraId="013BC580"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PASS</w:t>
            </w:r>
          </w:p>
        </w:tc>
      </w:tr>
      <w:tr w:rsidR="008922F1" w14:paraId="7FE3000C" w14:textId="77777777" w:rsidTr="00A8321F">
        <w:tc>
          <w:tcPr>
            <w:tcW w:w="1915" w:type="dxa"/>
            <w:vMerge/>
            <w:tcBorders>
              <w:left w:val="nil"/>
              <w:right w:val="nil"/>
            </w:tcBorders>
          </w:tcPr>
          <w:p w14:paraId="43E7D9DD" w14:textId="77777777" w:rsidR="008922F1" w:rsidRPr="008C00C6" w:rsidRDefault="008922F1" w:rsidP="008922F1">
            <w:pPr>
              <w:pStyle w:val="H1bodytext"/>
              <w:spacing w:before="60" w:after="60"/>
              <w:ind w:left="0"/>
              <w:jc w:val="center"/>
              <w:rPr>
                <w:rFonts w:ascii="Arial" w:hAnsi="Arial" w:cs="Arial"/>
                <w:sz w:val="18"/>
                <w:szCs w:val="18"/>
              </w:rPr>
            </w:pPr>
          </w:p>
        </w:tc>
        <w:tc>
          <w:tcPr>
            <w:tcW w:w="1915" w:type="dxa"/>
            <w:tcBorders>
              <w:left w:val="nil"/>
              <w:right w:val="nil"/>
            </w:tcBorders>
          </w:tcPr>
          <w:p w14:paraId="309DDD03"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10</w:t>
            </w:r>
          </w:p>
        </w:tc>
        <w:tc>
          <w:tcPr>
            <w:tcW w:w="1915" w:type="dxa"/>
            <w:tcBorders>
              <w:left w:val="nil"/>
              <w:right w:val="nil"/>
            </w:tcBorders>
          </w:tcPr>
          <w:p w14:paraId="33347AE2"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0.34</w:t>
            </w:r>
          </w:p>
        </w:tc>
        <w:tc>
          <w:tcPr>
            <w:tcW w:w="1915" w:type="dxa"/>
            <w:tcBorders>
              <w:left w:val="nil"/>
              <w:right w:val="nil"/>
            </w:tcBorders>
          </w:tcPr>
          <w:p w14:paraId="7F5AEBD1"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0.34</w:t>
            </w:r>
          </w:p>
        </w:tc>
        <w:tc>
          <w:tcPr>
            <w:tcW w:w="1916" w:type="dxa"/>
            <w:tcBorders>
              <w:left w:val="nil"/>
              <w:right w:val="nil"/>
            </w:tcBorders>
            <w:shd w:val="clear" w:color="auto" w:fill="D6E3BC" w:themeFill="accent3" w:themeFillTint="66"/>
          </w:tcPr>
          <w:p w14:paraId="5E15A836"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PASS</w:t>
            </w:r>
          </w:p>
        </w:tc>
      </w:tr>
      <w:tr w:rsidR="00AD7342" w14:paraId="20B53144" w14:textId="77777777" w:rsidTr="00A8321F">
        <w:tc>
          <w:tcPr>
            <w:tcW w:w="9576" w:type="dxa"/>
            <w:gridSpan w:val="5"/>
            <w:tcBorders>
              <w:left w:val="nil"/>
              <w:right w:val="nil"/>
            </w:tcBorders>
            <w:shd w:val="clear" w:color="auto" w:fill="F2F2F2" w:themeFill="background1" w:themeFillShade="F2"/>
          </w:tcPr>
          <w:p w14:paraId="4285C3CC" w14:textId="77777777" w:rsidR="00AD7342" w:rsidRPr="008C00C6" w:rsidRDefault="00AD7342" w:rsidP="00AD7342">
            <w:pPr>
              <w:pStyle w:val="H1bodytext"/>
              <w:spacing w:before="120" w:after="120"/>
              <w:ind w:left="0"/>
              <w:jc w:val="center"/>
              <w:rPr>
                <w:rFonts w:ascii="Arial" w:hAnsi="Arial" w:cs="Arial"/>
                <w:i/>
                <w:sz w:val="18"/>
                <w:szCs w:val="18"/>
              </w:rPr>
            </w:pPr>
            <w:r w:rsidRPr="008C00C6">
              <w:rPr>
                <w:rFonts w:ascii="Arial" w:hAnsi="Arial" w:cs="Arial"/>
                <w:i/>
                <w:sz w:val="18"/>
                <w:szCs w:val="18"/>
              </w:rPr>
              <w:t>Criterion 2 (within five percent of the analytic solution for all nodes between the pumping node and 5000 m distance from the pumping well at both 5 and 10 days after pumping commences)</w:t>
            </w:r>
          </w:p>
        </w:tc>
      </w:tr>
      <w:tr w:rsidR="008922F1" w14:paraId="1909DD87" w14:textId="77777777" w:rsidTr="00A8321F">
        <w:tc>
          <w:tcPr>
            <w:tcW w:w="1915" w:type="dxa"/>
            <w:vMerge w:val="restart"/>
            <w:tcBorders>
              <w:left w:val="nil"/>
              <w:right w:val="nil"/>
            </w:tcBorders>
          </w:tcPr>
          <w:p w14:paraId="622FD478"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5000 m</w:t>
            </w:r>
          </w:p>
        </w:tc>
        <w:tc>
          <w:tcPr>
            <w:tcW w:w="1915" w:type="dxa"/>
            <w:tcBorders>
              <w:left w:val="nil"/>
              <w:right w:val="nil"/>
            </w:tcBorders>
          </w:tcPr>
          <w:p w14:paraId="5FF6E678"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5</w:t>
            </w:r>
          </w:p>
        </w:tc>
        <w:tc>
          <w:tcPr>
            <w:tcW w:w="1915" w:type="dxa"/>
            <w:tcBorders>
              <w:left w:val="nil"/>
              <w:right w:val="nil"/>
            </w:tcBorders>
          </w:tcPr>
          <w:p w14:paraId="1DF4727F"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0.60</w:t>
            </w:r>
          </w:p>
        </w:tc>
        <w:tc>
          <w:tcPr>
            <w:tcW w:w="1915" w:type="dxa"/>
            <w:tcBorders>
              <w:left w:val="nil"/>
              <w:right w:val="nil"/>
            </w:tcBorders>
          </w:tcPr>
          <w:p w14:paraId="45D93100"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0.60</w:t>
            </w:r>
          </w:p>
        </w:tc>
        <w:tc>
          <w:tcPr>
            <w:tcW w:w="1916" w:type="dxa"/>
            <w:tcBorders>
              <w:left w:val="nil"/>
              <w:right w:val="nil"/>
            </w:tcBorders>
            <w:shd w:val="clear" w:color="auto" w:fill="D6E3BC" w:themeFill="accent3" w:themeFillTint="66"/>
          </w:tcPr>
          <w:p w14:paraId="3839B60D"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PASS</w:t>
            </w:r>
          </w:p>
        </w:tc>
      </w:tr>
      <w:tr w:rsidR="008922F1" w14:paraId="2115556F" w14:textId="77777777" w:rsidTr="00A8321F">
        <w:tc>
          <w:tcPr>
            <w:tcW w:w="1915" w:type="dxa"/>
            <w:vMerge/>
            <w:tcBorders>
              <w:left w:val="nil"/>
              <w:right w:val="nil"/>
            </w:tcBorders>
          </w:tcPr>
          <w:p w14:paraId="2A843E7D" w14:textId="77777777" w:rsidR="008922F1" w:rsidRPr="008C00C6" w:rsidRDefault="008922F1" w:rsidP="008922F1">
            <w:pPr>
              <w:pStyle w:val="H1bodytext"/>
              <w:spacing w:before="60" w:after="60"/>
              <w:ind w:left="0"/>
              <w:jc w:val="center"/>
              <w:rPr>
                <w:rFonts w:ascii="Arial" w:hAnsi="Arial" w:cs="Arial"/>
                <w:sz w:val="18"/>
                <w:szCs w:val="18"/>
              </w:rPr>
            </w:pPr>
          </w:p>
        </w:tc>
        <w:tc>
          <w:tcPr>
            <w:tcW w:w="1915" w:type="dxa"/>
            <w:tcBorders>
              <w:left w:val="nil"/>
              <w:right w:val="nil"/>
            </w:tcBorders>
          </w:tcPr>
          <w:p w14:paraId="2E5E0EF6"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10</w:t>
            </w:r>
          </w:p>
        </w:tc>
        <w:tc>
          <w:tcPr>
            <w:tcW w:w="1915" w:type="dxa"/>
            <w:tcBorders>
              <w:left w:val="nil"/>
              <w:right w:val="nil"/>
            </w:tcBorders>
          </w:tcPr>
          <w:p w14:paraId="6970CD21"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1.00</w:t>
            </w:r>
          </w:p>
        </w:tc>
        <w:tc>
          <w:tcPr>
            <w:tcW w:w="1915" w:type="dxa"/>
            <w:tcBorders>
              <w:left w:val="nil"/>
              <w:right w:val="nil"/>
            </w:tcBorders>
          </w:tcPr>
          <w:p w14:paraId="277A5C0F"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1.00</w:t>
            </w:r>
          </w:p>
        </w:tc>
        <w:tc>
          <w:tcPr>
            <w:tcW w:w="1916" w:type="dxa"/>
            <w:tcBorders>
              <w:left w:val="nil"/>
              <w:right w:val="nil"/>
            </w:tcBorders>
            <w:shd w:val="clear" w:color="auto" w:fill="D6E3BC" w:themeFill="accent3" w:themeFillTint="66"/>
          </w:tcPr>
          <w:p w14:paraId="1C2A6299" w14:textId="77777777" w:rsidR="008922F1" w:rsidRPr="008C00C6" w:rsidRDefault="008922F1" w:rsidP="008922F1">
            <w:pPr>
              <w:pStyle w:val="H1bodytext"/>
              <w:spacing w:before="60" w:after="60"/>
              <w:ind w:left="0"/>
              <w:jc w:val="center"/>
              <w:rPr>
                <w:rFonts w:ascii="Arial" w:hAnsi="Arial" w:cs="Arial"/>
                <w:sz w:val="18"/>
                <w:szCs w:val="18"/>
              </w:rPr>
            </w:pPr>
            <w:r w:rsidRPr="008C00C6">
              <w:rPr>
                <w:rFonts w:ascii="Arial" w:hAnsi="Arial" w:cs="Arial"/>
                <w:sz w:val="18"/>
                <w:szCs w:val="18"/>
              </w:rPr>
              <w:t>PASS</w:t>
            </w:r>
          </w:p>
        </w:tc>
      </w:tr>
    </w:tbl>
    <w:p w14:paraId="4A7B5299" w14:textId="77777777" w:rsidR="00AD7342" w:rsidRDefault="00AD7342" w:rsidP="00F50D7E">
      <w:pPr>
        <w:pStyle w:val="H1bodytext"/>
        <w:spacing w:before="240"/>
        <w:rPr>
          <w:rFonts w:ascii="Arial" w:hAnsi="Arial" w:cs="Arial"/>
        </w:rPr>
      </w:pPr>
    </w:p>
    <w:tbl>
      <w:tblPr>
        <w:tblW w:w="918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0"/>
        <w:gridCol w:w="3120"/>
        <w:gridCol w:w="3480"/>
      </w:tblGrid>
      <w:tr w:rsidR="00912FFB" w:rsidRPr="00531D2D" w14:paraId="7C066243" w14:textId="77777777" w:rsidTr="00623D08">
        <w:tc>
          <w:tcPr>
            <w:tcW w:w="9180" w:type="dxa"/>
            <w:gridSpan w:val="3"/>
            <w:tcBorders>
              <w:top w:val="nil"/>
              <w:left w:val="nil"/>
              <w:bottom w:val="single" w:sz="4" w:space="0" w:color="000000"/>
              <w:right w:val="nil"/>
            </w:tcBorders>
          </w:tcPr>
          <w:p w14:paraId="781C9829" w14:textId="77777777" w:rsidR="00912FFB" w:rsidRPr="0042237D" w:rsidRDefault="0080775A" w:rsidP="00551617">
            <w:pPr>
              <w:pStyle w:val="TableNumberCaption"/>
            </w:pPr>
            <w:bookmarkStart w:id="18" w:name="_Ref320537409"/>
            <w:r>
              <w:t xml:space="preserve">Table </w:t>
            </w:r>
            <w:r w:rsidR="00DE2259">
              <w:fldChar w:fldCharType="begin"/>
            </w:r>
            <w:r w:rsidR="00DE2259">
              <w:instrText xml:space="preserve"> SEQ Table \* ARABIC </w:instrText>
            </w:r>
            <w:r w:rsidR="00DE2259">
              <w:fldChar w:fldCharType="separate"/>
            </w:r>
            <w:r w:rsidR="00DE2259">
              <w:rPr>
                <w:noProof/>
              </w:rPr>
              <w:t>6</w:t>
            </w:r>
            <w:r w:rsidR="00DE2259">
              <w:rPr>
                <w:noProof/>
              </w:rPr>
              <w:fldChar w:fldCharType="end"/>
            </w:r>
            <w:bookmarkEnd w:id="18"/>
            <w:r>
              <w:t xml:space="preserve">. </w:t>
            </w:r>
            <w:r w:rsidR="004C404A">
              <w:t xml:space="preserve">Check of Numerical Differences in Drawdown between </w:t>
            </w:r>
            <w:r w:rsidR="00912FFB" w:rsidRPr="0042237D">
              <w:t xml:space="preserve">Windows® and Linux® </w:t>
            </w:r>
            <w:r w:rsidR="004C404A">
              <w:t>Executable Files</w:t>
            </w:r>
            <w:r w:rsidR="00551617">
              <w:t xml:space="preserve"> for MODFLOW-MST</w:t>
            </w:r>
          </w:p>
        </w:tc>
      </w:tr>
      <w:tr w:rsidR="00F175D4" w:rsidRPr="00531D2D" w14:paraId="303BD576" w14:textId="77777777" w:rsidTr="00E2438D">
        <w:tc>
          <w:tcPr>
            <w:tcW w:w="2580" w:type="dxa"/>
            <w:tcBorders>
              <w:left w:val="nil"/>
              <w:right w:val="nil"/>
            </w:tcBorders>
            <w:shd w:val="clear" w:color="auto" w:fill="D9D9D9"/>
            <w:vAlign w:val="bottom"/>
          </w:tcPr>
          <w:p w14:paraId="1BF4B0D5" w14:textId="77777777" w:rsidR="00F175D4" w:rsidRPr="00531D2D" w:rsidRDefault="00F175D4" w:rsidP="009A04F2">
            <w:pPr>
              <w:pStyle w:val="H1bodytext"/>
              <w:keepNext/>
              <w:keepLines/>
              <w:spacing w:before="120" w:after="120"/>
              <w:ind w:left="0"/>
              <w:jc w:val="center"/>
              <w:rPr>
                <w:rFonts w:ascii="Arial" w:hAnsi="Arial" w:cs="Arial"/>
                <w:sz w:val="18"/>
              </w:rPr>
            </w:pPr>
            <w:r>
              <w:rPr>
                <w:rFonts w:ascii="Arial" w:hAnsi="Arial" w:cs="Arial"/>
                <w:sz w:val="18"/>
              </w:rPr>
              <w:t>Pumping Time (d)</w:t>
            </w:r>
          </w:p>
        </w:tc>
        <w:tc>
          <w:tcPr>
            <w:tcW w:w="3120" w:type="dxa"/>
            <w:tcBorders>
              <w:left w:val="nil"/>
              <w:right w:val="nil"/>
            </w:tcBorders>
            <w:shd w:val="clear" w:color="auto" w:fill="D9D9D9"/>
            <w:vAlign w:val="bottom"/>
          </w:tcPr>
          <w:p w14:paraId="1530A509" w14:textId="77777777" w:rsidR="00F175D4" w:rsidRPr="0042237D" w:rsidRDefault="00F175D4" w:rsidP="009A04F2">
            <w:pPr>
              <w:pStyle w:val="H1bodytext"/>
              <w:keepNext/>
              <w:keepLines/>
              <w:spacing w:before="120" w:after="120"/>
              <w:ind w:left="0"/>
              <w:jc w:val="center"/>
              <w:rPr>
                <w:rFonts w:ascii="Arial" w:hAnsi="Arial" w:cs="Arial"/>
                <w:sz w:val="18"/>
              </w:rPr>
            </w:pPr>
            <w:r w:rsidRPr="0042237D">
              <w:rPr>
                <w:rFonts w:ascii="Arial" w:hAnsi="Arial" w:cs="Arial"/>
                <w:sz w:val="18"/>
              </w:rPr>
              <w:t>Single Precision</w:t>
            </w:r>
          </w:p>
        </w:tc>
        <w:tc>
          <w:tcPr>
            <w:tcW w:w="3480" w:type="dxa"/>
            <w:tcBorders>
              <w:left w:val="nil"/>
              <w:right w:val="nil"/>
            </w:tcBorders>
            <w:shd w:val="clear" w:color="auto" w:fill="D9D9D9"/>
            <w:vAlign w:val="bottom"/>
          </w:tcPr>
          <w:p w14:paraId="063812F4" w14:textId="77777777" w:rsidR="00F175D4" w:rsidRPr="0042237D" w:rsidRDefault="00F175D4" w:rsidP="009A04F2">
            <w:pPr>
              <w:pStyle w:val="H1bodytext"/>
              <w:keepNext/>
              <w:keepLines/>
              <w:spacing w:before="120" w:after="120"/>
              <w:ind w:left="0"/>
              <w:jc w:val="center"/>
              <w:rPr>
                <w:rFonts w:ascii="Arial" w:hAnsi="Arial" w:cs="Arial"/>
                <w:sz w:val="18"/>
              </w:rPr>
            </w:pPr>
            <w:r w:rsidRPr="0042237D">
              <w:rPr>
                <w:rFonts w:ascii="Arial" w:hAnsi="Arial" w:cs="Arial"/>
                <w:sz w:val="18"/>
              </w:rPr>
              <w:t>Double Precision</w:t>
            </w:r>
          </w:p>
        </w:tc>
      </w:tr>
      <w:tr w:rsidR="00F175D4" w:rsidRPr="00531D2D" w14:paraId="6116C3C6" w14:textId="77777777" w:rsidTr="00E2438D">
        <w:tc>
          <w:tcPr>
            <w:tcW w:w="2580" w:type="dxa"/>
            <w:tcBorders>
              <w:left w:val="nil"/>
              <w:right w:val="nil"/>
            </w:tcBorders>
          </w:tcPr>
          <w:p w14:paraId="0278D9E7" w14:textId="77777777" w:rsidR="00F175D4" w:rsidRPr="00531D2D" w:rsidRDefault="00F175D4" w:rsidP="009A04F2">
            <w:pPr>
              <w:pStyle w:val="H1bodytext"/>
              <w:keepNext/>
              <w:keepLines/>
              <w:spacing w:before="120" w:after="120"/>
              <w:ind w:left="0"/>
              <w:jc w:val="center"/>
              <w:rPr>
                <w:rFonts w:ascii="Arial" w:hAnsi="Arial" w:cs="Arial"/>
                <w:sz w:val="18"/>
              </w:rPr>
            </w:pPr>
            <w:r w:rsidRPr="0042237D">
              <w:rPr>
                <w:rFonts w:ascii="Arial" w:hAnsi="Arial" w:cs="Arial"/>
                <w:sz w:val="18"/>
              </w:rPr>
              <w:t>5</w:t>
            </w:r>
          </w:p>
        </w:tc>
        <w:tc>
          <w:tcPr>
            <w:tcW w:w="3120" w:type="dxa"/>
            <w:tcBorders>
              <w:left w:val="nil"/>
              <w:right w:val="nil"/>
            </w:tcBorders>
          </w:tcPr>
          <w:p w14:paraId="714C11B6" w14:textId="77777777" w:rsidR="004C404A" w:rsidRDefault="00F175D4" w:rsidP="009A04F2">
            <w:pPr>
              <w:pStyle w:val="H1bodytext"/>
              <w:keepNext/>
              <w:keepLines/>
              <w:spacing w:before="120" w:after="120"/>
              <w:ind w:left="0"/>
              <w:jc w:val="center"/>
              <w:rPr>
                <w:rFonts w:ascii="Arial" w:hAnsi="Arial" w:cs="Arial"/>
                <w:sz w:val="18"/>
              </w:rPr>
            </w:pPr>
            <w:r w:rsidRPr="00531D2D">
              <w:rPr>
                <w:rFonts w:ascii="Arial" w:hAnsi="Arial" w:cs="Arial"/>
                <w:sz w:val="18"/>
              </w:rPr>
              <w:t xml:space="preserve">Differences at </w:t>
            </w:r>
            <w:r>
              <w:rPr>
                <w:rFonts w:ascii="Arial" w:hAnsi="Arial" w:cs="Arial"/>
                <w:sz w:val="18"/>
              </w:rPr>
              <w:t>5</w:t>
            </w:r>
            <w:r w:rsidRPr="00531D2D">
              <w:rPr>
                <w:rFonts w:ascii="Arial" w:hAnsi="Arial" w:cs="Arial"/>
                <w:sz w:val="18"/>
              </w:rPr>
              <w:t xml:space="preserve"> </w:t>
            </w:r>
            <w:r>
              <w:rPr>
                <w:rFonts w:ascii="Arial" w:hAnsi="Arial" w:cs="Arial"/>
                <w:sz w:val="18"/>
              </w:rPr>
              <w:t>l</w:t>
            </w:r>
            <w:r w:rsidRPr="00531D2D">
              <w:rPr>
                <w:rFonts w:ascii="Arial" w:hAnsi="Arial" w:cs="Arial"/>
                <w:sz w:val="18"/>
              </w:rPr>
              <w:t>ocations</w:t>
            </w:r>
          </w:p>
          <w:p w14:paraId="0E506610" w14:textId="77777777" w:rsidR="00F175D4" w:rsidRPr="00531D2D" w:rsidRDefault="00F175D4" w:rsidP="008922F1">
            <w:pPr>
              <w:pStyle w:val="H1bodytext"/>
              <w:keepNext/>
              <w:keepLines/>
              <w:spacing w:before="120" w:after="120"/>
              <w:ind w:left="0"/>
              <w:jc w:val="center"/>
              <w:rPr>
                <w:rFonts w:ascii="Arial" w:hAnsi="Arial" w:cs="Arial"/>
                <w:sz w:val="18"/>
              </w:rPr>
            </w:pPr>
            <w:r>
              <w:rPr>
                <w:rFonts w:ascii="Arial" w:hAnsi="Arial" w:cs="Arial"/>
                <w:sz w:val="18"/>
              </w:rPr>
              <w:t>(maximum difference</w:t>
            </w:r>
            <w:r w:rsidR="004C404A">
              <w:rPr>
                <w:rFonts w:ascii="Arial" w:hAnsi="Arial" w:cs="Arial"/>
                <w:sz w:val="18"/>
              </w:rPr>
              <w:t>:</w:t>
            </w:r>
            <w:r>
              <w:rPr>
                <w:rFonts w:ascii="Arial" w:hAnsi="Arial" w:cs="Arial"/>
                <w:sz w:val="18"/>
              </w:rPr>
              <w:t xml:space="preserve"> 1.0×10</w:t>
            </w:r>
            <w:r>
              <w:rPr>
                <w:rFonts w:ascii="Arial" w:hAnsi="Arial" w:cs="Arial"/>
                <w:sz w:val="18"/>
                <w:vertAlign w:val="superscript"/>
              </w:rPr>
              <w:noBreakHyphen/>
            </w:r>
            <w:r w:rsidRPr="00CC562E">
              <w:rPr>
                <w:rFonts w:ascii="Arial" w:hAnsi="Arial" w:cs="Arial"/>
                <w:sz w:val="18"/>
                <w:vertAlign w:val="superscript"/>
              </w:rPr>
              <w:t>4</w:t>
            </w:r>
            <w:r w:rsidR="004C404A">
              <w:rPr>
                <w:rFonts w:ascii="Arial" w:hAnsi="Arial" w:cs="Arial"/>
                <w:sz w:val="18"/>
              </w:rPr>
              <w:t xml:space="preserve"> m)</w:t>
            </w:r>
          </w:p>
        </w:tc>
        <w:tc>
          <w:tcPr>
            <w:tcW w:w="3480" w:type="dxa"/>
            <w:tcBorders>
              <w:left w:val="nil"/>
              <w:right w:val="nil"/>
            </w:tcBorders>
          </w:tcPr>
          <w:p w14:paraId="3D68306E" w14:textId="77777777" w:rsidR="00F175D4" w:rsidRPr="00531D2D" w:rsidRDefault="00F175D4" w:rsidP="009A04F2">
            <w:pPr>
              <w:pStyle w:val="H1bodytext"/>
              <w:keepNext/>
              <w:keepLines/>
              <w:spacing w:before="120" w:after="120"/>
              <w:ind w:left="0"/>
              <w:jc w:val="center"/>
              <w:rPr>
                <w:rFonts w:ascii="Arial" w:hAnsi="Arial" w:cs="Arial"/>
                <w:sz w:val="18"/>
              </w:rPr>
            </w:pPr>
            <w:r w:rsidRPr="00531D2D">
              <w:rPr>
                <w:rFonts w:ascii="Arial" w:hAnsi="Arial" w:cs="Arial"/>
                <w:sz w:val="18"/>
              </w:rPr>
              <w:t xml:space="preserve">No </w:t>
            </w:r>
            <w:r>
              <w:rPr>
                <w:rFonts w:ascii="Arial" w:hAnsi="Arial" w:cs="Arial"/>
                <w:sz w:val="18"/>
              </w:rPr>
              <w:t>n</w:t>
            </w:r>
            <w:r w:rsidRPr="00531D2D">
              <w:rPr>
                <w:rFonts w:ascii="Arial" w:hAnsi="Arial" w:cs="Arial"/>
                <w:sz w:val="18"/>
              </w:rPr>
              <w:t xml:space="preserve">umerical </w:t>
            </w:r>
            <w:r>
              <w:rPr>
                <w:rFonts w:ascii="Arial" w:hAnsi="Arial" w:cs="Arial"/>
                <w:sz w:val="18"/>
              </w:rPr>
              <w:t>d</w:t>
            </w:r>
            <w:r w:rsidRPr="00531D2D">
              <w:rPr>
                <w:rFonts w:ascii="Arial" w:hAnsi="Arial" w:cs="Arial"/>
                <w:sz w:val="18"/>
              </w:rPr>
              <w:t>ifferences</w:t>
            </w:r>
          </w:p>
        </w:tc>
      </w:tr>
      <w:tr w:rsidR="00F175D4" w:rsidRPr="00531D2D" w14:paraId="54409151" w14:textId="77777777" w:rsidTr="00E2438D">
        <w:tc>
          <w:tcPr>
            <w:tcW w:w="2580" w:type="dxa"/>
            <w:tcBorders>
              <w:left w:val="nil"/>
              <w:bottom w:val="single" w:sz="4" w:space="0" w:color="000000"/>
              <w:right w:val="nil"/>
            </w:tcBorders>
          </w:tcPr>
          <w:p w14:paraId="41617EA3" w14:textId="77777777" w:rsidR="00F175D4" w:rsidRPr="00531D2D" w:rsidRDefault="00F175D4" w:rsidP="009A04F2">
            <w:pPr>
              <w:pStyle w:val="H1bodytext"/>
              <w:keepNext/>
              <w:keepLines/>
              <w:spacing w:before="120" w:after="120"/>
              <w:ind w:left="0"/>
              <w:jc w:val="center"/>
              <w:rPr>
                <w:rFonts w:ascii="Arial" w:hAnsi="Arial" w:cs="Arial"/>
                <w:sz w:val="18"/>
              </w:rPr>
            </w:pPr>
            <w:r w:rsidRPr="0042237D">
              <w:rPr>
                <w:rFonts w:ascii="Arial" w:hAnsi="Arial" w:cs="Arial"/>
                <w:sz w:val="18"/>
              </w:rPr>
              <w:t>10</w:t>
            </w:r>
          </w:p>
        </w:tc>
        <w:tc>
          <w:tcPr>
            <w:tcW w:w="3120" w:type="dxa"/>
            <w:tcBorders>
              <w:left w:val="nil"/>
              <w:bottom w:val="single" w:sz="4" w:space="0" w:color="000000"/>
              <w:right w:val="nil"/>
            </w:tcBorders>
          </w:tcPr>
          <w:p w14:paraId="544408C8" w14:textId="77777777" w:rsidR="00E2438D" w:rsidRDefault="00E2438D" w:rsidP="00E2438D">
            <w:pPr>
              <w:pStyle w:val="H1bodytext"/>
              <w:keepNext/>
              <w:keepLines/>
              <w:spacing w:before="120" w:after="120"/>
              <w:ind w:left="0"/>
              <w:jc w:val="center"/>
              <w:rPr>
                <w:rFonts w:ascii="Arial" w:hAnsi="Arial" w:cs="Arial"/>
                <w:sz w:val="18"/>
              </w:rPr>
            </w:pPr>
            <w:r w:rsidRPr="00531D2D">
              <w:rPr>
                <w:rFonts w:ascii="Arial" w:hAnsi="Arial" w:cs="Arial"/>
                <w:sz w:val="18"/>
              </w:rPr>
              <w:t xml:space="preserve">Differences at </w:t>
            </w:r>
            <w:r>
              <w:rPr>
                <w:rFonts w:ascii="Arial" w:hAnsi="Arial" w:cs="Arial"/>
                <w:sz w:val="18"/>
              </w:rPr>
              <w:t>4</w:t>
            </w:r>
            <w:r w:rsidRPr="00531D2D">
              <w:rPr>
                <w:rFonts w:ascii="Arial" w:hAnsi="Arial" w:cs="Arial"/>
                <w:sz w:val="18"/>
              </w:rPr>
              <w:t xml:space="preserve"> </w:t>
            </w:r>
            <w:r>
              <w:rPr>
                <w:rFonts w:ascii="Arial" w:hAnsi="Arial" w:cs="Arial"/>
                <w:sz w:val="18"/>
              </w:rPr>
              <w:t>l</w:t>
            </w:r>
            <w:r w:rsidRPr="00531D2D">
              <w:rPr>
                <w:rFonts w:ascii="Arial" w:hAnsi="Arial" w:cs="Arial"/>
                <w:sz w:val="18"/>
              </w:rPr>
              <w:t>ocations</w:t>
            </w:r>
          </w:p>
          <w:p w14:paraId="5111CB21" w14:textId="77777777" w:rsidR="00F175D4" w:rsidRPr="00531D2D" w:rsidRDefault="00E2438D" w:rsidP="00E2438D">
            <w:pPr>
              <w:pStyle w:val="H1bodytext"/>
              <w:keepNext/>
              <w:keepLines/>
              <w:spacing w:before="120" w:after="120"/>
              <w:ind w:left="0"/>
              <w:jc w:val="center"/>
              <w:rPr>
                <w:rFonts w:ascii="Arial" w:hAnsi="Arial" w:cs="Arial"/>
                <w:sz w:val="18"/>
              </w:rPr>
            </w:pPr>
            <w:r>
              <w:rPr>
                <w:rFonts w:ascii="Arial" w:hAnsi="Arial" w:cs="Arial"/>
                <w:sz w:val="18"/>
              </w:rPr>
              <w:t>(maximum difference: 1.0×10</w:t>
            </w:r>
            <w:r>
              <w:rPr>
                <w:rFonts w:ascii="Arial" w:hAnsi="Arial" w:cs="Arial"/>
                <w:sz w:val="18"/>
                <w:vertAlign w:val="superscript"/>
              </w:rPr>
              <w:noBreakHyphen/>
              <w:t>3</w:t>
            </w:r>
            <w:r>
              <w:rPr>
                <w:rFonts w:ascii="Arial" w:hAnsi="Arial" w:cs="Arial"/>
                <w:sz w:val="18"/>
              </w:rPr>
              <w:t xml:space="preserve"> m)</w:t>
            </w:r>
          </w:p>
        </w:tc>
        <w:tc>
          <w:tcPr>
            <w:tcW w:w="3480" w:type="dxa"/>
            <w:tcBorders>
              <w:left w:val="nil"/>
              <w:bottom w:val="single" w:sz="4" w:space="0" w:color="000000"/>
              <w:right w:val="nil"/>
            </w:tcBorders>
          </w:tcPr>
          <w:p w14:paraId="32AA8F19" w14:textId="77777777" w:rsidR="00F175D4" w:rsidRPr="00531D2D" w:rsidRDefault="00F175D4" w:rsidP="009A04F2">
            <w:pPr>
              <w:pStyle w:val="H1bodytext"/>
              <w:keepNext/>
              <w:keepLines/>
              <w:spacing w:before="120" w:after="120"/>
              <w:ind w:left="0"/>
              <w:jc w:val="center"/>
              <w:rPr>
                <w:rFonts w:ascii="Arial" w:hAnsi="Arial" w:cs="Arial"/>
                <w:sz w:val="18"/>
              </w:rPr>
            </w:pPr>
            <w:r w:rsidRPr="00531D2D">
              <w:rPr>
                <w:rFonts w:ascii="Arial" w:hAnsi="Arial" w:cs="Arial"/>
                <w:sz w:val="18"/>
              </w:rPr>
              <w:t xml:space="preserve">No </w:t>
            </w:r>
            <w:r>
              <w:rPr>
                <w:rFonts w:ascii="Arial" w:hAnsi="Arial" w:cs="Arial"/>
                <w:sz w:val="18"/>
              </w:rPr>
              <w:t>n</w:t>
            </w:r>
            <w:r w:rsidRPr="00531D2D">
              <w:rPr>
                <w:rFonts w:ascii="Arial" w:hAnsi="Arial" w:cs="Arial"/>
                <w:sz w:val="18"/>
              </w:rPr>
              <w:t xml:space="preserve">umerical </w:t>
            </w:r>
            <w:r>
              <w:rPr>
                <w:rFonts w:ascii="Arial" w:hAnsi="Arial" w:cs="Arial"/>
                <w:sz w:val="18"/>
              </w:rPr>
              <w:t>d</w:t>
            </w:r>
            <w:r w:rsidRPr="00531D2D">
              <w:rPr>
                <w:rFonts w:ascii="Arial" w:hAnsi="Arial" w:cs="Arial"/>
                <w:sz w:val="18"/>
              </w:rPr>
              <w:t>ifferences</w:t>
            </w:r>
          </w:p>
        </w:tc>
      </w:tr>
      <w:tr w:rsidR="00F50D7E" w:rsidRPr="00531D2D" w14:paraId="28B16D4D" w14:textId="77777777" w:rsidTr="00D572AB">
        <w:tc>
          <w:tcPr>
            <w:tcW w:w="9180" w:type="dxa"/>
            <w:gridSpan w:val="3"/>
            <w:tcBorders>
              <w:left w:val="nil"/>
              <w:bottom w:val="nil"/>
              <w:right w:val="nil"/>
            </w:tcBorders>
          </w:tcPr>
          <w:p w14:paraId="4C13A518" w14:textId="77777777" w:rsidR="00F50D7E" w:rsidRPr="00531D2D" w:rsidRDefault="00F50D7E" w:rsidP="009A04F2">
            <w:pPr>
              <w:pStyle w:val="H1bodytext"/>
              <w:keepNext/>
              <w:keepLines/>
              <w:spacing w:before="120" w:after="120"/>
              <w:ind w:left="0"/>
              <w:jc w:val="center"/>
              <w:rPr>
                <w:rFonts w:ascii="Arial" w:hAnsi="Arial" w:cs="Arial"/>
                <w:sz w:val="18"/>
              </w:rPr>
            </w:pPr>
          </w:p>
        </w:tc>
      </w:tr>
    </w:tbl>
    <w:p w14:paraId="39BAE5CF" w14:textId="77777777" w:rsidR="00AD7342" w:rsidRDefault="00AD7342">
      <w:pPr>
        <w:rPr>
          <w:rFonts w:ascii="Arial" w:hAnsi="Arial" w:cs="Arial"/>
          <w:sz w:val="22"/>
          <w:szCs w:val="20"/>
        </w:rPr>
      </w:pPr>
    </w:p>
    <w:tbl>
      <w:tblPr>
        <w:tblStyle w:val="TableGrid"/>
        <w:tblW w:w="0" w:type="auto"/>
        <w:tblInd w:w="720" w:type="dxa"/>
        <w:tblLook w:val="04A0" w:firstRow="1" w:lastRow="0" w:firstColumn="1" w:lastColumn="0" w:noHBand="0" w:noVBand="1"/>
      </w:tblPr>
      <w:tblGrid>
        <w:gridCol w:w="1874"/>
        <w:gridCol w:w="1870"/>
        <w:gridCol w:w="1872"/>
        <w:gridCol w:w="1872"/>
        <w:gridCol w:w="1872"/>
      </w:tblGrid>
      <w:tr w:rsidR="00F95BDA" w14:paraId="27099FC1" w14:textId="77777777" w:rsidTr="00A8321F">
        <w:tc>
          <w:tcPr>
            <w:tcW w:w="9576" w:type="dxa"/>
            <w:gridSpan w:val="5"/>
            <w:tcBorders>
              <w:top w:val="nil"/>
              <w:left w:val="nil"/>
              <w:bottom w:val="single" w:sz="4" w:space="0" w:color="000000"/>
              <w:right w:val="nil"/>
            </w:tcBorders>
            <w:shd w:val="clear" w:color="auto" w:fill="auto"/>
          </w:tcPr>
          <w:p w14:paraId="520F10F0" w14:textId="77777777" w:rsidR="00F95BDA" w:rsidRPr="00623D08" w:rsidRDefault="00F95BDA" w:rsidP="00F95BDA">
            <w:pPr>
              <w:pStyle w:val="TableNumberCaption"/>
              <w:rPr>
                <w:rFonts w:ascii="Arial" w:hAnsi="Arial" w:cs="Arial"/>
                <w:sz w:val="18"/>
                <w:szCs w:val="18"/>
              </w:rPr>
            </w:pPr>
            <w:bookmarkStart w:id="19" w:name="_Ref320624639"/>
            <w:r>
              <w:t xml:space="preserve">Table </w:t>
            </w:r>
            <w:r w:rsidR="00DE2259">
              <w:fldChar w:fldCharType="begin"/>
            </w:r>
            <w:r w:rsidR="00DE2259">
              <w:instrText xml:space="preserve"> SEQ Table \* ARABIC </w:instrText>
            </w:r>
            <w:r w:rsidR="00DE2259">
              <w:fldChar w:fldCharType="separate"/>
            </w:r>
            <w:r w:rsidR="00DE2259">
              <w:rPr>
                <w:noProof/>
              </w:rPr>
              <w:t>7</w:t>
            </w:r>
            <w:r w:rsidR="00DE2259">
              <w:rPr>
                <w:noProof/>
              </w:rPr>
              <w:fldChar w:fldCharType="end"/>
            </w:r>
            <w:bookmarkEnd w:id="19"/>
            <w:r>
              <w:t xml:space="preserve">. Test Results for MODFLOW-2000-MST with </w:t>
            </w:r>
            <w:r w:rsidRPr="009A04F2">
              <w:t>Advection-Diffusion Problem</w:t>
            </w:r>
            <w:r>
              <w:t xml:space="preserve"> (MT-ATC-1, PCGN Solver)</w:t>
            </w:r>
          </w:p>
        </w:tc>
      </w:tr>
      <w:tr w:rsidR="00F95BDA" w14:paraId="7E7EBB39" w14:textId="77777777" w:rsidTr="00A8321F">
        <w:tc>
          <w:tcPr>
            <w:tcW w:w="1915" w:type="dxa"/>
            <w:vMerge w:val="restart"/>
            <w:tcBorders>
              <w:left w:val="nil"/>
              <w:right w:val="nil"/>
            </w:tcBorders>
            <w:shd w:val="clear" w:color="auto" w:fill="D9D9D9" w:themeFill="background1" w:themeFillShade="D9"/>
          </w:tcPr>
          <w:p w14:paraId="37427D6A" w14:textId="77777777" w:rsidR="00F95BDA" w:rsidRPr="00AD7342" w:rsidRDefault="00F95BDA" w:rsidP="00D572AB">
            <w:pPr>
              <w:pStyle w:val="H1bodytext"/>
              <w:spacing w:before="60" w:after="60"/>
              <w:ind w:left="0"/>
              <w:jc w:val="center"/>
              <w:rPr>
                <w:rFonts w:ascii="Arial" w:hAnsi="Arial" w:cs="Arial"/>
                <w:sz w:val="18"/>
                <w:szCs w:val="18"/>
              </w:rPr>
            </w:pPr>
            <w:r w:rsidRPr="00AD7342">
              <w:rPr>
                <w:rFonts w:ascii="Arial" w:hAnsi="Arial" w:cs="Arial"/>
                <w:b/>
                <w:sz w:val="18"/>
                <w:szCs w:val="18"/>
              </w:rPr>
              <w:t>Maximum Distance from Pumping Well (m)</w:t>
            </w:r>
          </w:p>
        </w:tc>
        <w:tc>
          <w:tcPr>
            <w:tcW w:w="1915" w:type="dxa"/>
            <w:vMerge w:val="restart"/>
            <w:tcBorders>
              <w:left w:val="nil"/>
              <w:right w:val="nil"/>
            </w:tcBorders>
            <w:shd w:val="clear" w:color="auto" w:fill="D9D9D9" w:themeFill="background1" w:themeFillShade="D9"/>
          </w:tcPr>
          <w:p w14:paraId="0CD21E3B" w14:textId="77777777" w:rsidR="00F95BDA" w:rsidRPr="00AD7342" w:rsidRDefault="00F95BDA" w:rsidP="00D572AB">
            <w:pPr>
              <w:pStyle w:val="H1bodytext"/>
              <w:spacing w:before="60" w:after="60"/>
              <w:ind w:left="0"/>
              <w:jc w:val="center"/>
              <w:rPr>
                <w:rFonts w:ascii="Arial" w:hAnsi="Arial" w:cs="Arial"/>
                <w:sz w:val="18"/>
                <w:szCs w:val="18"/>
              </w:rPr>
            </w:pPr>
            <w:r w:rsidRPr="00AD7342">
              <w:rPr>
                <w:rFonts w:ascii="Arial" w:hAnsi="Arial" w:cs="Arial"/>
                <w:b/>
                <w:sz w:val="18"/>
                <w:szCs w:val="18"/>
              </w:rPr>
              <w:t>Pumping Time (d)</w:t>
            </w:r>
          </w:p>
        </w:tc>
        <w:tc>
          <w:tcPr>
            <w:tcW w:w="3830" w:type="dxa"/>
            <w:gridSpan w:val="2"/>
            <w:tcBorders>
              <w:left w:val="nil"/>
              <w:right w:val="nil"/>
            </w:tcBorders>
            <w:shd w:val="clear" w:color="auto" w:fill="D9D9D9" w:themeFill="background1" w:themeFillShade="D9"/>
          </w:tcPr>
          <w:p w14:paraId="73DE8549" w14:textId="77777777" w:rsidR="00F95BDA" w:rsidRPr="00AD7342" w:rsidRDefault="00F95BDA" w:rsidP="00D572AB">
            <w:pPr>
              <w:pStyle w:val="H1bodytext"/>
              <w:spacing w:before="60" w:after="60"/>
              <w:ind w:left="0"/>
              <w:jc w:val="center"/>
              <w:rPr>
                <w:rFonts w:ascii="Arial" w:hAnsi="Arial" w:cs="Arial"/>
                <w:sz w:val="18"/>
                <w:szCs w:val="18"/>
              </w:rPr>
            </w:pPr>
            <w:r w:rsidRPr="00AD7342">
              <w:rPr>
                <w:rFonts w:ascii="Arial" w:hAnsi="Arial" w:cs="Arial"/>
                <w:b/>
                <w:sz w:val="18"/>
                <w:szCs w:val="18"/>
              </w:rPr>
              <w:t>Maximum Percent Difference in Drawdown</w:t>
            </w:r>
          </w:p>
        </w:tc>
        <w:tc>
          <w:tcPr>
            <w:tcW w:w="1916" w:type="dxa"/>
            <w:vMerge w:val="restart"/>
            <w:tcBorders>
              <w:left w:val="nil"/>
              <w:right w:val="nil"/>
            </w:tcBorders>
            <w:shd w:val="clear" w:color="auto" w:fill="D9D9D9" w:themeFill="background1" w:themeFillShade="D9"/>
          </w:tcPr>
          <w:p w14:paraId="3AAC4924" w14:textId="77777777" w:rsidR="00F95BDA" w:rsidRPr="00AD7342" w:rsidRDefault="00F95BDA" w:rsidP="00D572AB">
            <w:pPr>
              <w:pStyle w:val="H1bodytext"/>
              <w:spacing w:before="60" w:after="60"/>
              <w:ind w:left="0"/>
              <w:jc w:val="center"/>
              <w:rPr>
                <w:rFonts w:ascii="Arial" w:hAnsi="Arial" w:cs="Arial"/>
                <w:b/>
                <w:sz w:val="18"/>
                <w:szCs w:val="18"/>
              </w:rPr>
            </w:pPr>
            <w:r w:rsidRPr="00AD7342">
              <w:rPr>
                <w:rFonts w:ascii="Arial" w:hAnsi="Arial" w:cs="Arial"/>
                <w:b/>
                <w:sz w:val="18"/>
                <w:szCs w:val="18"/>
              </w:rPr>
              <w:t>Pass/Fail</w:t>
            </w:r>
          </w:p>
        </w:tc>
      </w:tr>
      <w:tr w:rsidR="00F95BDA" w14:paraId="5A54B704" w14:textId="77777777" w:rsidTr="00A8321F">
        <w:tc>
          <w:tcPr>
            <w:tcW w:w="1915" w:type="dxa"/>
            <w:vMerge/>
            <w:tcBorders>
              <w:left w:val="nil"/>
              <w:right w:val="nil"/>
            </w:tcBorders>
          </w:tcPr>
          <w:p w14:paraId="5EE16F0B" w14:textId="77777777" w:rsidR="00F95BDA" w:rsidRPr="00AD7342" w:rsidRDefault="00F95BDA" w:rsidP="00D572AB">
            <w:pPr>
              <w:pStyle w:val="H1bodytext"/>
              <w:spacing w:before="60" w:after="60"/>
              <w:ind w:left="0"/>
              <w:rPr>
                <w:rFonts w:ascii="Arial" w:hAnsi="Arial" w:cs="Arial"/>
                <w:sz w:val="18"/>
                <w:szCs w:val="18"/>
              </w:rPr>
            </w:pPr>
          </w:p>
        </w:tc>
        <w:tc>
          <w:tcPr>
            <w:tcW w:w="1915" w:type="dxa"/>
            <w:vMerge/>
            <w:tcBorders>
              <w:left w:val="nil"/>
              <w:right w:val="nil"/>
            </w:tcBorders>
          </w:tcPr>
          <w:p w14:paraId="096DE439" w14:textId="77777777" w:rsidR="00F95BDA" w:rsidRPr="00AD7342" w:rsidRDefault="00F95BDA" w:rsidP="00D572AB">
            <w:pPr>
              <w:pStyle w:val="H1bodytext"/>
              <w:spacing w:before="60" w:after="60"/>
              <w:ind w:left="0"/>
              <w:rPr>
                <w:rFonts w:ascii="Arial" w:hAnsi="Arial" w:cs="Arial"/>
                <w:sz w:val="18"/>
                <w:szCs w:val="18"/>
              </w:rPr>
            </w:pPr>
          </w:p>
        </w:tc>
        <w:tc>
          <w:tcPr>
            <w:tcW w:w="1915" w:type="dxa"/>
            <w:tcBorders>
              <w:left w:val="nil"/>
              <w:right w:val="nil"/>
            </w:tcBorders>
            <w:shd w:val="clear" w:color="auto" w:fill="D9D9D9" w:themeFill="background1" w:themeFillShade="D9"/>
          </w:tcPr>
          <w:p w14:paraId="57D90F69" w14:textId="77777777" w:rsidR="00F95BDA" w:rsidRPr="00AD7342" w:rsidRDefault="00F95BDA" w:rsidP="00D572AB">
            <w:pPr>
              <w:pStyle w:val="H1bodytext"/>
              <w:spacing w:before="60" w:after="60"/>
              <w:ind w:left="0"/>
              <w:jc w:val="center"/>
              <w:rPr>
                <w:rFonts w:ascii="Arial" w:hAnsi="Arial" w:cs="Arial"/>
                <w:b/>
                <w:sz w:val="18"/>
                <w:szCs w:val="18"/>
              </w:rPr>
            </w:pPr>
            <w:r w:rsidRPr="00AD7342">
              <w:rPr>
                <w:rFonts w:ascii="Arial" w:hAnsi="Arial" w:cs="Arial"/>
                <w:b/>
                <w:sz w:val="18"/>
                <w:szCs w:val="18"/>
              </w:rPr>
              <w:t>Single Precision</w:t>
            </w:r>
          </w:p>
        </w:tc>
        <w:tc>
          <w:tcPr>
            <w:tcW w:w="1915" w:type="dxa"/>
            <w:tcBorders>
              <w:left w:val="nil"/>
              <w:right w:val="nil"/>
            </w:tcBorders>
            <w:shd w:val="clear" w:color="auto" w:fill="D9D9D9" w:themeFill="background1" w:themeFillShade="D9"/>
          </w:tcPr>
          <w:p w14:paraId="3D310B88" w14:textId="77777777" w:rsidR="00F95BDA" w:rsidRPr="00AD7342" w:rsidRDefault="00F95BDA" w:rsidP="00D572AB">
            <w:pPr>
              <w:pStyle w:val="H1bodytext"/>
              <w:spacing w:before="60" w:after="60"/>
              <w:ind w:left="0"/>
              <w:jc w:val="center"/>
              <w:rPr>
                <w:rFonts w:ascii="Arial" w:hAnsi="Arial" w:cs="Arial"/>
                <w:b/>
                <w:sz w:val="18"/>
                <w:szCs w:val="18"/>
              </w:rPr>
            </w:pPr>
            <w:r w:rsidRPr="00AD7342">
              <w:rPr>
                <w:rFonts w:ascii="Arial" w:hAnsi="Arial" w:cs="Arial"/>
                <w:b/>
                <w:sz w:val="18"/>
                <w:szCs w:val="18"/>
              </w:rPr>
              <w:t>Double Precision</w:t>
            </w:r>
          </w:p>
        </w:tc>
        <w:tc>
          <w:tcPr>
            <w:tcW w:w="1916" w:type="dxa"/>
            <w:vMerge/>
            <w:tcBorders>
              <w:left w:val="nil"/>
              <w:right w:val="nil"/>
            </w:tcBorders>
          </w:tcPr>
          <w:p w14:paraId="1D9438D3" w14:textId="77777777" w:rsidR="00F95BDA" w:rsidRPr="00AD7342" w:rsidRDefault="00F95BDA" w:rsidP="00D572AB">
            <w:pPr>
              <w:pStyle w:val="H1bodytext"/>
              <w:spacing w:before="60" w:after="60"/>
              <w:ind w:left="0"/>
              <w:rPr>
                <w:rFonts w:ascii="Arial" w:hAnsi="Arial" w:cs="Arial"/>
                <w:sz w:val="18"/>
                <w:szCs w:val="18"/>
              </w:rPr>
            </w:pPr>
          </w:p>
        </w:tc>
      </w:tr>
      <w:tr w:rsidR="00F95BDA" w14:paraId="6ED6A2FA" w14:textId="77777777" w:rsidTr="00A8321F">
        <w:tc>
          <w:tcPr>
            <w:tcW w:w="9576" w:type="dxa"/>
            <w:gridSpan w:val="5"/>
            <w:tcBorders>
              <w:left w:val="nil"/>
              <w:right w:val="nil"/>
            </w:tcBorders>
            <w:shd w:val="clear" w:color="auto" w:fill="F2F2F2" w:themeFill="background1" w:themeFillShade="F2"/>
          </w:tcPr>
          <w:p w14:paraId="7EFDEF6A" w14:textId="77777777" w:rsidR="00F95BDA" w:rsidRPr="00AD7342" w:rsidRDefault="00F95BDA" w:rsidP="00D572AB">
            <w:pPr>
              <w:pStyle w:val="H1bodytext"/>
              <w:spacing w:before="120" w:after="120"/>
              <w:ind w:left="0"/>
              <w:jc w:val="center"/>
              <w:rPr>
                <w:rFonts w:ascii="Arial" w:hAnsi="Arial" w:cs="Arial"/>
                <w:i/>
                <w:sz w:val="18"/>
                <w:szCs w:val="18"/>
              </w:rPr>
            </w:pPr>
            <w:r w:rsidRPr="00AD7342">
              <w:rPr>
                <w:rFonts w:ascii="Arial" w:hAnsi="Arial" w:cs="Arial"/>
                <w:i/>
                <w:sz w:val="18"/>
                <w:szCs w:val="18"/>
              </w:rPr>
              <w:t>Criterion 1 (within one percent of the analytic solution for all nodes</w:t>
            </w:r>
            <w:r w:rsidR="00AD7342">
              <w:rPr>
                <w:rFonts w:ascii="Arial" w:hAnsi="Arial" w:cs="Arial"/>
                <w:i/>
                <w:sz w:val="18"/>
                <w:szCs w:val="18"/>
              </w:rPr>
              <w:t xml:space="preserve"> between the pumping node and 1</w:t>
            </w:r>
            <w:r w:rsidRPr="00AD7342">
              <w:rPr>
                <w:rFonts w:ascii="Arial" w:hAnsi="Arial" w:cs="Arial"/>
                <w:i/>
                <w:sz w:val="18"/>
                <w:szCs w:val="18"/>
              </w:rPr>
              <w:t>000 m distance from the pumping well at both 5 and 10 days after pumping commences)</w:t>
            </w:r>
          </w:p>
        </w:tc>
      </w:tr>
      <w:tr w:rsidR="00F95BDA" w14:paraId="7EC01AAD" w14:textId="77777777" w:rsidTr="00A8321F">
        <w:tc>
          <w:tcPr>
            <w:tcW w:w="1915" w:type="dxa"/>
            <w:vMerge w:val="restart"/>
            <w:tcBorders>
              <w:left w:val="nil"/>
              <w:right w:val="nil"/>
            </w:tcBorders>
          </w:tcPr>
          <w:p w14:paraId="3B373932" w14:textId="77777777" w:rsidR="00F95BDA" w:rsidRPr="00AD7342" w:rsidRDefault="00F95BDA" w:rsidP="00D572AB">
            <w:pPr>
              <w:pStyle w:val="H1bodytext"/>
              <w:spacing w:before="60" w:after="60"/>
              <w:ind w:left="0"/>
              <w:jc w:val="center"/>
              <w:rPr>
                <w:rFonts w:ascii="Arial" w:hAnsi="Arial" w:cs="Arial"/>
                <w:sz w:val="18"/>
                <w:szCs w:val="18"/>
              </w:rPr>
            </w:pPr>
            <w:r w:rsidRPr="00AD7342">
              <w:rPr>
                <w:rFonts w:ascii="Arial" w:hAnsi="Arial" w:cs="Arial"/>
                <w:sz w:val="18"/>
                <w:szCs w:val="18"/>
              </w:rPr>
              <w:t>1000 m</w:t>
            </w:r>
          </w:p>
        </w:tc>
        <w:tc>
          <w:tcPr>
            <w:tcW w:w="1915" w:type="dxa"/>
            <w:tcBorders>
              <w:left w:val="nil"/>
              <w:right w:val="nil"/>
            </w:tcBorders>
          </w:tcPr>
          <w:p w14:paraId="509A0E0D" w14:textId="77777777" w:rsidR="00F95BDA" w:rsidRPr="00AD7342" w:rsidRDefault="00F95BDA" w:rsidP="00D572AB">
            <w:pPr>
              <w:pStyle w:val="H1bodytext"/>
              <w:spacing w:before="60" w:after="60"/>
              <w:ind w:left="0"/>
              <w:jc w:val="center"/>
              <w:rPr>
                <w:rFonts w:ascii="Arial" w:hAnsi="Arial" w:cs="Arial"/>
                <w:sz w:val="18"/>
                <w:szCs w:val="18"/>
              </w:rPr>
            </w:pPr>
            <w:r w:rsidRPr="00AD7342">
              <w:rPr>
                <w:rFonts w:ascii="Arial" w:hAnsi="Arial" w:cs="Arial"/>
                <w:sz w:val="18"/>
                <w:szCs w:val="18"/>
              </w:rPr>
              <w:t>5</w:t>
            </w:r>
          </w:p>
        </w:tc>
        <w:tc>
          <w:tcPr>
            <w:tcW w:w="1915" w:type="dxa"/>
            <w:tcBorders>
              <w:left w:val="nil"/>
              <w:right w:val="nil"/>
            </w:tcBorders>
          </w:tcPr>
          <w:p w14:paraId="4119EF3A" w14:textId="77777777" w:rsidR="00F95BDA" w:rsidRPr="00AD7342" w:rsidRDefault="00EB026C" w:rsidP="00D572AB">
            <w:pPr>
              <w:pStyle w:val="H1bodytext"/>
              <w:spacing w:before="60" w:after="60"/>
              <w:ind w:left="0"/>
              <w:jc w:val="center"/>
              <w:rPr>
                <w:rFonts w:ascii="Arial" w:hAnsi="Arial" w:cs="Arial"/>
                <w:sz w:val="18"/>
                <w:szCs w:val="18"/>
              </w:rPr>
            </w:pPr>
            <w:r w:rsidRPr="00AD7342">
              <w:rPr>
                <w:rFonts w:ascii="Arial" w:hAnsi="Arial" w:cs="Arial"/>
                <w:sz w:val="18"/>
                <w:szCs w:val="18"/>
              </w:rPr>
              <w:t>0.99</w:t>
            </w:r>
          </w:p>
        </w:tc>
        <w:tc>
          <w:tcPr>
            <w:tcW w:w="1915" w:type="dxa"/>
            <w:tcBorders>
              <w:left w:val="nil"/>
              <w:right w:val="nil"/>
            </w:tcBorders>
          </w:tcPr>
          <w:p w14:paraId="1AFB4A21" w14:textId="77777777" w:rsidR="00F95BDA" w:rsidRPr="00AD7342" w:rsidRDefault="00EB026C" w:rsidP="00D572AB">
            <w:pPr>
              <w:pStyle w:val="H1bodytext"/>
              <w:spacing w:before="60" w:after="60"/>
              <w:ind w:left="0"/>
              <w:jc w:val="center"/>
              <w:rPr>
                <w:rFonts w:ascii="Arial" w:hAnsi="Arial" w:cs="Arial"/>
                <w:sz w:val="18"/>
                <w:szCs w:val="18"/>
              </w:rPr>
            </w:pPr>
            <w:r>
              <w:rPr>
                <w:rFonts w:ascii="Arial" w:hAnsi="Arial" w:cs="Arial"/>
                <w:sz w:val="18"/>
                <w:szCs w:val="18"/>
              </w:rPr>
              <w:t>0.99</w:t>
            </w:r>
          </w:p>
        </w:tc>
        <w:tc>
          <w:tcPr>
            <w:tcW w:w="1916" w:type="dxa"/>
            <w:tcBorders>
              <w:left w:val="nil"/>
              <w:right w:val="nil"/>
            </w:tcBorders>
            <w:shd w:val="clear" w:color="auto" w:fill="D6E3BC" w:themeFill="accent3" w:themeFillTint="66"/>
          </w:tcPr>
          <w:p w14:paraId="3557A776" w14:textId="77777777" w:rsidR="00F95BDA" w:rsidRPr="00AD7342" w:rsidRDefault="00F95BDA" w:rsidP="00D572AB">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F95BDA" w14:paraId="171E451E" w14:textId="77777777" w:rsidTr="00A8321F">
        <w:tc>
          <w:tcPr>
            <w:tcW w:w="1915" w:type="dxa"/>
            <w:vMerge/>
            <w:tcBorders>
              <w:left w:val="nil"/>
              <w:right w:val="nil"/>
            </w:tcBorders>
          </w:tcPr>
          <w:p w14:paraId="2ACC639F" w14:textId="77777777" w:rsidR="00F95BDA" w:rsidRPr="00AD7342" w:rsidRDefault="00F95BDA" w:rsidP="00D572AB">
            <w:pPr>
              <w:pStyle w:val="H1bodytext"/>
              <w:spacing w:before="60" w:after="60"/>
              <w:ind w:left="0"/>
              <w:jc w:val="center"/>
              <w:rPr>
                <w:rFonts w:ascii="Arial" w:hAnsi="Arial" w:cs="Arial"/>
                <w:sz w:val="18"/>
                <w:szCs w:val="18"/>
              </w:rPr>
            </w:pPr>
          </w:p>
        </w:tc>
        <w:tc>
          <w:tcPr>
            <w:tcW w:w="1915" w:type="dxa"/>
            <w:tcBorders>
              <w:left w:val="nil"/>
              <w:right w:val="nil"/>
            </w:tcBorders>
          </w:tcPr>
          <w:p w14:paraId="7E169F81" w14:textId="77777777" w:rsidR="00F95BDA" w:rsidRPr="00AD7342" w:rsidRDefault="00F95BDA" w:rsidP="00D572AB">
            <w:pPr>
              <w:pStyle w:val="H1bodytext"/>
              <w:spacing w:before="60" w:after="60"/>
              <w:ind w:left="0"/>
              <w:jc w:val="center"/>
              <w:rPr>
                <w:rFonts w:ascii="Arial" w:hAnsi="Arial" w:cs="Arial"/>
                <w:sz w:val="18"/>
                <w:szCs w:val="18"/>
              </w:rPr>
            </w:pPr>
            <w:r w:rsidRPr="00AD7342">
              <w:rPr>
                <w:rFonts w:ascii="Arial" w:hAnsi="Arial" w:cs="Arial"/>
                <w:sz w:val="18"/>
                <w:szCs w:val="18"/>
              </w:rPr>
              <w:t>10</w:t>
            </w:r>
          </w:p>
        </w:tc>
        <w:tc>
          <w:tcPr>
            <w:tcW w:w="1915" w:type="dxa"/>
            <w:tcBorders>
              <w:left w:val="nil"/>
              <w:right w:val="nil"/>
            </w:tcBorders>
          </w:tcPr>
          <w:p w14:paraId="44F20269" w14:textId="77777777" w:rsidR="00F95BDA" w:rsidRPr="00AD7342" w:rsidRDefault="00EB026C" w:rsidP="00D572AB">
            <w:pPr>
              <w:pStyle w:val="H1bodytext"/>
              <w:spacing w:before="60" w:after="60"/>
              <w:ind w:left="0"/>
              <w:jc w:val="center"/>
              <w:rPr>
                <w:rFonts w:ascii="Arial" w:hAnsi="Arial" w:cs="Arial"/>
                <w:sz w:val="18"/>
                <w:szCs w:val="18"/>
              </w:rPr>
            </w:pPr>
            <w:r w:rsidRPr="00AD7342">
              <w:rPr>
                <w:rFonts w:ascii="Arial" w:hAnsi="Arial" w:cs="Arial"/>
                <w:sz w:val="18"/>
                <w:szCs w:val="18"/>
              </w:rPr>
              <w:t>0.82</w:t>
            </w:r>
          </w:p>
        </w:tc>
        <w:tc>
          <w:tcPr>
            <w:tcW w:w="1915" w:type="dxa"/>
            <w:tcBorders>
              <w:left w:val="nil"/>
              <w:right w:val="nil"/>
            </w:tcBorders>
          </w:tcPr>
          <w:p w14:paraId="13535B60" w14:textId="77777777" w:rsidR="00F95BDA" w:rsidRPr="00AD7342" w:rsidRDefault="00EB026C" w:rsidP="00D572AB">
            <w:pPr>
              <w:pStyle w:val="H1bodytext"/>
              <w:spacing w:before="60" w:after="60"/>
              <w:ind w:left="0"/>
              <w:jc w:val="center"/>
              <w:rPr>
                <w:rFonts w:ascii="Arial" w:hAnsi="Arial" w:cs="Arial"/>
                <w:sz w:val="18"/>
                <w:szCs w:val="18"/>
              </w:rPr>
            </w:pPr>
            <w:r>
              <w:rPr>
                <w:rFonts w:ascii="Arial" w:hAnsi="Arial" w:cs="Arial"/>
                <w:sz w:val="18"/>
                <w:szCs w:val="18"/>
              </w:rPr>
              <w:t>0.81</w:t>
            </w:r>
          </w:p>
        </w:tc>
        <w:tc>
          <w:tcPr>
            <w:tcW w:w="1916" w:type="dxa"/>
            <w:tcBorders>
              <w:left w:val="nil"/>
              <w:right w:val="nil"/>
            </w:tcBorders>
            <w:shd w:val="clear" w:color="auto" w:fill="D6E3BC" w:themeFill="accent3" w:themeFillTint="66"/>
          </w:tcPr>
          <w:p w14:paraId="7FE5348F" w14:textId="77777777" w:rsidR="00F95BDA" w:rsidRPr="00AD7342" w:rsidRDefault="00F95BDA" w:rsidP="00D572AB">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F95BDA" w14:paraId="7989BF63" w14:textId="77777777" w:rsidTr="00A8321F">
        <w:tc>
          <w:tcPr>
            <w:tcW w:w="9576" w:type="dxa"/>
            <w:gridSpan w:val="5"/>
            <w:tcBorders>
              <w:left w:val="nil"/>
              <w:right w:val="nil"/>
            </w:tcBorders>
            <w:shd w:val="clear" w:color="auto" w:fill="F2F2F2" w:themeFill="background1" w:themeFillShade="F2"/>
          </w:tcPr>
          <w:p w14:paraId="7F4E4A6A" w14:textId="77777777" w:rsidR="00F95BDA" w:rsidRPr="00AD7342" w:rsidRDefault="00F95BDA" w:rsidP="00AD7342">
            <w:pPr>
              <w:pStyle w:val="H1bodytext"/>
              <w:spacing w:before="120" w:after="120"/>
              <w:ind w:left="0"/>
              <w:jc w:val="center"/>
              <w:rPr>
                <w:rFonts w:ascii="Arial" w:hAnsi="Arial" w:cs="Arial"/>
                <w:i/>
                <w:sz w:val="18"/>
                <w:szCs w:val="18"/>
              </w:rPr>
            </w:pPr>
            <w:r w:rsidRPr="00AD7342">
              <w:rPr>
                <w:rFonts w:ascii="Arial" w:hAnsi="Arial" w:cs="Arial"/>
                <w:i/>
                <w:sz w:val="18"/>
                <w:szCs w:val="18"/>
              </w:rPr>
              <w:t xml:space="preserve">Criterion 2 (within five percent of the analytic solution for all nodes between the pumping node and </w:t>
            </w:r>
            <w:r w:rsidR="00AD7342">
              <w:rPr>
                <w:rFonts w:ascii="Arial" w:hAnsi="Arial" w:cs="Arial"/>
                <w:i/>
                <w:sz w:val="18"/>
                <w:szCs w:val="18"/>
              </w:rPr>
              <w:t>5</w:t>
            </w:r>
            <w:r w:rsidRPr="00AD7342">
              <w:rPr>
                <w:rFonts w:ascii="Arial" w:hAnsi="Arial" w:cs="Arial"/>
                <w:i/>
                <w:sz w:val="18"/>
                <w:szCs w:val="18"/>
              </w:rPr>
              <w:t>000 m distance from the pumping well at both 5 and 10 days after pumping commences)</w:t>
            </w:r>
          </w:p>
        </w:tc>
      </w:tr>
      <w:tr w:rsidR="00F95BDA" w14:paraId="1888AA6D" w14:textId="77777777" w:rsidTr="00A8321F">
        <w:tc>
          <w:tcPr>
            <w:tcW w:w="1915" w:type="dxa"/>
            <w:vMerge w:val="restart"/>
            <w:tcBorders>
              <w:left w:val="nil"/>
              <w:right w:val="nil"/>
            </w:tcBorders>
          </w:tcPr>
          <w:p w14:paraId="348034F9" w14:textId="77777777" w:rsidR="00F95BDA" w:rsidRPr="00AD7342" w:rsidRDefault="00F95BDA" w:rsidP="00D572AB">
            <w:pPr>
              <w:pStyle w:val="H1bodytext"/>
              <w:spacing w:before="60" w:after="60"/>
              <w:ind w:left="0"/>
              <w:jc w:val="center"/>
              <w:rPr>
                <w:rFonts w:ascii="Arial" w:hAnsi="Arial" w:cs="Arial"/>
                <w:sz w:val="18"/>
                <w:szCs w:val="18"/>
              </w:rPr>
            </w:pPr>
            <w:r w:rsidRPr="00AD7342">
              <w:rPr>
                <w:rFonts w:ascii="Arial" w:hAnsi="Arial" w:cs="Arial"/>
                <w:sz w:val="18"/>
                <w:szCs w:val="18"/>
              </w:rPr>
              <w:t>5000 m</w:t>
            </w:r>
          </w:p>
        </w:tc>
        <w:tc>
          <w:tcPr>
            <w:tcW w:w="1915" w:type="dxa"/>
            <w:tcBorders>
              <w:left w:val="nil"/>
              <w:right w:val="nil"/>
            </w:tcBorders>
          </w:tcPr>
          <w:p w14:paraId="357CFF9C" w14:textId="77777777" w:rsidR="00F95BDA" w:rsidRPr="00AD7342" w:rsidRDefault="00F95BDA" w:rsidP="00D572AB">
            <w:pPr>
              <w:pStyle w:val="H1bodytext"/>
              <w:spacing w:before="60" w:after="60"/>
              <w:ind w:left="0"/>
              <w:jc w:val="center"/>
              <w:rPr>
                <w:rFonts w:ascii="Arial" w:hAnsi="Arial" w:cs="Arial"/>
                <w:sz w:val="18"/>
                <w:szCs w:val="18"/>
              </w:rPr>
            </w:pPr>
            <w:r w:rsidRPr="00AD7342">
              <w:rPr>
                <w:rFonts w:ascii="Arial" w:hAnsi="Arial" w:cs="Arial"/>
                <w:sz w:val="18"/>
                <w:szCs w:val="18"/>
              </w:rPr>
              <w:t>5</w:t>
            </w:r>
          </w:p>
        </w:tc>
        <w:tc>
          <w:tcPr>
            <w:tcW w:w="1915" w:type="dxa"/>
            <w:tcBorders>
              <w:left w:val="nil"/>
              <w:right w:val="nil"/>
            </w:tcBorders>
          </w:tcPr>
          <w:p w14:paraId="1766E4A2" w14:textId="77777777" w:rsidR="00F95BDA" w:rsidRPr="00AD7342" w:rsidRDefault="00EB026C" w:rsidP="00D572AB">
            <w:pPr>
              <w:pStyle w:val="H1bodytext"/>
              <w:spacing w:before="60" w:after="60"/>
              <w:ind w:left="0"/>
              <w:jc w:val="center"/>
              <w:rPr>
                <w:rFonts w:ascii="Arial" w:hAnsi="Arial" w:cs="Arial"/>
                <w:sz w:val="18"/>
                <w:szCs w:val="18"/>
              </w:rPr>
            </w:pPr>
            <w:r w:rsidRPr="00AD7342">
              <w:rPr>
                <w:rFonts w:ascii="Arial" w:hAnsi="Arial" w:cs="Arial"/>
                <w:sz w:val="18"/>
                <w:szCs w:val="18"/>
              </w:rPr>
              <w:t>2.24</w:t>
            </w:r>
          </w:p>
        </w:tc>
        <w:tc>
          <w:tcPr>
            <w:tcW w:w="1915" w:type="dxa"/>
            <w:tcBorders>
              <w:left w:val="nil"/>
              <w:right w:val="nil"/>
            </w:tcBorders>
          </w:tcPr>
          <w:p w14:paraId="615DCFF9" w14:textId="77777777" w:rsidR="00F95BDA" w:rsidRPr="00AD7342" w:rsidRDefault="00EB026C" w:rsidP="00D572AB">
            <w:pPr>
              <w:pStyle w:val="H1bodytext"/>
              <w:spacing w:before="60" w:after="60"/>
              <w:ind w:left="0"/>
              <w:jc w:val="center"/>
              <w:rPr>
                <w:rFonts w:ascii="Arial" w:hAnsi="Arial" w:cs="Arial"/>
                <w:sz w:val="18"/>
                <w:szCs w:val="18"/>
              </w:rPr>
            </w:pPr>
            <w:r>
              <w:rPr>
                <w:rFonts w:ascii="Arial" w:hAnsi="Arial" w:cs="Arial"/>
                <w:sz w:val="18"/>
                <w:szCs w:val="18"/>
              </w:rPr>
              <w:t>2.24</w:t>
            </w:r>
          </w:p>
        </w:tc>
        <w:tc>
          <w:tcPr>
            <w:tcW w:w="1916" w:type="dxa"/>
            <w:tcBorders>
              <w:left w:val="nil"/>
              <w:right w:val="nil"/>
            </w:tcBorders>
            <w:shd w:val="clear" w:color="auto" w:fill="D6E3BC" w:themeFill="accent3" w:themeFillTint="66"/>
          </w:tcPr>
          <w:p w14:paraId="67007B57" w14:textId="77777777" w:rsidR="00F95BDA" w:rsidRPr="00AD7342" w:rsidRDefault="00F95BDA" w:rsidP="00D572AB">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F95BDA" w14:paraId="4F5026CE" w14:textId="77777777" w:rsidTr="00A8321F">
        <w:tc>
          <w:tcPr>
            <w:tcW w:w="1915" w:type="dxa"/>
            <w:vMerge/>
            <w:tcBorders>
              <w:left w:val="nil"/>
              <w:right w:val="nil"/>
            </w:tcBorders>
          </w:tcPr>
          <w:p w14:paraId="4DFEC7B3" w14:textId="77777777" w:rsidR="00F95BDA" w:rsidRPr="00AD7342" w:rsidRDefault="00F95BDA" w:rsidP="00D572AB">
            <w:pPr>
              <w:pStyle w:val="H1bodytext"/>
              <w:spacing w:before="60" w:after="60"/>
              <w:ind w:left="0"/>
              <w:jc w:val="center"/>
              <w:rPr>
                <w:rFonts w:ascii="Arial" w:hAnsi="Arial" w:cs="Arial"/>
                <w:sz w:val="18"/>
                <w:szCs w:val="18"/>
              </w:rPr>
            </w:pPr>
          </w:p>
        </w:tc>
        <w:tc>
          <w:tcPr>
            <w:tcW w:w="1915" w:type="dxa"/>
            <w:tcBorders>
              <w:left w:val="nil"/>
              <w:right w:val="nil"/>
            </w:tcBorders>
          </w:tcPr>
          <w:p w14:paraId="42400F65" w14:textId="77777777" w:rsidR="00F95BDA" w:rsidRPr="00AD7342" w:rsidRDefault="00F95BDA" w:rsidP="00D572AB">
            <w:pPr>
              <w:pStyle w:val="H1bodytext"/>
              <w:spacing w:before="60" w:after="60"/>
              <w:ind w:left="0"/>
              <w:jc w:val="center"/>
              <w:rPr>
                <w:rFonts w:ascii="Arial" w:hAnsi="Arial" w:cs="Arial"/>
                <w:sz w:val="18"/>
                <w:szCs w:val="18"/>
              </w:rPr>
            </w:pPr>
            <w:r w:rsidRPr="00AD7342">
              <w:rPr>
                <w:rFonts w:ascii="Arial" w:hAnsi="Arial" w:cs="Arial"/>
                <w:sz w:val="18"/>
                <w:szCs w:val="18"/>
              </w:rPr>
              <w:t>10</w:t>
            </w:r>
          </w:p>
        </w:tc>
        <w:tc>
          <w:tcPr>
            <w:tcW w:w="1915" w:type="dxa"/>
            <w:tcBorders>
              <w:left w:val="nil"/>
              <w:right w:val="nil"/>
            </w:tcBorders>
          </w:tcPr>
          <w:p w14:paraId="2E9B68B7" w14:textId="77777777" w:rsidR="00F95BDA" w:rsidRPr="00AD7342" w:rsidRDefault="00EB026C" w:rsidP="00D572AB">
            <w:pPr>
              <w:pStyle w:val="H1bodytext"/>
              <w:spacing w:before="60" w:after="60"/>
              <w:ind w:left="0"/>
              <w:jc w:val="center"/>
              <w:rPr>
                <w:rFonts w:ascii="Arial" w:hAnsi="Arial" w:cs="Arial"/>
                <w:sz w:val="18"/>
                <w:szCs w:val="18"/>
              </w:rPr>
            </w:pPr>
            <w:r w:rsidRPr="00AD7342">
              <w:rPr>
                <w:rFonts w:ascii="Arial" w:hAnsi="Arial" w:cs="Arial"/>
                <w:sz w:val="18"/>
                <w:szCs w:val="18"/>
              </w:rPr>
              <w:t>2.11</w:t>
            </w:r>
          </w:p>
        </w:tc>
        <w:tc>
          <w:tcPr>
            <w:tcW w:w="1915" w:type="dxa"/>
            <w:tcBorders>
              <w:left w:val="nil"/>
              <w:right w:val="nil"/>
            </w:tcBorders>
          </w:tcPr>
          <w:p w14:paraId="1B0CF1D9" w14:textId="77777777" w:rsidR="00F95BDA" w:rsidRPr="00AD7342" w:rsidRDefault="00EB026C" w:rsidP="00D572AB">
            <w:pPr>
              <w:pStyle w:val="H1bodytext"/>
              <w:spacing w:before="60" w:after="60"/>
              <w:ind w:left="0"/>
              <w:jc w:val="center"/>
              <w:rPr>
                <w:rFonts w:ascii="Arial" w:hAnsi="Arial" w:cs="Arial"/>
                <w:sz w:val="18"/>
                <w:szCs w:val="18"/>
              </w:rPr>
            </w:pPr>
            <w:r>
              <w:rPr>
                <w:rFonts w:ascii="Arial" w:hAnsi="Arial" w:cs="Arial"/>
                <w:sz w:val="18"/>
                <w:szCs w:val="18"/>
              </w:rPr>
              <w:t>2.11</w:t>
            </w:r>
          </w:p>
        </w:tc>
        <w:tc>
          <w:tcPr>
            <w:tcW w:w="1916" w:type="dxa"/>
            <w:tcBorders>
              <w:left w:val="nil"/>
              <w:right w:val="nil"/>
            </w:tcBorders>
            <w:shd w:val="clear" w:color="auto" w:fill="D6E3BC" w:themeFill="accent3" w:themeFillTint="66"/>
          </w:tcPr>
          <w:p w14:paraId="5AA6E29A" w14:textId="77777777" w:rsidR="00F95BDA" w:rsidRPr="00AD7342" w:rsidRDefault="00F95BDA" w:rsidP="00D572AB">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F95BDA" w14:paraId="43404D6D" w14:textId="77777777" w:rsidTr="00D572AB">
        <w:tc>
          <w:tcPr>
            <w:tcW w:w="9576" w:type="dxa"/>
            <w:gridSpan w:val="5"/>
            <w:tcBorders>
              <w:left w:val="nil"/>
              <w:bottom w:val="nil"/>
              <w:right w:val="nil"/>
            </w:tcBorders>
          </w:tcPr>
          <w:p w14:paraId="50ED8626" w14:textId="77777777" w:rsidR="00F95BDA" w:rsidRPr="00AD7342" w:rsidRDefault="00F95BDA" w:rsidP="00D572AB">
            <w:pPr>
              <w:pStyle w:val="H1bodytext"/>
              <w:spacing w:before="60" w:after="60"/>
              <w:ind w:left="0"/>
              <w:rPr>
                <w:rFonts w:ascii="Arial" w:hAnsi="Arial" w:cs="Arial"/>
                <w:sz w:val="18"/>
                <w:szCs w:val="18"/>
              </w:rPr>
            </w:pPr>
          </w:p>
        </w:tc>
      </w:tr>
      <w:tr w:rsidR="00D572AB" w14:paraId="0188D390" w14:textId="77777777" w:rsidTr="00A8321F">
        <w:tc>
          <w:tcPr>
            <w:tcW w:w="9576" w:type="dxa"/>
            <w:gridSpan w:val="5"/>
            <w:tcBorders>
              <w:top w:val="nil"/>
              <w:left w:val="nil"/>
              <w:bottom w:val="single" w:sz="4" w:space="0" w:color="000000"/>
              <w:right w:val="nil"/>
            </w:tcBorders>
            <w:shd w:val="clear" w:color="auto" w:fill="auto"/>
          </w:tcPr>
          <w:p w14:paraId="14E71E79" w14:textId="77777777" w:rsidR="00D572AB" w:rsidRPr="00623D08" w:rsidRDefault="00D572AB" w:rsidP="00D572AB">
            <w:pPr>
              <w:pStyle w:val="TableNumberCaption"/>
              <w:rPr>
                <w:rFonts w:ascii="Arial" w:hAnsi="Arial" w:cs="Arial"/>
                <w:sz w:val="18"/>
                <w:szCs w:val="18"/>
              </w:rPr>
            </w:pPr>
            <w:bookmarkStart w:id="20" w:name="_Ref320624564"/>
            <w:r>
              <w:t xml:space="preserve">Table </w:t>
            </w:r>
            <w:r w:rsidR="00DE2259">
              <w:fldChar w:fldCharType="begin"/>
            </w:r>
            <w:r w:rsidR="00DE2259">
              <w:instrText xml:space="preserve"> SEQ Table \* ARABIC </w:instrText>
            </w:r>
            <w:r w:rsidR="00DE2259">
              <w:fldChar w:fldCharType="separate"/>
            </w:r>
            <w:r w:rsidR="00DE2259">
              <w:rPr>
                <w:noProof/>
              </w:rPr>
              <w:t>8</w:t>
            </w:r>
            <w:r w:rsidR="00DE2259">
              <w:rPr>
                <w:noProof/>
              </w:rPr>
              <w:fldChar w:fldCharType="end"/>
            </w:r>
            <w:bookmarkEnd w:id="20"/>
            <w:r>
              <w:t xml:space="preserve">. Test Results for MODFLOW-2000-MST with </w:t>
            </w:r>
            <w:r w:rsidRPr="009A04F2">
              <w:t>Advection-Diffusion Problem</w:t>
            </w:r>
            <w:r>
              <w:t xml:space="preserve"> (MT-ATC-1, ORTHOMIN Solver)</w:t>
            </w:r>
          </w:p>
        </w:tc>
      </w:tr>
      <w:tr w:rsidR="00D572AB" w14:paraId="1C4B43B2" w14:textId="77777777" w:rsidTr="00A8321F">
        <w:tc>
          <w:tcPr>
            <w:tcW w:w="1915" w:type="dxa"/>
            <w:vMerge w:val="restart"/>
            <w:tcBorders>
              <w:left w:val="nil"/>
              <w:right w:val="nil"/>
            </w:tcBorders>
            <w:shd w:val="clear" w:color="auto" w:fill="D9D9D9" w:themeFill="background1" w:themeFillShade="D9"/>
          </w:tcPr>
          <w:p w14:paraId="7928F95A" w14:textId="77777777" w:rsidR="00D572AB" w:rsidRPr="00AD7342" w:rsidRDefault="00D572AB" w:rsidP="00D572AB">
            <w:pPr>
              <w:pStyle w:val="H1bodytext"/>
              <w:spacing w:before="60" w:after="60"/>
              <w:ind w:left="0"/>
              <w:jc w:val="center"/>
              <w:rPr>
                <w:rFonts w:ascii="Arial" w:hAnsi="Arial" w:cs="Arial"/>
                <w:sz w:val="18"/>
                <w:szCs w:val="18"/>
              </w:rPr>
            </w:pPr>
            <w:r w:rsidRPr="00AD7342">
              <w:rPr>
                <w:rFonts w:ascii="Arial" w:hAnsi="Arial" w:cs="Arial"/>
                <w:b/>
                <w:sz w:val="18"/>
                <w:szCs w:val="18"/>
              </w:rPr>
              <w:t>Maximum Distance from Pumping Well (m)</w:t>
            </w:r>
          </w:p>
        </w:tc>
        <w:tc>
          <w:tcPr>
            <w:tcW w:w="1915" w:type="dxa"/>
            <w:vMerge w:val="restart"/>
            <w:tcBorders>
              <w:left w:val="nil"/>
              <w:right w:val="nil"/>
            </w:tcBorders>
            <w:shd w:val="clear" w:color="auto" w:fill="D9D9D9" w:themeFill="background1" w:themeFillShade="D9"/>
          </w:tcPr>
          <w:p w14:paraId="33F2DAD2" w14:textId="77777777" w:rsidR="00D572AB" w:rsidRPr="00AD7342" w:rsidRDefault="00D572AB" w:rsidP="00D572AB">
            <w:pPr>
              <w:pStyle w:val="H1bodytext"/>
              <w:spacing w:before="60" w:after="60"/>
              <w:ind w:left="0"/>
              <w:jc w:val="center"/>
              <w:rPr>
                <w:rFonts w:ascii="Arial" w:hAnsi="Arial" w:cs="Arial"/>
                <w:sz w:val="18"/>
                <w:szCs w:val="18"/>
              </w:rPr>
            </w:pPr>
            <w:r w:rsidRPr="00AD7342">
              <w:rPr>
                <w:rFonts w:ascii="Arial" w:hAnsi="Arial" w:cs="Arial"/>
                <w:b/>
                <w:sz w:val="18"/>
                <w:szCs w:val="18"/>
              </w:rPr>
              <w:t>Pumping Time (d)</w:t>
            </w:r>
          </w:p>
        </w:tc>
        <w:tc>
          <w:tcPr>
            <w:tcW w:w="3830" w:type="dxa"/>
            <w:gridSpan w:val="2"/>
            <w:tcBorders>
              <w:left w:val="nil"/>
              <w:right w:val="nil"/>
            </w:tcBorders>
            <w:shd w:val="clear" w:color="auto" w:fill="D9D9D9" w:themeFill="background1" w:themeFillShade="D9"/>
          </w:tcPr>
          <w:p w14:paraId="06C189AD" w14:textId="77777777" w:rsidR="00D572AB" w:rsidRPr="00AD7342" w:rsidRDefault="00D572AB" w:rsidP="00D572AB">
            <w:pPr>
              <w:pStyle w:val="H1bodytext"/>
              <w:spacing w:before="60" w:after="60"/>
              <w:ind w:left="0"/>
              <w:jc w:val="center"/>
              <w:rPr>
                <w:rFonts w:ascii="Arial" w:hAnsi="Arial" w:cs="Arial"/>
                <w:sz w:val="18"/>
                <w:szCs w:val="18"/>
              </w:rPr>
            </w:pPr>
            <w:r w:rsidRPr="00AD7342">
              <w:rPr>
                <w:rFonts w:ascii="Arial" w:hAnsi="Arial" w:cs="Arial"/>
                <w:b/>
                <w:sz w:val="18"/>
                <w:szCs w:val="18"/>
              </w:rPr>
              <w:t>Maximum Percent Difference in Drawdown</w:t>
            </w:r>
          </w:p>
        </w:tc>
        <w:tc>
          <w:tcPr>
            <w:tcW w:w="1916" w:type="dxa"/>
            <w:vMerge w:val="restart"/>
            <w:tcBorders>
              <w:left w:val="nil"/>
              <w:right w:val="nil"/>
            </w:tcBorders>
            <w:shd w:val="clear" w:color="auto" w:fill="D9D9D9" w:themeFill="background1" w:themeFillShade="D9"/>
          </w:tcPr>
          <w:p w14:paraId="49CB6E17" w14:textId="77777777" w:rsidR="00D572AB" w:rsidRPr="00AD7342" w:rsidRDefault="00D572AB" w:rsidP="00D572AB">
            <w:pPr>
              <w:pStyle w:val="H1bodytext"/>
              <w:spacing w:before="60" w:after="60"/>
              <w:ind w:left="0"/>
              <w:jc w:val="center"/>
              <w:rPr>
                <w:rFonts w:ascii="Arial" w:hAnsi="Arial" w:cs="Arial"/>
                <w:b/>
                <w:sz w:val="18"/>
                <w:szCs w:val="18"/>
              </w:rPr>
            </w:pPr>
            <w:r w:rsidRPr="00AD7342">
              <w:rPr>
                <w:rFonts w:ascii="Arial" w:hAnsi="Arial" w:cs="Arial"/>
                <w:b/>
                <w:sz w:val="18"/>
                <w:szCs w:val="18"/>
              </w:rPr>
              <w:t>Pass/Fail</w:t>
            </w:r>
          </w:p>
        </w:tc>
      </w:tr>
      <w:tr w:rsidR="00D572AB" w14:paraId="6E8E2237" w14:textId="77777777" w:rsidTr="00A8321F">
        <w:tc>
          <w:tcPr>
            <w:tcW w:w="1915" w:type="dxa"/>
            <w:vMerge/>
            <w:tcBorders>
              <w:left w:val="nil"/>
              <w:right w:val="nil"/>
            </w:tcBorders>
          </w:tcPr>
          <w:p w14:paraId="0E70C741" w14:textId="77777777" w:rsidR="00D572AB" w:rsidRPr="00AD7342" w:rsidRDefault="00D572AB" w:rsidP="00D572AB">
            <w:pPr>
              <w:pStyle w:val="H1bodytext"/>
              <w:spacing w:before="60" w:after="60"/>
              <w:ind w:left="0"/>
              <w:rPr>
                <w:rFonts w:ascii="Arial" w:hAnsi="Arial" w:cs="Arial"/>
                <w:sz w:val="18"/>
                <w:szCs w:val="18"/>
              </w:rPr>
            </w:pPr>
          </w:p>
        </w:tc>
        <w:tc>
          <w:tcPr>
            <w:tcW w:w="1915" w:type="dxa"/>
            <w:vMerge/>
            <w:tcBorders>
              <w:left w:val="nil"/>
              <w:right w:val="nil"/>
            </w:tcBorders>
          </w:tcPr>
          <w:p w14:paraId="1798B5F3" w14:textId="77777777" w:rsidR="00D572AB" w:rsidRPr="00AD7342" w:rsidRDefault="00D572AB" w:rsidP="00D572AB">
            <w:pPr>
              <w:pStyle w:val="H1bodytext"/>
              <w:spacing w:before="60" w:after="60"/>
              <w:ind w:left="0"/>
              <w:rPr>
                <w:rFonts w:ascii="Arial" w:hAnsi="Arial" w:cs="Arial"/>
                <w:sz w:val="18"/>
                <w:szCs w:val="18"/>
              </w:rPr>
            </w:pPr>
          </w:p>
        </w:tc>
        <w:tc>
          <w:tcPr>
            <w:tcW w:w="1915" w:type="dxa"/>
            <w:tcBorders>
              <w:left w:val="nil"/>
              <w:right w:val="nil"/>
            </w:tcBorders>
            <w:shd w:val="clear" w:color="auto" w:fill="D9D9D9" w:themeFill="background1" w:themeFillShade="D9"/>
          </w:tcPr>
          <w:p w14:paraId="5888DAA1" w14:textId="77777777" w:rsidR="00D572AB" w:rsidRPr="00AD7342" w:rsidRDefault="00D572AB" w:rsidP="00D572AB">
            <w:pPr>
              <w:pStyle w:val="H1bodytext"/>
              <w:spacing w:before="60" w:after="60"/>
              <w:ind w:left="0"/>
              <w:jc w:val="center"/>
              <w:rPr>
                <w:rFonts w:ascii="Arial" w:hAnsi="Arial" w:cs="Arial"/>
                <w:b/>
                <w:sz w:val="18"/>
                <w:szCs w:val="18"/>
              </w:rPr>
            </w:pPr>
            <w:r w:rsidRPr="00AD7342">
              <w:rPr>
                <w:rFonts w:ascii="Arial" w:hAnsi="Arial" w:cs="Arial"/>
                <w:b/>
                <w:sz w:val="18"/>
                <w:szCs w:val="18"/>
              </w:rPr>
              <w:t>Single Precision</w:t>
            </w:r>
          </w:p>
        </w:tc>
        <w:tc>
          <w:tcPr>
            <w:tcW w:w="1915" w:type="dxa"/>
            <w:tcBorders>
              <w:left w:val="nil"/>
              <w:right w:val="nil"/>
            </w:tcBorders>
            <w:shd w:val="clear" w:color="auto" w:fill="D9D9D9" w:themeFill="background1" w:themeFillShade="D9"/>
          </w:tcPr>
          <w:p w14:paraId="15384AE7" w14:textId="77777777" w:rsidR="00D572AB" w:rsidRPr="00AD7342" w:rsidRDefault="00D572AB" w:rsidP="00D572AB">
            <w:pPr>
              <w:pStyle w:val="H1bodytext"/>
              <w:spacing w:before="60" w:after="60"/>
              <w:ind w:left="0"/>
              <w:jc w:val="center"/>
              <w:rPr>
                <w:rFonts w:ascii="Arial" w:hAnsi="Arial" w:cs="Arial"/>
                <w:b/>
                <w:sz w:val="18"/>
                <w:szCs w:val="18"/>
              </w:rPr>
            </w:pPr>
            <w:r w:rsidRPr="00AD7342">
              <w:rPr>
                <w:rFonts w:ascii="Arial" w:hAnsi="Arial" w:cs="Arial"/>
                <w:b/>
                <w:sz w:val="18"/>
                <w:szCs w:val="18"/>
              </w:rPr>
              <w:t>Double Precision</w:t>
            </w:r>
          </w:p>
        </w:tc>
        <w:tc>
          <w:tcPr>
            <w:tcW w:w="1916" w:type="dxa"/>
            <w:vMerge/>
            <w:tcBorders>
              <w:left w:val="nil"/>
              <w:right w:val="nil"/>
            </w:tcBorders>
          </w:tcPr>
          <w:p w14:paraId="2B9E2F6D" w14:textId="77777777" w:rsidR="00D572AB" w:rsidRPr="00AD7342" w:rsidRDefault="00D572AB" w:rsidP="00D572AB">
            <w:pPr>
              <w:pStyle w:val="H1bodytext"/>
              <w:spacing w:before="60" w:after="60"/>
              <w:ind w:left="0"/>
              <w:rPr>
                <w:rFonts w:ascii="Arial" w:hAnsi="Arial" w:cs="Arial"/>
                <w:sz w:val="18"/>
                <w:szCs w:val="18"/>
              </w:rPr>
            </w:pPr>
          </w:p>
        </w:tc>
      </w:tr>
      <w:tr w:rsidR="00D572AB" w14:paraId="31DD89D4" w14:textId="77777777" w:rsidTr="00A8321F">
        <w:tc>
          <w:tcPr>
            <w:tcW w:w="9576" w:type="dxa"/>
            <w:gridSpan w:val="5"/>
            <w:tcBorders>
              <w:left w:val="nil"/>
              <w:right w:val="nil"/>
            </w:tcBorders>
            <w:shd w:val="clear" w:color="auto" w:fill="F2F2F2" w:themeFill="background1" w:themeFillShade="F2"/>
          </w:tcPr>
          <w:p w14:paraId="5DC38BF8" w14:textId="77777777" w:rsidR="00D572AB" w:rsidRPr="00AD7342" w:rsidRDefault="00D572AB" w:rsidP="00D572AB">
            <w:pPr>
              <w:pStyle w:val="H1bodytext"/>
              <w:spacing w:before="120" w:after="120"/>
              <w:ind w:left="0"/>
              <w:jc w:val="center"/>
              <w:rPr>
                <w:rFonts w:ascii="Arial" w:hAnsi="Arial" w:cs="Arial"/>
                <w:i/>
                <w:sz w:val="18"/>
                <w:szCs w:val="18"/>
              </w:rPr>
            </w:pPr>
            <w:r w:rsidRPr="00AD7342">
              <w:rPr>
                <w:rFonts w:ascii="Arial" w:hAnsi="Arial" w:cs="Arial"/>
                <w:i/>
                <w:sz w:val="18"/>
                <w:szCs w:val="18"/>
              </w:rPr>
              <w:t>Criterion 1 (within one percent of the analytic solution for all nodes between the pumping node and 1,000 m distance from the pumping well at both 5 and 10 days after pumping commences)</w:t>
            </w:r>
          </w:p>
        </w:tc>
      </w:tr>
      <w:tr w:rsidR="00D572AB" w14:paraId="3DE98818" w14:textId="77777777" w:rsidTr="00A8321F">
        <w:tc>
          <w:tcPr>
            <w:tcW w:w="1915" w:type="dxa"/>
            <w:vMerge w:val="restart"/>
            <w:tcBorders>
              <w:left w:val="nil"/>
              <w:right w:val="nil"/>
            </w:tcBorders>
          </w:tcPr>
          <w:p w14:paraId="1AFD509A" w14:textId="77777777" w:rsidR="00D572AB" w:rsidRPr="00AD7342" w:rsidRDefault="00D572AB" w:rsidP="00D572AB">
            <w:pPr>
              <w:pStyle w:val="H1bodytext"/>
              <w:spacing w:before="60" w:after="60"/>
              <w:ind w:left="0"/>
              <w:jc w:val="center"/>
              <w:rPr>
                <w:rFonts w:ascii="Arial" w:hAnsi="Arial" w:cs="Arial"/>
                <w:sz w:val="18"/>
                <w:szCs w:val="18"/>
              </w:rPr>
            </w:pPr>
            <w:r w:rsidRPr="00AD7342">
              <w:rPr>
                <w:rFonts w:ascii="Arial" w:hAnsi="Arial" w:cs="Arial"/>
                <w:sz w:val="18"/>
                <w:szCs w:val="18"/>
              </w:rPr>
              <w:t>1000 m</w:t>
            </w:r>
          </w:p>
        </w:tc>
        <w:tc>
          <w:tcPr>
            <w:tcW w:w="1915" w:type="dxa"/>
            <w:tcBorders>
              <w:left w:val="nil"/>
              <w:right w:val="nil"/>
            </w:tcBorders>
          </w:tcPr>
          <w:p w14:paraId="0309DB79" w14:textId="77777777" w:rsidR="00D572AB" w:rsidRPr="00AD7342" w:rsidRDefault="00D572AB" w:rsidP="00D572AB">
            <w:pPr>
              <w:pStyle w:val="H1bodytext"/>
              <w:spacing w:before="60" w:after="60"/>
              <w:ind w:left="0"/>
              <w:jc w:val="center"/>
              <w:rPr>
                <w:rFonts w:ascii="Arial" w:hAnsi="Arial" w:cs="Arial"/>
                <w:sz w:val="18"/>
                <w:szCs w:val="18"/>
              </w:rPr>
            </w:pPr>
            <w:r w:rsidRPr="00AD7342">
              <w:rPr>
                <w:rFonts w:ascii="Arial" w:hAnsi="Arial" w:cs="Arial"/>
                <w:sz w:val="18"/>
                <w:szCs w:val="18"/>
              </w:rPr>
              <w:t>5</w:t>
            </w:r>
          </w:p>
        </w:tc>
        <w:tc>
          <w:tcPr>
            <w:tcW w:w="1915" w:type="dxa"/>
            <w:tcBorders>
              <w:left w:val="nil"/>
              <w:right w:val="nil"/>
            </w:tcBorders>
          </w:tcPr>
          <w:p w14:paraId="2C3554ED" w14:textId="77777777" w:rsidR="00D572AB" w:rsidRPr="00AD7342" w:rsidRDefault="00237A36" w:rsidP="00D572AB">
            <w:pPr>
              <w:pStyle w:val="H1bodytext"/>
              <w:spacing w:before="60" w:after="60"/>
              <w:ind w:left="0"/>
              <w:jc w:val="center"/>
              <w:rPr>
                <w:rFonts w:ascii="Arial" w:hAnsi="Arial" w:cs="Arial"/>
                <w:sz w:val="18"/>
                <w:szCs w:val="18"/>
              </w:rPr>
            </w:pPr>
            <w:r>
              <w:rPr>
                <w:rFonts w:ascii="Arial" w:hAnsi="Arial" w:cs="Arial"/>
                <w:sz w:val="18"/>
                <w:szCs w:val="18"/>
              </w:rPr>
              <w:t>0.99</w:t>
            </w:r>
          </w:p>
        </w:tc>
        <w:tc>
          <w:tcPr>
            <w:tcW w:w="1915" w:type="dxa"/>
            <w:tcBorders>
              <w:left w:val="nil"/>
              <w:right w:val="nil"/>
            </w:tcBorders>
          </w:tcPr>
          <w:p w14:paraId="1507C2C6" w14:textId="77777777" w:rsidR="00D572AB" w:rsidRPr="00AD7342" w:rsidRDefault="00237A36" w:rsidP="00D572AB">
            <w:pPr>
              <w:pStyle w:val="H1bodytext"/>
              <w:spacing w:before="60" w:after="60"/>
              <w:ind w:left="0"/>
              <w:jc w:val="center"/>
              <w:rPr>
                <w:rFonts w:ascii="Arial" w:hAnsi="Arial" w:cs="Arial"/>
                <w:sz w:val="18"/>
                <w:szCs w:val="18"/>
              </w:rPr>
            </w:pPr>
            <w:r>
              <w:rPr>
                <w:rFonts w:ascii="Arial" w:hAnsi="Arial" w:cs="Arial"/>
                <w:sz w:val="18"/>
                <w:szCs w:val="18"/>
              </w:rPr>
              <w:t>0.99</w:t>
            </w:r>
          </w:p>
        </w:tc>
        <w:tc>
          <w:tcPr>
            <w:tcW w:w="1916" w:type="dxa"/>
            <w:tcBorders>
              <w:left w:val="nil"/>
              <w:right w:val="nil"/>
            </w:tcBorders>
            <w:shd w:val="clear" w:color="auto" w:fill="D6E3BC" w:themeFill="accent3" w:themeFillTint="66"/>
          </w:tcPr>
          <w:p w14:paraId="65C7D2A9" w14:textId="77777777" w:rsidR="00D572AB" w:rsidRPr="00AD7342" w:rsidRDefault="00D572AB" w:rsidP="00D572AB">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D572AB" w14:paraId="57E94FDB" w14:textId="77777777" w:rsidTr="00A8321F">
        <w:tc>
          <w:tcPr>
            <w:tcW w:w="1915" w:type="dxa"/>
            <w:vMerge/>
            <w:tcBorders>
              <w:left w:val="nil"/>
              <w:right w:val="nil"/>
            </w:tcBorders>
          </w:tcPr>
          <w:p w14:paraId="4316CD5F" w14:textId="77777777" w:rsidR="00D572AB" w:rsidRPr="00AD7342" w:rsidRDefault="00D572AB" w:rsidP="00D572AB">
            <w:pPr>
              <w:pStyle w:val="H1bodytext"/>
              <w:spacing w:before="60" w:after="60"/>
              <w:ind w:left="0"/>
              <w:jc w:val="center"/>
              <w:rPr>
                <w:rFonts w:ascii="Arial" w:hAnsi="Arial" w:cs="Arial"/>
                <w:sz w:val="18"/>
                <w:szCs w:val="18"/>
              </w:rPr>
            </w:pPr>
          </w:p>
        </w:tc>
        <w:tc>
          <w:tcPr>
            <w:tcW w:w="1915" w:type="dxa"/>
            <w:tcBorders>
              <w:left w:val="nil"/>
              <w:right w:val="nil"/>
            </w:tcBorders>
          </w:tcPr>
          <w:p w14:paraId="5CD18862" w14:textId="77777777" w:rsidR="00D572AB" w:rsidRPr="00AD7342" w:rsidRDefault="00D572AB" w:rsidP="00D572AB">
            <w:pPr>
              <w:pStyle w:val="H1bodytext"/>
              <w:spacing w:before="60" w:after="60"/>
              <w:ind w:left="0"/>
              <w:jc w:val="center"/>
              <w:rPr>
                <w:rFonts w:ascii="Arial" w:hAnsi="Arial" w:cs="Arial"/>
                <w:sz w:val="18"/>
                <w:szCs w:val="18"/>
              </w:rPr>
            </w:pPr>
            <w:r w:rsidRPr="00AD7342">
              <w:rPr>
                <w:rFonts w:ascii="Arial" w:hAnsi="Arial" w:cs="Arial"/>
                <w:sz w:val="18"/>
                <w:szCs w:val="18"/>
              </w:rPr>
              <w:t>10</w:t>
            </w:r>
          </w:p>
        </w:tc>
        <w:tc>
          <w:tcPr>
            <w:tcW w:w="1915" w:type="dxa"/>
            <w:tcBorders>
              <w:left w:val="nil"/>
              <w:right w:val="nil"/>
            </w:tcBorders>
          </w:tcPr>
          <w:p w14:paraId="6D69ED64" w14:textId="77777777" w:rsidR="00D572AB" w:rsidRPr="00AD7342" w:rsidRDefault="00237A36" w:rsidP="00D572AB">
            <w:pPr>
              <w:pStyle w:val="H1bodytext"/>
              <w:spacing w:before="60" w:after="60"/>
              <w:ind w:left="0"/>
              <w:jc w:val="center"/>
              <w:rPr>
                <w:rFonts w:ascii="Arial" w:hAnsi="Arial" w:cs="Arial"/>
                <w:sz w:val="18"/>
                <w:szCs w:val="18"/>
              </w:rPr>
            </w:pPr>
            <w:r w:rsidRPr="00AD7342">
              <w:rPr>
                <w:rFonts w:ascii="Arial" w:hAnsi="Arial" w:cs="Arial"/>
                <w:sz w:val="18"/>
                <w:szCs w:val="18"/>
              </w:rPr>
              <w:t>0.82</w:t>
            </w:r>
          </w:p>
        </w:tc>
        <w:tc>
          <w:tcPr>
            <w:tcW w:w="1915" w:type="dxa"/>
            <w:tcBorders>
              <w:left w:val="nil"/>
              <w:right w:val="nil"/>
            </w:tcBorders>
          </w:tcPr>
          <w:p w14:paraId="13C514B6" w14:textId="77777777" w:rsidR="00D572AB" w:rsidRPr="00AD7342" w:rsidRDefault="00237A36" w:rsidP="00237A36">
            <w:pPr>
              <w:pStyle w:val="H1bodytext"/>
              <w:spacing w:before="60" w:after="60"/>
              <w:ind w:left="0"/>
              <w:jc w:val="center"/>
              <w:rPr>
                <w:rFonts w:ascii="Arial" w:hAnsi="Arial" w:cs="Arial"/>
                <w:sz w:val="18"/>
                <w:szCs w:val="18"/>
              </w:rPr>
            </w:pPr>
            <w:r>
              <w:rPr>
                <w:rFonts w:ascii="Arial" w:hAnsi="Arial" w:cs="Arial"/>
                <w:sz w:val="18"/>
                <w:szCs w:val="18"/>
              </w:rPr>
              <w:t>0.82</w:t>
            </w:r>
          </w:p>
        </w:tc>
        <w:tc>
          <w:tcPr>
            <w:tcW w:w="1916" w:type="dxa"/>
            <w:tcBorders>
              <w:left w:val="nil"/>
              <w:right w:val="nil"/>
            </w:tcBorders>
            <w:shd w:val="clear" w:color="auto" w:fill="D6E3BC" w:themeFill="accent3" w:themeFillTint="66"/>
          </w:tcPr>
          <w:p w14:paraId="0AB83581" w14:textId="77777777" w:rsidR="00D572AB" w:rsidRPr="00AD7342" w:rsidRDefault="00D572AB" w:rsidP="00D572AB">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D572AB" w14:paraId="7BFB59AB" w14:textId="77777777" w:rsidTr="00A8321F">
        <w:tc>
          <w:tcPr>
            <w:tcW w:w="9576" w:type="dxa"/>
            <w:gridSpan w:val="5"/>
            <w:tcBorders>
              <w:left w:val="nil"/>
              <w:right w:val="nil"/>
            </w:tcBorders>
            <w:shd w:val="clear" w:color="auto" w:fill="F2F2F2" w:themeFill="background1" w:themeFillShade="F2"/>
          </w:tcPr>
          <w:p w14:paraId="2CA97507" w14:textId="77777777" w:rsidR="00D572AB" w:rsidRPr="00AD7342" w:rsidRDefault="00D572AB" w:rsidP="00AD7342">
            <w:pPr>
              <w:pStyle w:val="H1bodytext"/>
              <w:spacing w:before="120" w:after="120"/>
              <w:ind w:left="0"/>
              <w:jc w:val="center"/>
              <w:rPr>
                <w:rFonts w:ascii="Arial" w:hAnsi="Arial" w:cs="Arial"/>
                <w:i/>
                <w:sz w:val="18"/>
                <w:szCs w:val="18"/>
              </w:rPr>
            </w:pPr>
            <w:r w:rsidRPr="00AD7342">
              <w:rPr>
                <w:rFonts w:ascii="Arial" w:hAnsi="Arial" w:cs="Arial"/>
                <w:i/>
                <w:sz w:val="18"/>
                <w:szCs w:val="18"/>
              </w:rPr>
              <w:t>Criterion 2 (within five percent of the analytic solution for all node</w:t>
            </w:r>
            <w:r w:rsidR="00AD7342">
              <w:rPr>
                <w:rFonts w:ascii="Arial" w:hAnsi="Arial" w:cs="Arial"/>
                <w:i/>
                <w:sz w:val="18"/>
                <w:szCs w:val="18"/>
              </w:rPr>
              <w:t>s between the pumping node and 5</w:t>
            </w:r>
            <w:r w:rsidRPr="00AD7342">
              <w:rPr>
                <w:rFonts w:ascii="Arial" w:hAnsi="Arial" w:cs="Arial"/>
                <w:i/>
                <w:sz w:val="18"/>
                <w:szCs w:val="18"/>
              </w:rPr>
              <w:t>000 m distance from the pumping well at both 5 and 10 days after pumping commences)</w:t>
            </w:r>
          </w:p>
        </w:tc>
      </w:tr>
      <w:tr w:rsidR="00D572AB" w14:paraId="691AC861" w14:textId="77777777" w:rsidTr="00A8321F">
        <w:tc>
          <w:tcPr>
            <w:tcW w:w="1915" w:type="dxa"/>
            <w:vMerge w:val="restart"/>
            <w:tcBorders>
              <w:left w:val="nil"/>
              <w:right w:val="nil"/>
            </w:tcBorders>
          </w:tcPr>
          <w:p w14:paraId="74ABE3F0" w14:textId="77777777" w:rsidR="00D572AB" w:rsidRPr="00AD7342" w:rsidRDefault="00D572AB" w:rsidP="00D572AB">
            <w:pPr>
              <w:pStyle w:val="H1bodytext"/>
              <w:spacing w:before="60" w:after="60"/>
              <w:ind w:left="0"/>
              <w:jc w:val="center"/>
              <w:rPr>
                <w:rFonts w:ascii="Arial" w:hAnsi="Arial" w:cs="Arial"/>
                <w:sz w:val="18"/>
                <w:szCs w:val="18"/>
              </w:rPr>
            </w:pPr>
            <w:r w:rsidRPr="00AD7342">
              <w:rPr>
                <w:rFonts w:ascii="Arial" w:hAnsi="Arial" w:cs="Arial"/>
                <w:sz w:val="18"/>
                <w:szCs w:val="18"/>
              </w:rPr>
              <w:t>5000 m</w:t>
            </w:r>
          </w:p>
        </w:tc>
        <w:tc>
          <w:tcPr>
            <w:tcW w:w="1915" w:type="dxa"/>
            <w:tcBorders>
              <w:left w:val="nil"/>
              <w:right w:val="nil"/>
            </w:tcBorders>
          </w:tcPr>
          <w:p w14:paraId="015460E8" w14:textId="77777777" w:rsidR="00D572AB" w:rsidRPr="00AD7342" w:rsidRDefault="00D572AB" w:rsidP="00D572AB">
            <w:pPr>
              <w:pStyle w:val="H1bodytext"/>
              <w:spacing w:before="60" w:after="60"/>
              <w:ind w:left="0"/>
              <w:jc w:val="center"/>
              <w:rPr>
                <w:rFonts w:ascii="Arial" w:hAnsi="Arial" w:cs="Arial"/>
                <w:sz w:val="18"/>
                <w:szCs w:val="18"/>
              </w:rPr>
            </w:pPr>
            <w:r w:rsidRPr="00AD7342">
              <w:rPr>
                <w:rFonts w:ascii="Arial" w:hAnsi="Arial" w:cs="Arial"/>
                <w:sz w:val="18"/>
                <w:szCs w:val="18"/>
              </w:rPr>
              <w:t>5</w:t>
            </w:r>
          </w:p>
        </w:tc>
        <w:tc>
          <w:tcPr>
            <w:tcW w:w="1915" w:type="dxa"/>
            <w:tcBorders>
              <w:left w:val="nil"/>
              <w:right w:val="nil"/>
            </w:tcBorders>
          </w:tcPr>
          <w:p w14:paraId="1D165B5B" w14:textId="77777777" w:rsidR="00D572AB" w:rsidRPr="00AD7342" w:rsidRDefault="00237A36" w:rsidP="00D572AB">
            <w:pPr>
              <w:pStyle w:val="H1bodytext"/>
              <w:spacing w:before="60" w:after="60"/>
              <w:ind w:left="0"/>
              <w:jc w:val="center"/>
              <w:rPr>
                <w:rFonts w:ascii="Arial" w:hAnsi="Arial" w:cs="Arial"/>
                <w:sz w:val="18"/>
                <w:szCs w:val="18"/>
              </w:rPr>
            </w:pPr>
            <w:r>
              <w:rPr>
                <w:rFonts w:ascii="Arial" w:hAnsi="Arial" w:cs="Arial"/>
                <w:sz w:val="18"/>
                <w:szCs w:val="18"/>
              </w:rPr>
              <w:t>2.24</w:t>
            </w:r>
          </w:p>
        </w:tc>
        <w:tc>
          <w:tcPr>
            <w:tcW w:w="1915" w:type="dxa"/>
            <w:tcBorders>
              <w:left w:val="nil"/>
              <w:right w:val="nil"/>
            </w:tcBorders>
          </w:tcPr>
          <w:p w14:paraId="7DBB78F0" w14:textId="77777777" w:rsidR="00D572AB" w:rsidRPr="00AD7342" w:rsidRDefault="00237A36" w:rsidP="00237A36">
            <w:pPr>
              <w:pStyle w:val="H1bodytext"/>
              <w:spacing w:before="60" w:after="60"/>
              <w:ind w:left="0"/>
              <w:jc w:val="center"/>
              <w:rPr>
                <w:rFonts w:ascii="Arial" w:hAnsi="Arial" w:cs="Arial"/>
                <w:sz w:val="18"/>
                <w:szCs w:val="18"/>
              </w:rPr>
            </w:pPr>
            <w:r>
              <w:rPr>
                <w:rFonts w:ascii="Arial" w:hAnsi="Arial" w:cs="Arial"/>
                <w:sz w:val="18"/>
                <w:szCs w:val="18"/>
              </w:rPr>
              <w:t>2.24</w:t>
            </w:r>
          </w:p>
        </w:tc>
        <w:tc>
          <w:tcPr>
            <w:tcW w:w="1916" w:type="dxa"/>
            <w:tcBorders>
              <w:left w:val="nil"/>
              <w:right w:val="nil"/>
            </w:tcBorders>
            <w:shd w:val="clear" w:color="auto" w:fill="D6E3BC" w:themeFill="accent3" w:themeFillTint="66"/>
          </w:tcPr>
          <w:p w14:paraId="1C1B9473" w14:textId="77777777" w:rsidR="00D572AB" w:rsidRPr="00AD7342" w:rsidRDefault="00D572AB" w:rsidP="00D572AB">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D572AB" w14:paraId="22B40527" w14:textId="77777777" w:rsidTr="00A8321F">
        <w:tc>
          <w:tcPr>
            <w:tcW w:w="1915" w:type="dxa"/>
            <w:vMerge/>
            <w:tcBorders>
              <w:left w:val="nil"/>
              <w:right w:val="nil"/>
            </w:tcBorders>
          </w:tcPr>
          <w:p w14:paraId="438631D1" w14:textId="77777777" w:rsidR="00D572AB" w:rsidRPr="00AD7342" w:rsidRDefault="00D572AB" w:rsidP="00D572AB">
            <w:pPr>
              <w:pStyle w:val="H1bodytext"/>
              <w:spacing w:before="60" w:after="60"/>
              <w:ind w:left="0"/>
              <w:jc w:val="center"/>
              <w:rPr>
                <w:rFonts w:ascii="Arial" w:hAnsi="Arial" w:cs="Arial"/>
                <w:sz w:val="18"/>
                <w:szCs w:val="18"/>
              </w:rPr>
            </w:pPr>
          </w:p>
        </w:tc>
        <w:tc>
          <w:tcPr>
            <w:tcW w:w="1915" w:type="dxa"/>
            <w:tcBorders>
              <w:left w:val="nil"/>
              <w:right w:val="nil"/>
            </w:tcBorders>
          </w:tcPr>
          <w:p w14:paraId="0E31ED14" w14:textId="77777777" w:rsidR="00D572AB" w:rsidRPr="00AD7342" w:rsidRDefault="00D572AB" w:rsidP="00D572AB">
            <w:pPr>
              <w:pStyle w:val="H1bodytext"/>
              <w:spacing w:before="60" w:after="60"/>
              <w:ind w:left="0"/>
              <w:jc w:val="center"/>
              <w:rPr>
                <w:rFonts w:ascii="Arial" w:hAnsi="Arial" w:cs="Arial"/>
                <w:sz w:val="18"/>
                <w:szCs w:val="18"/>
              </w:rPr>
            </w:pPr>
            <w:r w:rsidRPr="00AD7342">
              <w:rPr>
                <w:rFonts w:ascii="Arial" w:hAnsi="Arial" w:cs="Arial"/>
                <w:sz w:val="18"/>
                <w:szCs w:val="18"/>
              </w:rPr>
              <w:t>10</w:t>
            </w:r>
          </w:p>
        </w:tc>
        <w:tc>
          <w:tcPr>
            <w:tcW w:w="1915" w:type="dxa"/>
            <w:tcBorders>
              <w:left w:val="nil"/>
              <w:right w:val="nil"/>
            </w:tcBorders>
          </w:tcPr>
          <w:p w14:paraId="2C60DD0D" w14:textId="77777777" w:rsidR="00D572AB" w:rsidRPr="00AD7342" w:rsidRDefault="00237A36" w:rsidP="00D572AB">
            <w:pPr>
              <w:pStyle w:val="H1bodytext"/>
              <w:spacing w:before="60" w:after="60"/>
              <w:ind w:left="0"/>
              <w:jc w:val="center"/>
              <w:rPr>
                <w:rFonts w:ascii="Arial" w:hAnsi="Arial" w:cs="Arial"/>
                <w:sz w:val="18"/>
                <w:szCs w:val="18"/>
              </w:rPr>
            </w:pPr>
            <w:r>
              <w:rPr>
                <w:rFonts w:ascii="Arial" w:hAnsi="Arial" w:cs="Arial"/>
                <w:sz w:val="18"/>
                <w:szCs w:val="18"/>
              </w:rPr>
              <w:t>2.11</w:t>
            </w:r>
          </w:p>
        </w:tc>
        <w:tc>
          <w:tcPr>
            <w:tcW w:w="1915" w:type="dxa"/>
            <w:tcBorders>
              <w:left w:val="nil"/>
              <w:right w:val="nil"/>
            </w:tcBorders>
          </w:tcPr>
          <w:p w14:paraId="1B0D0BD3" w14:textId="77777777" w:rsidR="00D572AB" w:rsidRPr="00AD7342" w:rsidRDefault="00237A36" w:rsidP="00D572AB">
            <w:pPr>
              <w:pStyle w:val="H1bodytext"/>
              <w:spacing w:before="60" w:after="60"/>
              <w:ind w:left="0"/>
              <w:jc w:val="center"/>
              <w:rPr>
                <w:rFonts w:ascii="Arial" w:hAnsi="Arial" w:cs="Arial"/>
                <w:sz w:val="18"/>
                <w:szCs w:val="18"/>
              </w:rPr>
            </w:pPr>
            <w:r>
              <w:rPr>
                <w:rFonts w:ascii="Arial" w:hAnsi="Arial" w:cs="Arial"/>
                <w:sz w:val="18"/>
                <w:szCs w:val="18"/>
              </w:rPr>
              <w:t>2.11</w:t>
            </w:r>
          </w:p>
        </w:tc>
        <w:tc>
          <w:tcPr>
            <w:tcW w:w="1916" w:type="dxa"/>
            <w:tcBorders>
              <w:left w:val="nil"/>
              <w:right w:val="nil"/>
            </w:tcBorders>
            <w:shd w:val="clear" w:color="auto" w:fill="D6E3BC" w:themeFill="accent3" w:themeFillTint="66"/>
          </w:tcPr>
          <w:p w14:paraId="5E8B57CC" w14:textId="77777777" w:rsidR="00D572AB" w:rsidRPr="00AD7342" w:rsidRDefault="00D572AB" w:rsidP="00D572AB">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D572AB" w14:paraId="16027B4B" w14:textId="77777777" w:rsidTr="00D572AB">
        <w:tc>
          <w:tcPr>
            <w:tcW w:w="9576" w:type="dxa"/>
            <w:gridSpan w:val="5"/>
            <w:tcBorders>
              <w:left w:val="nil"/>
              <w:bottom w:val="nil"/>
              <w:right w:val="nil"/>
            </w:tcBorders>
          </w:tcPr>
          <w:p w14:paraId="6F366D0D" w14:textId="77777777" w:rsidR="00D572AB" w:rsidRDefault="00D572AB" w:rsidP="00D572AB">
            <w:pPr>
              <w:pStyle w:val="H1bodytext"/>
              <w:spacing w:before="60" w:after="60"/>
              <w:ind w:left="0"/>
              <w:rPr>
                <w:rFonts w:ascii="Arial" w:hAnsi="Arial" w:cs="Arial"/>
              </w:rPr>
            </w:pPr>
          </w:p>
        </w:tc>
      </w:tr>
    </w:tbl>
    <w:p w14:paraId="7840B18D" w14:textId="77777777" w:rsidR="00B9062B" w:rsidRDefault="00B9062B" w:rsidP="00B9062B">
      <w:pPr>
        <w:rPr>
          <w:rFonts w:ascii="Arial" w:hAnsi="Arial" w:cs="Arial"/>
          <w:sz w:val="22"/>
          <w:szCs w:val="20"/>
        </w:rPr>
      </w:pPr>
    </w:p>
    <w:tbl>
      <w:tblPr>
        <w:tblStyle w:val="TableGrid"/>
        <w:tblW w:w="0" w:type="auto"/>
        <w:tblInd w:w="720" w:type="dxa"/>
        <w:tblLook w:val="04A0" w:firstRow="1" w:lastRow="0" w:firstColumn="1" w:lastColumn="0" w:noHBand="0" w:noVBand="1"/>
      </w:tblPr>
      <w:tblGrid>
        <w:gridCol w:w="1874"/>
        <w:gridCol w:w="1870"/>
        <w:gridCol w:w="1872"/>
        <w:gridCol w:w="1872"/>
        <w:gridCol w:w="1872"/>
      </w:tblGrid>
      <w:tr w:rsidR="00B9062B" w14:paraId="43FAFC1B" w14:textId="77777777" w:rsidTr="00A44039">
        <w:tc>
          <w:tcPr>
            <w:tcW w:w="9576" w:type="dxa"/>
            <w:gridSpan w:val="5"/>
            <w:tcBorders>
              <w:top w:val="nil"/>
              <w:left w:val="nil"/>
              <w:bottom w:val="single" w:sz="4" w:space="0" w:color="000000"/>
              <w:right w:val="nil"/>
            </w:tcBorders>
            <w:shd w:val="clear" w:color="auto" w:fill="auto"/>
          </w:tcPr>
          <w:p w14:paraId="64E86F19" w14:textId="77777777" w:rsidR="00B9062B" w:rsidRPr="00623D08" w:rsidRDefault="00B9062B">
            <w:pPr>
              <w:pStyle w:val="TableNumberCaption"/>
              <w:rPr>
                <w:rFonts w:ascii="Arial" w:hAnsi="Arial" w:cs="Arial"/>
                <w:sz w:val="18"/>
                <w:szCs w:val="18"/>
              </w:rPr>
            </w:pPr>
            <w:bookmarkStart w:id="21" w:name="_Ref413330889"/>
            <w:r>
              <w:t xml:space="preserve">Table </w:t>
            </w:r>
            <w:r w:rsidR="00DE2259">
              <w:fldChar w:fldCharType="begin"/>
            </w:r>
            <w:r w:rsidR="00DE2259">
              <w:instrText xml:space="preserve"> SEQ Table \* ARABIC </w:instrText>
            </w:r>
            <w:r w:rsidR="00DE2259">
              <w:fldChar w:fldCharType="separate"/>
            </w:r>
            <w:r w:rsidR="00DE2259">
              <w:rPr>
                <w:noProof/>
              </w:rPr>
              <w:t>9</w:t>
            </w:r>
            <w:r w:rsidR="00DE2259">
              <w:rPr>
                <w:noProof/>
              </w:rPr>
              <w:fldChar w:fldCharType="end"/>
            </w:r>
            <w:bookmarkEnd w:id="21"/>
            <w:r>
              <w:t xml:space="preserve">. Test Results for MODFLOW-2000-MST with </w:t>
            </w:r>
            <w:r w:rsidRPr="009A04F2">
              <w:t>Advection-Diffusion Problem</w:t>
            </w:r>
            <w:r>
              <w:t xml:space="preserve"> (MT-ATC-1, </w:t>
            </w:r>
            <w:r w:rsidR="00173CF4">
              <w:t>GCG</w:t>
            </w:r>
            <w:r>
              <w:t xml:space="preserve"> Solver)</w:t>
            </w:r>
          </w:p>
        </w:tc>
      </w:tr>
      <w:tr w:rsidR="00B9062B" w14:paraId="6E9A225A" w14:textId="77777777" w:rsidTr="00A44039">
        <w:tc>
          <w:tcPr>
            <w:tcW w:w="1915" w:type="dxa"/>
            <w:vMerge w:val="restart"/>
            <w:tcBorders>
              <w:left w:val="nil"/>
              <w:right w:val="nil"/>
            </w:tcBorders>
            <w:shd w:val="clear" w:color="auto" w:fill="D9D9D9" w:themeFill="background1" w:themeFillShade="D9"/>
          </w:tcPr>
          <w:p w14:paraId="0EA6727A"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b/>
                <w:sz w:val="18"/>
                <w:szCs w:val="18"/>
              </w:rPr>
              <w:t>Maximum Distance from Pumping Well (m)</w:t>
            </w:r>
          </w:p>
        </w:tc>
        <w:tc>
          <w:tcPr>
            <w:tcW w:w="1915" w:type="dxa"/>
            <w:vMerge w:val="restart"/>
            <w:tcBorders>
              <w:left w:val="nil"/>
              <w:right w:val="nil"/>
            </w:tcBorders>
            <w:shd w:val="clear" w:color="auto" w:fill="D9D9D9" w:themeFill="background1" w:themeFillShade="D9"/>
          </w:tcPr>
          <w:p w14:paraId="22825D8E"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b/>
                <w:sz w:val="18"/>
                <w:szCs w:val="18"/>
              </w:rPr>
              <w:t>Pumping Time (d)</w:t>
            </w:r>
          </w:p>
        </w:tc>
        <w:tc>
          <w:tcPr>
            <w:tcW w:w="3830" w:type="dxa"/>
            <w:gridSpan w:val="2"/>
            <w:tcBorders>
              <w:left w:val="nil"/>
              <w:right w:val="nil"/>
            </w:tcBorders>
            <w:shd w:val="clear" w:color="auto" w:fill="D9D9D9" w:themeFill="background1" w:themeFillShade="D9"/>
          </w:tcPr>
          <w:p w14:paraId="7E4BE301"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b/>
                <w:sz w:val="18"/>
                <w:szCs w:val="18"/>
              </w:rPr>
              <w:t>Maximum Percent Difference in Drawdown</w:t>
            </w:r>
          </w:p>
        </w:tc>
        <w:tc>
          <w:tcPr>
            <w:tcW w:w="1916" w:type="dxa"/>
            <w:vMerge w:val="restart"/>
            <w:tcBorders>
              <w:left w:val="nil"/>
              <w:right w:val="nil"/>
            </w:tcBorders>
            <w:shd w:val="clear" w:color="auto" w:fill="D9D9D9" w:themeFill="background1" w:themeFillShade="D9"/>
          </w:tcPr>
          <w:p w14:paraId="40509613" w14:textId="77777777" w:rsidR="00B9062B" w:rsidRPr="00AD7342" w:rsidRDefault="00B9062B" w:rsidP="00A44039">
            <w:pPr>
              <w:pStyle w:val="H1bodytext"/>
              <w:spacing w:before="60" w:after="60"/>
              <w:ind w:left="0"/>
              <w:jc w:val="center"/>
              <w:rPr>
                <w:rFonts w:ascii="Arial" w:hAnsi="Arial" w:cs="Arial"/>
                <w:b/>
                <w:sz w:val="18"/>
                <w:szCs w:val="18"/>
              </w:rPr>
            </w:pPr>
            <w:r w:rsidRPr="00AD7342">
              <w:rPr>
                <w:rFonts w:ascii="Arial" w:hAnsi="Arial" w:cs="Arial"/>
                <w:b/>
                <w:sz w:val="18"/>
                <w:szCs w:val="18"/>
              </w:rPr>
              <w:t>Pass/Fail</w:t>
            </w:r>
          </w:p>
        </w:tc>
      </w:tr>
      <w:tr w:rsidR="00B9062B" w14:paraId="38E3BBE2" w14:textId="77777777" w:rsidTr="00A44039">
        <w:tc>
          <w:tcPr>
            <w:tcW w:w="1915" w:type="dxa"/>
            <w:vMerge/>
            <w:tcBorders>
              <w:left w:val="nil"/>
              <w:right w:val="nil"/>
            </w:tcBorders>
          </w:tcPr>
          <w:p w14:paraId="2A24D387" w14:textId="77777777" w:rsidR="00B9062B" w:rsidRPr="00AD7342" w:rsidRDefault="00B9062B" w:rsidP="00A44039">
            <w:pPr>
              <w:pStyle w:val="H1bodytext"/>
              <w:spacing w:before="60" w:after="60"/>
              <w:ind w:left="0"/>
              <w:rPr>
                <w:rFonts w:ascii="Arial" w:hAnsi="Arial" w:cs="Arial"/>
                <w:sz w:val="18"/>
                <w:szCs w:val="18"/>
              </w:rPr>
            </w:pPr>
          </w:p>
        </w:tc>
        <w:tc>
          <w:tcPr>
            <w:tcW w:w="1915" w:type="dxa"/>
            <w:vMerge/>
            <w:tcBorders>
              <w:left w:val="nil"/>
              <w:right w:val="nil"/>
            </w:tcBorders>
          </w:tcPr>
          <w:p w14:paraId="61D3AD32" w14:textId="77777777" w:rsidR="00B9062B" w:rsidRPr="00AD7342" w:rsidRDefault="00B9062B" w:rsidP="00A44039">
            <w:pPr>
              <w:pStyle w:val="H1bodytext"/>
              <w:spacing w:before="60" w:after="60"/>
              <w:ind w:left="0"/>
              <w:rPr>
                <w:rFonts w:ascii="Arial" w:hAnsi="Arial" w:cs="Arial"/>
                <w:sz w:val="18"/>
                <w:szCs w:val="18"/>
              </w:rPr>
            </w:pPr>
          </w:p>
        </w:tc>
        <w:tc>
          <w:tcPr>
            <w:tcW w:w="1915" w:type="dxa"/>
            <w:tcBorders>
              <w:left w:val="nil"/>
              <w:right w:val="nil"/>
            </w:tcBorders>
            <w:shd w:val="clear" w:color="auto" w:fill="D9D9D9" w:themeFill="background1" w:themeFillShade="D9"/>
          </w:tcPr>
          <w:p w14:paraId="10A83820" w14:textId="77777777" w:rsidR="00B9062B" w:rsidRPr="00AD7342" w:rsidRDefault="00B9062B" w:rsidP="00A44039">
            <w:pPr>
              <w:pStyle w:val="H1bodytext"/>
              <w:spacing w:before="60" w:after="60"/>
              <w:ind w:left="0"/>
              <w:jc w:val="center"/>
              <w:rPr>
                <w:rFonts w:ascii="Arial" w:hAnsi="Arial" w:cs="Arial"/>
                <w:b/>
                <w:sz w:val="18"/>
                <w:szCs w:val="18"/>
              </w:rPr>
            </w:pPr>
            <w:r w:rsidRPr="00AD7342">
              <w:rPr>
                <w:rFonts w:ascii="Arial" w:hAnsi="Arial" w:cs="Arial"/>
                <w:b/>
                <w:sz w:val="18"/>
                <w:szCs w:val="18"/>
              </w:rPr>
              <w:t>Single Precision</w:t>
            </w:r>
          </w:p>
        </w:tc>
        <w:tc>
          <w:tcPr>
            <w:tcW w:w="1915" w:type="dxa"/>
            <w:tcBorders>
              <w:left w:val="nil"/>
              <w:right w:val="nil"/>
            </w:tcBorders>
            <w:shd w:val="clear" w:color="auto" w:fill="D9D9D9" w:themeFill="background1" w:themeFillShade="D9"/>
          </w:tcPr>
          <w:p w14:paraId="207DD8C0" w14:textId="77777777" w:rsidR="00B9062B" w:rsidRPr="00AD7342" w:rsidRDefault="00B9062B" w:rsidP="00A44039">
            <w:pPr>
              <w:pStyle w:val="H1bodytext"/>
              <w:spacing w:before="60" w:after="60"/>
              <w:ind w:left="0"/>
              <w:jc w:val="center"/>
              <w:rPr>
                <w:rFonts w:ascii="Arial" w:hAnsi="Arial" w:cs="Arial"/>
                <w:b/>
                <w:sz w:val="18"/>
                <w:szCs w:val="18"/>
              </w:rPr>
            </w:pPr>
            <w:r w:rsidRPr="00AD7342">
              <w:rPr>
                <w:rFonts w:ascii="Arial" w:hAnsi="Arial" w:cs="Arial"/>
                <w:b/>
                <w:sz w:val="18"/>
                <w:szCs w:val="18"/>
              </w:rPr>
              <w:t>Double Precision</w:t>
            </w:r>
          </w:p>
        </w:tc>
        <w:tc>
          <w:tcPr>
            <w:tcW w:w="1916" w:type="dxa"/>
            <w:vMerge/>
            <w:tcBorders>
              <w:left w:val="nil"/>
              <w:right w:val="nil"/>
            </w:tcBorders>
          </w:tcPr>
          <w:p w14:paraId="16F10F46" w14:textId="77777777" w:rsidR="00B9062B" w:rsidRPr="00AD7342" w:rsidRDefault="00B9062B" w:rsidP="00A44039">
            <w:pPr>
              <w:pStyle w:val="H1bodytext"/>
              <w:spacing w:before="60" w:after="60"/>
              <w:ind w:left="0"/>
              <w:rPr>
                <w:rFonts w:ascii="Arial" w:hAnsi="Arial" w:cs="Arial"/>
                <w:sz w:val="18"/>
                <w:szCs w:val="18"/>
              </w:rPr>
            </w:pPr>
          </w:p>
        </w:tc>
      </w:tr>
      <w:tr w:rsidR="00B9062B" w14:paraId="3AAEE30B" w14:textId="77777777" w:rsidTr="00A44039">
        <w:tc>
          <w:tcPr>
            <w:tcW w:w="9576" w:type="dxa"/>
            <w:gridSpan w:val="5"/>
            <w:tcBorders>
              <w:left w:val="nil"/>
              <w:right w:val="nil"/>
            </w:tcBorders>
            <w:shd w:val="clear" w:color="auto" w:fill="F2F2F2" w:themeFill="background1" w:themeFillShade="F2"/>
          </w:tcPr>
          <w:p w14:paraId="13ABA392" w14:textId="77777777" w:rsidR="00B9062B" w:rsidRPr="00AD7342" w:rsidRDefault="00B9062B" w:rsidP="00A44039">
            <w:pPr>
              <w:pStyle w:val="H1bodytext"/>
              <w:spacing w:before="120" w:after="120"/>
              <w:ind w:left="0"/>
              <w:jc w:val="center"/>
              <w:rPr>
                <w:rFonts w:ascii="Arial" w:hAnsi="Arial" w:cs="Arial"/>
                <w:i/>
                <w:sz w:val="18"/>
                <w:szCs w:val="18"/>
              </w:rPr>
            </w:pPr>
            <w:r w:rsidRPr="00AD7342">
              <w:rPr>
                <w:rFonts w:ascii="Arial" w:hAnsi="Arial" w:cs="Arial"/>
                <w:i/>
                <w:sz w:val="18"/>
                <w:szCs w:val="18"/>
              </w:rPr>
              <w:t>Criterion 1 (within one percent of the analytic solution for all nodes between the pumping node and 1,000 m distance from the pumping well at both 5 and 10 days after pumping commences)</w:t>
            </w:r>
          </w:p>
        </w:tc>
      </w:tr>
      <w:tr w:rsidR="00B9062B" w14:paraId="4F47D8A3" w14:textId="77777777" w:rsidTr="00A44039">
        <w:tc>
          <w:tcPr>
            <w:tcW w:w="1915" w:type="dxa"/>
            <w:vMerge w:val="restart"/>
            <w:tcBorders>
              <w:left w:val="nil"/>
              <w:right w:val="nil"/>
            </w:tcBorders>
          </w:tcPr>
          <w:p w14:paraId="6248F004"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1000 m</w:t>
            </w:r>
          </w:p>
        </w:tc>
        <w:tc>
          <w:tcPr>
            <w:tcW w:w="1915" w:type="dxa"/>
            <w:tcBorders>
              <w:left w:val="nil"/>
              <w:right w:val="nil"/>
            </w:tcBorders>
          </w:tcPr>
          <w:p w14:paraId="232CAD2F"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5</w:t>
            </w:r>
          </w:p>
        </w:tc>
        <w:tc>
          <w:tcPr>
            <w:tcW w:w="1915" w:type="dxa"/>
            <w:tcBorders>
              <w:left w:val="nil"/>
              <w:right w:val="nil"/>
            </w:tcBorders>
          </w:tcPr>
          <w:p w14:paraId="03FCB4DA"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0.99</w:t>
            </w:r>
          </w:p>
        </w:tc>
        <w:tc>
          <w:tcPr>
            <w:tcW w:w="1915" w:type="dxa"/>
            <w:tcBorders>
              <w:left w:val="nil"/>
              <w:right w:val="nil"/>
            </w:tcBorders>
          </w:tcPr>
          <w:p w14:paraId="10B2BB55" w14:textId="77777777" w:rsidR="00B9062B" w:rsidRPr="00AD7342" w:rsidRDefault="00DB063F" w:rsidP="00A44039">
            <w:pPr>
              <w:pStyle w:val="H1bodytext"/>
              <w:spacing w:before="60" w:after="60"/>
              <w:ind w:left="0"/>
              <w:jc w:val="center"/>
              <w:rPr>
                <w:rFonts w:ascii="Arial" w:hAnsi="Arial" w:cs="Arial"/>
                <w:sz w:val="18"/>
                <w:szCs w:val="18"/>
              </w:rPr>
            </w:pPr>
            <w:r>
              <w:rPr>
                <w:rFonts w:ascii="Arial" w:hAnsi="Arial" w:cs="Arial"/>
                <w:sz w:val="18"/>
                <w:szCs w:val="18"/>
              </w:rPr>
              <w:t>0.99</w:t>
            </w:r>
          </w:p>
        </w:tc>
        <w:tc>
          <w:tcPr>
            <w:tcW w:w="1916" w:type="dxa"/>
            <w:tcBorders>
              <w:left w:val="nil"/>
              <w:right w:val="nil"/>
            </w:tcBorders>
            <w:shd w:val="clear" w:color="auto" w:fill="D6E3BC" w:themeFill="accent3" w:themeFillTint="66"/>
          </w:tcPr>
          <w:p w14:paraId="33C95ED5"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B9062B" w14:paraId="70F45A68" w14:textId="77777777" w:rsidTr="00A44039">
        <w:tc>
          <w:tcPr>
            <w:tcW w:w="1915" w:type="dxa"/>
            <w:vMerge/>
            <w:tcBorders>
              <w:left w:val="nil"/>
              <w:right w:val="nil"/>
            </w:tcBorders>
          </w:tcPr>
          <w:p w14:paraId="124EB517" w14:textId="77777777" w:rsidR="00B9062B" w:rsidRPr="00AD7342" w:rsidRDefault="00B9062B" w:rsidP="00A44039">
            <w:pPr>
              <w:pStyle w:val="H1bodytext"/>
              <w:spacing w:before="60" w:after="60"/>
              <w:ind w:left="0"/>
              <w:jc w:val="center"/>
              <w:rPr>
                <w:rFonts w:ascii="Arial" w:hAnsi="Arial" w:cs="Arial"/>
                <w:sz w:val="18"/>
                <w:szCs w:val="18"/>
              </w:rPr>
            </w:pPr>
          </w:p>
        </w:tc>
        <w:tc>
          <w:tcPr>
            <w:tcW w:w="1915" w:type="dxa"/>
            <w:tcBorders>
              <w:left w:val="nil"/>
              <w:right w:val="nil"/>
            </w:tcBorders>
          </w:tcPr>
          <w:p w14:paraId="7085FEF5"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10</w:t>
            </w:r>
          </w:p>
        </w:tc>
        <w:tc>
          <w:tcPr>
            <w:tcW w:w="1915" w:type="dxa"/>
            <w:tcBorders>
              <w:left w:val="nil"/>
              <w:right w:val="nil"/>
            </w:tcBorders>
          </w:tcPr>
          <w:p w14:paraId="5F92E168"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0.82</w:t>
            </w:r>
          </w:p>
        </w:tc>
        <w:tc>
          <w:tcPr>
            <w:tcW w:w="1915" w:type="dxa"/>
            <w:tcBorders>
              <w:left w:val="nil"/>
              <w:right w:val="nil"/>
            </w:tcBorders>
          </w:tcPr>
          <w:p w14:paraId="20DE3BE8" w14:textId="77777777" w:rsidR="00B9062B" w:rsidRPr="00AD7342" w:rsidRDefault="00DB063F" w:rsidP="00A44039">
            <w:pPr>
              <w:pStyle w:val="H1bodytext"/>
              <w:spacing w:before="60" w:after="60"/>
              <w:ind w:left="0"/>
              <w:jc w:val="center"/>
              <w:rPr>
                <w:rFonts w:ascii="Arial" w:hAnsi="Arial" w:cs="Arial"/>
                <w:sz w:val="18"/>
                <w:szCs w:val="18"/>
              </w:rPr>
            </w:pPr>
            <w:r>
              <w:rPr>
                <w:rFonts w:ascii="Arial" w:hAnsi="Arial" w:cs="Arial"/>
                <w:sz w:val="18"/>
                <w:szCs w:val="18"/>
              </w:rPr>
              <w:t>0.82</w:t>
            </w:r>
          </w:p>
        </w:tc>
        <w:tc>
          <w:tcPr>
            <w:tcW w:w="1916" w:type="dxa"/>
            <w:tcBorders>
              <w:left w:val="nil"/>
              <w:right w:val="nil"/>
            </w:tcBorders>
            <w:shd w:val="clear" w:color="auto" w:fill="D6E3BC" w:themeFill="accent3" w:themeFillTint="66"/>
          </w:tcPr>
          <w:p w14:paraId="08AD070E"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B9062B" w14:paraId="6D3654C7" w14:textId="77777777" w:rsidTr="00A44039">
        <w:tc>
          <w:tcPr>
            <w:tcW w:w="9576" w:type="dxa"/>
            <w:gridSpan w:val="5"/>
            <w:tcBorders>
              <w:left w:val="nil"/>
              <w:right w:val="nil"/>
            </w:tcBorders>
            <w:shd w:val="clear" w:color="auto" w:fill="F2F2F2" w:themeFill="background1" w:themeFillShade="F2"/>
          </w:tcPr>
          <w:p w14:paraId="693D3C11" w14:textId="77777777" w:rsidR="00B9062B" w:rsidRPr="00AD7342" w:rsidRDefault="00B9062B" w:rsidP="00A44039">
            <w:pPr>
              <w:pStyle w:val="H1bodytext"/>
              <w:spacing w:before="120" w:after="120"/>
              <w:ind w:left="0"/>
              <w:jc w:val="center"/>
              <w:rPr>
                <w:rFonts w:ascii="Arial" w:hAnsi="Arial" w:cs="Arial"/>
                <w:i/>
                <w:sz w:val="18"/>
                <w:szCs w:val="18"/>
              </w:rPr>
            </w:pPr>
            <w:r w:rsidRPr="00AD7342">
              <w:rPr>
                <w:rFonts w:ascii="Arial" w:hAnsi="Arial" w:cs="Arial"/>
                <w:i/>
                <w:sz w:val="18"/>
                <w:szCs w:val="18"/>
              </w:rPr>
              <w:t>Criterion 2 (within five percent of the analytic solution for all node</w:t>
            </w:r>
            <w:r>
              <w:rPr>
                <w:rFonts w:ascii="Arial" w:hAnsi="Arial" w:cs="Arial"/>
                <w:i/>
                <w:sz w:val="18"/>
                <w:szCs w:val="18"/>
              </w:rPr>
              <w:t>s between the pumping node and 5</w:t>
            </w:r>
            <w:r w:rsidRPr="00AD7342">
              <w:rPr>
                <w:rFonts w:ascii="Arial" w:hAnsi="Arial" w:cs="Arial"/>
                <w:i/>
                <w:sz w:val="18"/>
                <w:szCs w:val="18"/>
              </w:rPr>
              <w:t>000 m distance from the pumping well at both 5 and 10 days after pumping commences)</w:t>
            </w:r>
          </w:p>
        </w:tc>
      </w:tr>
      <w:tr w:rsidR="00B9062B" w14:paraId="2DB3210B" w14:textId="77777777" w:rsidTr="00A44039">
        <w:tc>
          <w:tcPr>
            <w:tcW w:w="1915" w:type="dxa"/>
            <w:vMerge w:val="restart"/>
            <w:tcBorders>
              <w:left w:val="nil"/>
              <w:right w:val="nil"/>
            </w:tcBorders>
          </w:tcPr>
          <w:p w14:paraId="585F591E"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5000 m</w:t>
            </w:r>
          </w:p>
        </w:tc>
        <w:tc>
          <w:tcPr>
            <w:tcW w:w="1915" w:type="dxa"/>
            <w:tcBorders>
              <w:left w:val="nil"/>
              <w:right w:val="nil"/>
            </w:tcBorders>
          </w:tcPr>
          <w:p w14:paraId="5CEAB36E"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5</w:t>
            </w:r>
          </w:p>
        </w:tc>
        <w:tc>
          <w:tcPr>
            <w:tcW w:w="1915" w:type="dxa"/>
            <w:tcBorders>
              <w:left w:val="nil"/>
              <w:right w:val="nil"/>
            </w:tcBorders>
          </w:tcPr>
          <w:p w14:paraId="32F27381" w14:textId="77777777" w:rsidR="00B9062B" w:rsidRPr="00AD7342" w:rsidRDefault="00237A36" w:rsidP="00A44039">
            <w:pPr>
              <w:pStyle w:val="H1bodytext"/>
              <w:spacing w:before="60" w:after="60"/>
              <w:ind w:left="0"/>
              <w:jc w:val="center"/>
              <w:rPr>
                <w:rFonts w:ascii="Arial" w:hAnsi="Arial" w:cs="Arial"/>
                <w:sz w:val="18"/>
                <w:szCs w:val="18"/>
              </w:rPr>
            </w:pPr>
            <w:r>
              <w:rPr>
                <w:rFonts w:ascii="Arial" w:hAnsi="Arial" w:cs="Arial"/>
                <w:sz w:val="18"/>
                <w:szCs w:val="18"/>
              </w:rPr>
              <w:t>2.24</w:t>
            </w:r>
          </w:p>
        </w:tc>
        <w:tc>
          <w:tcPr>
            <w:tcW w:w="1915" w:type="dxa"/>
            <w:tcBorders>
              <w:left w:val="nil"/>
              <w:right w:val="nil"/>
            </w:tcBorders>
          </w:tcPr>
          <w:p w14:paraId="1A45EEF6" w14:textId="77777777" w:rsidR="00B9062B" w:rsidRPr="00AD7342" w:rsidRDefault="00DB063F" w:rsidP="00A44039">
            <w:pPr>
              <w:pStyle w:val="H1bodytext"/>
              <w:spacing w:before="60" w:after="60"/>
              <w:ind w:left="0"/>
              <w:jc w:val="center"/>
              <w:rPr>
                <w:rFonts w:ascii="Arial" w:hAnsi="Arial" w:cs="Arial"/>
                <w:sz w:val="18"/>
                <w:szCs w:val="18"/>
              </w:rPr>
            </w:pPr>
            <w:r>
              <w:rPr>
                <w:rFonts w:ascii="Arial" w:hAnsi="Arial" w:cs="Arial"/>
                <w:sz w:val="18"/>
                <w:szCs w:val="18"/>
              </w:rPr>
              <w:t>2.24</w:t>
            </w:r>
          </w:p>
        </w:tc>
        <w:tc>
          <w:tcPr>
            <w:tcW w:w="1916" w:type="dxa"/>
            <w:tcBorders>
              <w:left w:val="nil"/>
              <w:right w:val="nil"/>
            </w:tcBorders>
            <w:shd w:val="clear" w:color="auto" w:fill="D6E3BC" w:themeFill="accent3" w:themeFillTint="66"/>
          </w:tcPr>
          <w:p w14:paraId="07ED17B5"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B9062B" w14:paraId="224560D3" w14:textId="77777777" w:rsidTr="00A44039">
        <w:tc>
          <w:tcPr>
            <w:tcW w:w="1915" w:type="dxa"/>
            <w:vMerge/>
            <w:tcBorders>
              <w:left w:val="nil"/>
              <w:right w:val="nil"/>
            </w:tcBorders>
          </w:tcPr>
          <w:p w14:paraId="4C0775DE" w14:textId="77777777" w:rsidR="00B9062B" w:rsidRPr="00AD7342" w:rsidRDefault="00B9062B" w:rsidP="00A44039">
            <w:pPr>
              <w:pStyle w:val="H1bodytext"/>
              <w:spacing w:before="60" w:after="60"/>
              <w:ind w:left="0"/>
              <w:jc w:val="center"/>
              <w:rPr>
                <w:rFonts w:ascii="Arial" w:hAnsi="Arial" w:cs="Arial"/>
                <w:sz w:val="18"/>
                <w:szCs w:val="18"/>
              </w:rPr>
            </w:pPr>
          </w:p>
        </w:tc>
        <w:tc>
          <w:tcPr>
            <w:tcW w:w="1915" w:type="dxa"/>
            <w:tcBorders>
              <w:left w:val="nil"/>
              <w:right w:val="nil"/>
            </w:tcBorders>
          </w:tcPr>
          <w:p w14:paraId="55419B71"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10</w:t>
            </w:r>
          </w:p>
        </w:tc>
        <w:tc>
          <w:tcPr>
            <w:tcW w:w="1915" w:type="dxa"/>
            <w:tcBorders>
              <w:left w:val="nil"/>
              <w:right w:val="nil"/>
            </w:tcBorders>
          </w:tcPr>
          <w:p w14:paraId="50F51711" w14:textId="77777777" w:rsidR="00B9062B" w:rsidRPr="00AD7342" w:rsidRDefault="0098759D" w:rsidP="00A44039">
            <w:pPr>
              <w:pStyle w:val="H1bodytext"/>
              <w:spacing w:before="60" w:after="60"/>
              <w:ind w:left="0"/>
              <w:jc w:val="center"/>
              <w:rPr>
                <w:rFonts w:ascii="Arial" w:hAnsi="Arial" w:cs="Arial"/>
                <w:sz w:val="18"/>
                <w:szCs w:val="18"/>
              </w:rPr>
            </w:pPr>
            <w:r>
              <w:rPr>
                <w:rFonts w:ascii="Arial" w:hAnsi="Arial" w:cs="Arial"/>
                <w:sz w:val="18"/>
                <w:szCs w:val="18"/>
              </w:rPr>
              <w:t>2.11</w:t>
            </w:r>
          </w:p>
        </w:tc>
        <w:tc>
          <w:tcPr>
            <w:tcW w:w="1915" w:type="dxa"/>
            <w:tcBorders>
              <w:left w:val="nil"/>
              <w:right w:val="nil"/>
            </w:tcBorders>
          </w:tcPr>
          <w:p w14:paraId="6582B8EC" w14:textId="77777777" w:rsidR="00B9062B" w:rsidRPr="00AD7342" w:rsidRDefault="00DB063F" w:rsidP="00A44039">
            <w:pPr>
              <w:pStyle w:val="H1bodytext"/>
              <w:spacing w:before="60" w:after="60"/>
              <w:ind w:left="0"/>
              <w:jc w:val="center"/>
              <w:rPr>
                <w:rFonts w:ascii="Arial" w:hAnsi="Arial" w:cs="Arial"/>
                <w:sz w:val="18"/>
                <w:szCs w:val="18"/>
              </w:rPr>
            </w:pPr>
            <w:r>
              <w:rPr>
                <w:rFonts w:ascii="Arial" w:hAnsi="Arial" w:cs="Arial"/>
                <w:sz w:val="18"/>
                <w:szCs w:val="18"/>
              </w:rPr>
              <w:t>2.11</w:t>
            </w:r>
          </w:p>
        </w:tc>
        <w:tc>
          <w:tcPr>
            <w:tcW w:w="1916" w:type="dxa"/>
            <w:tcBorders>
              <w:left w:val="nil"/>
              <w:right w:val="nil"/>
            </w:tcBorders>
            <w:shd w:val="clear" w:color="auto" w:fill="D6E3BC" w:themeFill="accent3" w:themeFillTint="66"/>
          </w:tcPr>
          <w:p w14:paraId="62FD1617"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B9062B" w14:paraId="5261A31C" w14:textId="77777777" w:rsidTr="00A44039">
        <w:tc>
          <w:tcPr>
            <w:tcW w:w="9576" w:type="dxa"/>
            <w:gridSpan w:val="5"/>
            <w:tcBorders>
              <w:left w:val="nil"/>
              <w:bottom w:val="nil"/>
              <w:right w:val="nil"/>
            </w:tcBorders>
          </w:tcPr>
          <w:p w14:paraId="5AA04AC7" w14:textId="77777777" w:rsidR="00B9062B" w:rsidRDefault="00B9062B" w:rsidP="00A44039">
            <w:pPr>
              <w:pStyle w:val="H1bodytext"/>
              <w:spacing w:before="60" w:after="60"/>
              <w:ind w:left="0"/>
              <w:rPr>
                <w:rFonts w:ascii="Arial" w:hAnsi="Arial" w:cs="Arial"/>
              </w:rPr>
            </w:pPr>
          </w:p>
        </w:tc>
      </w:tr>
    </w:tbl>
    <w:p w14:paraId="06BB5BD1" w14:textId="77777777" w:rsidR="00171369" w:rsidRDefault="00171369" w:rsidP="00B9062B">
      <w:pPr>
        <w:rPr>
          <w:rFonts w:ascii="Arial" w:hAnsi="Arial" w:cs="Arial"/>
          <w:sz w:val="22"/>
          <w:szCs w:val="20"/>
        </w:rPr>
      </w:pPr>
      <w:r>
        <w:rPr>
          <w:rFonts w:ascii="Arial" w:hAnsi="Arial" w:cs="Arial"/>
          <w:sz w:val="22"/>
          <w:szCs w:val="20"/>
        </w:rPr>
        <w:br w:type="page"/>
      </w:r>
    </w:p>
    <w:tbl>
      <w:tblPr>
        <w:tblStyle w:val="TableGrid"/>
        <w:tblW w:w="0" w:type="auto"/>
        <w:tblInd w:w="720" w:type="dxa"/>
        <w:tblLook w:val="04A0" w:firstRow="1" w:lastRow="0" w:firstColumn="1" w:lastColumn="0" w:noHBand="0" w:noVBand="1"/>
      </w:tblPr>
      <w:tblGrid>
        <w:gridCol w:w="1915"/>
        <w:gridCol w:w="1845"/>
        <w:gridCol w:w="1873"/>
        <w:gridCol w:w="1873"/>
        <w:gridCol w:w="1854"/>
      </w:tblGrid>
      <w:tr w:rsidR="00B9062B" w14:paraId="675495C6" w14:textId="77777777" w:rsidTr="00D02E39">
        <w:tc>
          <w:tcPr>
            <w:tcW w:w="9360" w:type="dxa"/>
            <w:gridSpan w:val="5"/>
            <w:tcBorders>
              <w:top w:val="nil"/>
              <w:left w:val="nil"/>
              <w:bottom w:val="single" w:sz="4" w:space="0" w:color="000000"/>
              <w:right w:val="nil"/>
            </w:tcBorders>
            <w:shd w:val="clear" w:color="auto" w:fill="auto"/>
          </w:tcPr>
          <w:p w14:paraId="029D4B0B" w14:textId="7AAD7D26" w:rsidR="00B9062B" w:rsidRPr="00623D08" w:rsidRDefault="00B9062B">
            <w:pPr>
              <w:pStyle w:val="TableNumberCaption"/>
              <w:rPr>
                <w:rFonts w:ascii="Arial" w:hAnsi="Arial" w:cs="Arial"/>
                <w:sz w:val="18"/>
                <w:szCs w:val="18"/>
              </w:rPr>
            </w:pPr>
            <w:bookmarkStart w:id="22" w:name="_Ref419114538"/>
            <w:r>
              <w:lastRenderedPageBreak/>
              <w:t xml:space="preserve">Table </w:t>
            </w:r>
            <w:r w:rsidR="00DE2259">
              <w:fldChar w:fldCharType="begin"/>
            </w:r>
            <w:r w:rsidR="00DE2259">
              <w:instrText xml:space="preserve"> SEQ Table \* ARABIC </w:instrText>
            </w:r>
            <w:r w:rsidR="00DE2259">
              <w:fldChar w:fldCharType="separate"/>
            </w:r>
            <w:r w:rsidR="00DE2259">
              <w:rPr>
                <w:noProof/>
              </w:rPr>
              <w:t>10</w:t>
            </w:r>
            <w:r w:rsidR="00DE2259">
              <w:rPr>
                <w:noProof/>
              </w:rPr>
              <w:fldChar w:fldCharType="end"/>
            </w:r>
            <w:bookmarkEnd w:id="22"/>
            <w:r>
              <w:t xml:space="preserve">. Test Results for MODFLOW-2000-MST with </w:t>
            </w:r>
            <w:r w:rsidRPr="009A04F2">
              <w:t>Advection-Diffusion Problem</w:t>
            </w:r>
            <w:r>
              <w:t xml:space="preserve"> (MT-ATC-1, </w:t>
            </w:r>
            <w:r w:rsidR="00173CF4">
              <w:t>GMRES</w:t>
            </w:r>
            <w:r>
              <w:t xml:space="preserve"> Solver)</w:t>
            </w:r>
          </w:p>
        </w:tc>
      </w:tr>
      <w:tr w:rsidR="00B9062B" w14:paraId="4806BEA4" w14:textId="77777777" w:rsidTr="00B0279D">
        <w:tc>
          <w:tcPr>
            <w:tcW w:w="1915" w:type="dxa"/>
            <w:vMerge w:val="restart"/>
            <w:tcBorders>
              <w:left w:val="nil"/>
              <w:right w:val="nil"/>
            </w:tcBorders>
            <w:shd w:val="clear" w:color="auto" w:fill="D9D9D9" w:themeFill="background1" w:themeFillShade="D9"/>
          </w:tcPr>
          <w:p w14:paraId="3302B04A"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b/>
                <w:sz w:val="18"/>
                <w:szCs w:val="18"/>
              </w:rPr>
              <w:t>Maximum Distance from Pumping Well (m)</w:t>
            </w:r>
          </w:p>
        </w:tc>
        <w:tc>
          <w:tcPr>
            <w:tcW w:w="1845" w:type="dxa"/>
            <w:vMerge w:val="restart"/>
            <w:tcBorders>
              <w:left w:val="nil"/>
              <w:right w:val="nil"/>
            </w:tcBorders>
            <w:shd w:val="clear" w:color="auto" w:fill="D9D9D9" w:themeFill="background1" w:themeFillShade="D9"/>
          </w:tcPr>
          <w:p w14:paraId="0931CBD2"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b/>
                <w:sz w:val="18"/>
                <w:szCs w:val="18"/>
              </w:rPr>
              <w:t>Pumping Time (d)</w:t>
            </w:r>
          </w:p>
        </w:tc>
        <w:tc>
          <w:tcPr>
            <w:tcW w:w="3746" w:type="dxa"/>
            <w:gridSpan w:val="2"/>
            <w:tcBorders>
              <w:left w:val="nil"/>
              <w:right w:val="nil"/>
            </w:tcBorders>
            <w:shd w:val="clear" w:color="auto" w:fill="D9D9D9" w:themeFill="background1" w:themeFillShade="D9"/>
          </w:tcPr>
          <w:p w14:paraId="5664EEF6"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b/>
                <w:sz w:val="18"/>
                <w:szCs w:val="18"/>
              </w:rPr>
              <w:t>Maximum Percent Difference in Drawdown</w:t>
            </w:r>
          </w:p>
        </w:tc>
        <w:tc>
          <w:tcPr>
            <w:tcW w:w="1854" w:type="dxa"/>
            <w:vMerge w:val="restart"/>
            <w:tcBorders>
              <w:left w:val="nil"/>
              <w:right w:val="nil"/>
            </w:tcBorders>
            <w:shd w:val="clear" w:color="auto" w:fill="D9D9D9" w:themeFill="background1" w:themeFillShade="D9"/>
          </w:tcPr>
          <w:p w14:paraId="79302BA1" w14:textId="77777777" w:rsidR="00B9062B" w:rsidRPr="00AD7342" w:rsidRDefault="00B9062B" w:rsidP="00A44039">
            <w:pPr>
              <w:pStyle w:val="H1bodytext"/>
              <w:spacing w:before="60" w:after="60"/>
              <w:ind w:left="0"/>
              <w:jc w:val="center"/>
              <w:rPr>
                <w:rFonts w:ascii="Arial" w:hAnsi="Arial" w:cs="Arial"/>
                <w:b/>
                <w:sz w:val="18"/>
                <w:szCs w:val="18"/>
              </w:rPr>
            </w:pPr>
            <w:r w:rsidRPr="00AD7342">
              <w:rPr>
                <w:rFonts w:ascii="Arial" w:hAnsi="Arial" w:cs="Arial"/>
                <w:b/>
                <w:sz w:val="18"/>
                <w:szCs w:val="18"/>
              </w:rPr>
              <w:t>Pass/Fail</w:t>
            </w:r>
          </w:p>
        </w:tc>
      </w:tr>
      <w:tr w:rsidR="00B9062B" w14:paraId="60745146" w14:textId="77777777" w:rsidTr="00B0279D">
        <w:tc>
          <w:tcPr>
            <w:tcW w:w="1915" w:type="dxa"/>
            <w:vMerge/>
            <w:tcBorders>
              <w:left w:val="nil"/>
              <w:right w:val="nil"/>
            </w:tcBorders>
          </w:tcPr>
          <w:p w14:paraId="45CC7CDC" w14:textId="77777777" w:rsidR="00B9062B" w:rsidRPr="00AD7342" w:rsidRDefault="00B9062B" w:rsidP="00A44039">
            <w:pPr>
              <w:pStyle w:val="H1bodytext"/>
              <w:spacing w:before="60" w:after="60"/>
              <w:ind w:left="0"/>
              <w:rPr>
                <w:rFonts w:ascii="Arial" w:hAnsi="Arial" w:cs="Arial"/>
                <w:sz w:val="18"/>
                <w:szCs w:val="18"/>
              </w:rPr>
            </w:pPr>
          </w:p>
        </w:tc>
        <w:tc>
          <w:tcPr>
            <w:tcW w:w="1845" w:type="dxa"/>
            <w:vMerge/>
            <w:tcBorders>
              <w:left w:val="nil"/>
              <w:right w:val="nil"/>
            </w:tcBorders>
          </w:tcPr>
          <w:p w14:paraId="50DED13F" w14:textId="77777777" w:rsidR="00B9062B" w:rsidRPr="00AD7342" w:rsidRDefault="00B9062B" w:rsidP="00A44039">
            <w:pPr>
              <w:pStyle w:val="H1bodytext"/>
              <w:spacing w:before="60" w:after="60"/>
              <w:ind w:left="0"/>
              <w:rPr>
                <w:rFonts w:ascii="Arial" w:hAnsi="Arial" w:cs="Arial"/>
                <w:sz w:val="18"/>
                <w:szCs w:val="18"/>
              </w:rPr>
            </w:pPr>
          </w:p>
        </w:tc>
        <w:tc>
          <w:tcPr>
            <w:tcW w:w="1873" w:type="dxa"/>
            <w:tcBorders>
              <w:left w:val="nil"/>
              <w:right w:val="nil"/>
            </w:tcBorders>
            <w:shd w:val="clear" w:color="auto" w:fill="D9D9D9" w:themeFill="background1" w:themeFillShade="D9"/>
          </w:tcPr>
          <w:p w14:paraId="0F0E491D" w14:textId="77777777" w:rsidR="00B9062B" w:rsidRPr="00AD7342" w:rsidRDefault="00B9062B" w:rsidP="00A44039">
            <w:pPr>
              <w:pStyle w:val="H1bodytext"/>
              <w:spacing w:before="60" w:after="60"/>
              <w:ind w:left="0"/>
              <w:jc w:val="center"/>
              <w:rPr>
                <w:rFonts w:ascii="Arial" w:hAnsi="Arial" w:cs="Arial"/>
                <w:b/>
                <w:sz w:val="18"/>
                <w:szCs w:val="18"/>
              </w:rPr>
            </w:pPr>
            <w:r w:rsidRPr="00AD7342">
              <w:rPr>
                <w:rFonts w:ascii="Arial" w:hAnsi="Arial" w:cs="Arial"/>
                <w:b/>
                <w:sz w:val="18"/>
                <w:szCs w:val="18"/>
              </w:rPr>
              <w:t>Single Precision</w:t>
            </w:r>
          </w:p>
        </w:tc>
        <w:tc>
          <w:tcPr>
            <w:tcW w:w="1873" w:type="dxa"/>
            <w:tcBorders>
              <w:left w:val="nil"/>
              <w:right w:val="nil"/>
            </w:tcBorders>
            <w:shd w:val="clear" w:color="auto" w:fill="D9D9D9" w:themeFill="background1" w:themeFillShade="D9"/>
          </w:tcPr>
          <w:p w14:paraId="32178E3D" w14:textId="77777777" w:rsidR="00B9062B" w:rsidRPr="00AD7342" w:rsidRDefault="00B9062B" w:rsidP="00A44039">
            <w:pPr>
              <w:pStyle w:val="H1bodytext"/>
              <w:spacing w:before="60" w:after="60"/>
              <w:ind w:left="0"/>
              <w:jc w:val="center"/>
              <w:rPr>
                <w:rFonts w:ascii="Arial" w:hAnsi="Arial" w:cs="Arial"/>
                <w:b/>
                <w:sz w:val="18"/>
                <w:szCs w:val="18"/>
              </w:rPr>
            </w:pPr>
            <w:r w:rsidRPr="00AD7342">
              <w:rPr>
                <w:rFonts w:ascii="Arial" w:hAnsi="Arial" w:cs="Arial"/>
                <w:b/>
                <w:sz w:val="18"/>
                <w:szCs w:val="18"/>
              </w:rPr>
              <w:t>Double Precision</w:t>
            </w:r>
          </w:p>
        </w:tc>
        <w:tc>
          <w:tcPr>
            <w:tcW w:w="1854" w:type="dxa"/>
            <w:vMerge/>
            <w:tcBorders>
              <w:left w:val="nil"/>
              <w:right w:val="nil"/>
            </w:tcBorders>
          </w:tcPr>
          <w:p w14:paraId="4CB8968C" w14:textId="77777777" w:rsidR="00B9062B" w:rsidRPr="00AD7342" w:rsidRDefault="00B9062B" w:rsidP="00A44039">
            <w:pPr>
              <w:pStyle w:val="H1bodytext"/>
              <w:spacing w:before="60" w:after="60"/>
              <w:ind w:left="0"/>
              <w:rPr>
                <w:rFonts w:ascii="Arial" w:hAnsi="Arial" w:cs="Arial"/>
                <w:sz w:val="18"/>
                <w:szCs w:val="18"/>
              </w:rPr>
            </w:pPr>
          </w:p>
        </w:tc>
      </w:tr>
      <w:tr w:rsidR="00B9062B" w14:paraId="758AC67E" w14:textId="77777777" w:rsidTr="00D02E39">
        <w:tc>
          <w:tcPr>
            <w:tcW w:w="9360" w:type="dxa"/>
            <w:gridSpan w:val="5"/>
            <w:tcBorders>
              <w:left w:val="nil"/>
              <w:right w:val="nil"/>
            </w:tcBorders>
            <w:shd w:val="clear" w:color="auto" w:fill="F2F2F2" w:themeFill="background1" w:themeFillShade="F2"/>
          </w:tcPr>
          <w:p w14:paraId="695ED127" w14:textId="77777777" w:rsidR="00B9062B" w:rsidRPr="00AD7342" w:rsidRDefault="00B9062B" w:rsidP="00A44039">
            <w:pPr>
              <w:pStyle w:val="H1bodytext"/>
              <w:spacing w:before="120" w:after="120"/>
              <w:ind w:left="0"/>
              <w:jc w:val="center"/>
              <w:rPr>
                <w:rFonts w:ascii="Arial" w:hAnsi="Arial" w:cs="Arial"/>
                <w:i/>
                <w:sz w:val="18"/>
                <w:szCs w:val="18"/>
              </w:rPr>
            </w:pPr>
            <w:r w:rsidRPr="00AD7342">
              <w:rPr>
                <w:rFonts w:ascii="Arial" w:hAnsi="Arial" w:cs="Arial"/>
                <w:i/>
                <w:sz w:val="18"/>
                <w:szCs w:val="18"/>
              </w:rPr>
              <w:t>Criterion 1 (within one percent of the analytic solution for all nodes between the pumping node and 1,000 m distance from the pumping well at both 5 and 10 days after pumping commences)</w:t>
            </w:r>
          </w:p>
        </w:tc>
      </w:tr>
      <w:tr w:rsidR="00B9062B" w14:paraId="61F09835" w14:textId="77777777" w:rsidTr="00B0279D">
        <w:tc>
          <w:tcPr>
            <w:tcW w:w="1915" w:type="dxa"/>
            <w:vMerge w:val="restart"/>
            <w:tcBorders>
              <w:left w:val="nil"/>
              <w:right w:val="nil"/>
            </w:tcBorders>
          </w:tcPr>
          <w:p w14:paraId="67EDBD3E"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1000 m</w:t>
            </w:r>
          </w:p>
        </w:tc>
        <w:tc>
          <w:tcPr>
            <w:tcW w:w="1845" w:type="dxa"/>
            <w:tcBorders>
              <w:left w:val="nil"/>
              <w:right w:val="nil"/>
            </w:tcBorders>
          </w:tcPr>
          <w:p w14:paraId="2681DBE7"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5</w:t>
            </w:r>
          </w:p>
        </w:tc>
        <w:tc>
          <w:tcPr>
            <w:tcW w:w="1873" w:type="dxa"/>
            <w:tcBorders>
              <w:left w:val="nil"/>
              <w:right w:val="nil"/>
            </w:tcBorders>
          </w:tcPr>
          <w:p w14:paraId="5EDDE15E"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0.99</w:t>
            </w:r>
          </w:p>
        </w:tc>
        <w:tc>
          <w:tcPr>
            <w:tcW w:w="1873" w:type="dxa"/>
            <w:tcBorders>
              <w:left w:val="nil"/>
              <w:right w:val="nil"/>
            </w:tcBorders>
          </w:tcPr>
          <w:p w14:paraId="011BB2B0" w14:textId="77777777" w:rsidR="00B9062B" w:rsidRPr="00AD7342" w:rsidRDefault="002B2DF8" w:rsidP="00A44039">
            <w:pPr>
              <w:pStyle w:val="H1bodytext"/>
              <w:spacing w:before="60" w:after="60"/>
              <w:ind w:left="0"/>
              <w:jc w:val="center"/>
              <w:rPr>
                <w:rFonts w:ascii="Arial" w:hAnsi="Arial" w:cs="Arial"/>
                <w:sz w:val="18"/>
                <w:szCs w:val="18"/>
              </w:rPr>
            </w:pPr>
            <w:r>
              <w:rPr>
                <w:rFonts w:ascii="Arial" w:hAnsi="Arial" w:cs="Arial"/>
                <w:sz w:val="18"/>
                <w:szCs w:val="18"/>
              </w:rPr>
              <w:t>0.99</w:t>
            </w:r>
          </w:p>
        </w:tc>
        <w:tc>
          <w:tcPr>
            <w:tcW w:w="1854" w:type="dxa"/>
            <w:tcBorders>
              <w:left w:val="nil"/>
              <w:right w:val="nil"/>
            </w:tcBorders>
            <w:shd w:val="clear" w:color="auto" w:fill="D6E3BC" w:themeFill="accent3" w:themeFillTint="66"/>
          </w:tcPr>
          <w:p w14:paraId="1EA2ADC1"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B9062B" w14:paraId="51385C84" w14:textId="77777777" w:rsidTr="00B0279D">
        <w:tc>
          <w:tcPr>
            <w:tcW w:w="1915" w:type="dxa"/>
            <w:vMerge/>
            <w:tcBorders>
              <w:left w:val="nil"/>
              <w:right w:val="nil"/>
            </w:tcBorders>
          </w:tcPr>
          <w:p w14:paraId="660C1F74" w14:textId="77777777" w:rsidR="00B9062B" w:rsidRPr="00AD7342" w:rsidRDefault="00B9062B" w:rsidP="00A44039">
            <w:pPr>
              <w:pStyle w:val="H1bodytext"/>
              <w:spacing w:before="60" w:after="60"/>
              <w:ind w:left="0"/>
              <w:jc w:val="center"/>
              <w:rPr>
                <w:rFonts w:ascii="Arial" w:hAnsi="Arial" w:cs="Arial"/>
                <w:sz w:val="18"/>
                <w:szCs w:val="18"/>
              </w:rPr>
            </w:pPr>
          </w:p>
        </w:tc>
        <w:tc>
          <w:tcPr>
            <w:tcW w:w="1845" w:type="dxa"/>
            <w:tcBorders>
              <w:left w:val="nil"/>
              <w:right w:val="nil"/>
            </w:tcBorders>
          </w:tcPr>
          <w:p w14:paraId="7A1F8066"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10</w:t>
            </w:r>
          </w:p>
        </w:tc>
        <w:tc>
          <w:tcPr>
            <w:tcW w:w="1873" w:type="dxa"/>
            <w:tcBorders>
              <w:left w:val="nil"/>
              <w:right w:val="nil"/>
            </w:tcBorders>
          </w:tcPr>
          <w:p w14:paraId="258DD266"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0.82</w:t>
            </w:r>
          </w:p>
        </w:tc>
        <w:tc>
          <w:tcPr>
            <w:tcW w:w="1873" w:type="dxa"/>
            <w:tcBorders>
              <w:left w:val="nil"/>
              <w:right w:val="nil"/>
            </w:tcBorders>
          </w:tcPr>
          <w:p w14:paraId="4CCD6AF2" w14:textId="77777777" w:rsidR="00B9062B" w:rsidRPr="00AD7342" w:rsidRDefault="002B2DF8" w:rsidP="00A44039">
            <w:pPr>
              <w:pStyle w:val="H1bodytext"/>
              <w:spacing w:before="60" w:after="60"/>
              <w:ind w:left="0"/>
              <w:jc w:val="center"/>
              <w:rPr>
                <w:rFonts w:ascii="Arial" w:hAnsi="Arial" w:cs="Arial"/>
                <w:sz w:val="18"/>
                <w:szCs w:val="18"/>
              </w:rPr>
            </w:pPr>
            <w:r>
              <w:rPr>
                <w:rFonts w:ascii="Arial" w:hAnsi="Arial" w:cs="Arial"/>
                <w:sz w:val="18"/>
                <w:szCs w:val="18"/>
              </w:rPr>
              <w:t>0.82</w:t>
            </w:r>
          </w:p>
        </w:tc>
        <w:tc>
          <w:tcPr>
            <w:tcW w:w="1854" w:type="dxa"/>
            <w:tcBorders>
              <w:left w:val="nil"/>
              <w:right w:val="nil"/>
            </w:tcBorders>
            <w:shd w:val="clear" w:color="auto" w:fill="D6E3BC" w:themeFill="accent3" w:themeFillTint="66"/>
          </w:tcPr>
          <w:p w14:paraId="7F8CA239"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B9062B" w14:paraId="55A758EE" w14:textId="77777777" w:rsidTr="00D02E39">
        <w:tc>
          <w:tcPr>
            <w:tcW w:w="9360" w:type="dxa"/>
            <w:gridSpan w:val="5"/>
            <w:tcBorders>
              <w:left w:val="nil"/>
              <w:right w:val="nil"/>
            </w:tcBorders>
            <w:shd w:val="clear" w:color="auto" w:fill="F2F2F2" w:themeFill="background1" w:themeFillShade="F2"/>
          </w:tcPr>
          <w:p w14:paraId="7A421EDF" w14:textId="77777777" w:rsidR="00B9062B" w:rsidRPr="00AD7342" w:rsidRDefault="00B9062B" w:rsidP="00A44039">
            <w:pPr>
              <w:pStyle w:val="H1bodytext"/>
              <w:spacing w:before="120" w:after="120"/>
              <w:ind w:left="0"/>
              <w:jc w:val="center"/>
              <w:rPr>
                <w:rFonts w:ascii="Arial" w:hAnsi="Arial" w:cs="Arial"/>
                <w:i/>
                <w:sz w:val="18"/>
                <w:szCs w:val="18"/>
              </w:rPr>
            </w:pPr>
            <w:r w:rsidRPr="00AD7342">
              <w:rPr>
                <w:rFonts w:ascii="Arial" w:hAnsi="Arial" w:cs="Arial"/>
                <w:i/>
                <w:sz w:val="18"/>
                <w:szCs w:val="18"/>
              </w:rPr>
              <w:t>Criterion 2 (within five percent of the analytic solution for all node</w:t>
            </w:r>
            <w:r>
              <w:rPr>
                <w:rFonts w:ascii="Arial" w:hAnsi="Arial" w:cs="Arial"/>
                <w:i/>
                <w:sz w:val="18"/>
                <w:szCs w:val="18"/>
              </w:rPr>
              <w:t>s between the pumping node and 5</w:t>
            </w:r>
            <w:r w:rsidRPr="00AD7342">
              <w:rPr>
                <w:rFonts w:ascii="Arial" w:hAnsi="Arial" w:cs="Arial"/>
                <w:i/>
                <w:sz w:val="18"/>
                <w:szCs w:val="18"/>
              </w:rPr>
              <w:t>000 m distance from the pumping well at both 5 and 10 days after pumping commences)</w:t>
            </w:r>
          </w:p>
        </w:tc>
      </w:tr>
      <w:tr w:rsidR="00B9062B" w14:paraId="16DF7C6B" w14:textId="77777777" w:rsidTr="00B0279D">
        <w:tc>
          <w:tcPr>
            <w:tcW w:w="1915" w:type="dxa"/>
            <w:vMerge w:val="restart"/>
            <w:tcBorders>
              <w:left w:val="nil"/>
              <w:right w:val="nil"/>
            </w:tcBorders>
          </w:tcPr>
          <w:p w14:paraId="100B8F7C"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5000 m</w:t>
            </w:r>
          </w:p>
        </w:tc>
        <w:tc>
          <w:tcPr>
            <w:tcW w:w="1845" w:type="dxa"/>
            <w:tcBorders>
              <w:left w:val="nil"/>
              <w:right w:val="nil"/>
            </w:tcBorders>
          </w:tcPr>
          <w:p w14:paraId="268C468A"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5</w:t>
            </w:r>
          </w:p>
        </w:tc>
        <w:tc>
          <w:tcPr>
            <w:tcW w:w="1873" w:type="dxa"/>
            <w:tcBorders>
              <w:left w:val="nil"/>
              <w:right w:val="nil"/>
            </w:tcBorders>
          </w:tcPr>
          <w:p w14:paraId="6E7AE257" w14:textId="77777777" w:rsidR="00B9062B" w:rsidRPr="00AD7342" w:rsidRDefault="00E26073" w:rsidP="00A44039">
            <w:pPr>
              <w:pStyle w:val="H1bodytext"/>
              <w:spacing w:before="60" w:after="60"/>
              <w:ind w:left="0"/>
              <w:jc w:val="center"/>
              <w:rPr>
                <w:rFonts w:ascii="Arial" w:hAnsi="Arial" w:cs="Arial"/>
                <w:sz w:val="18"/>
                <w:szCs w:val="18"/>
              </w:rPr>
            </w:pPr>
            <w:r>
              <w:rPr>
                <w:rFonts w:ascii="Arial" w:hAnsi="Arial" w:cs="Arial"/>
                <w:sz w:val="18"/>
                <w:szCs w:val="18"/>
              </w:rPr>
              <w:t>2.24</w:t>
            </w:r>
          </w:p>
        </w:tc>
        <w:tc>
          <w:tcPr>
            <w:tcW w:w="1873" w:type="dxa"/>
            <w:tcBorders>
              <w:left w:val="nil"/>
              <w:right w:val="nil"/>
            </w:tcBorders>
          </w:tcPr>
          <w:p w14:paraId="7B4A0502" w14:textId="77777777" w:rsidR="00B9062B" w:rsidRPr="00AD7342" w:rsidRDefault="002B2DF8" w:rsidP="00A44039">
            <w:pPr>
              <w:pStyle w:val="H1bodytext"/>
              <w:spacing w:before="60" w:after="60"/>
              <w:ind w:left="0"/>
              <w:jc w:val="center"/>
              <w:rPr>
                <w:rFonts w:ascii="Arial" w:hAnsi="Arial" w:cs="Arial"/>
                <w:sz w:val="18"/>
                <w:szCs w:val="18"/>
              </w:rPr>
            </w:pPr>
            <w:r>
              <w:rPr>
                <w:rFonts w:ascii="Arial" w:hAnsi="Arial" w:cs="Arial"/>
                <w:sz w:val="18"/>
                <w:szCs w:val="18"/>
              </w:rPr>
              <w:t>2.24</w:t>
            </w:r>
          </w:p>
        </w:tc>
        <w:tc>
          <w:tcPr>
            <w:tcW w:w="1854" w:type="dxa"/>
            <w:tcBorders>
              <w:left w:val="nil"/>
              <w:right w:val="nil"/>
            </w:tcBorders>
            <w:shd w:val="clear" w:color="auto" w:fill="D6E3BC" w:themeFill="accent3" w:themeFillTint="66"/>
          </w:tcPr>
          <w:p w14:paraId="61AF2306"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r w:rsidR="00B9062B" w14:paraId="67C8C301" w14:textId="77777777" w:rsidTr="00B0279D">
        <w:tc>
          <w:tcPr>
            <w:tcW w:w="1915" w:type="dxa"/>
            <w:vMerge/>
            <w:tcBorders>
              <w:left w:val="nil"/>
              <w:right w:val="nil"/>
            </w:tcBorders>
          </w:tcPr>
          <w:p w14:paraId="16B4C32E" w14:textId="77777777" w:rsidR="00B9062B" w:rsidRPr="00AD7342" w:rsidRDefault="00B9062B" w:rsidP="00A44039">
            <w:pPr>
              <w:pStyle w:val="H1bodytext"/>
              <w:spacing w:before="60" w:after="60"/>
              <w:ind w:left="0"/>
              <w:jc w:val="center"/>
              <w:rPr>
                <w:rFonts w:ascii="Arial" w:hAnsi="Arial" w:cs="Arial"/>
                <w:sz w:val="18"/>
                <w:szCs w:val="18"/>
              </w:rPr>
            </w:pPr>
          </w:p>
        </w:tc>
        <w:tc>
          <w:tcPr>
            <w:tcW w:w="1845" w:type="dxa"/>
            <w:tcBorders>
              <w:left w:val="nil"/>
              <w:right w:val="nil"/>
            </w:tcBorders>
          </w:tcPr>
          <w:p w14:paraId="2FB078EE"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10</w:t>
            </w:r>
          </w:p>
        </w:tc>
        <w:tc>
          <w:tcPr>
            <w:tcW w:w="1873" w:type="dxa"/>
            <w:tcBorders>
              <w:left w:val="nil"/>
              <w:right w:val="nil"/>
            </w:tcBorders>
          </w:tcPr>
          <w:p w14:paraId="201C054D" w14:textId="77777777" w:rsidR="00B9062B" w:rsidRPr="00AD7342" w:rsidRDefault="00E26073" w:rsidP="00A44039">
            <w:pPr>
              <w:pStyle w:val="H1bodytext"/>
              <w:spacing w:before="60" w:after="60"/>
              <w:ind w:left="0"/>
              <w:jc w:val="center"/>
              <w:rPr>
                <w:rFonts w:ascii="Arial" w:hAnsi="Arial" w:cs="Arial"/>
                <w:sz w:val="18"/>
                <w:szCs w:val="18"/>
              </w:rPr>
            </w:pPr>
            <w:r>
              <w:rPr>
                <w:rFonts w:ascii="Arial" w:hAnsi="Arial" w:cs="Arial"/>
                <w:sz w:val="18"/>
                <w:szCs w:val="18"/>
              </w:rPr>
              <w:t>2.11</w:t>
            </w:r>
          </w:p>
        </w:tc>
        <w:tc>
          <w:tcPr>
            <w:tcW w:w="1873" w:type="dxa"/>
            <w:tcBorders>
              <w:left w:val="nil"/>
              <w:right w:val="nil"/>
            </w:tcBorders>
          </w:tcPr>
          <w:p w14:paraId="6E040F58" w14:textId="77777777" w:rsidR="00B9062B" w:rsidRPr="00AD7342" w:rsidRDefault="002B2DF8" w:rsidP="00A44039">
            <w:pPr>
              <w:pStyle w:val="H1bodytext"/>
              <w:spacing w:before="60" w:after="60"/>
              <w:ind w:left="0"/>
              <w:jc w:val="center"/>
              <w:rPr>
                <w:rFonts w:ascii="Arial" w:hAnsi="Arial" w:cs="Arial"/>
                <w:sz w:val="18"/>
                <w:szCs w:val="18"/>
              </w:rPr>
            </w:pPr>
            <w:r>
              <w:rPr>
                <w:rFonts w:ascii="Arial" w:hAnsi="Arial" w:cs="Arial"/>
                <w:sz w:val="18"/>
                <w:szCs w:val="18"/>
              </w:rPr>
              <w:t>2.11</w:t>
            </w:r>
          </w:p>
        </w:tc>
        <w:tc>
          <w:tcPr>
            <w:tcW w:w="1854" w:type="dxa"/>
            <w:tcBorders>
              <w:left w:val="nil"/>
              <w:right w:val="nil"/>
            </w:tcBorders>
            <w:shd w:val="clear" w:color="auto" w:fill="D6E3BC" w:themeFill="accent3" w:themeFillTint="66"/>
          </w:tcPr>
          <w:p w14:paraId="2CCDA1E6" w14:textId="77777777" w:rsidR="00B9062B" w:rsidRPr="00AD7342" w:rsidRDefault="00B9062B" w:rsidP="00A44039">
            <w:pPr>
              <w:pStyle w:val="H1bodytext"/>
              <w:spacing w:before="60" w:after="60"/>
              <w:ind w:left="0"/>
              <w:jc w:val="center"/>
              <w:rPr>
                <w:rFonts w:ascii="Arial" w:hAnsi="Arial" w:cs="Arial"/>
                <w:sz w:val="18"/>
                <w:szCs w:val="18"/>
              </w:rPr>
            </w:pPr>
            <w:r w:rsidRPr="00AD7342">
              <w:rPr>
                <w:rFonts w:ascii="Arial" w:hAnsi="Arial" w:cs="Arial"/>
                <w:sz w:val="18"/>
                <w:szCs w:val="18"/>
              </w:rPr>
              <w:t>PASS</w:t>
            </w:r>
          </w:p>
        </w:tc>
      </w:tr>
    </w:tbl>
    <w:p w14:paraId="66E10AA0" w14:textId="77777777" w:rsidR="00BF16D8" w:rsidRDefault="00BF16D8"/>
    <w:p w14:paraId="5FB3CBC7" w14:textId="77777777" w:rsidR="00BF16D8" w:rsidRDefault="00BF16D8"/>
    <w:p w14:paraId="6F2CB246" w14:textId="77777777" w:rsidR="00BF16D8" w:rsidRDefault="00BF16D8" w:rsidP="00BF16D8">
      <w:pPr>
        <w:pStyle w:val="Heading3"/>
      </w:pPr>
      <w:r>
        <w:t xml:space="preserve">Test Results for </w:t>
      </w:r>
      <w:r w:rsidRPr="00745F90">
        <w:t>MODFLOW-</w:t>
      </w:r>
      <w:r>
        <w:t>USG</w:t>
      </w:r>
    </w:p>
    <w:p w14:paraId="20C017F9" w14:textId="77777777" w:rsidR="00BF16D8" w:rsidRDefault="00BF16D8" w:rsidP="00BF16D8">
      <w:pPr>
        <w:spacing w:after="240"/>
        <w:ind w:left="720"/>
        <w:rPr>
          <w:rFonts w:ascii="Arial" w:hAnsi="Arial" w:cs="Arial"/>
          <w:sz w:val="22"/>
          <w:szCs w:val="22"/>
        </w:rPr>
      </w:pPr>
      <w:r w:rsidRPr="009A6B97">
        <w:rPr>
          <w:rFonts w:ascii="Arial" w:hAnsi="Arial" w:cs="Arial"/>
          <w:sz w:val="22"/>
          <w:szCs w:val="22"/>
        </w:rPr>
        <w:t>The log</w:t>
      </w:r>
      <w:r>
        <w:rPr>
          <w:rFonts w:ascii="Arial" w:hAnsi="Arial" w:cs="Arial"/>
          <w:sz w:val="22"/>
          <w:szCs w:val="22"/>
        </w:rPr>
        <w:t>s</w:t>
      </w:r>
      <w:r w:rsidRPr="009A6B97">
        <w:rPr>
          <w:rFonts w:ascii="Arial" w:hAnsi="Arial" w:cs="Arial"/>
          <w:sz w:val="22"/>
          <w:szCs w:val="22"/>
        </w:rPr>
        <w:t xml:space="preserve"> maintained during the conduct of this </w:t>
      </w:r>
      <w:r>
        <w:rPr>
          <w:rFonts w:ascii="Arial" w:hAnsi="Arial" w:cs="Arial"/>
          <w:sz w:val="22"/>
          <w:szCs w:val="22"/>
        </w:rPr>
        <w:t xml:space="preserve">test are provided in Attachment 9 for the Windows® testing and Attachment 10 for the Linux® testing. </w:t>
      </w:r>
      <w:r w:rsidRPr="009A6B97">
        <w:rPr>
          <w:rFonts w:ascii="Arial" w:hAnsi="Arial" w:cs="Arial"/>
          <w:sz w:val="22"/>
          <w:szCs w:val="22"/>
        </w:rPr>
        <w:t xml:space="preserve">The </w:t>
      </w:r>
      <w:r>
        <w:rPr>
          <w:rFonts w:ascii="Arial" w:hAnsi="Arial" w:cs="Arial"/>
          <w:sz w:val="22"/>
          <w:szCs w:val="22"/>
        </w:rPr>
        <w:t xml:space="preserve">expected </w:t>
      </w:r>
      <w:r w:rsidRPr="009A6B97">
        <w:rPr>
          <w:rFonts w:ascii="Arial" w:hAnsi="Arial" w:cs="Arial"/>
          <w:sz w:val="22"/>
          <w:szCs w:val="22"/>
        </w:rPr>
        <w:t xml:space="preserve">results </w:t>
      </w:r>
      <w:r>
        <w:rPr>
          <w:rFonts w:ascii="Arial" w:hAnsi="Arial" w:cs="Arial"/>
          <w:sz w:val="22"/>
          <w:szCs w:val="22"/>
        </w:rPr>
        <w:t>for drawdown with distance are those shown above for the baseline MODFLOW-2000 results.</w:t>
      </w:r>
    </w:p>
    <w:p w14:paraId="1E5D91AA" w14:textId="77777777" w:rsidR="00BF16D8" w:rsidRPr="00E15EA3" w:rsidRDefault="00BF16D8" w:rsidP="00E15EA3">
      <w:pPr>
        <w:spacing w:after="240"/>
        <w:ind w:left="720"/>
        <w:rPr>
          <w:rFonts w:ascii="Arial" w:hAnsi="Arial" w:cs="Arial"/>
          <w:sz w:val="22"/>
          <w:szCs w:val="22"/>
        </w:rPr>
      </w:pPr>
      <w:r w:rsidRPr="00E15EA3">
        <w:rPr>
          <w:rFonts w:ascii="Arial" w:hAnsi="Arial" w:cs="Arial"/>
          <w:sz w:val="22"/>
          <w:szCs w:val="22"/>
        </w:rPr>
        <w:t xml:space="preserve">The MODFLOW-USG Sparse Matrix Solver (SMS) package include two solvers: the </w:t>
      </w:r>
      <w:r w:rsidRPr="00E15EA3">
        <w:rPr>
          <w:i/>
          <w:sz w:val="22"/>
          <w:szCs w:val="22"/>
        </w:rPr>
        <w:t>χ</w:t>
      </w:r>
      <w:r w:rsidRPr="00E15EA3">
        <w:rPr>
          <w:rFonts w:ascii="Arial" w:hAnsi="Arial" w:cs="Arial"/>
          <w:sz w:val="22"/>
          <w:szCs w:val="22"/>
        </w:rPr>
        <w:t xml:space="preserve">MD solver, an asymmetric sparse matrix solver, and the unstructured pre-conditioned conjugate gradient (PCGU) solver. The results were copied from the MODFLOW-USG produced output list files named “theis.lst” for drawdown at the respective times 5 and 10 days using a text editor program and pasted into directly to cells in the spreadsheet containing the analytical results. </w:t>
      </w:r>
    </w:p>
    <w:p w14:paraId="06A9EB2C" w14:textId="18B20B03" w:rsidR="00BF16D8" w:rsidRPr="00B0279D" w:rsidRDefault="00BF16D8" w:rsidP="00BF16D8">
      <w:pPr>
        <w:spacing w:after="240"/>
        <w:ind w:left="720"/>
        <w:rPr>
          <w:rFonts w:ascii="Arial" w:hAnsi="Arial" w:cs="Arial"/>
          <w:sz w:val="22"/>
          <w:szCs w:val="22"/>
        </w:rPr>
      </w:pPr>
      <w:r w:rsidRPr="00B0279D">
        <w:rPr>
          <w:rFonts w:ascii="Arial" w:hAnsi="Arial" w:cs="Arial"/>
          <w:sz w:val="22"/>
          <w:szCs w:val="22"/>
        </w:rPr>
        <w:t xml:space="preserve">Graphically, the comparison of solutions is provided in the plots in </w:t>
      </w:r>
      <w:r w:rsidR="00E15EA3" w:rsidRPr="00B0279D">
        <w:rPr>
          <w:rFonts w:ascii="Arial" w:hAnsi="Arial" w:cs="Arial"/>
          <w:sz w:val="22"/>
          <w:szCs w:val="22"/>
        </w:rPr>
        <w:fldChar w:fldCharType="begin"/>
      </w:r>
      <w:r w:rsidR="00E15EA3" w:rsidRPr="00EE1410">
        <w:rPr>
          <w:rFonts w:ascii="Arial" w:hAnsi="Arial" w:cs="Arial"/>
          <w:sz w:val="22"/>
          <w:szCs w:val="22"/>
        </w:rPr>
        <w:instrText xml:space="preserve"> REF _Ref419113143 \h </w:instrText>
      </w:r>
      <w:r w:rsidR="00B0279D" w:rsidRPr="00EE1410">
        <w:rPr>
          <w:rFonts w:ascii="Arial" w:hAnsi="Arial" w:cs="Arial"/>
          <w:sz w:val="22"/>
          <w:szCs w:val="22"/>
        </w:rPr>
        <w:instrText xml:space="preserve"> \* MERGEFORMAT </w:instrText>
      </w:r>
      <w:r w:rsidR="00E15EA3" w:rsidRPr="00B0279D">
        <w:rPr>
          <w:rFonts w:ascii="Arial" w:hAnsi="Arial" w:cs="Arial"/>
          <w:sz w:val="22"/>
          <w:szCs w:val="22"/>
        </w:rPr>
      </w:r>
      <w:r w:rsidR="00E15EA3" w:rsidRPr="00B0279D">
        <w:rPr>
          <w:rFonts w:ascii="Arial" w:hAnsi="Arial" w:cs="Arial"/>
          <w:sz w:val="22"/>
          <w:szCs w:val="22"/>
        </w:rPr>
        <w:fldChar w:fldCharType="separate"/>
      </w:r>
      <w:r w:rsidR="00DE2259" w:rsidRPr="00DE2259">
        <w:rPr>
          <w:rFonts w:ascii="Arial" w:hAnsi="Arial" w:cs="Arial"/>
          <w:sz w:val="22"/>
          <w:szCs w:val="22"/>
        </w:rPr>
        <w:t xml:space="preserve">Figure </w:t>
      </w:r>
      <w:r w:rsidR="00DE2259" w:rsidRPr="00DE2259">
        <w:rPr>
          <w:rFonts w:ascii="Arial" w:hAnsi="Arial" w:cs="Arial"/>
          <w:noProof/>
          <w:sz w:val="22"/>
          <w:szCs w:val="22"/>
        </w:rPr>
        <w:t>6</w:t>
      </w:r>
      <w:r w:rsidR="00E15EA3" w:rsidRPr="00B0279D">
        <w:rPr>
          <w:rFonts w:ascii="Arial" w:hAnsi="Arial" w:cs="Arial"/>
          <w:sz w:val="22"/>
          <w:szCs w:val="22"/>
        </w:rPr>
        <w:fldChar w:fldCharType="end"/>
      </w:r>
      <w:r w:rsidRPr="00B0279D">
        <w:rPr>
          <w:rFonts w:ascii="Arial" w:hAnsi="Arial" w:cs="Arial"/>
          <w:sz w:val="22"/>
          <w:szCs w:val="22"/>
        </w:rPr>
        <w:t xml:space="preserve"> for single-precision tests with the </w:t>
      </w:r>
      <w:r w:rsidRPr="00B0279D">
        <w:rPr>
          <w:rFonts w:ascii="Arial" w:hAnsi="Arial" w:cs="Arial"/>
          <w:i/>
          <w:sz w:val="22"/>
          <w:szCs w:val="22"/>
        </w:rPr>
        <w:t>χ</w:t>
      </w:r>
      <w:r w:rsidRPr="00B0279D">
        <w:rPr>
          <w:rFonts w:ascii="Arial" w:hAnsi="Arial" w:cs="Arial"/>
          <w:sz w:val="22"/>
          <w:szCs w:val="22"/>
        </w:rPr>
        <w:t>MD solver. For the double-precision tests, the results appear in</w:t>
      </w:r>
      <w:r w:rsidR="00E15EA3" w:rsidRPr="00B0279D">
        <w:rPr>
          <w:rFonts w:ascii="Arial" w:hAnsi="Arial" w:cs="Arial"/>
          <w:sz w:val="22"/>
          <w:szCs w:val="22"/>
        </w:rPr>
        <w:t xml:space="preserve"> </w:t>
      </w:r>
      <w:r w:rsidR="00E15EA3" w:rsidRPr="00B0279D">
        <w:rPr>
          <w:rFonts w:ascii="Arial" w:hAnsi="Arial" w:cs="Arial"/>
          <w:sz w:val="22"/>
          <w:szCs w:val="22"/>
        </w:rPr>
        <w:fldChar w:fldCharType="begin"/>
      </w:r>
      <w:r w:rsidR="00E15EA3" w:rsidRPr="00EE1410">
        <w:rPr>
          <w:rFonts w:ascii="Arial" w:hAnsi="Arial" w:cs="Arial"/>
          <w:sz w:val="22"/>
          <w:szCs w:val="22"/>
        </w:rPr>
        <w:instrText xml:space="preserve"> REF _Ref419113178 \h </w:instrText>
      </w:r>
      <w:r w:rsidR="00B0279D" w:rsidRPr="00EE1410">
        <w:rPr>
          <w:rFonts w:ascii="Arial" w:hAnsi="Arial" w:cs="Arial"/>
          <w:sz w:val="22"/>
          <w:szCs w:val="22"/>
        </w:rPr>
        <w:instrText xml:space="preserve"> \* MERGEFORMAT </w:instrText>
      </w:r>
      <w:r w:rsidR="00E15EA3" w:rsidRPr="00B0279D">
        <w:rPr>
          <w:rFonts w:ascii="Arial" w:hAnsi="Arial" w:cs="Arial"/>
          <w:sz w:val="22"/>
          <w:szCs w:val="22"/>
        </w:rPr>
      </w:r>
      <w:r w:rsidR="00E15EA3" w:rsidRPr="00B0279D">
        <w:rPr>
          <w:rFonts w:ascii="Arial" w:hAnsi="Arial" w:cs="Arial"/>
          <w:sz w:val="22"/>
          <w:szCs w:val="22"/>
        </w:rPr>
        <w:fldChar w:fldCharType="separate"/>
      </w:r>
      <w:r w:rsidR="00DE2259" w:rsidRPr="00DE2259">
        <w:rPr>
          <w:rFonts w:ascii="Arial" w:hAnsi="Arial" w:cs="Arial"/>
          <w:sz w:val="22"/>
          <w:szCs w:val="22"/>
        </w:rPr>
        <w:t xml:space="preserve">Figure </w:t>
      </w:r>
      <w:r w:rsidR="00DE2259" w:rsidRPr="00DE2259">
        <w:rPr>
          <w:rFonts w:ascii="Arial" w:hAnsi="Arial" w:cs="Arial"/>
          <w:noProof/>
          <w:sz w:val="22"/>
          <w:szCs w:val="22"/>
        </w:rPr>
        <w:t>7</w:t>
      </w:r>
      <w:r w:rsidR="00E15EA3" w:rsidRPr="00B0279D">
        <w:rPr>
          <w:rFonts w:ascii="Arial" w:hAnsi="Arial" w:cs="Arial"/>
          <w:sz w:val="22"/>
          <w:szCs w:val="22"/>
        </w:rPr>
        <w:fldChar w:fldCharType="end"/>
      </w:r>
      <w:r w:rsidRPr="00B0279D">
        <w:rPr>
          <w:rFonts w:ascii="Arial" w:hAnsi="Arial" w:cs="Arial"/>
          <w:sz w:val="22"/>
          <w:szCs w:val="22"/>
        </w:rPr>
        <w:t>.</w:t>
      </w:r>
    </w:p>
    <w:p w14:paraId="3FAFA43E" w14:textId="77777777" w:rsidR="00BF16D8" w:rsidRPr="00F83928" w:rsidRDefault="00BF16D8" w:rsidP="00BF16D8">
      <w:pPr>
        <w:pStyle w:val="H1bodytext"/>
        <w:spacing w:before="240"/>
        <w:rPr>
          <w:rFonts w:ascii="Arial" w:hAnsi="Arial" w:cs="Arial"/>
        </w:rPr>
      </w:pPr>
      <w:r w:rsidRPr="00F3252A">
        <w:rPr>
          <w:rFonts w:ascii="Arial" w:hAnsi="Arial" w:cs="Arial"/>
        </w:rPr>
        <w:t>The acceptance criteria for these results specified in the STP is that the MODFLOW produced solution for drawdown in this test shall be:</w:t>
      </w:r>
    </w:p>
    <w:p w14:paraId="503CAD46" w14:textId="77777777" w:rsidR="00BF16D8" w:rsidRPr="00F3252A" w:rsidRDefault="00BF16D8" w:rsidP="00BF16D8">
      <w:pPr>
        <w:pStyle w:val="H1bodytext"/>
        <w:numPr>
          <w:ilvl w:val="0"/>
          <w:numId w:val="22"/>
        </w:numPr>
        <w:spacing w:before="240"/>
        <w:ind w:left="1440"/>
        <w:rPr>
          <w:rFonts w:ascii="Arial" w:hAnsi="Arial" w:cs="Arial"/>
        </w:rPr>
      </w:pPr>
      <w:r w:rsidRPr="00F3252A">
        <w:rPr>
          <w:rFonts w:ascii="Arial" w:hAnsi="Arial" w:cs="Arial"/>
        </w:rPr>
        <w:t>within one percent of the analytic solution for all nodes between the pumping node and 1000 m distance from the pumping well at both 5 and 10 days after pumping commences</w:t>
      </w:r>
    </w:p>
    <w:p w14:paraId="42D02C99" w14:textId="77777777" w:rsidR="00BF16D8" w:rsidRPr="00F3252A" w:rsidRDefault="00BF16D8" w:rsidP="00BF16D8">
      <w:pPr>
        <w:pStyle w:val="H1bodytext"/>
        <w:numPr>
          <w:ilvl w:val="0"/>
          <w:numId w:val="22"/>
        </w:numPr>
        <w:spacing w:before="240"/>
        <w:ind w:left="1440"/>
        <w:rPr>
          <w:rFonts w:ascii="Arial" w:hAnsi="Arial" w:cs="Arial"/>
        </w:rPr>
      </w:pPr>
      <w:r w:rsidRPr="00F3252A">
        <w:rPr>
          <w:rFonts w:ascii="Arial" w:hAnsi="Arial" w:cs="Arial"/>
        </w:rPr>
        <w:t>within five percent of the analytic solution for all nodes between the pumping node and 5000 m distance from the pumping well at both 5 and 10 days after pumping commences</w:t>
      </w:r>
    </w:p>
    <w:p w14:paraId="474BBF13" w14:textId="77777777" w:rsidR="00BF16D8" w:rsidRPr="00F3252A" w:rsidRDefault="00BF16D8" w:rsidP="00BF16D8">
      <w:pPr>
        <w:pStyle w:val="H1bodytext"/>
        <w:spacing w:before="240"/>
        <w:rPr>
          <w:rFonts w:ascii="Arial" w:hAnsi="Arial" w:cs="Arial"/>
        </w:rPr>
      </w:pPr>
      <w:r w:rsidRPr="00F3252A">
        <w:rPr>
          <w:rFonts w:ascii="Arial" w:hAnsi="Arial" w:cs="Arial"/>
        </w:rPr>
        <w:t>The pumping well node was excluded from the test criteria because the solution in this node will clearly not be valid for comparison. Nodes beyond 5000 meters distance from the pumping well will experience extremely small drawdown, and percent difference comparisons between such small numerical values will not be meaningful so these nodes were also excluded from the above criteria.</w:t>
      </w:r>
    </w:p>
    <w:tbl>
      <w:tblPr>
        <w:tblW w:w="5000"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858"/>
        <w:gridCol w:w="5212"/>
      </w:tblGrid>
      <w:tr w:rsidR="00BF16D8" w:rsidRPr="00DB062E" w14:paraId="5AFF5B72" w14:textId="77777777" w:rsidTr="00226A74">
        <w:trPr>
          <w:jc w:val="center"/>
        </w:trPr>
        <w:tc>
          <w:tcPr>
            <w:tcW w:w="4656" w:type="dxa"/>
            <w:shd w:val="clear" w:color="auto" w:fill="auto"/>
          </w:tcPr>
          <w:p w14:paraId="121A5B6E" w14:textId="77777777" w:rsidR="00BF16D8" w:rsidRPr="00DB062E" w:rsidRDefault="00BF16D8" w:rsidP="00226A74">
            <w:pPr>
              <w:spacing w:before="240" w:after="240"/>
              <w:jc w:val="center"/>
              <w:rPr>
                <w:rFonts w:ascii="Arial" w:hAnsi="Arial" w:cs="Arial"/>
                <w:sz w:val="22"/>
                <w:szCs w:val="22"/>
              </w:rPr>
            </w:pPr>
            <w:r>
              <w:rPr>
                <w:noProof/>
              </w:rPr>
              <w:lastRenderedPageBreak/>
              <w:drawing>
                <wp:inline distT="0" distB="0" distL="0" distR="0" wp14:anchorId="6D0CA52D" wp14:editId="7128459F">
                  <wp:extent cx="2819400" cy="3432175"/>
                  <wp:effectExtent l="0" t="0" r="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4478" w:type="dxa"/>
            <w:shd w:val="clear" w:color="auto" w:fill="auto"/>
          </w:tcPr>
          <w:p w14:paraId="18324149" w14:textId="77777777" w:rsidR="00BF16D8" w:rsidRPr="00DB062E" w:rsidRDefault="00BF16D8" w:rsidP="00226A74">
            <w:pPr>
              <w:keepNext/>
              <w:spacing w:before="240" w:after="240"/>
              <w:jc w:val="center"/>
              <w:rPr>
                <w:rFonts w:ascii="Arial" w:hAnsi="Arial" w:cs="Arial"/>
                <w:sz w:val="22"/>
                <w:szCs w:val="22"/>
              </w:rPr>
            </w:pPr>
            <w:r>
              <w:rPr>
                <w:noProof/>
              </w:rPr>
              <w:drawing>
                <wp:inline distT="0" distB="0" distL="0" distR="0" wp14:anchorId="6EA26D01" wp14:editId="683CBB98">
                  <wp:extent cx="3035300" cy="3432175"/>
                  <wp:effectExtent l="0" t="0" r="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bl>
    <w:p w14:paraId="1163FAA9" w14:textId="77777777" w:rsidR="00BF16D8" w:rsidRPr="00165315" w:rsidRDefault="00BF16D8" w:rsidP="00BF16D8">
      <w:pPr>
        <w:pStyle w:val="FigureNumberCaption"/>
      </w:pPr>
      <w:bookmarkStart w:id="23" w:name="_Ref419113143"/>
      <w:r>
        <w:t xml:space="preserve">Figure </w:t>
      </w:r>
      <w:r w:rsidRPr="008328B1">
        <w:fldChar w:fldCharType="begin"/>
      </w:r>
      <w:r w:rsidRPr="00165315">
        <w:instrText xml:space="preserve"> SEQ Figure \* ARABIC </w:instrText>
      </w:r>
      <w:r w:rsidRPr="008328B1">
        <w:fldChar w:fldCharType="separate"/>
      </w:r>
      <w:r w:rsidR="00DE2259">
        <w:rPr>
          <w:noProof/>
        </w:rPr>
        <w:t>6</w:t>
      </w:r>
      <w:r w:rsidRPr="008328B1">
        <w:fldChar w:fldCharType="end"/>
      </w:r>
      <w:bookmarkEnd w:id="23"/>
      <w:r w:rsidRPr="00165315">
        <w:t xml:space="preserve"> MODFLOW-USG Results for Theis Drawdown Problem (MF</w:t>
      </w:r>
      <w:r w:rsidRPr="00165315">
        <w:noBreakHyphen/>
        <w:t>ATC</w:t>
      </w:r>
      <w:r w:rsidRPr="00165315">
        <w:noBreakHyphen/>
        <w:t xml:space="preserve">1; Single Precision, </w:t>
      </w:r>
      <w:r w:rsidRPr="00165315">
        <w:rPr>
          <w:i/>
        </w:rPr>
        <w:t>χ</w:t>
      </w:r>
      <w:r>
        <w:t xml:space="preserve">MD </w:t>
      </w:r>
      <w:r w:rsidRPr="00165315">
        <w:t>Solver)</w:t>
      </w:r>
    </w:p>
    <w:tbl>
      <w:tblPr>
        <w:tblW w:w="5000"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157"/>
        <w:gridCol w:w="4913"/>
      </w:tblGrid>
      <w:tr w:rsidR="00BF16D8" w:rsidRPr="00DB062E" w14:paraId="50BAA70D" w14:textId="77777777" w:rsidTr="00E15EA3">
        <w:trPr>
          <w:trHeight w:val="5760"/>
          <w:jc w:val="center"/>
        </w:trPr>
        <w:tc>
          <w:tcPr>
            <w:tcW w:w="5157" w:type="dxa"/>
            <w:shd w:val="clear" w:color="auto" w:fill="auto"/>
          </w:tcPr>
          <w:p w14:paraId="1A585029" w14:textId="77777777" w:rsidR="00BF16D8" w:rsidRPr="00DB062E" w:rsidRDefault="00BF16D8" w:rsidP="00226A74">
            <w:pPr>
              <w:pStyle w:val="H1bodytext"/>
              <w:spacing w:before="240"/>
              <w:ind w:left="0"/>
              <w:jc w:val="center"/>
              <w:rPr>
                <w:rFonts w:ascii="Arial" w:hAnsi="Arial" w:cs="Arial"/>
              </w:rPr>
            </w:pPr>
            <w:r>
              <w:rPr>
                <w:noProof/>
              </w:rPr>
              <w:drawing>
                <wp:inline distT="0" distB="0" distL="0" distR="0" wp14:anchorId="7CF59659" wp14:editId="7495D641">
                  <wp:extent cx="2886075" cy="3429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c>
          <w:tcPr>
            <w:tcW w:w="4913" w:type="dxa"/>
            <w:shd w:val="clear" w:color="auto" w:fill="auto"/>
          </w:tcPr>
          <w:p w14:paraId="4907F123" w14:textId="77777777" w:rsidR="00BF16D8" w:rsidRPr="00DB062E" w:rsidRDefault="00BF16D8" w:rsidP="00226A74">
            <w:pPr>
              <w:pStyle w:val="H1bodytext"/>
              <w:keepNext/>
              <w:spacing w:before="240"/>
              <w:ind w:left="0"/>
              <w:jc w:val="center"/>
              <w:rPr>
                <w:rFonts w:ascii="Arial" w:hAnsi="Arial" w:cs="Arial"/>
              </w:rPr>
            </w:pPr>
            <w:r>
              <w:rPr>
                <w:noProof/>
              </w:rPr>
              <w:drawing>
                <wp:inline distT="0" distB="0" distL="0" distR="0" wp14:anchorId="33497A9E" wp14:editId="24F1D4BE">
                  <wp:extent cx="2743200" cy="34290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bl>
    <w:p w14:paraId="4FC842C8" w14:textId="23A787AC" w:rsidR="00BF16D8" w:rsidRDefault="00BF16D8" w:rsidP="00E15EA3">
      <w:pPr>
        <w:pStyle w:val="FigureNumberCaption"/>
        <w:rPr>
          <w:noProof/>
        </w:rPr>
      </w:pPr>
      <w:bookmarkStart w:id="24" w:name="_Ref419113178"/>
      <w:r>
        <w:t xml:space="preserve">Figure </w:t>
      </w:r>
      <w:r w:rsidR="00DE2259">
        <w:fldChar w:fldCharType="begin"/>
      </w:r>
      <w:r w:rsidR="00DE2259">
        <w:instrText xml:space="preserve"> SEQ Figure \* ARABIC </w:instrText>
      </w:r>
      <w:r w:rsidR="00DE2259">
        <w:fldChar w:fldCharType="separate"/>
      </w:r>
      <w:r w:rsidR="00DE2259">
        <w:rPr>
          <w:noProof/>
        </w:rPr>
        <w:t>7</w:t>
      </w:r>
      <w:r w:rsidR="00DE2259">
        <w:rPr>
          <w:noProof/>
        </w:rPr>
        <w:fldChar w:fldCharType="end"/>
      </w:r>
      <w:bookmarkEnd w:id="24"/>
      <w:r>
        <w:t xml:space="preserve"> </w:t>
      </w:r>
      <w:r w:rsidRPr="00047A65">
        <w:t xml:space="preserve">MODFLOW-USG Results for Theis Drawdown Problem </w:t>
      </w:r>
      <w:r w:rsidRPr="00047A65">
        <w:rPr>
          <w:noProof/>
        </w:rPr>
        <w:t>(MF</w:t>
      </w:r>
      <w:r w:rsidRPr="00047A65">
        <w:rPr>
          <w:noProof/>
        </w:rPr>
        <w:noBreakHyphen/>
        <w:t>ATC</w:t>
      </w:r>
      <w:r w:rsidRPr="00047A65">
        <w:rPr>
          <w:noProof/>
        </w:rPr>
        <w:noBreakHyphen/>
        <w:t xml:space="preserve">1; Double Precision, </w:t>
      </w:r>
      <w:r w:rsidRPr="006D78A1">
        <w:rPr>
          <w:i/>
        </w:rPr>
        <w:t>χ</w:t>
      </w:r>
      <w:r>
        <w:t xml:space="preserve">MD </w:t>
      </w:r>
      <w:r w:rsidRPr="00047A65">
        <w:t>Solver</w:t>
      </w:r>
      <w:r w:rsidRPr="00047A65">
        <w:rPr>
          <w:noProof/>
        </w:rPr>
        <w:t>)</w:t>
      </w:r>
    </w:p>
    <w:p w14:paraId="00DF6E3D" w14:textId="6DDE78B0" w:rsidR="00B0279D" w:rsidRPr="00CC532B" w:rsidRDefault="00B0279D" w:rsidP="00B0279D">
      <w:pPr>
        <w:pStyle w:val="H1bodytext"/>
        <w:spacing w:before="240"/>
        <w:rPr>
          <w:rFonts w:ascii="Arial" w:hAnsi="Arial" w:cs="Arial"/>
        </w:rPr>
      </w:pPr>
      <w:r w:rsidRPr="00CC532B">
        <w:rPr>
          <w:rFonts w:ascii="Arial" w:hAnsi="Arial" w:cs="Arial"/>
        </w:rPr>
        <w:lastRenderedPageBreak/>
        <w:t xml:space="preserve">The validation spreadsheets “mf-atc-1_mfusg-sp.xlsx” and “mf-atc-1_mfusg-dp.xlsx” include automatic determination of whether the above acceptance criteria </w:t>
      </w:r>
      <w:r w:rsidRPr="00081124">
        <w:rPr>
          <w:rFonts w:ascii="Arial" w:hAnsi="Arial" w:cs="Arial"/>
        </w:rPr>
        <w:t>were met</w:t>
      </w:r>
      <w:r w:rsidRPr="00CC532B">
        <w:rPr>
          <w:rFonts w:ascii="Arial" w:hAnsi="Arial" w:cs="Arial"/>
        </w:rPr>
        <w:t xml:space="preserve">. With regard to the above acceptance criteria at both </w:t>
      </w:r>
      <w:r w:rsidRPr="000F6869">
        <w:rPr>
          <w:rFonts w:ascii="Arial" w:hAnsi="Arial" w:cs="Arial"/>
        </w:rPr>
        <w:t>pumping times (5 and 10 days) with th</w:t>
      </w:r>
      <w:r w:rsidRPr="00A82B1A">
        <w:rPr>
          <w:rFonts w:ascii="Arial" w:hAnsi="Arial" w:cs="Arial"/>
        </w:rPr>
        <w:t>e following measures were noted in</w:t>
      </w:r>
      <w:r>
        <w:rPr>
          <w:rFonts w:ascii="Arial" w:hAnsi="Arial" w:cs="Arial"/>
        </w:rPr>
        <w:t xml:space="preserve"> </w:t>
      </w:r>
      <w:r w:rsidRPr="00081124">
        <w:rPr>
          <w:rFonts w:ascii="Arial" w:hAnsi="Arial" w:cs="Arial"/>
        </w:rPr>
        <w:fldChar w:fldCharType="begin"/>
      </w:r>
      <w:r w:rsidRPr="00081124">
        <w:rPr>
          <w:rFonts w:ascii="Arial" w:hAnsi="Arial" w:cs="Arial"/>
        </w:rPr>
        <w:instrText xml:space="preserve"> REF _Ref418166405 \h </w:instrText>
      </w:r>
      <w:r>
        <w:rPr>
          <w:rFonts w:ascii="Arial" w:hAnsi="Arial" w:cs="Arial"/>
        </w:rPr>
        <w:instrText xml:space="preserve"> \* MERGEFORMAT </w:instrText>
      </w:r>
      <w:r w:rsidRPr="00081124">
        <w:rPr>
          <w:rFonts w:ascii="Arial" w:hAnsi="Arial" w:cs="Arial"/>
        </w:rPr>
      </w:r>
      <w:r w:rsidRPr="00081124">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11</w:t>
      </w:r>
      <w:r w:rsidRPr="00081124">
        <w:rPr>
          <w:rFonts w:ascii="Arial" w:hAnsi="Arial" w:cs="Arial"/>
        </w:rPr>
        <w:fldChar w:fldCharType="end"/>
      </w:r>
      <w:r w:rsidRPr="00081124">
        <w:rPr>
          <w:rFonts w:ascii="Arial" w:hAnsi="Arial" w:cs="Arial"/>
        </w:rPr>
        <w:t>.</w:t>
      </w:r>
    </w:p>
    <w:p w14:paraId="1694C193" w14:textId="5B969258" w:rsidR="00B0279D" w:rsidRPr="00B0279D" w:rsidRDefault="00B0279D" w:rsidP="00B0279D">
      <w:pPr>
        <w:pStyle w:val="H1bodytext"/>
        <w:spacing w:before="240"/>
        <w:rPr>
          <w:rFonts w:ascii="Arial" w:hAnsi="Arial" w:cs="Arial"/>
        </w:rPr>
      </w:pPr>
      <w:r w:rsidRPr="00B0279D">
        <w:rPr>
          <w:rFonts w:ascii="Arial" w:hAnsi="Arial" w:cs="Arial"/>
        </w:rPr>
        <w:t xml:space="preserve">The same acceptance test was repeated on a Linux® platform to verify test results were comparable to drawdowns obtained on the Windows® platform. The calculated drawdowns were entered into spreadsheets “mf-atc-1_mfusg-sp.xlsx” and “mf-atc-1_mfusg-dp.xlsx” and the difference between drawdowns were calculated within these spreadsheets between those calculated in the Windows® tests and equivalent Linux® tests, with results shown in </w:t>
      </w:r>
      <w:r w:rsidRPr="00B0279D">
        <w:rPr>
          <w:rFonts w:ascii="Arial" w:hAnsi="Arial" w:cs="Arial"/>
        </w:rPr>
        <w:fldChar w:fldCharType="begin"/>
      </w:r>
      <w:r w:rsidRPr="00B0279D">
        <w:rPr>
          <w:rFonts w:ascii="Arial" w:hAnsi="Arial" w:cs="Arial"/>
        </w:rPr>
        <w:instrText xml:space="preserve"> REF _Ref418255494 \h </w:instrText>
      </w:r>
      <w:r>
        <w:rPr>
          <w:rFonts w:ascii="Arial" w:hAnsi="Arial" w:cs="Arial"/>
        </w:rPr>
        <w:instrText xml:space="preserve"> \* MERGEFORMAT </w:instrText>
      </w:r>
      <w:r w:rsidRPr="00B0279D">
        <w:rPr>
          <w:rFonts w:ascii="Arial" w:hAnsi="Arial" w:cs="Arial"/>
        </w:rPr>
      </w:r>
      <w:r w:rsidRPr="00B0279D">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12</w:t>
      </w:r>
      <w:r w:rsidRPr="00B0279D">
        <w:rPr>
          <w:rFonts w:ascii="Arial" w:hAnsi="Arial" w:cs="Arial"/>
        </w:rPr>
        <w:fldChar w:fldCharType="end"/>
      </w:r>
      <w:r w:rsidRPr="00B0279D">
        <w:rPr>
          <w:rFonts w:ascii="Arial" w:hAnsi="Arial" w:cs="Arial"/>
        </w:rPr>
        <w:t>. Thus, with regard to using Linux® versus Windows® platforms, these tests rendered numerically identical results to the number of significant figures reported in the list files for the single and double precision tests.</w:t>
      </w:r>
    </w:p>
    <w:p w14:paraId="63D2ECB5" w14:textId="77777777" w:rsidR="00B0279D" w:rsidRPr="00081124" w:rsidRDefault="00B0279D" w:rsidP="00B0279D">
      <w:pPr>
        <w:pStyle w:val="H1bodytext"/>
        <w:spacing w:before="240"/>
        <w:rPr>
          <w:rFonts w:ascii="Arial" w:hAnsi="Arial" w:cs="Arial"/>
        </w:rPr>
      </w:pPr>
      <w:r w:rsidRPr="00081124">
        <w:rPr>
          <w:rFonts w:ascii="Arial" w:hAnsi="Arial" w:cs="Arial"/>
        </w:rPr>
        <w:t>These results all are within the acceptance criteria, and MODFLOW-USG is therefore considered to pass this acceptance test. For the Linux</w:t>
      </w:r>
      <w:r>
        <w:rPr>
          <w:rFonts w:ascii="Arial" w:hAnsi="Arial" w:cs="Arial"/>
        </w:rPr>
        <w:t>®</w:t>
      </w:r>
      <w:r w:rsidRPr="00081124">
        <w:rPr>
          <w:rFonts w:ascii="Arial" w:hAnsi="Arial" w:cs="Arial"/>
        </w:rPr>
        <w:t xml:space="preserve"> compilation, the Intel</w:t>
      </w:r>
      <w:r>
        <w:rPr>
          <w:rFonts w:ascii="Arial" w:hAnsi="Arial" w:cs="Arial"/>
        </w:rPr>
        <w:t>®</w:t>
      </w:r>
      <w:r w:rsidRPr="00081124">
        <w:rPr>
          <w:rFonts w:ascii="Arial" w:hAnsi="Arial" w:cs="Arial"/>
        </w:rPr>
        <w:t xml:space="preserve"> Fortran Compiler version 13.0.1 was used. </w:t>
      </w:r>
    </w:p>
    <w:p w14:paraId="2DCFCBF6" w14:textId="77777777" w:rsidR="00B0279D" w:rsidRPr="00081124" w:rsidRDefault="00B0279D" w:rsidP="00B0279D">
      <w:pPr>
        <w:pStyle w:val="H1bodytext"/>
        <w:spacing w:before="240"/>
        <w:rPr>
          <w:rFonts w:ascii="Arial" w:hAnsi="Arial" w:cs="Arial"/>
        </w:rPr>
      </w:pPr>
      <w:r w:rsidRPr="00081124">
        <w:rPr>
          <w:rFonts w:ascii="Arial" w:hAnsi="Arial" w:cs="Arial"/>
        </w:rPr>
        <w:t xml:space="preserve">The MODFLOW-USG model input and output files were saved at completion of the test as well as the verification and validation spreadsheet files, with exported results and computed differences, in the test directory. </w:t>
      </w:r>
      <w:r w:rsidRPr="00B0279D">
        <w:rPr>
          <w:rFonts w:ascii="Arial" w:hAnsi="Arial" w:cs="Arial"/>
        </w:rPr>
        <w:t>These files were then archived in the MODFLOW entry in MKS Integrity™ for preservation purposes.</w:t>
      </w:r>
    </w:p>
    <w:p w14:paraId="43E3451E" w14:textId="54BFBDED" w:rsidR="00B0279D" w:rsidRDefault="00B0279D" w:rsidP="00B0279D">
      <w:pPr>
        <w:pStyle w:val="H1bodytext"/>
        <w:spacing w:before="240"/>
        <w:rPr>
          <w:rFonts w:ascii="Arial" w:hAnsi="Arial"/>
        </w:rPr>
      </w:pPr>
      <w:r w:rsidRPr="00670F35">
        <w:rPr>
          <w:rFonts w:ascii="Arial" w:hAnsi="Arial" w:cs="Arial"/>
        </w:rPr>
        <w:t>To test the solvers included in the SMS package, the test problem was repeated after reconfiguring the copied test case input files and results checked as for the above for the additional solver</w:t>
      </w:r>
      <w:r>
        <w:rPr>
          <w:rFonts w:ascii="Arial" w:hAnsi="Arial" w:cs="Arial"/>
        </w:rPr>
        <w:t xml:space="preserve"> (PCGU)</w:t>
      </w:r>
      <w:r w:rsidRPr="00670F35">
        <w:rPr>
          <w:rFonts w:ascii="Arial" w:hAnsi="Arial" w:cs="Arial"/>
        </w:rPr>
        <w:t xml:space="preserve"> using the single- and double precision executable files on the Windows testing platform. The results of the additional testing with the PCGU solver using test problem MF-ATC-1 are summarized in </w:t>
      </w:r>
      <w:r w:rsidRPr="00670F35">
        <w:rPr>
          <w:rFonts w:ascii="Arial" w:hAnsi="Arial" w:cs="Arial"/>
        </w:rPr>
        <w:fldChar w:fldCharType="begin"/>
      </w:r>
      <w:r w:rsidRPr="00670F35">
        <w:rPr>
          <w:rFonts w:ascii="Arial" w:hAnsi="Arial" w:cs="Arial"/>
        </w:rPr>
        <w:instrText xml:space="preserve"> REF _Ref418256966 \h  \* MERGEFORMAT </w:instrText>
      </w:r>
      <w:r w:rsidRPr="00670F35">
        <w:rPr>
          <w:rFonts w:ascii="Arial" w:hAnsi="Arial" w:cs="Arial"/>
        </w:rPr>
      </w:r>
      <w:r w:rsidRPr="00670F35">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13</w:t>
      </w:r>
      <w:r w:rsidRPr="00670F35">
        <w:rPr>
          <w:rFonts w:ascii="Arial" w:hAnsi="Arial" w:cs="Arial"/>
        </w:rPr>
        <w:fldChar w:fldCharType="end"/>
      </w:r>
      <w:r w:rsidRPr="00670F35">
        <w:rPr>
          <w:rFonts w:ascii="Arial" w:hAnsi="Arial" w:cs="Arial"/>
        </w:rPr>
        <w:t xml:space="preserve"> that indicates test results obtained using the PCGU solver did not met the acceptance criteria</w:t>
      </w:r>
      <w:r w:rsidR="00226A74">
        <w:rPr>
          <w:rFonts w:ascii="Arial" w:hAnsi="Arial" w:cs="Arial"/>
        </w:rPr>
        <w:t xml:space="preserve"> initially. </w:t>
      </w:r>
      <w:r w:rsidRPr="00670F35">
        <w:rPr>
          <w:rFonts w:ascii="Arial" w:hAnsi="Arial" w:cs="Arial"/>
        </w:rPr>
        <w:t>Specifically, the solution was not within</w:t>
      </w:r>
      <w:r w:rsidRPr="00F3252A">
        <w:rPr>
          <w:rFonts w:ascii="Arial" w:hAnsi="Arial" w:cs="Arial"/>
        </w:rPr>
        <w:t xml:space="preserve"> one percent of the analytic solution for all nodes between the pumping node and 1000 m distance</w:t>
      </w:r>
      <w:r>
        <w:rPr>
          <w:rFonts w:ascii="Arial" w:hAnsi="Arial" w:cs="Arial"/>
        </w:rPr>
        <w:t xml:space="preserve"> from the pumping well at 5 days.</w:t>
      </w:r>
      <w:r w:rsidDel="00B0279D">
        <w:rPr>
          <w:rFonts w:ascii="Arial" w:hAnsi="Arial" w:cs="Arial"/>
        </w:rPr>
        <w:t xml:space="preserve"> </w:t>
      </w:r>
      <w:r w:rsidRPr="00B0279D">
        <w:rPr>
          <w:rFonts w:ascii="Arial" w:hAnsi="Arial"/>
        </w:rPr>
        <w:t>The convergence criteria for head closure (variable HCLOSE) for the test case was 1.00E-03 meters. To test the sensitivity of HCLOSE to the solution meeting the acceptance criteria, HCLOSE was decreased an order of magnitude and the solution was found meet the acceptance criteria.</w:t>
      </w:r>
    </w:p>
    <w:p w14:paraId="6D3E7FEE" w14:textId="77777777" w:rsidR="00B0279D" w:rsidRDefault="00B0279D">
      <w:pPr>
        <w:rPr>
          <w:rFonts w:ascii="Arial" w:hAnsi="Arial"/>
          <w:sz w:val="22"/>
          <w:szCs w:val="20"/>
        </w:rPr>
      </w:pPr>
      <w:r>
        <w:rPr>
          <w:rFonts w:ascii="Arial" w:hAnsi="Arial"/>
        </w:rPr>
        <w:br w:type="page"/>
      </w:r>
    </w:p>
    <w:tbl>
      <w:tblPr>
        <w:tblStyle w:val="TableGrid"/>
        <w:tblW w:w="0" w:type="auto"/>
        <w:tblInd w:w="720" w:type="dxa"/>
        <w:tblLook w:val="04A0" w:firstRow="1" w:lastRow="0" w:firstColumn="1" w:lastColumn="0" w:noHBand="0" w:noVBand="1"/>
      </w:tblPr>
      <w:tblGrid>
        <w:gridCol w:w="1957"/>
        <w:gridCol w:w="1818"/>
        <w:gridCol w:w="1872"/>
        <w:gridCol w:w="1872"/>
        <w:gridCol w:w="1841"/>
      </w:tblGrid>
      <w:tr w:rsidR="00D02E39" w:rsidRPr="00623D08" w14:paraId="576288EF" w14:textId="77777777" w:rsidTr="00D02E39">
        <w:tc>
          <w:tcPr>
            <w:tcW w:w="9360" w:type="dxa"/>
            <w:gridSpan w:val="5"/>
            <w:tcBorders>
              <w:top w:val="nil"/>
              <w:left w:val="nil"/>
              <w:bottom w:val="single" w:sz="4" w:space="0" w:color="000000"/>
              <w:right w:val="nil"/>
            </w:tcBorders>
            <w:shd w:val="clear" w:color="auto" w:fill="auto"/>
          </w:tcPr>
          <w:p w14:paraId="62D66EB9" w14:textId="4FAD4FF1" w:rsidR="00D02E39" w:rsidRPr="00B0279D" w:rsidRDefault="00F83928" w:rsidP="003773CD">
            <w:pPr>
              <w:pStyle w:val="TableNumberCaption"/>
              <w:rPr>
                <w:rFonts w:cs="Arial"/>
                <w:szCs w:val="18"/>
              </w:rPr>
            </w:pPr>
            <w:bookmarkStart w:id="25" w:name="_Ref418166405"/>
            <w:r w:rsidRPr="00B0279D">
              <w:lastRenderedPageBreak/>
              <w:t xml:space="preserve">Table </w:t>
            </w:r>
            <w:r w:rsidR="00DE2259">
              <w:fldChar w:fldCharType="begin"/>
            </w:r>
            <w:r w:rsidR="00DE2259">
              <w:instrText xml:space="preserve"> SEQ Table \* ARABIC </w:instrText>
            </w:r>
            <w:r w:rsidR="00DE2259">
              <w:fldChar w:fldCharType="separate"/>
            </w:r>
            <w:r w:rsidR="00DE2259">
              <w:rPr>
                <w:noProof/>
              </w:rPr>
              <w:t>11</w:t>
            </w:r>
            <w:r w:rsidR="00DE2259">
              <w:rPr>
                <w:noProof/>
              </w:rPr>
              <w:fldChar w:fldCharType="end"/>
            </w:r>
            <w:bookmarkEnd w:id="25"/>
            <w:r w:rsidRPr="00B0279D">
              <w:t xml:space="preserve">. </w:t>
            </w:r>
            <w:r w:rsidR="00D02E39" w:rsidRPr="00B0279D">
              <w:t xml:space="preserve">Test Results for MODFLOW-USG </w:t>
            </w:r>
            <w:r w:rsidR="00081124" w:rsidRPr="00B0279D">
              <w:t>for Theis Drawdown Problem</w:t>
            </w:r>
            <w:r w:rsidR="00D02E39" w:rsidRPr="00B0279D">
              <w:t xml:space="preserve"> Problem (MT-ATC-1, </w:t>
            </w:r>
            <w:r w:rsidR="006D78A1" w:rsidRPr="00B0279D">
              <w:t>χMD</w:t>
            </w:r>
            <w:r w:rsidR="00D02E39" w:rsidRPr="00B0279D">
              <w:t xml:space="preserve"> Solver)</w:t>
            </w:r>
          </w:p>
        </w:tc>
      </w:tr>
      <w:tr w:rsidR="00D02E39" w:rsidRPr="008C00C6" w14:paraId="50BE3EF6" w14:textId="77777777" w:rsidTr="00B0279D">
        <w:tc>
          <w:tcPr>
            <w:tcW w:w="1957" w:type="dxa"/>
            <w:vMerge w:val="restart"/>
            <w:tcBorders>
              <w:left w:val="nil"/>
              <w:right w:val="nil"/>
            </w:tcBorders>
            <w:shd w:val="clear" w:color="auto" w:fill="D9D9D9" w:themeFill="background1" w:themeFillShade="D9"/>
          </w:tcPr>
          <w:p w14:paraId="7A2C132F" w14:textId="77777777" w:rsidR="00D02E39" w:rsidRPr="003773CD" w:rsidRDefault="00D02E39" w:rsidP="006612F6">
            <w:pPr>
              <w:pStyle w:val="H1bodytext"/>
              <w:spacing w:before="80" w:after="80"/>
              <w:ind w:left="-18"/>
              <w:jc w:val="center"/>
              <w:rPr>
                <w:rFonts w:ascii="Arial" w:hAnsi="Arial"/>
                <w:b/>
                <w:bCs/>
                <w:sz w:val="18"/>
              </w:rPr>
            </w:pPr>
            <w:r w:rsidRPr="003773CD">
              <w:rPr>
                <w:rFonts w:ascii="Arial" w:hAnsi="Arial"/>
                <w:b/>
                <w:bCs/>
                <w:sz w:val="18"/>
              </w:rPr>
              <w:t>Maximum Distance from Pumping Well (m)</w:t>
            </w:r>
          </w:p>
        </w:tc>
        <w:tc>
          <w:tcPr>
            <w:tcW w:w="1818" w:type="dxa"/>
            <w:vMerge w:val="restart"/>
            <w:tcBorders>
              <w:left w:val="nil"/>
              <w:right w:val="nil"/>
            </w:tcBorders>
            <w:shd w:val="clear" w:color="auto" w:fill="D9D9D9" w:themeFill="background1" w:themeFillShade="D9"/>
          </w:tcPr>
          <w:p w14:paraId="07E8F487" w14:textId="77777777" w:rsidR="00D02E39" w:rsidRPr="003773CD" w:rsidRDefault="00D02E39" w:rsidP="006612F6">
            <w:pPr>
              <w:pStyle w:val="H1bodytext"/>
              <w:spacing w:before="80" w:after="80"/>
              <w:ind w:left="-18"/>
              <w:jc w:val="center"/>
              <w:rPr>
                <w:rFonts w:ascii="Arial" w:hAnsi="Arial"/>
                <w:b/>
                <w:bCs/>
                <w:sz w:val="18"/>
              </w:rPr>
            </w:pPr>
            <w:r w:rsidRPr="003773CD">
              <w:rPr>
                <w:rFonts w:ascii="Arial" w:hAnsi="Arial"/>
                <w:b/>
                <w:bCs/>
                <w:sz w:val="18"/>
              </w:rPr>
              <w:t>Pumping Time (d)</w:t>
            </w:r>
          </w:p>
        </w:tc>
        <w:tc>
          <w:tcPr>
            <w:tcW w:w="3744" w:type="dxa"/>
            <w:gridSpan w:val="2"/>
            <w:tcBorders>
              <w:left w:val="nil"/>
              <w:right w:val="nil"/>
            </w:tcBorders>
            <w:shd w:val="clear" w:color="auto" w:fill="D9D9D9" w:themeFill="background1" w:themeFillShade="D9"/>
          </w:tcPr>
          <w:p w14:paraId="0EF99BAA" w14:textId="77777777" w:rsidR="00D02E39" w:rsidRPr="003773CD" w:rsidRDefault="00D02E39" w:rsidP="006612F6">
            <w:pPr>
              <w:pStyle w:val="H1bodytext"/>
              <w:spacing w:before="80" w:after="80"/>
              <w:ind w:left="-18"/>
              <w:jc w:val="center"/>
              <w:rPr>
                <w:rFonts w:ascii="Arial" w:hAnsi="Arial"/>
                <w:b/>
                <w:bCs/>
                <w:sz w:val="18"/>
              </w:rPr>
            </w:pPr>
            <w:r w:rsidRPr="003773CD">
              <w:rPr>
                <w:rFonts w:ascii="Arial" w:hAnsi="Arial"/>
                <w:b/>
                <w:bCs/>
                <w:sz w:val="18"/>
              </w:rPr>
              <w:t>Maximum Percent Difference in Drawdown</w:t>
            </w:r>
          </w:p>
        </w:tc>
        <w:tc>
          <w:tcPr>
            <w:tcW w:w="1841" w:type="dxa"/>
            <w:vMerge w:val="restart"/>
            <w:tcBorders>
              <w:left w:val="nil"/>
              <w:right w:val="nil"/>
            </w:tcBorders>
            <w:shd w:val="clear" w:color="auto" w:fill="D9D9D9" w:themeFill="background1" w:themeFillShade="D9"/>
          </w:tcPr>
          <w:p w14:paraId="18D57A37" w14:textId="77777777" w:rsidR="00D02E39" w:rsidRPr="003773CD" w:rsidRDefault="00D02E39" w:rsidP="006612F6">
            <w:pPr>
              <w:pStyle w:val="H1bodytext"/>
              <w:spacing w:before="80" w:after="80"/>
              <w:ind w:left="-18"/>
              <w:jc w:val="center"/>
              <w:rPr>
                <w:rFonts w:ascii="Arial" w:hAnsi="Arial"/>
                <w:b/>
                <w:bCs/>
                <w:sz w:val="18"/>
              </w:rPr>
            </w:pPr>
            <w:r w:rsidRPr="003773CD">
              <w:rPr>
                <w:rFonts w:ascii="Arial" w:hAnsi="Arial"/>
                <w:b/>
                <w:bCs/>
                <w:sz w:val="18"/>
              </w:rPr>
              <w:t>Pass/Fail</w:t>
            </w:r>
          </w:p>
        </w:tc>
      </w:tr>
      <w:tr w:rsidR="00D02E39" w:rsidRPr="008C00C6" w14:paraId="1422A568" w14:textId="77777777" w:rsidTr="00B0279D">
        <w:tc>
          <w:tcPr>
            <w:tcW w:w="1957" w:type="dxa"/>
            <w:vMerge/>
            <w:tcBorders>
              <w:left w:val="nil"/>
              <w:right w:val="nil"/>
            </w:tcBorders>
          </w:tcPr>
          <w:p w14:paraId="2D8238F0" w14:textId="77777777" w:rsidR="00D02E39" w:rsidRPr="00B0279D" w:rsidRDefault="00D02E39" w:rsidP="006612F6">
            <w:pPr>
              <w:pStyle w:val="H1bodytext"/>
              <w:spacing w:before="80" w:after="80"/>
              <w:rPr>
                <w:rFonts w:ascii="Arial" w:hAnsi="Arial" w:cs="Arial"/>
                <w:szCs w:val="18"/>
              </w:rPr>
            </w:pPr>
          </w:p>
        </w:tc>
        <w:tc>
          <w:tcPr>
            <w:tcW w:w="1818" w:type="dxa"/>
            <w:vMerge/>
            <w:tcBorders>
              <w:left w:val="nil"/>
              <w:right w:val="nil"/>
            </w:tcBorders>
          </w:tcPr>
          <w:p w14:paraId="77CF134B" w14:textId="77777777" w:rsidR="00D02E39" w:rsidRPr="00B0279D" w:rsidRDefault="00D02E39" w:rsidP="006612F6">
            <w:pPr>
              <w:pStyle w:val="H1bodytext"/>
              <w:spacing w:before="80" w:after="80"/>
              <w:rPr>
                <w:rFonts w:ascii="Arial" w:hAnsi="Arial" w:cs="Arial"/>
                <w:szCs w:val="18"/>
              </w:rPr>
            </w:pPr>
          </w:p>
        </w:tc>
        <w:tc>
          <w:tcPr>
            <w:tcW w:w="1872" w:type="dxa"/>
            <w:tcBorders>
              <w:left w:val="nil"/>
              <w:right w:val="nil"/>
            </w:tcBorders>
            <w:shd w:val="clear" w:color="auto" w:fill="D9D9D9" w:themeFill="background1" w:themeFillShade="D9"/>
          </w:tcPr>
          <w:p w14:paraId="5E2428B8" w14:textId="77777777" w:rsidR="00D02E39" w:rsidRPr="003773CD" w:rsidRDefault="00D02E39" w:rsidP="006612F6">
            <w:pPr>
              <w:pStyle w:val="H1bodytext"/>
              <w:spacing w:before="80" w:after="80"/>
              <w:ind w:left="0"/>
              <w:jc w:val="center"/>
              <w:rPr>
                <w:rFonts w:ascii="Arial" w:hAnsi="Arial"/>
                <w:b/>
                <w:bCs/>
                <w:sz w:val="18"/>
              </w:rPr>
            </w:pPr>
            <w:r w:rsidRPr="003773CD">
              <w:rPr>
                <w:rFonts w:ascii="Arial" w:hAnsi="Arial"/>
                <w:b/>
                <w:bCs/>
                <w:sz w:val="18"/>
              </w:rPr>
              <w:t>Single Precision</w:t>
            </w:r>
          </w:p>
        </w:tc>
        <w:tc>
          <w:tcPr>
            <w:tcW w:w="1872" w:type="dxa"/>
            <w:tcBorders>
              <w:left w:val="nil"/>
              <w:right w:val="nil"/>
            </w:tcBorders>
            <w:shd w:val="clear" w:color="auto" w:fill="D9D9D9" w:themeFill="background1" w:themeFillShade="D9"/>
          </w:tcPr>
          <w:p w14:paraId="2C3AFA14" w14:textId="77777777" w:rsidR="00D02E39" w:rsidRPr="003773CD" w:rsidRDefault="00D02E39" w:rsidP="006612F6">
            <w:pPr>
              <w:pStyle w:val="H1bodytext"/>
              <w:spacing w:before="80" w:after="80"/>
              <w:ind w:left="0"/>
              <w:jc w:val="center"/>
              <w:rPr>
                <w:rFonts w:ascii="Arial" w:hAnsi="Arial"/>
                <w:b/>
                <w:bCs/>
                <w:sz w:val="18"/>
              </w:rPr>
            </w:pPr>
            <w:r w:rsidRPr="003773CD">
              <w:rPr>
                <w:rFonts w:ascii="Arial" w:hAnsi="Arial"/>
                <w:b/>
                <w:bCs/>
                <w:sz w:val="18"/>
              </w:rPr>
              <w:t>Double Precision</w:t>
            </w:r>
          </w:p>
        </w:tc>
        <w:tc>
          <w:tcPr>
            <w:tcW w:w="1841" w:type="dxa"/>
            <w:vMerge/>
            <w:tcBorders>
              <w:left w:val="nil"/>
              <w:right w:val="nil"/>
            </w:tcBorders>
          </w:tcPr>
          <w:p w14:paraId="6D98A5EF" w14:textId="77777777" w:rsidR="00D02E39" w:rsidRPr="00B0279D" w:rsidRDefault="00D02E39" w:rsidP="006612F6">
            <w:pPr>
              <w:pStyle w:val="H1bodytext"/>
              <w:spacing w:before="80" w:after="80"/>
              <w:rPr>
                <w:rFonts w:ascii="Arial" w:hAnsi="Arial" w:cs="Arial"/>
                <w:szCs w:val="18"/>
              </w:rPr>
            </w:pPr>
          </w:p>
        </w:tc>
      </w:tr>
      <w:tr w:rsidR="00D02E39" w:rsidRPr="008C00C6" w14:paraId="2787ED02" w14:textId="77777777" w:rsidTr="00D02E39">
        <w:tc>
          <w:tcPr>
            <w:tcW w:w="9360" w:type="dxa"/>
            <w:gridSpan w:val="5"/>
            <w:tcBorders>
              <w:left w:val="nil"/>
              <w:right w:val="nil"/>
            </w:tcBorders>
            <w:shd w:val="clear" w:color="auto" w:fill="F2F2F2" w:themeFill="background1" w:themeFillShade="F2"/>
          </w:tcPr>
          <w:p w14:paraId="103049B2" w14:textId="77777777" w:rsidR="00D02E39" w:rsidRPr="003773CD" w:rsidRDefault="00D02E39" w:rsidP="006612F6">
            <w:pPr>
              <w:pStyle w:val="H1bodytext"/>
              <w:spacing w:before="80" w:after="80"/>
              <w:ind w:left="0"/>
              <w:jc w:val="center"/>
              <w:rPr>
                <w:rFonts w:ascii="Arial" w:hAnsi="Arial" w:cs="Arial"/>
                <w:i/>
                <w:sz w:val="18"/>
                <w:szCs w:val="18"/>
              </w:rPr>
            </w:pPr>
            <w:r w:rsidRPr="003773CD">
              <w:rPr>
                <w:rFonts w:ascii="Arial" w:hAnsi="Arial" w:cs="Arial"/>
                <w:i/>
                <w:sz w:val="18"/>
                <w:szCs w:val="18"/>
              </w:rPr>
              <w:t>Criterion 1 (within one percent of the analytic solution for all nodes between the pumping node and 1000 m distance from the pumping well at both 5 and 10 days after pumping commences)</w:t>
            </w:r>
          </w:p>
        </w:tc>
      </w:tr>
      <w:tr w:rsidR="00D02E39" w:rsidRPr="008C00C6" w14:paraId="297C78FB" w14:textId="77777777" w:rsidTr="00B0279D">
        <w:tc>
          <w:tcPr>
            <w:tcW w:w="1957" w:type="dxa"/>
            <w:vMerge w:val="restart"/>
            <w:tcBorders>
              <w:left w:val="nil"/>
              <w:right w:val="nil"/>
            </w:tcBorders>
          </w:tcPr>
          <w:p w14:paraId="249C3A2C" w14:textId="77777777" w:rsidR="00D02E39" w:rsidRPr="003773CD" w:rsidRDefault="00D02E39" w:rsidP="006612F6">
            <w:pPr>
              <w:pStyle w:val="H1bodytext"/>
              <w:spacing w:before="80" w:after="80"/>
              <w:ind w:left="0"/>
              <w:jc w:val="center"/>
              <w:rPr>
                <w:rFonts w:ascii="Arial" w:hAnsi="Arial" w:cs="Arial"/>
                <w:sz w:val="18"/>
                <w:szCs w:val="18"/>
              </w:rPr>
            </w:pPr>
            <w:r w:rsidRPr="003773CD">
              <w:rPr>
                <w:rFonts w:ascii="Arial" w:hAnsi="Arial" w:cs="Arial"/>
                <w:sz w:val="18"/>
                <w:szCs w:val="18"/>
              </w:rPr>
              <w:t>1000 m</w:t>
            </w:r>
          </w:p>
        </w:tc>
        <w:tc>
          <w:tcPr>
            <w:tcW w:w="1818" w:type="dxa"/>
            <w:tcBorders>
              <w:left w:val="nil"/>
              <w:right w:val="nil"/>
            </w:tcBorders>
          </w:tcPr>
          <w:p w14:paraId="187078A9" w14:textId="77777777" w:rsidR="00D02E39" w:rsidRPr="003773CD" w:rsidRDefault="00D02E39" w:rsidP="006612F6">
            <w:pPr>
              <w:pStyle w:val="H1bodytext"/>
              <w:spacing w:before="80" w:after="80"/>
              <w:ind w:left="0"/>
              <w:jc w:val="center"/>
              <w:rPr>
                <w:rFonts w:ascii="Arial" w:hAnsi="Arial" w:cs="Arial"/>
                <w:sz w:val="18"/>
                <w:szCs w:val="18"/>
              </w:rPr>
            </w:pPr>
            <w:r w:rsidRPr="003773CD">
              <w:rPr>
                <w:rFonts w:ascii="Arial" w:hAnsi="Arial" w:cs="Arial"/>
                <w:sz w:val="18"/>
                <w:szCs w:val="18"/>
              </w:rPr>
              <w:t>5</w:t>
            </w:r>
          </w:p>
        </w:tc>
        <w:tc>
          <w:tcPr>
            <w:tcW w:w="1872" w:type="dxa"/>
            <w:tcBorders>
              <w:left w:val="nil"/>
              <w:right w:val="nil"/>
            </w:tcBorders>
          </w:tcPr>
          <w:p w14:paraId="2DD1BA98" w14:textId="0F2CA46C" w:rsidR="00D02E39" w:rsidRPr="003773CD" w:rsidRDefault="002B208E" w:rsidP="006612F6">
            <w:pPr>
              <w:pStyle w:val="H1bodytext"/>
              <w:spacing w:before="80" w:after="80"/>
              <w:ind w:left="0"/>
              <w:jc w:val="center"/>
              <w:rPr>
                <w:rFonts w:ascii="Arial" w:hAnsi="Arial" w:cs="Arial"/>
                <w:sz w:val="18"/>
                <w:szCs w:val="18"/>
              </w:rPr>
            </w:pPr>
            <w:r w:rsidRPr="003773CD">
              <w:rPr>
                <w:rFonts w:ascii="Arial" w:hAnsi="Arial" w:cs="Arial"/>
                <w:sz w:val="18"/>
                <w:szCs w:val="18"/>
              </w:rPr>
              <w:t>0.99</w:t>
            </w:r>
          </w:p>
        </w:tc>
        <w:tc>
          <w:tcPr>
            <w:tcW w:w="1872" w:type="dxa"/>
            <w:tcBorders>
              <w:left w:val="nil"/>
              <w:right w:val="nil"/>
            </w:tcBorders>
          </w:tcPr>
          <w:p w14:paraId="61F032D5" w14:textId="5C796E5B" w:rsidR="00D02E39" w:rsidRPr="003773CD" w:rsidRDefault="00D02E39" w:rsidP="006612F6">
            <w:pPr>
              <w:pStyle w:val="H1bodytext"/>
              <w:spacing w:before="80" w:after="80"/>
              <w:ind w:left="0"/>
              <w:jc w:val="center"/>
              <w:rPr>
                <w:rFonts w:ascii="Arial" w:hAnsi="Arial" w:cs="Arial"/>
                <w:sz w:val="18"/>
                <w:szCs w:val="18"/>
              </w:rPr>
            </w:pPr>
            <w:r w:rsidRPr="003773CD">
              <w:rPr>
                <w:rFonts w:ascii="Arial" w:hAnsi="Arial" w:cs="Arial"/>
                <w:sz w:val="18"/>
                <w:szCs w:val="18"/>
              </w:rPr>
              <w:t>0.</w:t>
            </w:r>
            <w:r w:rsidR="008728A9" w:rsidRPr="003773CD">
              <w:rPr>
                <w:rFonts w:ascii="Arial" w:hAnsi="Arial" w:cs="Arial"/>
                <w:sz w:val="18"/>
                <w:szCs w:val="18"/>
              </w:rPr>
              <w:t>99</w:t>
            </w:r>
          </w:p>
        </w:tc>
        <w:tc>
          <w:tcPr>
            <w:tcW w:w="1841" w:type="dxa"/>
            <w:tcBorders>
              <w:left w:val="nil"/>
              <w:right w:val="nil"/>
            </w:tcBorders>
            <w:shd w:val="clear" w:color="auto" w:fill="D6E3BC" w:themeFill="accent3" w:themeFillTint="66"/>
          </w:tcPr>
          <w:p w14:paraId="56DAF882" w14:textId="77777777" w:rsidR="00D02E39" w:rsidRPr="003773CD" w:rsidRDefault="00D02E39" w:rsidP="006612F6">
            <w:pPr>
              <w:pStyle w:val="H1bodytext"/>
              <w:spacing w:before="80" w:after="80"/>
              <w:ind w:left="0"/>
              <w:jc w:val="center"/>
              <w:rPr>
                <w:rFonts w:ascii="Arial" w:hAnsi="Arial" w:cs="Arial"/>
                <w:sz w:val="18"/>
                <w:szCs w:val="18"/>
              </w:rPr>
            </w:pPr>
            <w:r w:rsidRPr="003773CD">
              <w:rPr>
                <w:rFonts w:ascii="Arial" w:hAnsi="Arial" w:cs="Arial"/>
                <w:sz w:val="18"/>
                <w:szCs w:val="18"/>
              </w:rPr>
              <w:t>PASS</w:t>
            </w:r>
          </w:p>
        </w:tc>
      </w:tr>
      <w:tr w:rsidR="00D02E39" w:rsidRPr="008C00C6" w14:paraId="67964181" w14:textId="77777777" w:rsidTr="00B0279D">
        <w:tc>
          <w:tcPr>
            <w:tcW w:w="1957" w:type="dxa"/>
            <w:vMerge/>
            <w:tcBorders>
              <w:left w:val="nil"/>
              <w:right w:val="nil"/>
            </w:tcBorders>
          </w:tcPr>
          <w:p w14:paraId="273A0249" w14:textId="77777777" w:rsidR="00D02E39" w:rsidRPr="003773CD" w:rsidRDefault="00D02E39" w:rsidP="006612F6">
            <w:pPr>
              <w:pStyle w:val="H1bodytext"/>
              <w:spacing w:before="80" w:after="80"/>
              <w:ind w:left="0"/>
              <w:jc w:val="center"/>
              <w:rPr>
                <w:rFonts w:ascii="Arial" w:hAnsi="Arial" w:cs="Arial"/>
                <w:sz w:val="18"/>
                <w:szCs w:val="18"/>
              </w:rPr>
            </w:pPr>
          </w:p>
        </w:tc>
        <w:tc>
          <w:tcPr>
            <w:tcW w:w="1818" w:type="dxa"/>
            <w:tcBorders>
              <w:left w:val="nil"/>
              <w:right w:val="nil"/>
            </w:tcBorders>
          </w:tcPr>
          <w:p w14:paraId="777680D5" w14:textId="77777777" w:rsidR="00D02E39" w:rsidRPr="003773CD" w:rsidRDefault="00D02E39" w:rsidP="006612F6">
            <w:pPr>
              <w:pStyle w:val="H1bodytext"/>
              <w:spacing w:before="80" w:after="80"/>
              <w:ind w:left="0"/>
              <w:jc w:val="center"/>
              <w:rPr>
                <w:rFonts w:ascii="Arial" w:hAnsi="Arial" w:cs="Arial"/>
                <w:sz w:val="18"/>
                <w:szCs w:val="18"/>
              </w:rPr>
            </w:pPr>
            <w:r w:rsidRPr="003773CD">
              <w:rPr>
                <w:rFonts w:ascii="Arial" w:hAnsi="Arial" w:cs="Arial"/>
                <w:sz w:val="18"/>
                <w:szCs w:val="18"/>
              </w:rPr>
              <w:t>10</w:t>
            </w:r>
          </w:p>
        </w:tc>
        <w:tc>
          <w:tcPr>
            <w:tcW w:w="1872" w:type="dxa"/>
            <w:tcBorders>
              <w:left w:val="nil"/>
              <w:right w:val="nil"/>
            </w:tcBorders>
          </w:tcPr>
          <w:p w14:paraId="1839752D" w14:textId="1712AC91" w:rsidR="00D02E39" w:rsidRPr="003773CD" w:rsidRDefault="002B208E" w:rsidP="006612F6">
            <w:pPr>
              <w:pStyle w:val="H1bodytext"/>
              <w:spacing w:before="80" w:after="80"/>
              <w:ind w:left="0"/>
              <w:jc w:val="center"/>
              <w:rPr>
                <w:rFonts w:ascii="Arial" w:hAnsi="Arial" w:cs="Arial"/>
                <w:sz w:val="18"/>
                <w:szCs w:val="18"/>
              </w:rPr>
            </w:pPr>
            <w:r w:rsidRPr="003773CD">
              <w:rPr>
                <w:rFonts w:ascii="Arial" w:hAnsi="Arial" w:cs="Arial"/>
                <w:sz w:val="18"/>
                <w:szCs w:val="18"/>
              </w:rPr>
              <w:t>0.82</w:t>
            </w:r>
          </w:p>
        </w:tc>
        <w:tc>
          <w:tcPr>
            <w:tcW w:w="1872" w:type="dxa"/>
            <w:tcBorders>
              <w:left w:val="nil"/>
              <w:right w:val="nil"/>
            </w:tcBorders>
          </w:tcPr>
          <w:p w14:paraId="6F50F452" w14:textId="39E86382" w:rsidR="00D02E39" w:rsidRPr="003773CD" w:rsidRDefault="008728A9" w:rsidP="006612F6">
            <w:pPr>
              <w:pStyle w:val="H1bodytext"/>
              <w:spacing w:before="80" w:after="80"/>
              <w:ind w:left="0"/>
              <w:jc w:val="center"/>
              <w:rPr>
                <w:rFonts w:ascii="Arial" w:hAnsi="Arial" w:cs="Arial"/>
                <w:sz w:val="18"/>
                <w:szCs w:val="18"/>
              </w:rPr>
            </w:pPr>
            <w:r w:rsidRPr="003773CD">
              <w:rPr>
                <w:rFonts w:ascii="Arial" w:hAnsi="Arial" w:cs="Arial"/>
                <w:sz w:val="18"/>
                <w:szCs w:val="18"/>
              </w:rPr>
              <w:t>0.82</w:t>
            </w:r>
          </w:p>
        </w:tc>
        <w:tc>
          <w:tcPr>
            <w:tcW w:w="1841" w:type="dxa"/>
            <w:tcBorders>
              <w:left w:val="nil"/>
              <w:right w:val="nil"/>
            </w:tcBorders>
            <w:shd w:val="clear" w:color="auto" w:fill="D6E3BC" w:themeFill="accent3" w:themeFillTint="66"/>
          </w:tcPr>
          <w:p w14:paraId="0FB9D7BE" w14:textId="77777777" w:rsidR="00D02E39" w:rsidRPr="003773CD" w:rsidRDefault="00D02E39" w:rsidP="006612F6">
            <w:pPr>
              <w:pStyle w:val="H1bodytext"/>
              <w:spacing w:before="80" w:after="80"/>
              <w:ind w:left="0"/>
              <w:jc w:val="center"/>
              <w:rPr>
                <w:rFonts w:ascii="Arial" w:hAnsi="Arial" w:cs="Arial"/>
                <w:sz w:val="18"/>
                <w:szCs w:val="18"/>
              </w:rPr>
            </w:pPr>
            <w:r w:rsidRPr="003773CD">
              <w:rPr>
                <w:rFonts w:ascii="Arial" w:hAnsi="Arial" w:cs="Arial"/>
                <w:sz w:val="18"/>
                <w:szCs w:val="18"/>
              </w:rPr>
              <w:t>PASS</w:t>
            </w:r>
          </w:p>
        </w:tc>
      </w:tr>
      <w:tr w:rsidR="00D02E39" w:rsidRPr="008C00C6" w14:paraId="001B1920" w14:textId="77777777" w:rsidTr="00D02E39">
        <w:tc>
          <w:tcPr>
            <w:tcW w:w="9360" w:type="dxa"/>
            <w:gridSpan w:val="5"/>
            <w:tcBorders>
              <w:left w:val="nil"/>
              <w:right w:val="nil"/>
            </w:tcBorders>
            <w:shd w:val="clear" w:color="auto" w:fill="F2F2F2" w:themeFill="background1" w:themeFillShade="F2"/>
          </w:tcPr>
          <w:p w14:paraId="0A5BD586" w14:textId="77777777" w:rsidR="00D02E39" w:rsidRPr="003773CD" w:rsidRDefault="00D02E39" w:rsidP="006612F6">
            <w:pPr>
              <w:pStyle w:val="H1bodytext"/>
              <w:spacing w:before="80" w:after="80"/>
              <w:ind w:left="0"/>
              <w:jc w:val="center"/>
              <w:rPr>
                <w:rFonts w:ascii="Arial" w:hAnsi="Arial" w:cs="Arial"/>
                <w:i/>
                <w:sz w:val="18"/>
                <w:szCs w:val="18"/>
              </w:rPr>
            </w:pPr>
            <w:r w:rsidRPr="003773CD">
              <w:rPr>
                <w:rFonts w:ascii="Arial" w:hAnsi="Arial" w:cs="Arial"/>
                <w:i/>
                <w:sz w:val="18"/>
                <w:szCs w:val="18"/>
              </w:rPr>
              <w:t>Criterion 2 (within five percent of the analytic solution for all nodes between the pumping node and 5000 m distance from the pumping well at both 5 and 10 days after pumping commences)</w:t>
            </w:r>
          </w:p>
        </w:tc>
      </w:tr>
      <w:tr w:rsidR="00D02E39" w:rsidRPr="008C00C6" w14:paraId="17961308" w14:textId="77777777" w:rsidTr="00B0279D">
        <w:tc>
          <w:tcPr>
            <w:tcW w:w="1957" w:type="dxa"/>
            <w:vMerge w:val="restart"/>
            <w:tcBorders>
              <w:left w:val="nil"/>
              <w:right w:val="nil"/>
            </w:tcBorders>
          </w:tcPr>
          <w:p w14:paraId="2A9F90E1" w14:textId="77777777" w:rsidR="00D02E39" w:rsidRPr="003773CD" w:rsidRDefault="00D02E39" w:rsidP="006612F6">
            <w:pPr>
              <w:pStyle w:val="H1bodytext"/>
              <w:spacing w:before="80" w:after="80"/>
              <w:ind w:left="0"/>
              <w:jc w:val="center"/>
              <w:rPr>
                <w:rFonts w:ascii="Arial" w:hAnsi="Arial" w:cs="Arial"/>
                <w:sz w:val="18"/>
                <w:szCs w:val="18"/>
              </w:rPr>
            </w:pPr>
            <w:r w:rsidRPr="003773CD">
              <w:rPr>
                <w:rFonts w:ascii="Arial" w:hAnsi="Arial" w:cs="Arial"/>
                <w:sz w:val="18"/>
                <w:szCs w:val="18"/>
              </w:rPr>
              <w:t>5000 m</w:t>
            </w:r>
          </w:p>
        </w:tc>
        <w:tc>
          <w:tcPr>
            <w:tcW w:w="1818" w:type="dxa"/>
            <w:tcBorders>
              <w:left w:val="nil"/>
              <w:right w:val="nil"/>
            </w:tcBorders>
          </w:tcPr>
          <w:p w14:paraId="4685E0AE" w14:textId="77777777" w:rsidR="00D02E39" w:rsidRPr="003773CD" w:rsidRDefault="00D02E39" w:rsidP="006612F6">
            <w:pPr>
              <w:pStyle w:val="H1bodytext"/>
              <w:spacing w:before="80" w:after="80"/>
              <w:ind w:left="0"/>
              <w:jc w:val="center"/>
              <w:rPr>
                <w:rFonts w:ascii="Arial" w:hAnsi="Arial" w:cs="Arial"/>
                <w:sz w:val="18"/>
                <w:szCs w:val="18"/>
              </w:rPr>
            </w:pPr>
            <w:r w:rsidRPr="003773CD">
              <w:rPr>
                <w:rFonts w:ascii="Arial" w:hAnsi="Arial" w:cs="Arial"/>
                <w:sz w:val="18"/>
                <w:szCs w:val="18"/>
              </w:rPr>
              <w:t>5</w:t>
            </w:r>
          </w:p>
        </w:tc>
        <w:tc>
          <w:tcPr>
            <w:tcW w:w="1872" w:type="dxa"/>
            <w:tcBorders>
              <w:left w:val="nil"/>
              <w:right w:val="nil"/>
            </w:tcBorders>
          </w:tcPr>
          <w:p w14:paraId="19094C61" w14:textId="78BD7C83" w:rsidR="00D02E39" w:rsidRPr="003773CD" w:rsidRDefault="002B208E" w:rsidP="006612F6">
            <w:pPr>
              <w:pStyle w:val="H1bodytext"/>
              <w:spacing w:before="80" w:after="80"/>
              <w:ind w:left="0"/>
              <w:jc w:val="center"/>
              <w:rPr>
                <w:rFonts w:ascii="Arial" w:hAnsi="Arial" w:cs="Arial"/>
                <w:sz w:val="18"/>
                <w:szCs w:val="18"/>
              </w:rPr>
            </w:pPr>
            <w:r w:rsidRPr="003773CD">
              <w:rPr>
                <w:rFonts w:ascii="Arial" w:hAnsi="Arial" w:cs="Arial"/>
                <w:sz w:val="18"/>
                <w:szCs w:val="18"/>
              </w:rPr>
              <w:t>2.24</w:t>
            </w:r>
          </w:p>
        </w:tc>
        <w:tc>
          <w:tcPr>
            <w:tcW w:w="1872" w:type="dxa"/>
            <w:tcBorders>
              <w:left w:val="nil"/>
              <w:right w:val="nil"/>
            </w:tcBorders>
          </w:tcPr>
          <w:p w14:paraId="14C3DE90" w14:textId="4CDDE86E" w:rsidR="00D02E39" w:rsidRPr="003773CD" w:rsidRDefault="008728A9" w:rsidP="006612F6">
            <w:pPr>
              <w:pStyle w:val="H1bodytext"/>
              <w:spacing w:before="80" w:after="80"/>
              <w:ind w:left="0"/>
              <w:jc w:val="center"/>
              <w:rPr>
                <w:rFonts w:ascii="Arial" w:hAnsi="Arial" w:cs="Arial"/>
                <w:sz w:val="18"/>
                <w:szCs w:val="18"/>
              </w:rPr>
            </w:pPr>
            <w:r w:rsidRPr="003773CD">
              <w:rPr>
                <w:rFonts w:ascii="Arial" w:hAnsi="Arial" w:cs="Arial"/>
                <w:sz w:val="18"/>
                <w:szCs w:val="18"/>
              </w:rPr>
              <w:t>2.24</w:t>
            </w:r>
          </w:p>
        </w:tc>
        <w:tc>
          <w:tcPr>
            <w:tcW w:w="1841" w:type="dxa"/>
            <w:tcBorders>
              <w:left w:val="nil"/>
              <w:right w:val="nil"/>
            </w:tcBorders>
            <w:shd w:val="clear" w:color="auto" w:fill="D6E3BC" w:themeFill="accent3" w:themeFillTint="66"/>
          </w:tcPr>
          <w:p w14:paraId="393DEC11" w14:textId="77777777" w:rsidR="00D02E39" w:rsidRPr="003773CD" w:rsidRDefault="00D02E39" w:rsidP="006612F6">
            <w:pPr>
              <w:pStyle w:val="H1bodytext"/>
              <w:spacing w:before="80" w:after="80"/>
              <w:ind w:left="0"/>
              <w:jc w:val="center"/>
              <w:rPr>
                <w:rFonts w:ascii="Arial" w:hAnsi="Arial" w:cs="Arial"/>
                <w:sz w:val="18"/>
                <w:szCs w:val="18"/>
              </w:rPr>
            </w:pPr>
            <w:r w:rsidRPr="003773CD">
              <w:rPr>
                <w:rFonts w:ascii="Arial" w:hAnsi="Arial" w:cs="Arial"/>
                <w:sz w:val="18"/>
                <w:szCs w:val="18"/>
              </w:rPr>
              <w:t>PASS</w:t>
            </w:r>
          </w:p>
        </w:tc>
      </w:tr>
      <w:tr w:rsidR="00D02E39" w:rsidRPr="008C00C6" w14:paraId="1A9035D7" w14:textId="77777777" w:rsidTr="00B0279D">
        <w:tc>
          <w:tcPr>
            <w:tcW w:w="1957" w:type="dxa"/>
            <w:vMerge/>
            <w:tcBorders>
              <w:left w:val="nil"/>
              <w:right w:val="nil"/>
            </w:tcBorders>
          </w:tcPr>
          <w:p w14:paraId="7364DEFD" w14:textId="77777777" w:rsidR="00D02E39" w:rsidRPr="003773CD" w:rsidRDefault="00D02E39" w:rsidP="006612F6">
            <w:pPr>
              <w:pStyle w:val="H1bodytext"/>
              <w:spacing w:before="80" w:after="80"/>
              <w:ind w:left="0"/>
              <w:jc w:val="center"/>
              <w:rPr>
                <w:rFonts w:ascii="Arial" w:hAnsi="Arial" w:cs="Arial"/>
                <w:sz w:val="18"/>
                <w:szCs w:val="18"/>
              </w:rPr>
            </w:pPr>
          </w:p>
        </w:tc>
        <w:tc>
          <w:tcPr>
            <w:tcW w:w="1818" w:type="dxa"/>
            <w:tcBorders>
              <w:left w:val="nil"/>
              <w:right w:val="nil"/>
            </w:tcBorders>
          </w:tcPr>
          <w:p w14:paraId="7FCB7BE1" w14:textId="77777777" w:rsidR="00D02E39" w:rsidRPr="003773CD" w:rsidRDefault="00D02E39" w:rsidP="006612F6">
            <w:pPr>
              <w:pStyle w:val="H1bodytext"/>
              <w:spacing w:before="80" w:after="80"/>
              <w:ind w:left="0"/>
              <w:jc w:val="center"/>
              <w:rPr>
                <w:rFonts w:ascii="Arial" w:hAnsi="Arial" w:cs="Arial"/>
                <w:sz w:val="18"/>
                <w:szCs w:val="18"/>
              </w:rPr>
            </w:pPr>
            <w:r w:rsidRPr="003773CD">
              <w:rPr>
                <w:rFonts w:ascii="Arial" w:hAnsi="Arial" w:cs="Arial"/>
                <w:sz w:val="18"/>
                <w:szCs w:val="18"/>
              </w:rPr>
              <w:t>10</w:t>
            </w:r>
          </w:p>
        </w:tc>
        <w:tc>
          <w:tcPr>
            <w:tcW w:w="1872" w:type="dxa"/>
            <w:tcBorders>
              <w:left w:val="nil"/>
              <w:right w:val="nil"/>
            </w:tcBorders>
          </w:tcPr>
          <w:p w14:paraId="3C5C5D33" w14:textId="50596BA3" w:rsidR="00D02E39" w:rsidRPr="003773CD" w:rsidRDefault="002B208E" w:rsidP="006612F6">
            <w:pPr>
              <w:pStyle w:val="H1bodytext"/>
              <w:spacing w:before="80" w:after="80"/>
              <w:ind w:left="0"/>
              <w:jc w:val="center"/>
              <w:rPr>
                <w:rFonts w:ascii="Arial" w:hAnsi="Arial" w:cs="Arial"/>
                <w:sz w:val="18"/>
                <w:szCs w:val="18"/>
              </w:rPr>
            </w:pPr>
            <w:r w:rsidRPr="003773CD">
              <w:rPr>
                <w:rFonts w:ascii="Arial" w:hAnsi="Arial" w:cs="Arial"/>
                <w:sz w:val="18"/>
                <w:szCs w:val="18"/>
              </w:rPr>
              <w:t>2.11</w:t>
            </w:r>
          </w:p>
        </w:tc>
        <w:tc>
          <w:tcPr>
            <w:tcW w:w="1872" w:type="dxa"/>
            <w:tcBorders>
              <w:left w:val="nil"/>
              <w:right w:val="nil"/>
            </w:tcBorders>
          </w:tcPr>
          <w:p w14:paraId="3E704E1C" w14:textId="243BC4EA" w:rsidR="00D02E39" w:rsidRPr="003773CD" w:rsidRDefault="008728A9" w:rsidP="006612F6">
            <w:pPr>
              <w:pStyle w:val="H1bodytext"/>
              <w:spacing w:before="80" w:after="80"/>
              <w:ind w:left="0"/>
              <w:jc w:val="center"/>
              <w:rPr>
                <w:rFonts w:ascii="Arial" w:hAnsi="Arial" w:cs="Arial"/>
                <w:sz w:val="18"/>
                <w:szCs w:val="18"/>
              </w:rPr>
            </w:pPr>
            <w:r w:rsidRPr="003773CD">
              <w:rPr>
                <w:rFonts w:ascii="Arial" w:hAnsi="Arial" w:cs="Arial"/>
                <w:sz w:val="18"/>
                <w:szCs w:val="18"/>
              </w:rPr>
              <w:t>2.11</w:t>
            </w:r>
          </w:p>
        </w:tc>
        <w:tc>
          <w:tcPr>
            <w:tcW w:w="1841" w:type="dxa"/>
            <w:tcBorders>
              <w:left w:val="nil"/>
              <w:right w:val="nil"/>
            </w:tcBorders>
            <w:shd w:val="clear" w:color="auto" w:fill="D6E3BC" w:themeFill="accent3" w:themeFillTint="66"/>
          </w:tcPr>
          <w:p w14:paraId="7571672E" w14:textId="77777777" w:rsidR="00D02E39" w:rsidRPr="003773CD" w:rsidRDefault="00D02E39" w:rsidP="006612F6">
            <w:pPr>
              <w:pStyle w:val="H1bodytext"/>
              <w:spacing w:before="80" w:after="80"/>
              <w:ind w:left="0"/>
              <w:jc w:val="center"/>
              <w:rPr>
                <w:rFonts w:ascii="Arial" w:hAnsi="Arial" w:cs="Arial"/>
                <w:sz w:val="18"/>
                <w:szCs w:val="18"/>
              </w:rPr>
            </w:pPr>
            <w:r w:rsidRPr="003773CD">
              <w:rPr>
                <w:rFonts w:ascii="Arial" w:hAnsi="Arial" w:cs="Arial"/>
                <w:sz w:val="18"/>
                <w:szCs w:val="18"/>
              </w:rPr>
              <w:t>PASS</w:t>
            </w:r>
          </w:p>
        </w:tc>
      </w:tr>
    </w:tbl>
    <w:p w14:paraId="23D2D134" w14:textId="77777777" w:rsidR="00B0279D" w:rsidRPr="003773CD" w:rsidRDefault="00B0279D" w:rsidP="003773CD">
      <w:pPr>
        <w:pStyle w:val="H2bodytext"/>
        <w:rPr>
          <w:highlight w:val="lightGray"/>
        </w:rPr>
      </w:pPr>
    </w:p>
    <w:tbl>
      <w:tblPr>
        <w:tblW w:w="918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0"/>
        <w:gridCol w:w="3120"/>
        <w:gridCol w:w="3480"/>
      </w:tblGrid>
      <w:tr w:rsidR="004A18F4" w:rsidRPr="00531D2D" w14:paraId="7FAB91F3" w14:textId="77777777" w:rsidTr="006D78A1">
        <w:tc>
          <w:tcPr>
            <w:tcW w:w="9180" w:type="dxa"/>
            <w:gridSpan w:val="3"/>
            <w:tcBorders>
              <w:top w:val="nil"/>
              <w:left w:val="nil"/>
              <w:bottom w:val="single" w:sz="4" w:space="0" w:color="000000"/>
              <w:right w:val="nil"/>
            </w:tcBorders>
          </w:tcPr>
          <w:p w14:paraId="05D962AF" w14:textId="52517A42" w:rsidR="004A18F4" w:rsidRPr="0042237D" w:rsidRDefault="00B0279D" w:rsidP="00FA665F">
            <w:pPr>
              <w:pStyle w:val="TableNumberCaption"/>
            </w:pPr>
            <w:bookmarkStart w:id="26" w:name="_Ref418255494"/>
            <w:r>
              <w:t xml:space="preserve">Table </w:t>
            </w:r>
            <w:r w:rsidR="00DE2259">
              <w:fldChar w:fldCharType="begin"/>
            </w:r>
            <w:r w:rsidR="00DE2259">
              <w:instrText xml:space="preserve"> SEQ Table \* ARABIC </w:instrText>
            </w:r>
            <w:r w:rsidR="00DE2259">
              <w:fldChar w:fldCharType="separate"/>
            </w:r>
            <w:r w:rsidR="00DE2259">
              <w:rPr>
                <w:noProof/>
              </w:rPr>
              <w:t>12</w:t>
            </w:r>
            <w:r w:rsidR="00DE2259">
              <w:rPr>
                <w:noProof/>
              </w:rPr>
              <w:fldChar w:fldCharType="end"/>
            </w:r>
            <w:bookmarkEnd w:id="26"/>
            <w:r w:rsidR="00FA665F">
              <w:t xml:space="preserve">. </w:t>
            </w:r>
            <w:r w:rsidR="004A18F4">
              <w:t xml:space="preserve">Check of Numerical Differences in Drawdown between </w:t>
            </w:r>
            <w:r w:rsidR="004A18F4" w:rsidRPr="0042237D">
              <w:t xml:space="preserve">Windows® and Linux® </w:t>
            </w:r>
            <w:r w:rsidR="004A18F4">
              <w:t>Executable Files</w:t>
            </w:r>
            <w:r w:rsidR="00081124">
              <w:t xml:space="preserve"> for MODFLOW-USG</w:t>
            </w:r>
            <w:r w:rsidR="000B1DE6">
              <w:t xml:space="preserve"> with </w:t>
            </w:r>
            <w:r w:rsidR="000B1DE6" w:rsidRPr="006D78A1">
              <w:rPr>
                <w:i/>
              </w:rPr>
              <w:t>χ</w:t>
            </w:r>
            <w:r w:rsidR="000B1DE6">
              <w:t>MD Solver</w:t>
            </w:r>
          </w:p>
        </w:tc>
      </w:tr>
      <w:tr w:rsidR="004A18F4" w:rsidRPr="00531D2D" w14:paraId="7A644850" w14:textId="77777777" w:rsidTr="006D78A1">
        <w:tc>
          <w:tcPr>
            <w:tcW w:w="2580" w:type="dxa"/>
            <w:tcBorders>
              <w:left w:val="nil"/>
              <w:right w:val="nil"/>
            </w:tcBorders>
            <w:shd w:val="clear" w:color="auto" w:fill="D9D9D9"/>
            <w:vAlign w:val="bottom"/>
          </w:tcPr>
          <w:p w14:paraId="740B0C93" w14:textId="77777777" w:rsidR="004A18F4" w:rsidRPr="003773CD" w:rsidRDefault="004A18F4" w:rsidP="006D78A1">
            <w:pPr>
              <w:pStyle w:val="H1bodytext"/>
              <w:keepNext/>
              <w:keepLines/>
              <w:spacing w:before="120" w:after="120"/>
              <w:ind w:left="0"/>
              <w:jc w:val="center"/>
              <w:rPr>
                <w:rFonts w:ascii="Arial" w:hAnsi="Arial" w:cs="Arial"/>
                <w:b/>
                <w:sz w:val="18"/>
              </w:rPr>
            </w:pPr>
            <w:r w:rsidRPr="003773CD">
              <w:rPr>
                <w:rFonts w:ascii="Arial" w:hAnsi="Arial" w:cs="Arial"/>
                <w:b/>
                <w:sz w:val="18"/>
              </w:rPr>
              <w:t>Pumping Time (d)</w:t>
            </w:r>
          </w:p>
        </w:tc>
        <w:tc>
          <w:tcPr>
            <w:tcW w:w="3120" w:type="dxa"/>
            <w:tcBorders>
              <w:left w:val="nil"/>
              <w:right w:val="nil"/>
            </w:tcBorders>
            <w:shd w:val="clear" w:color="auto" w:fill="D9D9D9"/>
            <w:vAlign w:val="bottom"/>
          </w:tcPr>
          <w:p w14:paraId="66EE5E35" w14:textId="77777777" w:rsidR="004A18F4" w:rsidRPr="003773CD" w:rsidRDefault="004A18F4" w:rsidP="006D78A1">
            <w:pPr>
              <w:pStyle w:val="H1bodytext"/>
              <w:keepNext/>
              <w:keepLines/>
              <w:spacing w:before="120" w:after="120"/>
              <w:ind w:left="0"/>
              <w:jc w:val="center"/>
              <w:rPr>
                <w:rFonts w:ascii="Arial" w:hAnsi="Arial" w:cs="Arial"/>
                <w:b/>
                <w:sz w:val="18"/>
              </w:rPr>
            </w:pPr>
            <w:r w:rsidRPr="003773CD">
              <w:rPr>
                <w:rFonts w:ascii="Arial" w:hAnsi="Arial" w:cs="Arial"/>
                <w:b/>
                <w:sz w:val="18"/>
              </w:rPr>
              <w:t>Single Precision</w:t>
            </w:r>
          </w:p>
        </w:tc>
        <w:tc>
          <w:tcPr>
            <w:tcW w:w="3480" w:type="dxa"/>
            <w:tcBorders>
              <w:left w:val="nil"/>
              <w:right w:val="nil"/>
            </w:tcBorders>
            <w:shd w:val="clear" w:color="auto" w:fill="D9D9D9"/>
            <w:vAlign w:val="bottom"/>
          </w:tcPr>
          <w:p w14:paraId="61A10C5D" w14:textId="77777777" w:rsidR="004A18F4" w:rsidRPr="003773CD" w:rsidRDefault="004A18F4" w:rsidP="006D78A1">
            <w:pPr>
              <w:pStyle w:val="H1bodytext"/>
              <w:keepNext/>
              <w:keepLines/>
              <w:spacing w:before="120" w:after="120"/>
              <w:ind w:left="0"/>
              <w:jc w:val="center"/>
              <w:rPr>
                <w:rFonts w:ascii="Arial" w:hAnsi="Arial" w:cs="Arial"/>
                <w:b/>
                <w:sz w:val="18"/>
              </w:rPr>
            </w:pPr>
            <w:r w:rsidRPr="003773CD">
              <w:rPr>
                <w:rFonts w:ascii="Arial" w:hAnsi="Arial" w:cs="Arial"/>
                <w:b/>
                <w:sz w:val="18"/>
              </w:rPr>
              <w:t>Double Precision</w:t>
            </w:r>
          </w:p>
        </w:tc>
      </w:tr>
      <w:tr w:rsidR="004A18F4" w:rsidRPr="00531D2D" w14:paraId="4CFA1CFC" w14:textId="77777777" w:rsidTr="006D78A1">
        <w:tc>
          <w:tcPr>
            <w:tcW w:w="2580" w:type="dxa"/>
            <w:tcBorders>
              <w:left w:val="nil"/>
              <w:right w:val="nil"/>
            </w:tcBorders>
          </w:tcPr>
          <w:p w14:paraId="743720EB" w14:textId="77777777" w:rsidR="004A18F4" w:rsidRPr="00531D2D" w:rsidRDefault="004A18F4" w:rsidP="006D78A1">
            <w:pPr>
              <w:pStyle w:val="H1bodytext"/>
              <w:keepNext/>
              <w:keepLines/>
              <w:spacing w:before="120" w:after="120"/>
              <w:ind w:left="0"/>
              <w:jc w:val="center"/>
              <w:rPr>
                <w:rFonts w:ascii="Arial" w:hAnsi="Arial" w:cs="Arial"/>
                <w:sz w:val="18"/>
              </w:rPr>
            </w:pPr>
            <w:r w:rsidRPr="0042237D">
              <w:rPr>
                <w:rFonts w:ascii="Arial" w:hAnsi="Arial" w:cs="Arial"/>
                <w:sz w:val="18"/>
              </w:rPr>
              <w:t>5</w:t>
            </w:r>
          </w:p>
        </w:tc>
        <w:tc>
          <w:tcPr>
            <w:tcW w:w="3120" w:type="dxa"/>
            <w:tcBorders>
              <w:left w:val="nil"/>
              <w:right w:val="nil"/>
            </w:tcBorders>
          </w:tcPr>
          <w:p w14:paraId="716EE58D" w14:textId="4E1BA29F" w:rsidR="004A18F4" w:rsidRPr="00531D2D" w:rsidRDefault="00356654" w:rsidP="006D78A1">
            <w:pPr>
              <w:pStyle w:val="H1bodytext"/>
              <w:keepNext/>
              <w:keepLines/>
              <w:spacing w:before="120" w:after="120"/>
              <w:ind w:left="0"/>
              <w:jc w:val="center"/>
              <w:rPr>
                <w:rFonts w:ascii="Arial" w:hAnsi="Arial" w:cs="Arial"/>
                <w:sz w:val="18"/>
              </w:rPr>
            </w:pPr>
            <w:r w:rsidRPr="00531D2D">
              <w:rPr>
                <w:rFonts w:ascii="Arial" w:hAnsi="Arial" w:cs="Arial"/>
                <w:sz w:val="18"/>
              </w:rPr>
              <w:t xml:space="preserve">No </w:t>
            </w:r>
            <w:r>
              <w:rPr>
                <w:rFonts w:ascii="Arial" w:hAnsi="Arial" w:cs="Arial"/>
                <w:sz w:val="18"/>
              </w:rPr>
              <w:t>n</w:t>
            </w:r>
            <w:r w:rsidRPr="00531D2D">
              <w:rPr>
                <w:rFonts w:ascii="Arial" w:hAnsi="Arial" w:cs="Arial"/>
                <w:sz w:val="18"/>
              </w:rPr>
              <w:t xml:space="preserve">umerical </w:t>
            </w:r>
            <w:r>
              <w:rPr>
                <w:rFonts w:ascii="Arial" w:hAnsi="Arial" w:cs="Arial"/>
                <w:sz w:val="18"/>
              </w:rPr>
              <w:t>d</w:t>
            </w:r>
            <w:r w:rsidRPr="00531D2D">
              <w:rPr>
                <w:rFonts w:ascii="Arial" w:hAnsi="Arial" w:cs="Arial"/>
                <w:sz w:val="18"/>
              </w:rPr>
              <w:t>ifferences</w:t>
            </w:r>
          </w:p>
        </w:tc>
        <w:tc>
          <w:tcPr>
            <w:tcW w:w="3480" w:type="dxa"/>
            <w:tcBorders>
              <w:left w:val="nil"/>
              <w:right w:val="nil"/>
            </w:tcBorders>
          </w:tcPr>
          <w:p w14:paraId="466933EE" w14:textId="77777777" w:rsidR="004A18F4" w:rsidRPr="00531D2D" w:rsidRDefault="004A18F4" w:rsidP="006D78A1">
            <w:pPr>
              <w:pStyle w:val="H1bodytext"/>
              <w:keepNext/>
              <w:keepLines/>
              <w:spacing w:before="120" w:after="120"/>
              <w:ind w:left="0"/>
              <w:jc w:val="center"/>
              <w:rPr>
                <w:rFonts w:ascii="Arial" w:hAnsi="Arial" w:cs="Arial"/>
                <w:sz w:val="18"/>
              </w:rPr>
            </w:pPr>
            <w:r w:rsidRPr="00531D2D">
              <w:rPr>
                <w:rFonts w:ascii="Arial" w:hAnsi="Arial" w:cs="Arial"/>
                <w:sz w:val="18"/>
              </w:rPr>
              <w:t xml:space="preserve">No </w:t>
            </w:r>
            <w:r>
              <w:rPr>
                <w:rFonts w:ascii="Arial" w:hAnsi="Arial" w:cs="Arial"/>
                <w:sz w:val="18"/>
              </w:rPr>
              <w:t>n</w:t>
            </w:r>
            <w:r w:rsidRPr="00531D2D">
              <w:rPr>
                <w:rFonts w:ascii="Arial" w:hAnsi="Arial" w:cs="Arial"/>
                <w:sz w:val="18"/>
              </w:rPr>
              <w:t xml:space="preserve">umerical </w:t>
            </w:r>
            <w:r>
              <w:rPr>
                <w:rFonts w:ascii="Arial" w:hAnsi="Arial" w:cs="Arial"/>
                <w:sz w:val="18"/>
              </w:rPr>
              <w:t>d</w:t>
            </w:r>
            <w:r w:rsidRPr="00531D2D">
              <w:rPr>
                <w:rFonts w:ascii="Arial" w:hAnsi="Arial" w:cs="Arial"/>
                <w:sz w:val="18"/>
              </w:rPr>
              <w:t>ifferences</w:t>
            </w:r>
          </w:p>
        </w:tc>
      </w:tr>
      <w:tr w:rsidR="004A18F4" w:rsidRPr="00531D2D" w14:paraId="3AC0A536" w14:textId="77777777" w:rsidTr="006D78A1">
        <w:tc>
          <w:tcPr>
            <w:tcW w:w="2580" w:type="dxa"/>
            <w:tcBorders>
              <w:left w:val="nil"/>
              <w:bottom w:val="single" w:sz="4" w:space="0" w:color="000000"/>
              <w:right w:val="nil"/>
            </w:tcBorders>
          </w:tcPr>
          <w:p w14:paraId="3236BC20" w14:textId="77777777" w:rsidR="004A18F4" w:rsidRPr="00531D2D" w:rsidRDefault="004A18F4" w:rsidP="006D78A1">
            <w:pPr>
              <w:pStyle w:val="H1bodytext"/>
              <w:keepNext/>
              <w:keepLines/>
              <w:spacing w:before="120" w:after="120"/>
              <w:ind w:left="0"/>
              <w:jc w:val="center"/>
              <w:rPr>
                <w:rFonts w:ascii="Arial" w:hAnsi="Arial" w:cs="Arial"/>
                <w:sz w:val="18"/>
              </w:rPr>
            </w:pPr>
            <w:r w:rsidRPr="0042237D">
              <w:rPr>
                <w:rFonts w:ascii="Arial" w:hAnsi="Arial" w:cs="Arial"/>
                <w:sz w:val="18"/>
              </w:rPr>
              <w:t>10</w:t>
            </w:r>
          </w:p>
        </w:tc>
        <w:tc>
          <w:tcPr>
            <w:tcW w:w="3120" w:type="dxa"/>
            <w:tcBorders>
              <w:left w:val="nil"/>
              <w:bottom w:val="single" w:sz="4" w:space="0" w:color="000000"/>
              <w:right w:val="nil"/>
            </w:tcBorders>
          </w:tcPr>
          <w:p w14:paraId="26B48BF5" w14:textId="350DD3EF" w:rsidR="004A18F4" w:rsidRPr="00531D2D" w:rsidRDefault="00356654" w:rsidP="006D78A1">
            <w:pPr>
              <w:pStyle w:val="H1bodytext"/>
              <w:keepNext/>
              <w:keepLines/>
              <w:spacing w:before="120" w:after="120"/>
              <w:ind w:left="0"/>
              <w:jc w:val="center"/>
              <w:rPr>
                <w:rFonts w:ascii="Arial" w:hAnsi="Arial" w:cs="Arial"/>
                <w:sz w:val="18"/>
              </w:rPr>
            </w:pPr>
            <w:r w:rsidRPr="00531D2D">
              <w:rPr>
                <w:rFonts w:ascii="Arial" w:hAnsi="Arial" w:cs="Arial"/>
                <w:sz w:val="18"/>
              </w:rPr>
              <w:t xml:space="preserve">No </w:t>
            </w:r>
            <w:r>
              <w:rPr>
                <w:rFonts w:ascii="Arial" w:hAnsi="Arial" w:cs="Arial"/>
                <w:sz w:val="18"/>
              </w:rPr>
              <w:t>n</w:t>
            </w:r>
            <w:r w:rsidRPr="00531D2D">
              <w:rPr>
                <w:rFonts w:ascii="Arial" w:hAnsi="Arial" w:cs="Arial"/>
                <w:sz w:val="18"/>
              </w:rPr>
              <w:t xml:space="preserve">umerical </w:t>
            </w:r>
            <w:r>
              <w:rPr>
                <w:rFonts w:ascii="Arial" w:hAnsi="Arial" w:cs="Arial"/>
                <w:sz w:val="18"/>
              </w:rPr>
              <w:t>d</w:t>
            </w:r>
            <w:r w:rsidRPr="00531D2D">
              <w:rPr>
                <w:rFonts w:ascii="Arial" w:hAnsi="Arial" w:cs="Arial"/>
                <w:sz w:val="18"/>
              </w:rPr>
              <w:t>ifferences</w:t>
            </w:r>
          </w:p>
        </w:tc>
        <w:tc>
          <w:tcPr>
            <w:tcW w:w="3480" w:type="dxa"/>
            <w:tcBorders>
              <w:left w:val="nil"/>
              <w:bottom w:val="single" w:sz="4" w:space="0" w:color="000000"/>
              <w:right w:val="nil"/>
            </w:tcBorders>
          </w:tcPr>
          <w:p w14:paraId="776A0EA4" w14:textId="77777777" w:rsidR="004A18F4" w:rsidRPr="00531D2D" w:rsidRDefault="004A18F4" w:rsidP="006D78A1">
            <w:pPr>
              <w:pStyle w:val="H1bodytext"/>
              <w:keepNext/>
              <w:keepLines/>
              <w:spacing w:before="120" w:after="120"/>
              <w:ind w:left="0"/>
              <w:jc w:val="center"/>
              <w:rPr>
                <w:rFonts w:ascii="Arial" w:hAnsi="Arial" w:cs="Arial"/>
                <w:sz w:val="18"/>
              </w:rPr>
            </w:pPr>
            <w:r w:rsidRPr="00531D2D">
              <w:rPr>
                <w:rFonts w:ascii="Arial" w:hAnsi="Arial" w:cs="Arial"/>
                <w:sz w:val="18"/>
              </w:rPr>
              <w:t xml:space="preserve">No </w:t>
            </w:r>
            <w:r>
              <w:rPr>
                <w:rFonts w:ascii="Arial" w:hAnsi="Arial" w:cs="Arial"/>
                <w:sz w:val="18"/>
              </w:rPr>
              <w:t>n</w:t>
            </w:r>
            <w:r w:rsidRPr="00531D2D">
              <w:rPr>
                <w:rFonts w:ascii="Arial" w:hAnsi="Arial" w:cs="Arial"/>
                <w:sz w:val="18"/>
              </w:rPr>
              <w:t xml:space="preserve">umerical </w:t>
            </w:r>
            <w:r>
              <w:rPr>
                <w:rFonts w:ascii="Arial" w:hAnsi="Arial" w:cs="Arial"/>
                <w:sz w:val="18"/>
              </w:rPr>
              <w:t>d</w:t>
            </w:r>
            <w:r w:rsidRPr="00531D2D">
              <w:rPr>
                <w:rFonts w:ascii="Arial" w:hAnsi="Arial" w:cs="Arial"/>
                <w:sz w:val="18"/>
              </w:rPr>
              <w:t>ifferences</w:t>
            </w:r>
          </w:p>
        </w:tc>
      </w:tr>
      <w:tr w:rsidR="004A18F4" w:rsidRPr="00531D2D" w14:paraId="01E90752" w14:textId="77777777" w:rsidTr="006D78A1">
        <w:tc>
          <w:tcPr>
            <w:tcW w:w="9180" w:type="dxa"/>
            <w:gridSpan w:val="3"/>
            <w:tcBorders>
              <w:left w:val="nil"/>
              <w:bottom w:val="nil"/>
              <w:right w:val="nil"/>
            </w:tcBorders>
          </w:tcPr>
          <w:p w14:paraId="0B8ED75F" w14:textId="77777777" w:rsidR="004A18F4" w:rsidRPr="00531D2D" w:rsidRDefault="004A18F4" w:rsidP="006D78A1">
            <w:pPr>
              <w:pStyle w:val="H1bodytext"/>
              <w:keepNext/>
              <w:keepLines/>
              <w:spacing w:before="120" w:after="120"/>
              <w:ind w:left="0"/>
              <w:jc w:val="center"/>
              <w:rPr>
                <w:rFonts w:ascii="Arial" w:hAnsi="Arial" w:cs="Arial"/>
                <w:sz w:val="18"/>
              </w:rPr>
            </w:pPr>
          </w:p>
        </w:tc>
      </w:tr>
    </w:tbl>
    <w:p w14:paraId="48FA7667" w14:textId="05961ECE" w:rsidR="004C61D4" w:rsidRDefault="004C61D4" w:rsidP="00B0279D">
      <w:pPr>
        <w:pStyle w:val="Caption"/>
        <w:keepNext/>
      </w:pPr>
    </w:p>
    <w:tbl>
      <w:tblPr>
        <w:tblStyle w:val="TableGrid"/>
        <w:tblW w:w="0" w:type="auto"/>
        <w:tblInd w:w="720" w:type="dxa"/>
        <w:tblLook w:val="04A0" w:firstRow="1" w:lastRow="0" w:firstColumn="1" w:lastColumn="0" w:noHBand="0" w:noVBand="1"/>
      </w:tblPr>
      <w:tblGrid>
        <w:gridCol w:w="1874"/>
        <w:gridCol w:w="1870"/>
        <w:gridCol w:w="1872"/>
        <w:gridCol w:w="1872"/>
        <w:gridCol w:w="1872"/>
      </w:tblGrid>
      <w:tr w:rsidR="003559B9" w:rsidRPr="00623D08" w14:paraId="35197AAE" w14:textId="77777777" w:rsidTr="006D78A1">
        <w:tc>
          <w:tcPr>
            <w:tcW w:w="9360" w:type="dxa"/>
            <w:gridSpan w:val="5"/>
            <w:tcBorders>
              <w:top w:val="nil"/>
              <w:left w:val="nil"/>
              <w:bottom w:val="single" w:sz="4" w:space="0" w:color="000000"/>
              <w:right w:val="nil"/>
            </w:tcBorders>
            <w:shd w:val="clear" w:color="auto" w:fill="auto"/>
          </w:tcPr>
          <w:p w14:paraId="4AF85D20" w14:textId="75FCA4E0" w:rsidR="003559B9" w:rsidRPr="00623D08" w:rsidRDefault="004C61D4" w:rsidP="00D17481">
            <w:pPr>
              <w:pStyle w:val="TableNumberCaption"/>
              <w:rPr>
                <w:rFonts w:ascii="Arial" w:hAnsi="Arial" w:cs="Arial"/>
                <w:sz w:val="18"/>
                <w:szCs w:val="18"/>
              </w:rPr>
            </w:pPr>
            <w:bookmarkStart w:id="27" w:name="_Ref418256966"/>
            <w:r>
              <w:t xml:space="preserve">Table </w:t>
            </w:r>
            <w:r w:rsidR="00DE2259">
              <w:fldChar w:fldCharType="begin"/>
            </w:r>
            <w:r w:rsidR="00DE2259">
              <w:instrText xml:space="preserve"> SEQ Table \* ARABIC </w:instrText>
            </w:r>
            <w:r w:rsidR="00DE2259">
              <w:fldChar w:fldCharType="separate"/>
            </w:r>
            <w:r w:rsidR="00DE2259">
              <w:rPr>
                <w:noProof/>
              </w:rPr>
              <w:t>13</w:t>
            </w:r>
            <w:r w:rsidR="00DE2259">
              <w:rPr>
                <w:noProof/>
              </w:rPr>
              <w:fldChar w:fldCharType="end"/>
            </w:r>
            <w:bookmarkEnd w:id="27"/>
            <w:r>
              <w:t xml:space="preserve">. </w:t>
            </w:r>
            <w:r w:rsidR="003559B9">
              <w:t>Test Results for MODFLOW-USG for Theis Drawdown Problem</w:t>
            </w:r>
            <w:r w:rsidR="003559B9" w:rsidRPr="009A04F2">
              <w:t xml:space="preserve"> </w:t>
            </w:r>
            <w:r w:rsidR="000B1DE6">
              <w:t>(MT-ATC-1, PCGU</w:t>
            </w:r>
            <w:r w:rsidR="003559B9">
              <w:t xml:space="preserve"> Solver)</w:t>
            </w:r>
          </w:p>
        </w:tc>
      </w:tr>
      <w:tr w:rsidR="003559B9" w:rsidRPr="008C00C6" w14:paraId="18053713" w14:textId="77777777" w:rsidTr="006D78A1">
        <w:tc>
          <w:tcPr>
            <w:tcW w:w="1874" w:type="dxa"/>
            <w:vMerge w:val="restart"/>
            <w:tcBorders>
              <w:left w:val="nil"/>
              <w:right w:val="nil"/>
            </w:tcBorders>
            <w:shd w:val="clear" w:color="auto" w:fill="D9D9D9" w:themeFill="background1" w:themeFillShade="D9"/>
          </w:tcPr>
          <w:p w14:paraId="2D8427D3" w14:textId="77777777" w:rsidR="003559B9" w:rsidRPr="008C00C6" w:rsidRDefault="003559B9" w:rsidP="006D78A1">
            <w:pPr>
              <w:pStyle w:val="H1bodytext"/>
              <w:spacing w:before="60" w:after="60"/>
              <w:ind w:left="0"/>
              <w:jc w:val="center"/>
              <w:rPr>
                <w:rFonts w:ascii="Arial" w:hAnsi="Arial" w:cs="Arial"/>
                <w:sz w:val="18"/>
                <w:szCs w:val="18"/>
              </w:rPr>
            </w:pPr>
            <w:r w:rsidRPr="008C00C6">
              <w:rPr>
                <w:rFonts w:ascii="Arial" w:hAnsi="Arial" w:cs="Arial"/>
                <w:b/>
                <w:sz w:val="18"/>
                <w:szCs w:val="18"/>
              </w:rPr>
              <w:t>Maximum Distance from Pumping Well (m)</w:t>
            </w:r>
          </w:p>
        </w:tc>
        <w:tc>
          <w:tcPr>
            <w:tcW w:w="1870" w:type="dxa"/>
            <w:vMerge w:val="restart"/>
            <w:tcBorders>
              <w:left w:val="nil"/>
              <w:right w:val="nil"/>
            </w:tcBorders>
            <w:shd w:val="clear" w:color="auto" w:fill="D9D9D9" w:themeFill="background1" w:themeFillShade="D9"/>
          </w:tcPr>
          <w:p w14:paraId="41F88F7C" w14:textId="77777777" w:rsidR="003559B9" w:rsidRPr="008C00C6" w:rsidRDefault="003559B9" w:rsidP="006D78A1">
            <w:pPr>
              <w:pStyle w:val="H1bodytext"/>
              <w:spacing w:before="60" w:after="60"/>
              <w:ind w:left="0"/>
              <w:jc w:val="center"/>
              <w:rPr>
                <w:rFonts w:ascii="Arial" w:hAnsi="Arial" w:cs="Arial"/>
                <w:sz w:val="18"/>
                <w:szCs w:val="18"/>
              </w:rPr>
            </w:pPr>
            <w:r w:rsidRPr="008C00C6">
              <w:rPr>
                <w:rFonts w:ascii="Arial" w:hAnsi="Arial" w:cs="Arial"/>
                <w:b/>
                <w:sz w:val="18"/>
                <w:szCs w:val="18"/>
              </w:rPr>
              <w:t>Pumping Time (d)</w:t>
            </w:r>
          </w:p>
        </w:tc>
        <w:tc>
          <w:tcPr>
            <w:tcW w:w="3744" w:type="dxa"/>
            <w:gridSpan w:val="2"/>
            <w:tcBorders>
              <w:left w:val="nil"/>
              <w:right w:val="nil"/>
            </w:tcBorders>
            <w:shd w:val="clear" w:color="auto" w:fill="D9D9D9" w:themeFill="background1" w:themeFillShade="D9"/>
          </w:tcPr>
          <w:p w14:paraId="77A56CF9" w14:textId="77777777" w:rsidR="003559B9" w:rsidRPr="008C00C6" w:rsidRDefault="003559B9" w:rsidP="006D78A1">
            <w:pPr>
              <w:pStyle w:val="H1bodytext"/>
              <w:spacing w:before="60" w:after="60"/>
              <w:ind w:left="0"/>
              <w:jc w:val="center"/>
              <w:rPr>
                <w:rFonts w:ascii="Arial" w:hAnsi="Arial" w:cs="Arial"/>
                <w:sz w:val="18"/>
                <w:szCs w:val="18"/>
              </w:rPr>
            </w:pPr>
            <w:r w:rsidRPr="008C00C6">
              <w:rPr>
                <w:rFonts w:ascii="Arial" w:hAnsi="Arial" w:cs="Arial"/>
                <w:b/>
                <w:sz w:val="18"/>
                <w:szCs w:val="18"/>
              </w:rPr>
              <w:t>Maximum Percent Difference in Drawdown</w:t>
            </w:r>
          </w:p>
        </w:tc>
        <w:tc>
          <w:tcPr>
            <w:tcW w:w="1872" w:type="dxa"/>
            <w:vMerge w:val="restart"/>
            <w:tcBorders>
              <w:left w:val="nil"/>
              <w:right w:val="nil"/>
            </w:tcBorders>
            <w:shd w:val="clear" w:color="auto" w:fill="D9D9D9" w:themeFill="background1" w:themeFillShade="D9"/>
          </w:tcPr>
          <w:p w14:paraId="20528000" w14:textId="77777777" w:rsidR="003559B9" w:rsidRPr="008C00C6" w:rsidRDefault="003559B9" w:rsidP="006D78A1">
            <w:pPr>
              <w:pStyle w:val="H1bodytext"/>
              <w:spacing w:before="60" w:after="60"/>
              <w:ind w:left="0"/>
              <w:jc w:val="center"/>
              <w:rPr>
                <w:rFonts w:ascii="Arial" w:hAnsi="Arial" w:cs="Arial"/>
                <w:b/>
                <w:sz w:val="18"/>
                <w:szCs w:val="18"/>
              </w:rPr>
            </w:pPr>
            <w:r w:rsidRPr="008C00C6">
              <w:rPr>
                <w:rFonts w:ascii="Arial" w:hAnsi="Arial" w:cs="Arial"/>
                <w:b/>
                <w:sz w:val="18"/>
                <w:szCs w:val="18"/>
              </w:rPr>
              <w:t>Pass/Fail</w:t>
            </w:r>
          </w:p>
        </w:tc>
      </w:tr>
      <w:tr w:rsidR="003559B9" w:rsidRPr="008C00C6" w14:paraId="4A961DBE" w14:textId="77777777" w:rsidTr="006D78A1">
        <w:tc>
          <w:tcPr>
            <w:tcW w:w="1874" w:type="dxa"/>
            <w:vMerge/>
            <w:tcBorders>
              <w:left w:val="nil"/>
              <w:right w:val="nil"/>
            </w:tcBorders>
          </w:tcPr>
          <w:p w14:paraId="1B1E9AC9" w14:textId="77777777" w:rsidR="003559B9" w:rsidRPr="008C00C6" w:rsidRDefault="003559B9" w:rsidP="006D78A1">
            <w:pPr>
              <w:pStyle w:val="H1bodytext"/>
              <w:spacing w:before="60" w:after="60"/>
              <w:ind w:left="0"/>
              <w:rPr>
                <w:rFonts w:ascii="Arial" w:hAnsi="Arial" w:cs="Arial"/>
                <w:sz w:val="18"/>
                <w:szCs w:val="18"/>
              </w:rPr>
            </w:pPr>
          </w:p>
        </w:tc>
        <w:tc>
          <w:tcPr>
            <w:tcW w:w="1870" w:type="dxa"/>
            <w:vMerge/>
            <w:tcBorders>
              <w:left w:val="nil"/>
              <w:right w:val="nil"/>
            </w:tcBorders>
          </w:tcPr>
          <w:p w14:paraId="0024E46B" w14:textId="77777777" w:rsidR="003559B9" w:rsidRPr="008C00C6" w:rsidRDefault="003559B9" w:rsidP="006D78A1">
            <w:pPr>
              <w:pStyle w:val="H1bodytext"/>
              <w:spacing w:before="60" w:after="60"/>
              <w:ind w:left="0"/>
              <w:rPr>
                <w:rFonts w:ascii="Arial" w:hAnsi="Arial" w:cs="Arial"/>
                <w:sz w:val="18"/>
                <w:szCs w:val="18"/>
              </w:rPr>
            </w:pPr>
          </w:p>
        </w:tc>
        <w:tc>
          <w:tcPr>
            <w:tcW w:w="1872" w:type="dxa"/>
            <w:tcBorders>
              <w:left w:val="nil"/>
              <w:right w:val="nil"/>
            </w:tcBorders>
            <w:shd w:val="clear" w:color="auto" w:fill="D9D9D9" w:themeFill="background1" w:themeFillShade="D9"/>
          </w:tcPr>
          <w:p w14:paraId="225B96B8" w14:textId="77777777" w:rsidR="003559B9" w:rsidRPr="008C00C6" w:rsidRDefault="003559B9" w:rsidP="006D78A1">
            <w:pPr>
              <w:pStyle w:val="H1bodytext"/>
              <w:spacing w:before="60" w:after="60"/>
              <w:ind w:left="0"/>
              <w:jc w:val="center"/>
              <w:rPr>
                <w:rFonts w:ascii="Arial" w:hAnsi="Arial" w:cs="Arial"/>
                <w:b/>
                <w:sz w:val="18"/>
                <w:szCs w:val="18"/>
              </w:rPr>
            </w:pPr>
            <w:r w:rsidRPr="008C00C6">
              <w:rPr>
                <w:rFonts w:ascii="Arial" w:hAnsi="Arial" w:cs="Arial"/>
                <w:b/>
                <w:sz w:val="18"/>
                <w:szCs w:val="18"/>
              </w:rPr>
              <w:t>Single Precision</w:t>
            </w:r>
          </w:p>
        </w:tc>
        <w:tc>
          <w:tcPr>
            <w:tcW w:w="1872" w:type="dxa"/>
            <w:tcBorders>
              <w:left w:val="nil"/>
              <w:right w:val="nil"/>
            </w:tcBorders>
            <w:shd w:val="clear" w:color="auto" w:fill="D9D9D9" w:themeFill="background1" w:themeFillShade="D9"/>
          </w:tcPr>
          <w:p w14:paraId="2EB1CD04" w14:textId="77777777" w:rsidR="003559B9" w:rsidRPr="008C00C6" w:rsidRDefault="003559B9" w:rsidP="006D78A1">
            <w:pPr>
              <w:pStyle w:val="H1bodytext"/>
              <w:spacing w:before="60" w:after="60"/>
              <w:ind w:left="0"/>
              <w:jc w:val="center"/>
              <w:rPr>
                <w:rFonts w:ascii="Arial" w:hAnsi="Arial" w:cs="Arial"/>
                <w:b/>
                <w:sz w:val="18"/>
                <w:szCs w:val="18"/>
              </w:rPr>
            </w:pPr>
            <w:r w:rsidRPr="008C00C6">
              <w:rPr>
                <w:rFonts w:ascii="Arial" w:hAnsi="Arial" w:cs="Arial"/>
                <w:b/>
                <w:sz w:val="18"/>
                <w:szCs w:val="18"/>
              </w:rPr>
              <w:t>Double Precision</w:t>
            </w:r>
          </w:p>
        </w:tc>
        <w:tc>
          <w:tcPr>
            <w:tcW w:w="1872" w:type="dxa"/>
            <w:vMerge/>
            <w:tcBorders>
              <w:left w:val="nil"/>
              <w:right w:val="nil"/>
            </w:tcBorders>
          </w:tcPr>
          <w:p w14:paraId="7612CED8" w14:textId="77777777" w:rsidR="003559B9" w:rsidRPr="008C00C6" w:rsidRDefault="003559B9" w:rsidP="006D78A1">
            <w:pPr>
              <w:pStyle w:val="H1bodytext"/>
              <w:spacing w:before="60" w:after="60"/>
              <w:ind w:left="0"/>
              <w:rPr>
                <w:rFonts w:ascii="Arial" w:hAnsi="Arial" w:cs="Arial"/>
                <w:sz w:val="18"/>
                <w:szCs w:val="18"/>
              </w:rPr>
            </w:pPr>
          </w:p>
        </w:tc>
      </w:tr>
      <w:tr w:rsidR="003559B9" w:rsidRPr="008C00C6" w14:paraId="22D33140" w14:textId="77777777" w:rsidTr="006D78A1">
        <w:tc>
          <w:tcPr>
            <w:tcW w:w="9360" w:type="dxa"/>
            <w:gridSpan w:val="5"/>
            <w:tcBorders>
              <w:left w:val="nil"/>
              <w:right w:val="nil"/>
            </w:tcBorders>
            <w:shd w:val="clear" w:color="auto" w:fill="F2F2F2" w:themeFill="background1" w:themeFillShade="F2"/>
          </w:tcPr>
          <w:p w14:paraId="7BFFE3CD" w14:textId="77777777" w:rsidR="003559B9" w:rsidRPr="008C00C6" w:rsidRDefault="003559B9" w:rsidP="006D78A1">
            <w:pPr>
              <w:pStyle w:val="H1bodytext"/>
              <w:spacing w:before="120" w:after="120"/>
              <w:ind w:left="0"/>
              <w:jc w:val="center"/>
              <w:rPr>
                <w:rFonts w:ascii="Arial" w:hAnsi="Arial" w:cs="Arial"/>
                <w:i/>
                <w:sz w:val="18"/>
                <w:szCs w:val="18"/>
              </w:rPr>
            </w:pPr>
            <w:r w:rsidRPr="008C00C6">
              <w:rPr>
                <w:rFonts w:ascii="Arial" w:hAnsi="Arial" w:cs="Arial"/>
                <w:i/>
                <w:sz w:val="18"/>
                <w:szCs w:val="18"/>
              </w:rPr>
              <w:t>Criterion 1 (within one percent of the analytic solution for all nodes between the pumping node and 1000 m distance from the pumping well at both 5 and 10 days after pumping commences)</w:t>
            </w:r>
          </w:p>
        </w:tc>
      </w:tr>
      <w:tr w:rsidR="003559B9" w:rsidRPr="00CC4E39" w14:paraId="62C40362" w14:textId="77777777" w:rsidTr="00226A74">
        <w:tc>
          <w:tcPr>
            <w:tcW w:w="1874" w:type="dxa"/>
            <w:vMerge w:val="restart"/>
            <w:tcBorders>
              <w:left w:val="nil"/>
              <w:right w:val="nil"/>
            </w:tcBorders>
          </w:tcPr>
          <w:p w14:paraId="1B152ECE" w14:textId="77777777" w:rsidR="003559B9" w:rsidRPr="008C00C6" w:rsidRDefault="003559B9" w:rsidP="006D78A1">
            <w:pPr>
              <w:pStyle w:val="H1bodytext"/>
              <w:spacing w:before="60" w:after="60"/>
              <w:ind w:left="0"/>
              <w:jc w:val="center"/>
              <w:rPr>
                <w:rFonts w:ascii="Arial" w:hAnsi="Arial" w:cs="Arial"/>
                <w:sz w:val="18"/>
                <w:szCs w:val="18"/>
              </w:rPr>
            </w:pPr>
            <w:r w:rsidRPr="008C00C6">
              <w:rPr>
                <w:rFonts w:ascii="Arial" w:hAnsi="Arial" w:cs="Arial"/>
                <w:sz w:val="18"/>
                <w:szCs w:val="18"/>
              </w:rPr>
              <w:t>1000 m</w:t>
            </w:r>
          </w:p>
        </w:tc>
        <w:tc>
          <w:tcPr>
            <w:tcW w:w="1870" w:type="dxa"/>
            <w:tcBorders>
              <w:left w:val="nil"/>
              <w:right w:val="nil"/>
            </w:tcBorders>
          </w:tcPr>
          <w:p w14:paraId="16B1646A" w14:textId="77777777" w:rsidR="003559B9" w:rsidRPr="008C00C6" w:rsidRDefault="003559B9" w:rsidP="006D78A1">
            <w:pPr>
              <w:pStyle w:val="H1bodytext"/>
              <w:spacing w:before="60" w:after="60"/>
              <w:ind w:left="0"/>
              <w:jc w:val="center"/>
              <w:rPr>
                <w:rFonts w:ascii="Arial" w:hAnsi="Arial" w:cs="Arial"/>
                <w:sz w:val="18"/>
                <w:szCs w:val="18"/>
              </w:rPr>
            </w:pPr>
            <w:r w:rsidRPr="008C00C6">
              <w:rPr>
                <w:rFonts w:ascii="Arial" w:hAnsi="Arial" w:cs="Arial"/>
                <w:sz w:val="18"/>
                <w:szCs w:val="18"/>
              </w:rPr>
              <w:t>5</w:t>
            </w:r>
          </w:p>
        </w:tc>
        <w:tc>
          <w:tcPr>
            <w:tcW w:w="1872" w:type="dxa"/>
            <w:tcBorders>
              <w:left w:val="nil"/>
              <w:right w:val="nil"/>
            </w:tcBorders>
          </w:tcPr>
          <w:p w14:paraId="2E65E63D" w14:textId="2B8E4094" w:rsidR="003559B9" w:rsidRPr="00540C02" w:rsidRDefault="00223C18" w:rsidP="006D78A1">
            <w:pPr>
              <w:pStyle w:val="H1bodytext"/>
              <w:spacing w:before="60" w:after="60"/>
              <w:ind w:left="0"/>
              <w:jc w:val="center"/>
              <w:rPr>
                <w:rFonts w:ascii="Arial" w:hAnsi="Arial" w:cs="Arial"/>
                <w:sz w:val="18"/>
                <w:szCs w:val="18"/>
                <w:highlight w:val="yellow"/>
              </w:rPr>
            </w:pPr>
            <w:r w:rsidRPr="00540C02">
              <w:rPr>
                <w:rFonts w:ascii="Arial" w:hAnsi="Arial" w:cs="Arial"/>
                <w:sz w:val="18"/>
                <w:szCs w:val="18"/>
              </w:rPr>
              <w:t>1.03</w:t>
            </w:r>
          </w:p>
        </w:tc>
        <w:tc>
          <w:tcPr>
            <w:tcW w:w="1872" w:type="dxa"/>
            <w:tcBorders>
              <w:left w:val="nil"/>
              <w:right w:val="nil"/>
            </w:tcBorders>
          </w:tcPr>
          <w:p w14:paraId="163E80B0" w14:textId="44BECC68" w:rsidR="003559B9" w:rsidRPr="00196DB1" w:rsidRDefault="00196DB1" w:rsidP="006D78A1">
            <w:pPr>
              <w:pStyle w:val="H1bodytext"/>
              <w:spacing w:before="60" w:after="60"/>
              <w:ind w:left="0"/>
              <w:jc w:val="center"/>
              <w:rPr>
                <w:rFonts w:ascii="Arial" w:hAnsi="Arial" w:cs="Arial"/>
                <w:sz w:val="18"/>
                <w:szCs w:val="18"/>
              </w:rPr>
            </w:pPr>
            <w:r w:rsidRPr="00540C02">
              <w:rPr>
                <w:rFonts w:ascii="Arial" w:hAnsi="Arial" w:cs="Arial"/>
                <w:sz w:val="18"/>
                <w:szCs w:val="18"/>
              </w:rPr>
              <w:t>1.03</w:t>
            </w:r>
          </w:p>
        </w:tc>
        <w:tc>
          <w:tcPr>
            <w:tcW w:w="1872" w:type="dxa"/>
            <w:tcBorders>
              <w:left w:val="nil"/>
              <w:right w:val="nil"/>
            </w:tcBorders>
            <w:shd w:val="clear" w:color="auto" w:fill="FFC000"/>
          </w:tcPr>
          <w:p w14:paraId="342D8252" w14:textId="7121F17B" w:rsidR="00226A74" w:rsidRPr="006612F6" w:rsidRDefault="00226A74" w:rsidP="00226A74">
            <w:pPr>
              <w:pStyle w:val="H1bodytext"/>
              <w:spacing w:before="60" w:after="60"/>
              <w:ind w:left="0"/>
              <w:jc w:val="center"/>
              <w:rPr>
                <w:rFonts w:ascii="Arial" w:hAnsi="Arial" w:cs="Arial"/>
                <w:sz w:val="14"/>
                <w:szCs w:val="18"/>
              </w:rPr>
            </w:pPr>
            <w:r w:rsidRPr="006612F6">
              <w:rPr>
                <w:rFonts w:ascii="Arial" w:hAnsi="Arial" w:cs="Arial"/>
                <w:sz w:val="14"/>
                <w:szCs w:val="18"/>
              </w:rPr>
              <w:t>FAIL</w:t>
            </w:r>
            <w:r w:rsidR="006612F6" w:rsidRPr="006612F6">
              <w:rPr>
                <w:rFonts w:ascii="Arial" w:hAnsi="Arial" w:cs="Arial"/>
                <w:sz w:val="14"/>
                <w:szCs w:val="18"/>
              </w:rPr>
              <w:t xml:space="preserve"> </w:t>
            </w:r>
            <w:r w:rsidRPr="006612F6">
              <w:rPr>
                <w:rFonts w:ascii="Arial" w:hAnsi="Arial" w:cs="Arial"/>
                <w:sz w:val="14"/>
                <w:szCs w:val="18"/>
              </w:rPr>
              <w:t>HCLOSE = 1.0E-03</w:t>
            </w:r>
          </w:p>
          <w:p w14:paraId="76DBA132" w14:textId="51E40E29" w:rsidR="003559B9" w:rsidRPr="00CC4E39" w:rsidRDefault="006612F6" w:rsidP="006612F6">
            <w:pPr>
              <w:pStyle w:val="H1bodytext"/>
              <w:spacing w:before="60" w:after="60"/>
              <w:ind w:left="0"/>
              <w:jc w:val="center"/>
              <w:rPr>
                <w:rFonts w:ascii="Arial" w:hAnsi="Arial" w:cs="Arial"/>
                <w:sz w:val="18"/>
                <w:szCs w:val="18"/>
              </w:rPr>
            </w:pPr>
            <w:r>
              <w:rPr>
                <w:rFonts w:ascii="Arial" w:hAnsi="Arial" w:cs="Arial"/>
                <w:sz w:val="14"/>
                <w:szCs w:val="18"/>
              </w:rPr>
              <w:t xml:space="preserve">PASS </w:t>
            </w:r>
            <w:r w:rsidR="00226A74" w:rsidRPr="006612F6">
              <w:rPr>
                <w:rFonts w:ascii="Arial" w:hAnsi="Arial" w:cs="Arial"/>
                <w:sz w:val="14"/>
                <w:szCs w:val="18"/>
              </w:rPr>
              <w:t>HCLOSE=1.0E-04</w:t>
            </w:r>
            <w:r>
              <w:rPr>
                <w:rFonts w:ascii="Arial" w:hAnsi="Arial" w:cs="Arial"/>
                <w:sz w:val="14"/>
                <w:szCs w:val="18"/>
              </w:rPr>
              <w:t xml:space="preserve"> </w:t>
            </w:r>
            <w:r w:rsidR="00226A74" w:rsidRPr="006612F6">
              <w:rPr>
                <w:rFonts w:ascii="Arial" w:hAnsi="Arial" w:cs="Arial"/>
                <w:sz w:val="14"/>
                <w:szCs w:val="18"/>
                <w:vertAlign w:val="superscript"/>
              </w:rPr>
              <w:t>1</w:t>
            </w:r>
          </w:p>
        </w:tc>
      </w:tr>
      <w:tr w:rsidR="003559B9" w:rsidRPr="00CC4E39" w14:paraId="0F81CAC5" w14:textId="77777777" w:rsidTr="006D78A1">
        <w:tc>
          <w:tcPr>
            <w:tcW w:w="1874" w:type="dxa"/>
            <w:vMerge/>
            <w:tcBorders>
              <w:left w:val="nil"/>
              <w:right w:val="nil"/>
            </w:tcBorders>
          </w:tcPr>
          <w:p w14:paraId="14C2A923" w14:textId="50ED4CB2" w:rsidR="003559B9" w:rsidRPr="008C00C6" w:rsidRDefault="003559B9" w:rsidP="006D78A1">
            <w:pPr>
              <w:pStyle w:val="H1bodytext"/>
              <w:spacing w:before="60" w:after="60"/>
              <w:ind w:left="0"/>
              <w:jc w:val="center"/>
              <w:rPr>
                <w:rFonts w:ascii="Arial" w:hAnsi="Arial" w:cs="Arial"/>
                <w:sz w:val="18"/>
                <w:szCs w:val="18"/>
              </w:rPr>
            </w:pPr>
          </w:p>
        </w:tc>
        <w:tc>
          <w:tcPr>
            <w:tcW w:w="1870" w:type="dxa"/>
            <w:tcBorders>
              <w:left w:val="nil"/>
              <w:right w:val="nil"/>
            </w:tcBorders>
          </w:tcPr>
          <w:p w14:paraId="0ADF51B9" w14:textId="77777777" w:rsidR="003559B9" w:rsidRPr="008C00C6" w:rsidRDefault="003559B9" w:rsidP="006D78A1">
            <w:pPr>
              <w:pStyle w:val="H1bodytext"/>
              <w:spacing w:before="60" w:after="60"/>
              <w:ind w:left="0"/>
              <w:jc w:val="center"/>
              <w:rPr>
                <w:rFonts w:ascii="Arial" w:hAnsi="Arial" w:cs="Arial"/>
                <w:sz w:val="18"/>
                <w:szCs w:val="18"/>
              </w:rPr>
            </w:pPr>
            <w:r w:rsidRPr="008C00C6">
              <w:rPr>
                <w:rFonts w:ascii="Arial" w:hAnsi="Arial" w:cs="Arial"/>
                <w:sz w:val="18"/>
                <w:szCs w:val="18"/>
              </w:rPr>
              <w:t>10</w:t>
            </w:r>
          </w:p>
        </w:tc>
        <w:tc>
          <w:tcPr>
            <w:tcW w:w="1872" w:type="dxa"/>
            <w:tcBorders>
              <w:left w:val="nil"/>
              <w:right w:val="nil"/>
            </w:tcBorders>
          </w:tcPr>
          <w:p w14:paraId="344EEDEA" w14:textId="77777777" w:rsidR="003559B9" w:rsidRPr="00B0279D" w:rsidRDefault="003559B9" w:rsidP="006D78A1">
            <w:pPr>
              <w:pStyle w:val="H1bodytext"/>
              <w:spacing w:before="60" w:after="60"/>
              <w:ind w:left="0"/>
              <w:jc w:val="center"/>
              <w:rPr>
                <w:rFonts w:ascii="Arial" w:hAnsi="Arial" w:cs="Arial"/>
                <w:sz w:val="18"/>
                <w:szCs w:val="18"/>
                <w:highlight w:val="yellow"/>
              </w:rPr>
            </w:pPr>
            <w:r w:rsidRPr="00721CC7">
              <w:rPr>
                <w:rFonts w:ascii="Arial" w:hAnsi="Arial" w:cs="Arial"/>
                <w:sz w:val="18"/>
                <w:szCs w:val="18"/>
              </w:rPr>
              <w:t>0.82</w:t>
            </w:r>
          </w:p>
        </w:tc>
        <w:tc>
          <w:tcPr>
            <w:tcW w:w="1872" w:type="dxa"/>
            <w:tcBorders>
              <w:left w:val="nil"/>
              <w:right w:val="nil"/>
            </w:tcBorders>
          </w:tcPr>
          <w:p w14:paraId="5309FD54" w14:textId="50E86A8E" w:rsidR="003559B9" w:rsidRPr="00196DB1" w:rsidRDefault="00D900CF" w:rsidP="006D78A1">
            <w:pPr>
              <w:pStyle w:val="H1bodytext"/>
              <w:spacing w:before="60" w:after="60"/>
              <w:ind w:left="0"/>
              <w:jc w:val="center"/>
              <w:rPr>
                <w:rFonts w:ascii="Arial" w:hAnsi="Arial" w:cs="Arial"/>
                <w:sz w:val="18"/>
                <w:szCs w:val="18"/>
              </w:rPr>
            </w:pPr>
            <w:r>
              <w:rPr>
                <w:rFonts w:ascii="Arial" w:hAnsi="Arial" w:cs="Arial"/>
                <w:sz w:val="18"/>
                <w:szCs w:val="18"/>
              </w:rPr>
              <w:t>0.82</w:t>
            </w:r>
          </w:p>
        </w:tc>
        <w:tc>
          <w:tcPr>
            <w:tcW w:w="1872" w:type="dxa"/>
            <w:tcBorders>
              <w:left w:val="nil"/>
              <w:right w:val="nil"/>
            </w:tcBorders>
            <w:shd w:val="clear" w:color="auto" w:fill="D6E3BC" w:themeFill="accent3" w:themeFillTint="66"/>
          </w:tcPr>
          <w:p w14:paraId="414858C1" w14:textId="77777777" w:rsidR="003559B9" w:rsidRPr="00CC4E39" w:rsidRDefault="003559B9" w:rsidP="006D78A1">
            <w:pPr>
              <w:pStyle w:val="H1bodytext"/>
              <w:spacing w:before="60" w:after="60"/>
              <w:ind w:left="0"/>
              <w:jc w:val="center"/>
              <w:rPr>
                <w:rFonts w:ascii="Arial" w:hAnsi="Arial" w:cs="Arial"/>
                <w:sz w:val="18"/>
                <w:szCs w:val="18"/>
              </w:rPr>
            </w:pPr>
            <w:r w:rsidRPr="00CC4E39">
              <w:rPr>
                <w:rFonts w:ascii="Arial" w:hAnsi="Arial" w:cs="Arial"/>
                <w:sz w:val="18"/>
                <w:szCs w:val="18"/>
              </w:rPr>
              <w:t>PASS</w:t>
            </w:r>
          </w:p>
        </w:tc>
      </w:tr>
      <w:tr w:rsidR="003559B9" w:rsidRPr="002B208E" w14:paraId="720490C1" w14:textId="77777777" w:rsidTr="006D78A1">
        <w:tc>
          <w:tcPr>
            <w:tcW w:w="9360" w:type="dxa"/>
            <w:gridSpan w:val="5"/>
            <w:tcBorders>
              <w:left w:val="nil"/>
              <w:right w:val="nil"/>
            </w:tcBorders>
            <w:shd w:val="clear" w:color="auto" w:fill="F2F2F2" w:themeFill="background1" w:themeFillShade="F2"/>
          </w:tcPr>
          <w:p w14:paraId="014C9534" w14:textId="77777777" w:rsidR="003559B9" w:rsidRPr="00B0279D" w:rsidRDefault="003559B9" w:rsidP="006D78A1">
            <w:pPr>
              <w:pStyle w:val="H1bodytext"/>
              <w:spacing w:before="120" w:after="120"/>
              <w:ind w:left="0"/>
              <w:jc w:val="center"/>
              <w:rPr>
                <w:rFonts w:ascii="Arial" w:hAnsi="Arial" w:cs="Arial"/>
                <w:i/>
                <w:sz w:val="18"/>
                <w:szCs w:val="18"/>
                <w:highlight w:val="yellow"/>
              </w:rPr>
            </w:pPr>
            <w:r w:rsidRPr="00223C18">
              <w:rPr>
                <w:rFonts w:ascii="Arial" w:hAnsi="Arial" w:cs="Arial"/>
                <w:i/>
                <w:sz w:val="18"/>
                <w:szCs w:val="18"/>
              </w:rPr>
              <w:t>Criterion 2 (within five percent of the analytic solution for all nodes between the pumping node and 5000 m distance from the pumping well at both 5 and 10 days after pumping commences)</w:t>
            </w:r>
          </w:p>
        </w:tc>
      </w:tr>
      <w:tr w:rsidR="003559B9" w:rsidRPr="00CC4E39" w14:paraId="099F78CD" w14:textId="77777777" w:rsidTr="006D78A1">
        <w:tc>
          <w:tcPr>
            <w:tcW w:w="1874" w:type="dxa"/>
            <w:vMerge w:val="restart"/>
            <w:tcBorders>
              <w:left w:val="nil"/>
              <w:right w:val="nil"/>
            </w:tcBorders>
          </w:tcPr>
          <w:p w14:paraId="3432240B" w14:textId="77777777" w:rsidR="003559B9" w:rsidRPr="008C00C6" w:rsidRDefault="003559B9" w:rsidP="006D78A1">
            <w:pPr>
              <w:pStyle w:val="H1bodytext"/>
              <w:spacing w:before="60" w:after="60"/>
              <w:ind w:left="0"/>
              <w:jc w:val="center"/>
              <w:rPr>
                <w:rFonts w:ascii="Arial" w:hAnsi="Arial" w:cs="Arial"/>
                <w:sz w:val="18"/>
                <w:szCs w:val="18"/>
              </w:rPr>
            </w:pPr>
            <w:r w:rsidRPr="008C00C6">
              <w:rPr>
                <w:rFonts w:ascii="Arial" w:hAnsi="Arial" w:cs="Arial"/>
                <w:sz w:val="18"/>
                <w:szCs w:val="18"/>
              </w:rPr>
              <w:t>5000 m</w:t>
            </w:r>
          </w:p>
        </w:tc>
        <w:tc>
          <w:tcPr>
            <w:tcW w:w="1870" w:type="dxa"/>
            <w:tcBorders>
              <w:left w:val="nil"/>
              <w:right w:val="nil"/>
            </w:tcBorders>
          </w:tcPr>
          <w:p w14:paraId="029D769E" w14:textId="77777777" w:rsidR="003559B9" w:rsidRPr="008C00C6" w:rsidRDefault="003559B9" w:rsidP="006D78A1">
            <w:pPr>
              <w:pStyle w:val="H1bodytext"/>
              <w:spacing w:before="60" w:after="60"/>
              <w:ind w:left="0"/>
              <w:jc w:val="center"/>
              <w:rPr>
                <w:rFonts w:ascii="Arial" w:hAnsi="Arial" w:cs="Arial"/>
                <w:sz w:val="18"/>
                <w:szCs w:val="18"/>
              </w:rPr>
            </w:pPr>
            <w:r w:rsidRPr="008C00C6">
              <w:rPr>
                <w:rFonts w:ascii="Arial" w:hAnsi="Arial" w:cs="Arial"/>
                <w:sz w:val="18"/>
                <w:szCs w:val="18"/>
              </w:rPr>
              <w:t>5</w:t>
            </w:r>
          </w:p>
        </w:tc>
        <w:tc>
          <w:tcPr>
            <w:tcW w:w="1872" w:type="dxa"/>
            <w:tcBorders>
              <w:left w:val="nil"/>
              <w:right w:val="nil"/>
            </w:tcBorders>
          </w:tcPr>
          <w:p w14:paraId="6DDC3CD9" w14:textId="0A6F0995" w:rsidR="003559B9" w:rsidRPr="00540C02" w:rsidRDefault="00223C18" w:rsidP="006D78A1">
            <w:pPr>
              <w:pStyle w:val="H1bodytext"/>
              <w:spacing w:before="60" w:after="60"/>
              <w:ind w:left="0"/>
              <w:jc w:val="center"/>
              <w:rPr>
                <w:rFonts w:ascii="Arial" w:hAnsi="Arial" w:cs="Arial"/>
                <w:sz w:val="18"/>
                <w:szCs w:val="18"/>
                <w:highlight w:val="yellow"/>
              </w:rPr>
            </w:pPr>
            <w:r w:rsidRPr="00540C02">
              <w:rPr>
                <w:rFonts w:ascii="Arial" w:hAnsi="Arial" w:cs="Arial"/>
                <w:sz w:val="18"/>
                <w:szCs w:val="18"/>
              </w:rPr>
              <w:t>2.26</w:t>
            </w:r>
          </w:p>
        </w:tc>
        <w:tc>
          <w:tcPr>
            <w:tcW w:w="1872" w:type="dxa"/>
            <w:tcBorders>
              <w:left w:val="nil"/>
              <w:right w:val="nil"/>
            </w:tcBorders>
          </w:tcPr>
          <w:p w14:paraId="35174C8B" w14:textId="51F405B9" w:rsidR="003559B9" w:rsidRPr="00540C02" w:rsidRDefault="000A576C" w:rsidP="006D78A1">
            <w:pPr>
              <w:pStyle w:val="H1bodytext"/>
              <w:spacing w:before="60" w:after="60"/>
              <w:ind w:left="0"/>
              <w:jc w:val="center"/>
              <w:rPr>
                <w:rFonts w:ascii="Arial" w:hAnsi="Arial" w:cs="Arial"/>
                <w:sz w:val="18"/>
                <w:szCs w:val="18"/>
                <w:highlight w:val="yellow"/>
              </w:rPr>
            </w:pPr>
            <w:r w:rsidRPr="00D900CF">
              <w:rPr>
                <w:rFonts w:ascii="Arial" w:hAnsi="Arial" w:cs="Arial"/>
                <w:sz w:val="18"/>
                <w:szCs w:val="18"/>
              </w:rPr>
              <w:t>2.26</w:t>
            </w:r>
          </w:p>
        </w:tc>
        <w:tc>
          <w:tcPr>
            <w:tcW w:w="1872" w:type="dxa"/>
            <w:tcBorders>
              <w:left w:val="nil"/>
              <w:right w:val="nil"/>
            </w:tcBorders>
            <w:shd w:val="clear" w:color="auto" w:fill="D6E3BC" w:themeFill="accent3" w:themeFillTint="66"/>
          </w:tcPr>
          <w:p w14:paraId="59E036B4" w14:textId="77777777" w:rsidR="003559B9" w:rsidRPr="00CC4E39" w:rsidRDefault="003559B9" w:rsidP="006D78A1">
            <w:pPr>
              <w:pStyle w:val="H1bodytext"/>
              <w:spacing w:before="60" w:after="60"/>
              <w:ind w:left="0"/>
              <w:jc w:val="center"/>
              <w:rPr>
                <w:rFonts w:ascii="Arial" w:hAnsi="Arial" w:cs="Arial"/>
                <w:sz w:val="18"/>
                <w:szCs w:val="18"/>
              </w:rPr>
            </w:pPr>
            <w:r w:rsidRPr="00CC4E39">
              <w:rPr>
                <w:rFonts w:ascii="Arial" w:hAnsi="Arial" w:cs="Arial"/>
                <w:sz w:val="18"/>
                <w:szCs w:val="18"/>
              </w:rPr>
              <w:t>PASS</w:t>
            </w:r>
          </w:p>
        </w:tc>
      </w:tr>
      <w:tr w:rsidR="003559B9" w:rsidRPr="00CC4E39" w14:paraId="0F3BD69C" w14:textId="77777777" w:rsidTr="006D78A1">
        <w:tc>
          <w:tcPr>
            <w:tcW w:w="1874" w:type="dxa"/>
            <w:vMerge/>
            <w:tcBorders>
              <w:left w:val="nil"/>
              <w:right w:val="nil"/>
            </w:tcBorders>
          </w:tcPr>
          <w:p w14:paraId="45EA090B" w14:textId="77777777" w:rsidR="003559B9" w:rsidRPr="008C00C6" w:rsidRDefault="003559B9" w:rsidP="006D78A1">
            <w:pPr>
              <w:pStyle w:val="H1bodytext"/>
              <w:spacing w:before="60" w:after="60"/>
              <w:ind w:left="0"/>
              <w:jc w:val="center"/>
              <w:rPr>
                <w:rFonts w:ascii="Arial" w:hAnsi="Arial" w:cs="Arial"/>
                <w:sz w:val="18"/>
                <w:szCs w:val="18"/>
              </w:rPr>
            </w:pPr>
          </w:p>
        </w:tc>
        <w:tc>
          <w:tcPr>
            <w:tcW w:w="1870" w:type="dxa"/>
            <w:tcBorders>
              <w:left w:val="nil"/>
              <w:right w:val="nil"/>
            </w:tcBorders>
          </w:tcPr>
          <w:p w14:paraId="3E69CA28" w14:textId="77777777" w:rsidR="003559B9" w:rsidRPr="008C00C6" w:rsidRDefault="003559B9" w:rsidP="006D78A1">
            <w:pPr>
              <w:pStyle w:val="H1bodytext"/>
              <w:spacing w:before="60" w:after="60"/>
              <w:ind w:left="0"/>
              <w:jc w:val="center"/>
              <w:rPr>
                <w:rFonts w:ascii="Arial" w:hAnsi="Arial" w:cs="Arial"/>
                <w:sz w:val="18"/>
                <w:szCs w:val="18"/>
              </w:rPr>
            </w:pPr>
            <w:r w:rsidRPr="008C00C6">
              <w:rPr>
                <w:rFonts w:ascii="Arial" w:hAnsi="Arial" w:cs="Arial"/>
                <w:sz w:val="18"/>
                <w:szCs w:val="18"/>
              </w:rPr>
              <w:t>10</w:t>
            </w:r>
          </w:p>
        </w:tc>
        <w:tc>
          <w:tcPr>
            <w:tcW w:w="1872" w:type="dxa"/>
            <w:tcBorders>
              <w:left w:val="nil"/>
              <w:right w:val="nil"/>
            </w:tcBorders>
          </w:tcPr>
          <w:p w14:paraId="7B7D2E3B" w14:textId="4FCFD6E6" w:rsidR="003559B9" w:rsidRPr="00540C02" w:rsidRDefault="00721CC7" w:rsidP="006D78A1">
            <w:pPr>
              <w:pStyle w:val="H1bodytext"/>
              <w:spacing w:before="60" w:after="60"/>
              <w:ind w:left="0"/>
              <w:jc w:val="center"/>
              <w:rPr>
                <w:rFonts w:ascii="Arial" w:hAnsi="Arial" w:cs="Arial"/>
                <w:sz w:val="18"/>
                <w:szCs w:val="18"/>
                <w:highlight w:val="yellow"/>
              </w:rPr>
            </w:pPr>
            <w:r w:rsidRPr="00D900CF">
              <w:rPr>
                <w:rFonts w:ascii="Arial" w:hAnsi="Arial" w:cs="Arial"/>
                <w:sz w:val="18"/>
                <w:szCs w:val="18"/>
              </w:rPr>
              <w:t>2.15</w:t>
            </w:r>
          </w:p>
        </w:tc>
        <w:tc>
          <w:tcPr>
            <w:tcW w:w="1872" w:type="dxa"/>
            <w:tcBorders>
              <w:left w:val="nil"/>
              <w:right w:val="nil"/>
            </w:tcBorders>
          </w:tcPr>
          <w:p w14:paraId="0C637523" w14:textId="3C2A5718" w:rsidR="003559B9" w:rsidRPr="00540C02" w:rsidRDefault="00D900CF" w:rsidP="006D78A1">
            <w:pPr>
              <w:pStyle w:val="H1bodytext"/>
              <w:spacing w:before="60" w:after="60"/>
              <w:ind w:left="0"/>
              <w:jc w:val="center"/>
              <w:rPr>
                <w:rFonts w:ascii="Arial" w:hAnsi="Arial" w:cs="Arial"/>
                <w:sz w:val="18"/>
                <w:szCs w:val="18"/>
                <w:highlight w:val="yellow"/>
              </w:rPr>
            </w:pPr>
            <w:r w:rsidRPr="00D900CF">
              <w:rPr>
                <w:rFonts w:ascii="Arial" w:hAnsi="Arial" w:cs="Arial"/>
                <w:sz w:val="18"/>
                <w:szCs w:val="18"/>
              </w:rPr>
              <w:t>2.15</w:t>
            </w:r>
          </w:p>
        </w:tc>
        <w:tc>
          <w:tcPr>
            <w:tcW w:w="1872" w:type="dxa"/>
            <w:tcBorders>
              <w:left w:val="nil"/>
              <w:right w:val="nil"/>
            </w:tcBorders>
            <w:shd w:val="clear" w:color="auto" w:fill="D6E3BC" w:themeFill="accent3" w:themeFillTint="66"/>
          </w:tcPr>
          <w:p w14:paraId="5E91822D" w14:textId="77777777" w:rsidR="003559B9" w:rsidRPr="00CC4E39" w:rsidRDefault="003559B9" w:rsidP="006D78A1">
            <w:pPr>
              <w:pStyle w:val="H1bodytext"/>
              <w:spacing w:before="60" w:after="60"/>
              <w:ind w:left="0"/>
              <w:jc w:val="center"/>
              <w:rPr>
                <w:rFonts w:ascii="Arial" w:hAnsi="Arial" w:cs="Arial"/>
                <w:sz w:val="18"/>
                <w:szCs w:val="18"/>
              </w:rPr>
            </w:pPr>
            <w:r w:rsidRPr="00CC4E39">
              <w:rPr>
                <w:rFonts w:ascii="Arial" w:hAnsi="Arial" w:cs="Arial"/>
                <w:sz w:val="18"/>
                <w:szCs w:val="18"/>
              </w:rPr>
              <w:t>PASS</w:t>
            </w:r>
          </w:p>
        </w:tc>
      </w:tr>
      <w:tr w:rsidR="00226A74" w:rsidRPr="00CC4E39" w14:paraId="0D491A12" w14:textId="77777777" w:rsidTr="00226A74">
        <w:tc>
          <w:tcPr>
            <w:tcW w:w="9360" w:type="dxa"/>
            <w:gridSpan w:val="5"/>
            <w:tcBorders>
              <w:left w:val="nil"/>
              <w:right w:val="nil"/>
            </w:tcBorders>
          </w:tcPr>
          <w:p w14:paraId="58A000BC" w14:textId="34E95C47" w:rsidR="00226A74" w:rsidRPr="00CC4E39" w:rsidRDefault="00226A74" w:rsidP="006612F6">
            <w:pPr>
              <w:pStyle w:val="H1bodytext"/>
              <w:numPr>
                <w:ilvl w:val="0"/>
                <w:numId w:val="48"/>
              </w:numPr>
              <w:spacing w:before="60" w:after="60"/>
              <w:rPr>
                <w:rFonts w:ascii="Arial" w:hAnsi="Arial" w:cs="Arial"/>
                <w:sz w:val="18"/>
                <w:szCs w:val="18"/>
              </w:rPr>
            </w:pPr>
            <w:r w:rsidRPr="00226A74">
              <w:rPr>
                <w:rFonts w:ascii="Arial" w:hAnsi="Arial" w:cs="Arial"/>
                <w:sz w:val="16"/>
                <w:szCs w:val="18"/>
              </w:rPr>
              <w:t>Test results obtained using the PCGU solver did not met the acceptance criteria initially. The convergence criteria for head closure (variable HCLOSE) for the test case was 1.00E-03 meters.</w:t>
            </w:r>
            <w:r>
              <w:rPr>
                <w:rFonts w:ascii="Arial" w:hAnsi="Arial" w:cs="Arial"/>
                <w:sz w:val="16"/>
                <w:szCs w:val="18"/>
              </w:rPr>
              <w:t xml:space="preserve"> However</w:t>
            </w:r>
            <w:r w:rsidRPr="00226A74">
              <w:rPr>
                <w:rFonts w:ascii="Arial" w:hAnsi="Arial" w:cs="Arial"/>
                <w:sz w:val="16"/>
                <w:szCs w:val="18"/>
              </w:rPr>
              <w:t xml:space="preserve">, </w:t>
            </w:r>
            <w:r>
              <w:rPr>
                <w:rFonts w:ascii="Arial" w:hAnsi="Arial" w:cs="Arial"/>
                <w:sz w:val="16"/>
                <w:szCs w:val="18"/>
              </w:rPr>
              <w:t xml:space="preserve">when </w:t>
            </w:r>
            <w:r w:rsidRPr="00226A74">
              <w:rPr>
                <w:rFonts w:ascii="Arial" w:hAnsi="Arial" w:cs="Arial"/>
                <w:sz w:val="16"/>
                <w:szCs w:val="18"/>
              </w:rPr>
              <w:t xml:space="preserve">HCLOSE was </w:t>
            </w:r>
            <w:r>
              <w:rPr>
                <w:rFonts w:ascii="Arial" w:hAnsi="Arial" w:cs="Arial"/>
                <w:sz w:val="16"/>
                <w:szCs w:val="18"/>
              </w:rPr>
              <w:t xml:space="preserve">decreased an order of magnitude, </w:t>
            </w:r>
            <w:r w:rsidRPr="00226A74">
              <w:rPr>
                <w:rFonts w:ascii="Arial" w:hAnsi="Arial" w:cs="Arial"/>
                <w:sz w:val="16"/>
                <w:szCs w:val="18"/>
              </w:rPr>
              <w:t xml:space="preserve">the solution </w:t>
            </w:r>
            <w:r>
              <w:rPr>
                <w:rFonts w:ascii="Arial" w:hAnsi="Arial" w:cs="Arial"/>
                <w:sz w:val="16"/>
                <w:szCs w:val="18"/>
              </w:rPr>
              <w:t>met the acceptance criteria.</w:t>
            </w:r>
          </w:p>
        </w:tc>
      </w:tr>
    </w:tbl>
    <w:p w14:paraId="296E42C3" w14:textId="2EB5ABB0" w:rsidR="00876CB9" w:rsidRPr="00CC562E" w:rsidRDefault="00876CB9" w:rsidP="00B0279D">
      <w:pPr>
        <w:pStyle w:val="Heading2"/>
        <w:rPr>
          <w:rStyle w:val="IntenseEmphasis"/>
          <w:rFonts w:ascii="Times New Roman" w:hAnsi="Times New Roman" w:cs="Times New Roman"/>
          <w:b/>
          <w:i w:val="0"/>
          <w:iCs/>
          <w:color w:val="auto"/>
          <w:kern w:val="0"/>
          <w:szCs w:val="24"/>
        </w:rPr>
      </w:pPr>
      <w:r w:rsidRPr="00CC562E">
        <w:rPr>
          <w:rStyle w:val="IntenseEmphasis"/>
          <w:b/>
          <w:i w:val="0"/>
          <w:color w:val="auto"/>
        </w:rPr>
        <w:lastRenderedPageBreak/>
        <w:t xml:space="preserve">MT-ATC-1: van Genuchten and </w:t>
      </w:r>
      <w:r w:rsidR="00FE09F0">
        <w:rPr>
          <w:rStyle w:val="IntenseEmphasis"/>
          <w:b/>
          <w:i w:val="0"/>
          <w:color w:val="auto"/>
        </w:rPr>
        <w:t>Alves</w:t>
      </w:r>
      <w:r w:rsidRPr="00CC562E">
        <w:rPr>
          <w:rStyle w:val="IntenseEmphasis"/>
          <w:b/>
          <w:i w:val="0"/>
          <w:color w:val="auto"/>
        </w:rPr>
        <w:t xml:space="preserve"> Advection-</w:t>
      </w:r>
      <w:r w:rsidR="007554AC" w:rsidRPr="00CC562E">
        <w:rPr>
          <w:rStyle w:val="IntenseEmphasis"/>
          <w:b/>
          <w:i w:val="0"/>
          <w:color w:val="auto"/>
        </w:rPr>
        <w:t>Diffusion</w:t>
      </w:r>
      <w:r w:rsidRPr="00CC562E">
        <w:rPr>
          <w:rStyle w:val="IntenseEmphasis"/>
          <w:b/>
          <w:i w:val="0"/>
          <w:color w:val="auto"/>
        </w:rPr>
        <w:t xml:space="preserve"> Problem</w:t>
      </w:r>
    </w:p>
    <w:p w14:paraId="0603FB86" w14:textId="77777777" w:rsidR="0031703F" w:rsidRDefault="0031703F" w:rsidP="0031703F">
      <w:pPr>
        <w:spacing w:after="240"/>
        <w:ind w:left="720"/>
        <w:rPr>
          <w:rFonts w:ascii="Arial" w:hAnsi="Arial" w:cs="Arial"/>
          <w:sz w:val="22"/>
          <w:szCs w:val="22"/>
        </w:rPr>
      </w:pPr>
      <w:r w:rsidRPr="00B32BEF">
        <w:rPr>
          <w:rFonts w:ascii="Arial" w:hAnsi="Arial" w:cs="Arial"/>
          <w:sz w:val="22"/>
          <w:szCs w:val="22"/>
        </w:rPr>
        <w:t xml:space="preserve">This test is designed to validate contaminant transport by means of a calculation </w:t>
      </w:r>
      <w:r>
        <w:rPr>
          <w:rFonts w:ascii="Arial" w:hAnsi="Arial" w:cs="Arial"/>
          <w:sz w:val="22"/>
          <w:szCs w:val="22"/>
        </w:rPr>
        <w:t>of advection and diffusion in a uniform flow field in a porous medium</w:t>
      </w:r>
      <w:r w:rsidR="00115341">
        <w:rPr>
          <w:rFonts w:ascii="Arial" w:hAnsi="Arial" w:cs="Arial"/>
          <w:sz w:val="22"/>
          <w:szCs w:val="22"/>
        </w:rPr>
        <w:t xml:space="preserve">. </w:t>
      </w:r>
      <w:r>
        <w:rPr>
          <w:rFonts w:ascii="Arial" w:hAnsi="Arial" w:cs="Arial"/>
          <w:sz w:val="22"/>
          <w:szCs w:val="22"/>
        </w:rPr>
        <w:t xml:space="preserve">The results of the solution obtained using he MT3DMS code are to be compared to the </w:t>
      </w:r>
      <w:r w:rsidRPr="00B32BEF">
        <w:rPr>
          <w:rFonts w:ascii="Arial" w:hAnsi="Arial" w:cs="Arial"/>
          <w:sz w:val="22"/>
          <w:szCs w:val="22"/>
        </w:rPr>
        <w:t xml:space="preserve">solution </w:t>
      </w:r>
      <w:r>
        <w:rPr>
          <w:rFonts w:ascii="Arial" w:hAnsi="Arial" w:cs="Arial"/>
          <w:sz w:val="22"/>
          <w:szCs w:val="22"/>
        </w:rPr>
        <w:t>presented by van Genuchten and Alves</w:t>
      </w:r>
      <w:r w:rsidR="00EA5770">
        <w:rPr>
          <w:rFonts w:ascii="Arial" w:hAnsi="Arial" w:cs="Arial"/>
          <w:sz w:val="22"/>
          <w:szCs w:val="22"/>
        </w:rPr>
        <w:t xml:space="preserve"> (1982)</w:t>
      </w:r>
      <w:r w:rsidR="00115341">
        <w:rPr>
          <w:rFonts w:ascii="Arial" w:hAnsi="Arial" w:cs="Arial"/>
          <w:sz w:val="22"/>
          <w:szCs w:val="22"/>
        </w:rPr>
        <w:t xml:space="preserve">. </w:t>
      </w:r>
      <w:r>
        <w:rPr>
          <w:rFonts w:ascii="Arial" w:hAnsi="Arial" w:cs="Arial"/>
          <w:sz w:val="22"/>
          <w:szCs w:val="22"/>
        </w:rPr>
        <w:t>Details of this test, the basis for the analytical solution, and expected results are presented in the STP.</w:t>
      </w:r>
    </w:p>
    <w:p w14:paraId="61D4FE7F" w14:textId="77777777" w:rsidR="00234A40" w:rsidRDefault="00234A40" w:rsidP="00CA1D2E">
      <w:pPr>
        <w:pStyle w:val="Heading3"/>
        <w:tabs>
          <w:tab w:val="clear" w:pos="2304"/>
          <w:tab w:val="num" w:pos="2160"/>
        </w:tabs>
        <w:ind w:left="2160" w:hanging="720"/>
      </w:pPr>
      <w:r>
        <w:t>Test Results for MT3DMS</w:t>
      </w:r>
    </w:p>
    <w:p w14:paraId="09FBAEC4" w14:textId="4842B8BA" w:rsidR="00BF16D8" w:rsidRPr="00EE1410" w:rsidRDefault="00BF16D8" w:rsidP="00BF16D8">
      <w:pPr>
        <w:spacing w:after="240"/>
        <w:ind w:left="720"/>
        <w:rPr>
          <w:rFonts w:ascii="Arial" w:hAnsi="Arial" w:cs="Arial"/>
          <w:sz w:val="22"/>
          <w:szCs w:val="22"/>
        </w:rPr>
      </w:pPr>
      <w:r w:rsidRPr="009A6B97">
        <w:rPr>
          <w:rFonts w:ascii="Arial" w:hAnsi="Arial" w:cs="Arial"/>
          <w:sz w:val="22"/>
          <w:szCs w:val="22"/>
        </w:rPr>
        <w:t>The log</w:t>
      </w:r>
      <w:r>
        <w:rPr>
          <w:rFonts w:ascii="Arial" w:hAnsi="Arial" w:cs="Arial"/>
          <w:sz w:val="22"/>
          <w:szCs w:val="22"/>
        </w:rPr>
        <w:t>s</w:t>
      </w:r>
      <w:r w:rsidRPr="009A6B97">
        <w:rPr>
          <w:rFonts w:ascii="Arial" w:hAnsi="Arial" w:cs="Arial"/>
          <w:sz w:val="22"/>
          <w:szCs w:val="22"/>
        </w:rPr>
        <w:t xml:space="preserve"> maintained during the conduct of this </w:t>
      </w:r>
      <w:r>
        <w:rPr>
          <w:rFonts w:ascii="Arial" w:hAnsi="Arial" w:cs="Arial"/>
          <w:sz w:val="22"/>
          <w:szCs w:val="22"/>
        </w:rPr>
        <w:t>test are provided in Attachment 5 for the Windows® testing and Atta</w:t>
      </w:r>
      <w:r w:rsidRPr="00EE1410">
        <w:rPr>
          <w:rFonts w:ascii="Arial" w:hAnsi="Arial" w:cs="Arial"/>
          <w:sz w:val="22"/>
          <w:szCs w:val="22"/>
        </w:rPr>
        <w:t xml:space="preserve">chment 6 for the Linux® testing. The expected results for concentration with distance were calculated from the analytical solution for 2400 and 9600 days of transport in validation spreadsheets mt-atc-1_mt3d-dp-2400d.xlsx” and “mt-atc-1_mt3d-dp-9600d.xlsx”, respectively, and appear graphically in </w:t>
      </w:r>
      <w:r w:rsidR="003773CD" w:rsidRPr="00EE1410">
        <w:rPr>
          <w:rFonts w:ascii="Arial" w:hAnsi="Arial" w:cs="Arial"/>
          <w:sz w:val="22"/>
          <w:szCs w:val="22"/>
        </w:rPr>
        <w:fldChar w:fldCharType="begin"/>
      </w:r>
      <w:r w:rsidR="003773CD" w:rsidRPr="00EE1410">
        <w:rPr>
          <w:rFonts w:ascii="Arial" w:hAnsi="Arial" w:cs="Arial"/>
          <w:sz w:val="22"/>
          <w:szCs w:val="22"/>
        </w:rPr>
        <w:instrText xml:space="preserve"> REF _Ref419114049 \h </w:instrText>
      </w:r>
      <w:r w:rsidR="00EE1410" w:rsidRPr="00EE1410">
        <w:rPr>
          <w:rFonts w:ascii="Arial" w:hAnsi="Arial" w:cs="Arial"/>
          <w:sz w:val="22"/>
          <w:szCs w:val="22"/>
        </w:rPr>
        <w:instrText xml:space="preserve"> \* MERGEFORMAT </w:instrText>
      </w:r>
      <w:r w:rsidR="003773CD" w:rsidRPr="00EE1410">
        <w:rPr>
          <w:rFonts w:ascii="Arial" w:hAnsi="Arial" w:cs="Arial"/>
          <w:sz w:val="22"/>
          <w:szCs w:val="22"/>
        </w:rPr>
      </w:r>
      <w:r w:rsidR="003773CD" w:rsidRPr="00EE1410">
        <w:rPr>
          <w:rFonts w:ascii="Arial" w:hAnsi="Arial" w:cs="Arial"/>
          <w:sz w:val="22"/>
          <w:szCs w:val="22"/>
        </w:rPr>
        <w:fldChar w:fldCharType="separate"/>
      </w:r>
      <w:r w:rsidR="00DE2259" w:rsidRPr="00DE2259">
        <w:rPr>
          <w:rFonts w:ascii="Arial" w:hAnsi="Arial" w:cs="Arial"/>
          <w:sz w:val="22"/>
          <w:szCs w:val="22"/>
        </w:rPr>
        <w:t xml:space="preserve">Figure </w:t>
      </w:r>
      <w:r w:rsidR="00DE2259" w:rsidRPr="00DE2259">
        <w:rPr>
          <w:rFonts w:ascii="Arial" w:hAnsi="Arial" w:cs="Arial"/>
          <w:noProof/>
          <w:sz w:val="22"/>
          <w:szCs w:val="22"/>
        </w:rPr>
        <w:t>8</w:t>
      </w:r>
      <w:r w:rsidR="003773CD" w:rsidRPr="00EE1410">
        <w:rPr>
          <w:rFonts w:ascii="Arial" w:hAnsi="Arial" w:cs="Arial"/>
          <w:sz w:val="22"/>
          <w:szCs w:val="22"/>
        </w:rPr>
        <w:fldChar w:fldCharType="end"/>
      </w:r>
      <w:r w:rsidRPr="00EE1410">
        <w:rPr>
          <w:rFonts w:ascii="Arial" w:hAnsi="Arial" w:cs="Arial"/>
          <w:sz w:val="22"/>
          <w:szCs w:val="22"/>
        </w:rPr>
        <w:t>.</w:t>
      </w:r>
    </w:p>
    <w:p w14:paraId="176C556B" w14:textId="7D9B8664" w:rsidR="00BF16D8" w:rsidRPr="00EE1410" w:rsidRDefault="00BF16D8" w:rsidP="00BF16D8">
      <w:pPr>
        <w:spacing w:after="240"/>
        <w:ind w:left="720"/>
        <w:rPr>
          <w:rFonts w:ascii="Arial" w:hAnsi="Arial" w:cs="Arial"/>
          <w:noProof/>
          <w:sz w:val="22"/>
          <w:szCs w:val="22"/>
        </w:rPr>
      </w:pPr>
      <w:r w:rsidRPr="00EE1410">
        <w:rPr>
          <w:rFonts w:ascii="Arial" w:hAnsi="Arial" w:cs="Arial"/>
          <w:sz w:val="22"/>
          <w:szCs w:val="22"/>
        </w:rPr>
        <w:t>The concentration results were copied from the MT3DMS-produced output list file “mt</w:t>
      </w:r>
      <w:r w:rsidRPr="00EE1410">
        <w:rPr>
          <w:rFonts w:ascii="Arial" w:hAnsi="Arial" w:cs="Arial"/>
          <w:sz w:val="22"/>
          <w:szCs w:val="22"/>
        </w:rPr>
        <w:noBreakHyphen/>
        <w:t>atc</w:t>
      </w:r>
      <w:r w:rsidRPr="00EE1410">
        <w:rPr>
          <w:rFonts w:ascii="Arial" w:hAnsi="Arial" w:cs="Arial"/>
          <w:sz w:val="22"/>
          <w:szCs w:val="22"/>
        </w:rPr>
        <w:noBreakHyphen/>
        <w:t>1.m3d” at the respective solution times 2400 and 9600 days using a text editor program and pasted into directly to cells in the spreadsheets “mt-atc-1_mt3d-sp-2400d.xlsx” and “mt-atc-1_mt3d-sp-9600d.xlsx”, respectively for the single-precision executable tests, that contain the analytical solution to this problem. Spreadsheets “mt-atc-1_mt3d-dp-2400d.xlsx” and “mt-atc-1_mt3d-dp-9600d.xlsx”, are used for the double-precisions tests. Graphically, the comparison of solutions for the single precision executable is provided in the plots in</w:t>
      </w:r>
      <w:r w:rsidR="00EE1410" w:rsidRPr="00EE1410">
        <w:rPr>
          <w:rFonts w:ascii="Arial" w:hAnsi="Arial" w:cs="Arial"/>
          <w:sz w:val="22"/>
          <w:szCs w:val="22"/>
        </w:rPr>
        <w:t xml:space="preserve"> </w:t>
      </w:r>
      <w:r w:rsidR="00EE1410" w:rsidRPr="00EE1410">
        <w:rPr>
          <w:rFonts w:ascii="Arial" w:hAnsi="Arial" w:cs="Arial"/>
          <w:sz w:val="22"/>
          <w:szCs w:val="22"/>
        </w:rPr>
        <w:fldChar w:fldCharType="begin"/>
      </w:r>
      <w:r w:rsidR="00EE1410" w:rsidRPr="00EE1410">
        <w:rPr>
          <w:rFonts w:ascii="Arial" w:hAnsi="Arial" w:cs="Arial"/>
          <w:sz w:val="22"/>
          <w:szCs w:val="22"/>
        </w:rPr>
        <w:instrText xml:space="preserve"> REF _Ref419114067 \h  \* MERGEFORMAT </w:instrText>
      </w:r>
      <w:r w:rsidR="00EE1410" w:rsidRPr="00EE1410">
        <w:rPr>
          <w:rFonts w:ascii="Arial" w:hAnsi="Arial" w:cs="Arial"/>
          <w:sz w:val="22"/>
          <w:szCs w:val="22"/>
        </w:rPr>
      </w:r>
      <w:r w:rsidR="00EE1410" w:rsidRPr="00EE1410">
        <w:rPr>
          <w:rFonts w:ascii="Arial" w:hAnsi="Arial" w:cs="Arial"/>
          <w:sz w:val="22"/>
          <w:szCs w:val="22"/>
        </w:rPr>
        <w:fldChar w:fldCharType="separate"/>
      </w:r>
      <w:r w:rsidR="00DE2259" w:rsidRPr="00DE2259">
        <w:rPr>
          <w:rFonts w:ascii="Arial" w:hAnsi="Arial" w:cs="Arial"/>
          <w:sz w:val="22"/>
          <w:szCs w:val="22"/>
        </w:rPr>
        <w:t xml:space="preserve">Figure </w:t>
      </w:r>
      <w:r w:rsidR="00DE2259" w:rsidRPr="00DE2259">
        <w:rPr>
          <w:rFonts w:ascii="Arial" w:hAnsi="Arial" w:cs="Arial"/>
          <w:noProof/>
          <w:sz w:val="22"/>
          <w:szCs w:val="22"/>
        </w:rPr>
        <w:t>9</w:t>
      </w:r>
      <w:r w:rsidR="00EE1410" w:rsidRPr="00EE1410">
        <w:rPr>
          <w:rFonts w:ascii="Arial" w:hAnsi="Arial" w:cs="Arial"/>
          <w:sz w:val="22"/>
          <w:szCs w:val="22"/>
        </w:rPr>
        <w:fldChar w:fldCharType="end"/>
      </w:r>
      <w:r w:rsidR="00EE1410" w:rsidRPr="00EE1410">
        <w:rPr>
          <w:rFonts w:ascii="Arial" w:hAnsi="Arial" w:cs="Arial"/>
          <w:sz w:val="22"/>
          <w:szCs w:val="22"/>
        </w:rPr>
        <w:t>.</w:t>
      </w:r>
      <w:r w:rsidRPr="00EE1410">
        <w:rPr>
          <w:rFonts w:ascii="Arial" w:hAnsi="Arial" w:cs="Arial"/>
          <w:sz w:val="22"/>
          <w:szCs w:val="22"/>
        </w:rPr>
        <w:t xml:space="preserve"> The results for the double precision executable are similar, as shown in </w:t>
      </w:r>
      <w:r w:rsidR="00EE1410" w:rsidRPr="00EE1410">
        <w:rPr>
          <w:rFonts w:ascii="Arial" w:hAnsi="Arial" w:cs="Arial"/>
          <w:sz w:val="22"/>
          <w:szCs w:val="22"/>
        </w:rPr>
        <w:fldChar w:fldCharType="begin"/>
      </w:r>
      <w:r w:rsidR="00EE1410" w:rsidRPr="00EE1410">
        <w:rPr>
          <w:rFonts w:ascii="Arial" w:hAnsi="Arial" w:cs="Arial"/>
          <w:sz w:val="22"/>
          <w:szCs w:val="22"/>
        </w:rPr>
        <w:instrText xml:space="preserve"> REF _Ref419114081 \h  \* MERGEFORMAT </w:instrText>
      </w:r>
      <w:r w:rsidR="00EE1410" w:rsidRPr="00EE1410">
        <w:rPr>
          <w:rFonts w:ascii="Arial" w:hAnsi="Arial" w:cs="Arial"/>
          <w:sz w:val="22"/>
          <w:szCs w:val="22"/>
        </w:rPr>
      </w:r>
      <w:r w:rsidR="00EE1410" w:rsidRPr="00EE1410">
        <w:rPr>
          <w:rFonts w:ascii="Arial" w:hAnsi="Arial" w:cs="Arial"/>
          <w:sz w:val="22"/>
          <w:szCs w:val="22"/>
        </w:rPr>
        <w:fldChar w:fldCharType="separate"/>
      </w:r>
      <w:r w:rsidR="00DE2259" w:rsidRPr="00DE2259">
        <w:rPr>
          <w:rFonts w:ascii="Arial" w:hAnsi="Arial" w:cs="Arial"/>
          <w:sz w:val="22"/>
          <w:szCs w:val="22"/>
        </w:rPr>
        <w:t xml:space="preserve">Figure </w:t>
      </w:r>
      <w:r w:rsidR="00DE2259" w:rsidRPr="00DE2259">
        <w:rPr>
          <w:rFonts w:ascii="Arial" w:hAnsi="Arial" w:cs="Arial"/>
          <w:noProof/>
          <w:sz w:val="22"/>
          <w:szCs w:val="22"/>
        </w:rPr>
        <w:t>10</w:t>
      </w:r>
      <w:r w:rsidR="00EE1410" w:rsidRPr="00EE1410">
        <w:rPr>
          <w:rFonts w:ascii="Arial" w:hAnsi="Arial" w:cs="Arial"/>
          <w:sz w:val="22"/>
          <w:szCs w:val="22"/>
        </w:rPr>
        <w:fldChar w:fldCharType="end"/>
      </w:r>
      <w:r w:rsidRPr="00EE1410">
        <w:rPr>
          <w:rFonts w:ascii="Arial" w:hAnsi="Arial" w:cs="Arial"/>
          <w:sz w:val="22"/>
          <w:szCs w:val="22"/>
        </w:rPr>
        <w:t>.</w:t>
      </w:r>
    </w:p>
    <w:p w14:paraId="3215B6E6" w14:textId="77777777" w:rsidR="00BF16D8" w:rsidRDefault="00BF16D8" w:rsidP="00BF16D8">
      <w:pPr>
        <w:tabs>
          <w:tab w:val="left" w:pos="3752"/>
        </w:tabs>
        <w:spacing w:after="240"/>
        <w:ind w:left="720"/>
        <w:rPr>
          <w:rFonts w:ascii="Arial" w:hAnsi="Arial" w:cs="Arial"/>
          <w:sz w:val="22"/>
          <w:szCs w:val="22"/>
        </w:rPr>
      </w:pPr>
      <w:r>
        <w:rPr>
          <w:rFonts w:ascii="Arial" w:hAnsi="Arial" w:cs="Arial"/>
          <w:sz w:val="22"/>
          <w:szCs w:val="22"/>
        </w:rPr>
        <w:t>The acceptance criteria for this test are that the MT3DMS solution for concentration in this test shall:</w:t>
      </w:r>
    </w:p>
    <w:p w14:paraId="061664E8" w14:textId="77777777" w:rsidR="00BF16D8" w:rsidRDefault="00BF16D8" w:rsidP="00BF16D8">
      <w:pPr>
        <w:numPr>
          <w:ilvl w:val="0"/>
          <w:numId w:val="26"/>
        </w:numPr>
        <w:tabs>
          <w:tab w:val="left" w:pos="1440"/>
        </w:tabs>
        <w:spacing w:after="240"/>
        <w:rPr>
          <w:rFonts w:ascii="Arial" w:hAnsi="Arial" w:cs="Arial"/>
          <w:sz w:val="22"/>
          <w:szCs w:val="22"/>
        </w:rPr>
      </w:pPr>
      <w:r>
        <w:rPr>
          <w:rFonts w:ascii="Arial" w:hAnsi="Arial" w:cs="Arial"/>
          <w:sz w:val="22"/>
          <w:szCs w:val="22"/>
        </w:rPr>
        <w:t>Criterion 1 - match the peak concentration distance to within 1 m at both 2400 days and 9600 days simulation time</w:t>
      </w:r>
    </w:p>
    <w:p w14:paraId="2429D979" w14:textId="77777777" w:rsidR="00BF16D8" w:rsidRPr="00121FA3" w:rsidRDefault="00BF16D8" w:rsidP="00BF16D8">
      <w:pPr>
        <w:numPr>
          <w:ilvl w:val="0"/>
          <w:numId w:val="26"/>
        </w:numPr>
        <w:tabs>
          <w:tab w:val="left" w:pos="1440"/>
        </w:tabs>
        <w:spacing w:after="240"/>
        <w:rPr>
          <w:rFonts w:ascii="Arial" w:hAnsi="Arial" w:cs="Arial"/>
          <w:sz w:val="22"/>
          <w:szCs w:val="22"/>
        </w:rPr>
      </w:pPr>
      <w:r>
        <w:rPr>
          <w:rFonts w:ascii="Arial" w:hAnsi="Arial" w:cs="Arial"/>
          <w:sz w:val="22"/>
          <w:szCs w:val="22"/>
        </w:rPr>
        <w:t>Criterion 2 – the peak concentration will be within one percent of the analytical value at both 2400 days and 9600 days simulation time.</w:t>
      </w:r>
    </w:p>
    <w:p w14:paraId="7488AB7B" w14:textId="04373255" w:rsidR="00BF16D8" w:rsidRPr="00C462F3" w:rsidRDefault="00BF16D8" w:rsidP="00BF16D8">
      <w:pPr>
        <w:pStyle w:val="H1bodytext"/>
        <w:spacing w:before="240"/>
        <w:rPr>
          <w:rFonts w:ascii="Arial" w:hAnsi="Arial" w:cs="Arial"/>
        </w:rPr>
      </w:pPr>
      <w:r w:rsidRPr="00C462F3">
        <w:rPr>
          <w:rFonts w:ascii="Arial" w:hAnsi="Arial" w:cs="Arial"/>
          <w:szCs w:val="22"/>
        </w:rPr>
        <w:t>Criterion 1 gives evidence that the advection component is valid while criterion 2 provides evidence that the dispersion component is valid.</w:t>
      </w:r>
      <w:r w:rsidRPr="00C462F3">
        <w:rPr>
          <w:rFonts w:ascii="Arial" w:hAnsi="Arial" w:cs="Arial"/>
        </w:rPr>
        <w:t xml:space="preserve"> The validation spreadsheets </w:t>
      </w:r>
      <w:r w:rsidRPr="00C462F3">
        <w:rPr>
          <w:rFonts w:ascii="Arial" w:hAnsi="Arial" w:cs="Arial"/>
          <w:szCs w:val="22"/>
        </w:rPr>
        <w:t>“mt-atc-1_mt3d-sp-2400d.xlsx” and “mt-atc-1_mt3d-sp-9600d.xlsx”</w:t>
      </w:r>
      <w:r w:rsidRPr="00C462F3">
        <w:rPr>
          <w:rFonts w:ascii="Arial" w:hAnsi="Arial" w:cs="Arial"/>
        </w:rPr>
        <w:t xml:space="preserve"> include automatic determination of whether the above acceptance criteria are met for the single precision executable files, and similarly </w:t>
      </w:r>
      <w:r w:rsidRPr="00C462F3">
        <w:rPr>
          <w:rFonts w:ascii="Arial" w:hAnsi="Arial" w:cs="Arial"/>
          <w:szCs w:val="22"/>
        </w:rPr>
        <w:t>“mt-atc-1_mt3d-dp-2400d.xlsx” and “mt-atc-1_mt3d-dp-9600d.xlsx”</w:t>
      </w:r>
      <w:r w:rsidRPr="00C462F3">
        <w:rPr>
          <w:rFonts w:ascii="Arial" w:hAnsi="Arial" w:cs="Arial"/>
        </w:rPr>
        <w:t xml:space="preserve"> for the double precision executable files. With regard to the above acceptance criteria at both transport times (2400 and 9600 days) with the results shown in</w:t>
      </w:r>
      <w:r w:rsidR="00C462F3" w:rsidRPr="00C462F3">
        <w:rPr>
          <w:rFonts w:ascii="Arial" w:hAnsi="Arial" w:cs="Arial"/>
        </w:rPr>
        <w:t xml:space="preserve"> </w:t>
      </w:r>
      <w:r w:rsidR="00C462F3" w:rsidRPr="00C462F3">
        <w:rPr>
          <w:rFonts w:ascii="Arial" w:hAnsi="Arial" w:cs="Arial"/>
        </w:rPr>
        <w:fldChar w:fldCharType="begin"/>
      </w:r>
      <w:r w:rsidR="00C462F3" w:rsidRPr="00C462F3">
        <w:rPr>
          <w:rFonts w:ascii="Arial" w:hAnsi="Arial" w:cs="Arial"/>
        </w:rPr>
        <w:instrText xml:space="preserve"> REF _Ref419114595 \h </w:instrText>
      </w:r>
      <w:r w:rsidR="00C462F3">
        <w:rPr>
          <w:rFonts w:ascii="Arial" w:hAnsi="Arial" w:cs="Arial"/>
        </w:rPr>
        <w:instrText xml:space="preserve"> \* MERGEFORMAT </w:instrText>
      </w:r>
      <w:r w:rsidR="00C462F3" w:rsidRPr="00C462F3">
        <w:rPr>
          <w:rFonts w:ascii="Arial" w:hAnsi="Arial" w:cs="Arial"/>
        </w:rPr>
      </w:r>
      <w:r w:rsidR="00C462F3" w:rsidRPr="00C462F3">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14</w:t>
      </w:r>
      <w:r w:rsidR="00C462F3" w:rsidRPr="00C462F3">
        <w:rPr>
          <w:rFonts w:ascii="Arial" w:hAnsi="Arial" w:cs="Arial"/>
        </w:rPr>
        <w:fldChar w:fldCharType="end"/>
      </w:r>
      <w:r w:rsidRPr="00C462F3">
        <w:rPr>
          <w:rFonts w:ascii="Arial" w:hAnsi="Arial" w:cs="Arial"/>
        </w:rPr>
        <w:t>.</w:t>
      </w:r>
    </w:p>
    <w:p w14:paraId="3A277430" w14:textId="77777777" w:rsidR="00BF16D8" w:rsidRDefault="00BF16D8" w:rsidP="00BF16D8">
      <w:pPr>
        <w:pStyle w:val="H1bodytext"/>
        <w:spacing w:before="240"/>
        <w:rPr>
          <w:rFonts w:ascii="Arial" w:hAnsi="Arial" w:cs="Arial"/>
          <w:szCs w:val="22"/>
        </w:rPr>
      </w:pPr>
      <w:r>
        <w:rPr>
          <w:rFonts w:ascii="Arial" w:hAnsi="Arial" w:cs="Arial"/>
        </w:rPr>
        <w:t xml:space="preserve">All of the above results were identical for both the single and the double precision tests. These all are within the acceptance criteria, and MT3DMS is therefore considered to pass this </w:t>
      </w:r>
      <w:r w:rsidRPr="00F5292E">
        <w:rPr>
          <w:rFonts w:ascii="Arial" w:hAnsi="Arial" w:cs="Arial"/>
          <w:szCs w:val="22"/>
        </w:rPr>
        <w:t>acceptance test</w:t>
      </w:r>
      <w:r>
        <w:rPr>
          <w:rFonts w:ascii="Arial" w:hAnsi="Arial" w:cs="Arial"/>
          <w:szCs w:val="22"/>
        </w:rPr>
        <w:t>.</w:t>
      </w:r>
    </w:p>
    <w:p w14:paraId="0AA5E37D" w14:textId="279B18B8" w:rsidR="00BF16D8" w:rsidRPr="00F50D7E" w:rsidRDefault="00BF16D8" w:rsidP="00BF16D8">
      <w:pPr>
        <w:pStyle w:val="H1bodytext"/>
        <w:spacing w:before="240"/>
        <w:rPr>
          <w:rFonts w:ascii="Arial" w:hAnsi="Arial" w:cs="Arial"/>
        </w:rPr>
      </w:pPr>
      <w:r w:rsidRPr="00CC562E">
        <w:rPr>
          <w:rFonts w:ascii="Arial" w:hAnsi="Arial" w:cs="Arial"/>
        </w:rPr>
        <w:t xml:space="preserve">The same acceptance test was repeated on a Linux® platform to verify test results were comparable to concentrations obtained on the Windows® platform. The calculated concentrations were entered into </w:t>
      </w:r>
      <w:r>
        <w:rPr>
          <w:rFonts w:ascii="Arial" w:hAnsi="Arial" w:cs="Arial"/>
        </w:rPr>
        <w:t xml:space="preserve">the validation </w:t>
      </w:r>
      <w:r w:rsidRPr="00CC562E">
        <w:rPr>
          <w:rFonts w:ascii="Arial" w:hAnsi="Arial" w:cs="Arial"/>
        </w:rPr>
        <w:t xml:space="preserve">spreadsheets </w:t>
      </w:r>
      <w:r>
        <w:rPr>
          <w:rFonts w:ascii="Arial" w:hAnsi="Arial" w:cs="Arial"/>
        </w:rPr>
        <w:t xml:space="preserve">as well </w:t>
      </w:r>
      <w:r w:rsidRPr="00CC562E">
        <w:rPr>
          <w:rFonts w:ascii="Arial" w:hAnsi="Arial" w:cs="Arial"/>
        </w:rPr>
        <w:t xml:space="preserve">and the difference </w:t>
      </w:r>
    </w:p>
    <w:tbl>
      <w:tblPr>
        <w:tblStyle w:val="TableGrid"/>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4788"/>
        <w:gridCol w:w="4788"/>
      </w:tblGrid>
      <w:tr w:rsidR="00BF16D8" w14:paraId="2F19DE70" w14:textId="77777777" w:rsidTr="00226A74">
        <w:trPr>
          <w:jc w:val="center"/>
        </w:trPr>
        <w:tc>
          <w:tcPr>
            <w:tcW w:w="4788" w:type="dxa"/>
          </w:tcPr>
          <w:p w14:paraId="1914EA76" w14:textId="77777777" w:rsidR="00BF16D8" w:rsidRDefault="00BF16D8" w:rsidP="00226A74">
            <w:pPr>
              <w:spacing w:before="240" w:after="240"/>
              <w:jc w:val="center"/>
              <w:rPr>
                <w:rFonts w:ascii="Arial" w:hAnsi="Arial" w:cs="Arial"/>
                <w:sz w:val="22"/>
                <w:szCs w:val="22"/>
              </w:rPr>
            </w:pPr>
            <w:r>
              <w:rPr>
                <w:rFonts w:ascii="Arial" w:hAnsi="Arial" w:cs="Arial"/>
                <w:noProof/>
                <w:sz w:val="22"/>
                <w:szCs w:val="22"/>
              </w:rPr>
              <w:lastRenderedPageBreak/>
              <w:drawing>
                <wp:inline distT="0" distB="0" distL="0" distR="0" wp14:anchorId="0D15A389" wp14:editId="122F6D74">
                  <wp:extent cx="27432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3200400"/>
                          </a:xfrm>
                          <a:prstGeom prst="rect">
                            <a:avLst/>
                          </a:prstGeom>
                          <a:noFill/>
                        </pic:spPr>
                      </pic:pic>
                    </a:graphicData>
                  </a:graphic>
                </wp:inline>
              </w:drawing>
            </w:r>
          </w:p>
        </w:tc>
        <w:tc>
          <w:tcPr>
            <w:tcW w:w="4788" w:type="dxa"/>
          </w:tcPr>
          <w:p w14:paraId="52735F3F" w14:textId="77777777" w:rsidR="00BF16D8" w:rsidRDefault="00BF16D8" w:rsidP="00226A74">
            <w:pPr>
              <w:keepNext/>
              <w:spacing w:before="240" w:after="240"/>
              <w:jc w:val="center"/>
              <w:rPr>
                <w:rFonts w:ascii="Arial" w:hAnsi="Arial" w:cs="Arial"/>
                <w:sz w:val="22"/>
                <w:szCs w:val="22"/>
              </w:rPr>
            </w:pPr>
            <w:r>
              <w:rPr>
                <w:rFonts w:ascii="Arial" w:hAnsi="Arial" w:cs="Arial"/>
                <w:noProof/>
                <w:sz w:val="22"/>
                <w:szCs w:val="22"/>
              </w:rPr>
              <w:drawing>
                <wp:inline distT="0" distB="0" distL="0" distR="0" wp14:anchorId="4086B4D6" wp14:editId="0AD44A57">
                  <wp:extent cx="2743200" cy="3200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3200400"/>
                          </a:xfrm>
                          <a:prstGeom prst="rect">
                            <a:avLst/>
                          </a:prstGeom>
                          <a:noFill/>
                        </pic:spPr>
                      </pic:pic>
                    </a:graphicData>
                  </a:graphic>
                </wp:inline>
              </w:drawing>
            </w:r>
          </w:p>
        </w:tc>
      </w:tr>
    </w:tbl>
    <w:p w14:paraId="5283164F" w14:textId="0E772D68" w:rsidR="00BF16D8" w:rsidRDefault="00BF16D8" w:rsidP="003773CD">
      <w:pPr>
        <w:pStyle w:val="FigureNumberCaption"/>
      </w:pPr>
      <w:bookmarkStart w:id="28" w:name="_Ref419114049"/>
      <w:r>
        <w:t xml:space="preserve">Figure </w:t>
      </w:r>
      <w:r w:rsidR="00DE2259">
        <w:fldChar w:fldCharType="begin"/>
      </w:r>
      <w:r w:rsidR="00DE2259">
        <w:instrText xml:space="preserve"> SEQ Figure \* ARABIC </w:instrText>
      </w:r>
      <w:r w:rsidR="00DE2259">
        <w:fldChar w:fldCharType="separate"/>
      </w:r>
      <w:r w:rsidR="00DE2259">
        <w:rPr>
          <w:noProof/>
        </w:rPr>
        <w:t>8</w:t>
      </w:r>
      <w:r w:rsidR="00DE2259">
        <w:rPr>
          <w:noProof/>
        </w:rPr>
        <w:fldChar w:fldCharType="end"/>
      </w:r>
      <w:bookmarkEnd w:id="28"/>
      <w:r>
        <w:t xml:space="preserve">. </w:t>
      </w:r>
      <w:r w:rsidRPr="00281D8C">
        <w:t xml:space="preserve">Analytic Solution </w:t>
      </w:r>
      <w:r>
        <w:t>to van Genuchten and Alves Advection-Dispersion Problem (MT</w:t>
      </w:r>
      <w:r>
        <w:noBreakHyphen/>
        <w:t>ATC</w:t>
      </w:r>
      <w:r>
        <w:noBreakHyphen/>
        <w:t>1</w:t>
      </w:r>
      <w:r w:rsidRPr="00281D8C">
        <w:t>)</w:t>
      </w:r>
    </w:p>
    <w:tbl>
      <w:tblPr>
        <w:tblStyle w:val="TableGrid"/>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4675"/>
        <w:gridCol w:w="4675"/>
      </w:tblGrid>
      <w:tr w:rsidR="00BF16D8" w14:paraId="42C9F968" w14:textId="77777777" w:rsidTr="00226A74">
        <w:trPr>
          <w:jc w:val="center"/>
        </w:trPr>
        <w:tc>
          <w:tcPr>
            <w:tcW w:w="4675" w:type="dxa"/>
          </w:tcPr>
          <w:p w14:paraId="1815DF6F" w14:textId="77777777" w:rsidR="00BF16D8" w:rsidRDefault="00BF16D8" w:rsidP="00226A74">
            <w:pPr>
              <w:spacing w:before="240" w:after="240"/>
              <w:jc w:val="center"/>
              <w:rPr>
                <w:rFonts w:ascii="Arial" w:hAnsi="Arial" w:cs="Arial"/>
                <w:noProof/>
                <w:sz w:val="22"/>
                <w:szCs w:val="22"/>
              </w:rPr>
            </w:pPr>
            <w:r>
              <w:rPr>
                <w:noProof/>
              </w:rPr>
              <w:drawing>
                <wp:inline distT="0" distB="0" distL="0" distR="0" wp14:anchorId="0239CF7B" wp14:editId="3103D767">
                  <wp:extent cx="2743200" cy="34290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c>
          <w:tcPr>
            <w:tcW w:w="4675" w:type="dxa"/>
          </w:tcPr>
          <w:p w14:paraId="1A297068" w14:textId="77777777" w:rsidR="00BF16D8" w:rsidRDefault="00BF16D8" w:rsidP="00226A74">
            <w:pPr>
              <w:keepNext/>
              <w:spacing w:before="240" w:after="240"/>
              <w:jc w:val="center"/>
              <w:rPr>
                <w:rFonts w:ascii="Arial" w:hAnsi="Arial" w:cs="Arial"/>
                <w:noProof/>
                <w:sz w:val="22"/>
                <w:szCs w:val="22"/>
              </w:rPr>
            </w:pPr>
            <w:r>
              <w:rPr>
                <w:noProof/>
              </w:rPr>
              <w:drawing>
                <wp:inline distT="0" distB="0" distL="0" distR="0" wp14:anchorId="71040A51" wp14:editId="7B6B60F5">
                  <wp:extent cx="2743200" cy="34290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bl>
    <w:p w14:paraId="0FA3C053" w14:textId="5971EA63" w:rsidR="00BF16D8" w:rsidRDefault="00BF16D8" w:rsidP="00EE1410">
      <w:pPr>
        <w:pStyle w:val="FigureNumberCaption"/>
      </w:pPr>
      <w:bookmarkStart w:id="29" w:name="_Ref419114067"/>
      <w:r>
        <w:t xml:space="preserve">Figure </w:t>
      </w:r>
      <w:r w:rsidR="00DE2259">
        <w:fldChar w:fldCharType="begin"/>
      </w:r>
      <w:r w:rsidR="00DE2259">
        <w:instrText xml:space="preserve"> SEQ Figure \* ARABIC </w:instrText>
      </w:r>
      <w:r w:rsidR="00DE2259">
        <w:fldChar w:fldCharType="separate"/>
      </w:r>
      <w:r w:rsidR="00DE2259">
        <w:rPr>
          <w:noProof/>
        </w:rPr>
        <w:t>9</w:t>
      </w:r>
      <w:r w:rsidR="00DE2259">
        <w:rPr>
          <w:noProof/>
        </w:rPr>
        <w:fldChar w:fldCharType="end"/>
      </w:r>
      <w:bookmarkEnd w:id="29"/>
      <w:r>
        <w:t>.</w:t>
      </w:r>
      <w:r w:rsidRPr="009257B1">
        <w:t xml:space="preserve"> </w:t>
      </w:r>
      <w:r>
        <w:t xml:space="preserve">MT3DMS </w:t>
      </w:r>
      <w:r w:rsidRPr="00281D8C">
        <w:t xml:space="preserve">Solution </w:t>
      </w:r>
      <w:r>
        <w:t>to van Genuchten and Alves Advection-Dispersion Problem (MT</w:t>
      </w:r>
      <w:r>
        <w:noBreakHyphen/>
        <w:t>ATC</w:t>
      </w:r>
      <w:r>
        <w:noBreakHyphen/>
        <w:t>1; Single Precision</w:t>
      </w:r>
      <w:r w:rsidRPr="00281D8C">
        <w:t>)</w:t>
      </w:r>
    </w:p>
    <w:p w14:paraId="20CB56E5" w14:textId="77777777" w:rsidR="00BF16D8" w:rsidRDefault="00BF16D8" w:rsidP="00BF16D8">
      <w:pPr>
        <w:pStyle w:val="FigureNumberCaption"/>
      </w:pPr>
    </w:p>
    <w:tbl>
      <w:tblPr>
        <w:tblStyle w:val="TableGrid"/>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4675"/>
        <w:gridCol w:w="4675"/>
      </w:tblGrid>
      <w:tr w:rsidR="00BF16D8" w14:paraId="4F21E7A2" w14:textId="77777777" w:rsidTr="00226A74">
        <w:trPr>
          <w:jc w:val="center"/>
        </w:trPr>
        <w:tc>
          <w:tcPr>
            <w:tcW w:w="4675" w:type="dxa"/>
          </w:tcPr>
          <w:p w14:paraId="33D14045" w14:textId="77777777" w:rsidR="00BF16D8" w:rsidRDefault="00BF16D8" w:rsidP="00226A74">
            <w:pPr>
              <w:tabs>
                <w:tab w:val="left" w:pos="3752"/>
              </w:tabs>
              <w:spacing w:before="240" w:after="240"/>
              <w:jc w:val="center"/>
              <w:rPr>
                <w:rFonts w:ascii="Arial" w:hAnsi="Arial" w:cs="Arial"/>
                <w:sz w:val="22"/>
                <w:szCs w:val="22"/>
              </w:rPr>
            </w:pPr>
            <w:r>
              <w:rPr>
                <w:noProof/>
              </w:rPr>
              <w:lastRenderedPageBreak/>
              <w:drawing>
                <wp:inline distT="0" distB="0" distL="0" distR="0" wp14:anchorId="3DD4AE4A" wp14:editId="61738F56">
                  <wp:extent cx="2743200" cy="34290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c>
          <w:tcPr>
            <w:tcW w:w="4675" w:type="dxa"/>
          </w:tcPr>
          <w:p w14:paraId="7D9B6FEE" w14:textId="77777777" w:rsidR="00BF16D8" w:rsidRDefault="00BF16D8" w:rsidP="00226A74">
            <w:pPr>
              <w:keepNext/>
              <w:tabs>
                <w:tab w:val="left" w:pos="3752"/>
              </w:tabs>
              <w:spacing w:before="240" w:after="240"/>
              <w:jc w:val="center"/>
              <w:rPr>
                <w:rFonts w:ascii="Arial" w:hAnsi="Arial" w:cs="Arial"/>
                <w:sz w:val="22"/>
                <w:szCs w:val="22"/>
              </w:rPr>
            </w:pPr>
            <w:r>
              <w:rPr>
                <w:noProof/>
              </w:rPr>
              <w:drawing>
                <wp:inline distT="0" distB="0" distL="0" distR="0" wp14:anchorId="62B6BB56" wp14:editId="294ECBA8">
                  <wp:extent cx="2743200" cy="34290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r>
    </w:tbl>
    <w:p w14:paraId="62C01A86" w14:textId="650846FE" w:rsidR="00BF16D8" w:rsidRDefault="00BF16D8" w:rsidP="00BF16D8">
      <w:pPr>
        <w:pStyle w:val="FigureNumberCaption"/>
      </w:pPr>
      <w:bookmarkStart w:id="30" w:name="_Ref419114081"/>
      <w:r>
        <w:t xml:space="preserve">Figure </w:t>
      </w:r>
      <w:r w:rsidR="00DE2259">
        <w:fldChar w:fldCharType="begin"/>
      </w:r>
      <w:r w:rsidR="00DE2259">
        <w:instrText xml:space="preserve"> SEQ Figure \* ARABIC </w:instrText>
      </w:r>
      <w:r w:rsidR="00DE2259">
        <w:fldChar w:fldCharType="separate"/>
      </w:r>
      <w:r w:rsidR="00DE2259">
        <w:rPr>
          <w:noProof/>
        </w:rPr>
        <w:t>10</w:t>
      </w:r>
      <w:r w:rsidR="00DE2259">
        <w:rPr>
          <w:noProof/>
        </w:rPr>
        <w:fldChar w:fldCharType="end"/>
      </w:r>
      <w:bookmarkEnd w:id="30"/>
      <w:r>
        <w:t>.</w:t>
      </w:r>
      <w:r w:rsidRPr="009257B1">
        <w:t xml:space="preserve"> </w:t>
      </w:r>
      <w:r>
        <w:t xml:space="preserve">MT3DMS </w:t>
      </w:r>
      <w:r w:rsidRPr="00281D8C">
        <w:t xml:space="preserve">Solution </w:t>
      </w:r>
      <w:r>
        <w:t>to van Genuchten and Alves Advection-Dispersion Problem (MT</w:t>
      </w:r>
      <w:r>
        <w:noBreakHyphen/>
        <w:t>ATC-</w:t>
      </w:r>
      <w:r w:rsidR="00EF6C95">
        <w:t>1</w:t>
      </w:r>
      <w:r>
        <w:t>; Double Precision</w:t>
      </w:r>
      <w:r w:rsidRPr="00281D8C">
        <w:t>)</w:t>
      </w:r>
    </w:p>
    <w:p w14:paraId="6555680F" w14:textId="77777777" w:rsidR="00EE1410" w:rsidRPr="00EE1410" w:rsidRDefault="00EE1410" w:rsidP="00EE1410"/>
    <w:tbl>
      <w:tblPr>
        <w:tblStyle w:val="TableGrid"/>
        <w:tblW w:w="0" w:type="auto"/>
        <w:tblInd w:w="720" w:type="dxa"/>
        <w:tblLook w:val="04A0" w:firstRow="1" w:lastRow="0" w:firstColumn="1" w:lastColumn="0" w:noHBand="0" w:noVBand="1"/>
      </w:tblPr>
      <w:tblGrid>
        <w:gridCol w:w="1708"/>
        <w:gridCol w:w="1707"/>
        <w:gridCol w:w="1738"/>
        <w:gridCol w:w="1757"/>
        <w:gridCol w:w="1643"/>
      </w:tblGrid>
      <w:tr w:rsidR="00BF16D8" w14:paraId="1FC44E33" w14:textId="77777777" w:rsidTr="005054B6">
        <w:trPr>
          <w:tblHeader/>
        </w:trPr>
        <w:tc>
          <w:tcPr>
            <w:tcW w:w="8553" w:type="dxa"/>
            <w:gridSpan w:val="5"/>
            <w:tcBorders>
              <w:top w:val="nil"/>
              <w:left w:val="nil"/>
              <w:bottom w:val="single" w:sz="4" w:space="0" w:color="000000"/>
              <w:right w:val="nil"/>
            </w:tcBorders>
            <w:shd w:val="clear" w:color="auto" w:fill="FFFFFF" w:themeFill="background1"/>
          </w:tcPr>
          <w:p w14:paraId="7EC67D5D" w14:textId="77777777" w:rsidR="00BF16D8" w:rsidRPr="00623D08" w:rsidRDefault="00BF16D8" w:rsidP="00226A74">
            <w:pPr>
              <w:pStyle w:val="TableNumberCaption"/>
              <w:rPr>
                <w:rFonts w:ascii="Arial" w:hAnsi="Arial" w:cs="Arial"/>
                <w:sz w:val="18"/>
                <w:szCs w:val="18"/>
              </w:rPr>
            </w:pPr>
            <w:bookmarkStart w:id="31" w:name="_Ref419114595"/>
            <w:r>
              <w:t xml:space="preserve">Table </w:t>
            </w:r>
            <w:r w:rsidR="00DE2259">
              <w:fldChar w:fldCharType="begin"/>
            </w:r>
            <w:r w:rsidR="00DE2259">
              <w:instrText xml:space="preserve"> SEQ Table \* ARABIC </w:instrText>
            </w:r>
            <w:r w:rsidR="00DE2259">
              <w:fldChar w:fldCharType="separate"/>
            </w:r>
            <w:r w:rsidR="00DE2259">
              <w:rPr>
                <w:noProof/>
              </w:rPr>
              <w:t>14</w:t>
            </w:r>
            <w:r w:rsidR="00DE2259">
              <w:rPr>
                <w:noProof/>
              </w:rPr>
              <w:fldChar w:fldCharType="end"/>
            </w:r>
            <w:bookmarkEnd w:id="31"/>
            <w:r>
              <w:t xml:space="preserve">. MT3DMS Test Results for </w:t>
            </w:r>
            <w:r w:rsidRPr="009A04F2">
              <w:t>van Genuchten and Alves Advection-Diffusion Problem</w:t>
            </w:r>
            <w:r>
              <w:t xml:space="preserve"> (MT-ATC-1)</w:t>
            </w:r>
          </w:p>
        </w:tc>
      </w:tr>
      <w:tr w:rsidR="00BF16D8" w14:paraId="3278759E" w14:textId="77777777" w:rsidTr="005054B6">
        <w:trPr>
          <w:tblHeader/>
        </w:trPr>
        <w:tc>
          <w:tcPr>
            <w:tcW w:w="1708" w:type="dxa"/>
            <w:tcBorders>
              <w:left w:val="nil"/>
              <w:right w:val="nil"/>
            </w:tcBorders>
            <w:shd w:val="clear" w:color="auto" w:fill="D9D9D9" w:themeFill="background1" w:themeFillShade="D9"/>
          </w:tcPr>
          <w:p w14:paraId="48F8C648" w14:textId="77777777" w:rsidR="00BF16D8" w:rsidRPr="00623D08" w:rsidRDefault="00BF16D8" w:rsidP="005054B6">
            <w:pPr>
              <w:pStyle w:val="H1bodytext"/>
              <w:spacing w:before="60" w:after="60"/>
              <w:ind w:left="0"/>
              <w:jc w:val="center"/>
              <w:rPr>
                <w:rFonts w:ascii="Arial" w:hAnsi="Arial" w:cs="Arial"/>
                <w:b/>
                <w:sz w:val="18"/>
                <w:szCs w:val="18"/>
              </w:rPr>
            </w:pPr>
            <w:r w:rsidRPr="00623D08">
              <w:rPr>
                <w:rFonts w:ascii="Arial" w:hAnsi="Arial" w:cs="Arial"/>
                <w:b/>
                <w:sz w:val="18"/>
                <w:szCs w:val="18"/>
              </w:rPr>
              <w:t>Solution Time (d)</w:t>
            </w:r>
          </w:p>
        </w:tc>
        <w:tc>
          <w:tcPr>
            <w:tcW w:w="1707" w:type="dxa"/>
            <w:tcBorders>
              <w:left w:val="nil"/>
              <w:right w:val="nil"/>
            </w:tcBorders>
            <w:shd w:val="clear" w:color="auto" w:fill="D9D9D9" w:themeFill="background1" w:themeFillShade="D9"/>
          </w:tcPr>
          <w:p w14:paraId="0ADB8423" w14:textId="77777777" w:rsidR="00BF16D8" w:rsidRPr="00623D08" w:rsidRDefault="00BF16D8" w:rsidP="005054B6">
            <w:pPr>
              <w:pStyle w:val="H1bodytext"/>
              <w:spacing w:before="60" w:after="60"/>
              <w:ind w:left="0"/>
              <w:jc w:val="center"/>
              <w:rPr>
                <w:rFonts w:ascii="Arial" w:hAnsi="Arial" w:cs="Arial"/>
                <w:b/>
                <w:sz w:val="18"/>
                <w:szCs w:val="18"/>
              </w:rPr>
            </w:pPr>
            <w:r w:rsidRPr="00623D08">
              <w:rPr>
                <w:rFonts w:ascii="Arial" w:hAnsi="Arial" w:cs="Arial"/>
                <w:b/>
                <w:sz w:val="18"/>
                <w:szCs w:val="18"/>
              </w:rPr>
              <w:t>Analytic Solution</w:t>
            </w:r>
          </w:p>
        </w:tc>
        <w:tc>
          <w:tcPr>
            <w:tcW w:w="1738" w:type="dxa"/>
            <w:tcBorders>
              <w:left w:val="nil"/>
              <w:right w:val="nil"/>
            </w:tcBorders>
            <w:shd w:val="clear" w:color="auto" w:fill="D9D9D9" w:themeFill="background1" w:themeFillShade="D9"/>
          </w:tcPr>
          <w:p w14:paraId="2268ED3C" w14:textId="77777777" w:rsidR="00BF16D8" w:rsidRPr="00623D08" w:rsidRDefault="00BF16D8" w:rsidP="005054B6">
            <w:pPr>
              <w:pStyle w:val="H1bodytext"/>
              <w:spacing w:before="60" w:after="60"/>
              <w:ind w:left="0"/>
              <w:jc w:val="center"/>
              <w:rPr>
                <w:rFonts w:ascii="Arial" w:hAnsi="Arial" w:cs="Arial"/>
                <w:b/>
                <w:sz w:val="18"/>
                <w:szCs w:val="18"/>
              </w:rPr>
            </w:pPr>
            <w:r w:rsidRPr="00623D08">
              <w:rPr>
                <w:rFonts w:ascii="Arial" w:hAnsi="Arial" w:cs="Arial"/>
                <w:b/>
                <w:sz w:val="18"/>
                <w:szCs w:val="18"/>
              </w:rPr>
              <w:t>MT3DMS Solution</w:t>
            </w:r>
            <w:r w:rsidRPr="0032541C">
              <w:rPr>
                <w:rFonts w:ascii="Arial" w:hAnsi="Arial" w:cs="Arial"/>
                <w:b/>
                <w:sz w:val="18"/>
                <w:szCs w:val="18"/>
                <w:vertAlign w:val="superscript"/>
              </w:rPr>
              <w:t>1</w:t>
            </w:r>
          </w:p>
        </w:tc>
        <w:tc>
          <w:tcPr>
            <w:tcW w:w="1757" w:type="dxa"/>
            <w:tcBorders>
              <w:left w:val="nil"/>
              <w:right w:val="nil"/>
            </w:tcBorders>
            <w:shd w:val="clear" w:color="auto" w:fill="D9D9D9" w:themeFill="background1" w:themeFillShade="D9"/>
          </w:tcPr>
          <w:p w14:paraId="2E61EB51" w14:textId="77777777" w:rsidR="00BF16D8" w:rsidRPr="00623D08" w:rsidRDefault="00BF16D8" w:rsidP="005054B6">
            <w:pPr>
              <w:pStyle w:val="H1bodytext"/>
              <w:spacing w:before="60" w:after="60"/>
              <w:ind w:left="0"/>
              <w:jc w:val="center"/>
              <w:rPr>
                <w:rFonts w:ascii="Arial" w:hAnsi="Arial" w:cs="Arial"/>
                <w:b/>
                <w:sz w:val="18"/>
                <w:szCs w:val="18"/>
              </w:rPr>
            </w:pPr>
            <w:r w:rsidRPr="00623D08">
              <w:rPr>
                <w:rFonts w:ascii="Arial" w:hAnsi="Arial" w:cs="Arial"/>
                <w:b/>
                <w:sz w:val="18"/>
                <w:szCs w:val="18"/>
              </w:rPr>
              <w:t>Difference</w:t>
            </w:r>
          </w:p>
        </w:tc>
        <w:tc>
          <w:tcPr>
            <w:tcW w:w="1643" w:type="dxa"/>
            <w:tcBorders>
              <w:left w:val="nil"/>
              <w:right w:val="nil"/>
            </w:tcBorders>
            <w:shd w:val="clear" w:color="auto" w:fill="D9D9D9" w:themeFill="background1" w:themeFillShade="D9"/>
          </w:tcPr>
          <w:p w14:paraId="7D8D5811" w14:textId="77777777" w:rsidR="00BF16D8" w:rsidRPr="00623D08" w:rsidRDefault="00BF16D8" w:rsidP="005054B6">
            <w:pPr>
              <w:pStyle w:val="H1bodytext"/>
              <w:spacing w:before="60" w:after="60"/>
              <w:ind w:left="0"/>
              <w:jc w:val="center"/>
              <w:rPr>
                <w:rFonts w:ascii="Arial" w:hAnsi="Arial" w:cs="Arial"/>
                <w:b/>
                <w:sz w:val="18"/>
                <w:szCs w:val="18"/>
              </w:rPr>
            </w:pPr>
            <w:r w:rsidRPr="00623D08">
              <w:rPr>
                <w:rFonts w:ascii="Arial" w:hAnsi="Arial" w:cs="Arial"/>
                <w:b/>
                <w:sz w:val="18"/>
                <w:szCs w:val="18"/>
              </w:rPr>
              <w:t>Pass/Fail</w:t>
            </w:r>
          </w:p>
        </w:tc>
      </w:tr>
      <w:tr w:rsidR="00BF16D8" w14:paraId="3D655D51" w14:textId="77777777" w:rsidTr="00226A74">
        <w:tc>
          <w:tcPr>
            <w:tcW w:w="8553" w:type="dxa"/>
            <w:gridSpan w:val="5"/>
            <w:tcBorders>
              <w:left w:val="nil"/>
              <w:right w:val="nil"/>
            </w:tcBorders>
            <w:shd w:val="clear" w:color="auto" w:fill="F2F2F2" w:themeFill="background1" w:themeFillShade="F2"/>
          </w:tcPr>
          <w:p w14:paraId="52450889" w14:textId="77777777" w:rsidR="00BF16D8" w:rsidRPr="00623D08" w:rsidRDefault="00BF16D8" w:rsidP="00226A74">
            <w:pPr>
              <w:pStyle w:val="H1bodytext"/>
              <w:spacing w:before="120" w:after="120"/>
              <w:ind w:left="0"/>
              <w:jc w:val="center"/>
              <w:rPr>
                <w:rFonts w:ascii="Arial" w:hAnsi="Arial" w:cs="Arial"/>
                <w:i/>
                <w:sz w:val="18"/>
                <w:szCs w:val="18"/>
              </w:rPr>
            </w:pPr>
            <w:r w:rsidRPr="00623D08">
              <w:rPr>
                <w:rFonts w:ascii="Arial" w:hAnsi="Arial" w:cs="Arial"/>
                <w:i/>
                <w:sz w:val="18"/>
                <w:szCs w:val="18"/>
              </w:rPr>
              <w:t>Criterion 1 (peak concentration location)</w:t>
            </w:r>
          </w:p>
        </w:tc>
      </w:tr>
      <w:tr w:rsidR="00BF16D8" w14:paraId="76E3612D" w14:textId="77777777" w:rsidTr="00226A74">
        <w:tc>
          <w:tcPr>
            <w:tcW w:w="1708" w:type="dxa"/>
            <w:tcBorders>
              <w:left w:val="nil"/>
              <w:right w:val="nil"/>
            </w:tcBorders>
          </w:tcPr>
          <w:p w14:paraId="74B9B554" w14:textId="77777777" w:rsidR="00BF16D8" w:rsidRPr="00623D08" w:rsidRDefault="00BF16D8" w:rsidP="00226A74">
            <w:pPr>
              <w:pStyle w:val="H1bodytext"/>
              <w:spacing w:before="120" w:after="120"/>
              <w:ind w:left="0"/>
              <w:jc w:val="center"/>
              <w:rPr>
                <w:rFonts w:ascii="Arial" w:hAnsi="Arial" w:cs="Arial"/>
                <w:sz w:val="18"/>
                <w:szCs w:val="18"/>
              </w:rPr>
            </w:pPr>
            <w:r>
              <w:rPr>
                <w:rFonts w:ascii="Arial" w:hAnsi="Arial" w:cs="Arial"/>
                <w:sz w:val="18"/>
                <w:szCs w:val="18"/>
              </w:rPr>
              <w:t>2400</w:t>
            </w:r>
          </w:p>
        </w:tc>
        <w:tc>
          <w:tcPr>
            <w:tcW w:w="1707" w:type="dxa"/>
            <w:tcBorders>
              <w:left w:val="nil"/>
              <w:right w:val="nil"/>
            </w:tcBorders>
          </w:tcPr>
          <w:p w14:paraId="136E4D9B" w14:textId="77777777" w:rsidR="00BF16D8" w:rsidRPr="005C5768" w:rsidRDefault="00BF16D8" w:rsidP="00226A74">
            <w:pPr>
              <w:pStyle w:val="H1bodytext"/>
              <w:spacing w:before="120" w:after="120"/>
              <w:ind w:left="0"/>
              <w:jc w:val="center"/>
              <w:rPr>
                <w:rFonts w:ascii="Arial" w:hAnsi="Arial" w:cs="Arial"/>
                <w:sz w:val="18"/>
                <w:szCs w:val="18"/>
              </w:rPr>
            </w:pPr>
            <w:r w:rsidRPr="00623D08">
              <w:rPr>
                <w:rFonts w:ascii="Arial" w:hAnsi="Arial" w:cs="Arial"/>
                <w:i/>
                <w:sz w:val="18"/>
                <w:szCs w:val="18"/>
              </w:rPr>
              <w:t>C</w:t>
            </w:r>
            <w:r w:rsidRPr="00623D08">
              <w:rPr>
                <w:rFonts w:ascii="Arial" w:hAnsi="Arial" w:cs="Arial"/>
                <w:i/>
                <w:sz w:val="18"/>
                <w:szCs w:val="18"/>
                <w:vertAlign w:val="subscript"/>
              </w:rPr>
              <w:t>max</w:t>
            </w:r>
            <w:r>
              <w:rPr>
                <w:rFonts w:ascii="Arial" w:hAnsi="Arial" w:cs="Arial"/>
                <w:sz w:val="18"/>
                <w:szCs w:val="18"/>
              </w:rPr>
              <w:t xml:space="preserve"> at 3200 </w:t>
            </w:r>
            <w:r w:rsidRPr="005C5768">
              <w:rPr>
                <w:rFonts w:ascii="Arial" w:hAnsi="Arial" w:cs="Arial"/>
                <w:sz w:val="18"/>
                <w:szCs w:val="18"/>
              </w:rPr>
              <w:t>m</w:t>
            </w:r>
          </w:p>
        </w:tc>
        <w:tc>
          <w:tcPr>
            <w:tcW w:w="1738" w:type="dxa"/>
            <w:tcBorders>
              <w:left w:val="nil"/>
              <w:right w:val="nil"/>
            </w:tcBorders>
          </w:tcPr>
          <w:p w14:paraId="09A3F0FA" w14:textId="77777777" w:rsidR="00BF16D8" w:rsidRPr="005C5768" w:rsidRDefault="00BF16D8" w:rsidP="00226A74">
            <w:pPr>
              <w:pStyle w:val="H1bodytext"/>
              <w:spacing w:before="120" w:after="120"/>
              <w:ind w:left="0"/>
              <w:jc w:val="center"/>
              <w:rPr>
                <w:rFonts w:ascii="Arial" w:hAnsi="Arial" w:cs="Arial"/>
                <w:sz w:val="18"/>
                <w:szCs w:val="18"/>
              </w:rPr>
            </w:pPr>
            <w:r w:rsidRPr="00623D08">
              <w:rPr>
                <w:rFonts w:ascii="Arial" w:hAnsi="Arial" w:cs="Arial"/>
                <w:i/>
                <w:sz w:val="18"/>
                <w:szCs w:val="18"/>
              </w:rPr>
              <w:t>C</w:t>
            </w:r>
            <w:r w:rsidRPr="009A04F2">
              <w:rPr>
                <w:rFonts w:ascii="Arial" w:hAnsi="Arial" w:cs="Arial"/>
                <w:i/>
                <w:sz w:val="18"/>
                <w:szCs w:val="18"/>
                <w:vertAlign w:val="subscript"/>
              </w:rPr>
              <w:t>max</w:t>
            </w:r>
            <w:r>
              <w:rPr>
                <w:rFonts w:ascii="Arial" w:hAnsi="Arial" w:cs="Arial"/>
                <w:i/>
                <w:sz w:val="18"/>
                <w:szCs w:val="18"/>
                <w:vertAlign w:val="subscript"/>
              </w:rPr>
              <w:t xml:space="preserve"> </w:t>
            </w:r>
            <w:r>
              <w:rPr>
                <w:rFonts w:ascii="Arial" w:hAnsi="Arial" w:cs="Arial"/>
                <w:sz w:val="18"/>
                <w:szCs w:val="18"/>
              </w:rPr>
              <w:t>in g</w:t>
            </w:r>
            <w:r w:rsidRPr="005C5768">
              <w:rPr>
                <w:rFonts w:ascii="Arial" w:hAnsi="Arial" w:cs="Arial"/>
                <w:sz w:val="18"/>
                <w:szCs w:val="18"/>
              </w:rPr>
              <w:t>rid cell from 3200 to 3300 m (cell center 3250 m)</w:t>
            </w:r>
          </w:p>
        </w:tc>
        <w:tc>
          <w:tcPr>
            <w:tcW w:w="1757" w:type="dxa"/>
            <w:tcBorders>
              <w:left w:val="nil"/>
              <w:right w:val="nil"/>
            </w:tcBorders>
          </w:tcPr>
          <w:p w14:paraId="71606D1A" w14:textId="77777777" w:rsidR="00BF16D8" w:rsidRPr="005C5768" w:rsidRDefault="00BF16D8" w:rsidP="00226A74">
            <w:pPr>
              <w:pStyle w:val="H1bodytext"/>
              <w:spacing w:before="120" w:after="120"/>
              <w:ind w:left="0"/>
              <w:jc w:val="center"/>
              <w:rPr>
                <w:rFonts w:ascii="Arial" w:hAnsi="Arial" w:cs="Arial"/>
                <w:sz w:val="18"/>
                <w:szCs w:val="18"/>
              </w:rPr>
            </w:pPr>
            <w:r>
              <w:rPr>
                <w:rFonts w:ascii="Arial" w:hAnsi="Arial" w:cs="Arial"/>
                <w:sz w:val="18"/>
                <w:szCs w:val="18"/>
              </w:rPr>
              <w:t>0</w:t>
            </w:r>
          </w:p>
        </w:tc>
        <w:tc>
          <w:tcPr>
            <w:tcW w:w="1643" w:type="dxa"/>
            <w:tcBorders>
              <w:left w:val="nil"/>
              <w:right w:val="nil"/>
            </w:tcBorders>
            <w:shd w:val="clear" w:color="auto" w:fill="D6E3BC" w:themeFill="accent3" w:themeFillTint="66"/>
          </w:tcPr>
          <w:p w14:paraId="1B4666D3" w14:textId="77777777" w:rsidR="00BF16D8" w:rsidRPr="005C5768" w:rsidRDefault="00BF16D8" w:rsidP="00226A74">
            <w:pPr>
              <w:pStyle w:val="H1bodytext"/>
              <w:spacing w:before="120" w:after="120"/>
              <w:ind w:left="0"/>
              <w:jc w:val="center"/>
              <w:rPr>
                <w:rFonts w:ascii="Arial" w:hAnsi="Arial" w:cs="Arial"/>
                <w:sz w:val="18"/>
                <w:szCs w:val="18"/>
              </w:rPr>
            </w:pPr>
            <w:r>
              <w:rPr>
                <w:rFonts w:ascii="Arial" w:hAnsi="Arial" w:cs="Arial"/>
                <w:sz w:val="18"/>
                <w:szCs w:val="18"/>
              </w:rPr>
              <w:t>PASS</w:t>
            </w:r>
          </w:p>
        </w:tc>
      </w:tr>
      <w:tr w:rsidR="00BF16D8" w14:paraId="5AF69169" w14:textId="77777777" w:rsidTr="00226A74">
        <w:tc>
          <w:tcPr>
            <w:tcW w:w="1708" w:type="dxa"/>
            <w:tcBorders>
              <w:left w:val="nil"/>
              <w:right w:val="nil"/>
            </w:tcBorders>
          </w:tcPr>
          <w:p w14:paraId="0C13E1DA" w14:textId="77777777" w:rsidR="00BF16D8" w:rsidRPr="00623D08" w:rsidRDefault="00BF16D8" w:rsidP="00226A74">
            <w:pPr>
              <w:pStyle w:val="H1bodytext"/>
              <w:spacing w:before="120" w:after="120"/>
              <w:ind w:left="0"/>
              <w:jc w:val="center"/>
              <w:rPr>
                <w:rFonts w:ascii="Arial" w:hAnsi="Arial" w:cs="Arial"/>
                <w:sz w:val="18"/>
                <w:szCs w:val="18"/>
              </w:rPr>
            </w:pPr>
            <w:r>
              <w:rPr>
                <w:rFonts w:ascii="Arial" w:hAnsi="Arial" w:cs="Arial"/>
                <w:sz w:val="18"/>
                <w:szCs w:val="18"/>
              </w:rPr>
              <w:t>9600</w:t>
            </w:r>
          </w:p>
        </w:tc>
        <w:tc>
          <w:tcPr>
            <w:tcW w:w="1707" w:type="dxa"/>
            <w:tcBorders>
              <w:left w:val="nil"/>
              <w:right w:val="nil"/>
            </w:tcBorders>
          </w:tcPr>
          <w:p w14:paraId="71CC2E40" w14:textId="77777777" w:rsidR="00BF16D8" w:rsidRPr="005C5768" w:rsidRDefault="00BF16D8" w:rsidP="00226A74">
            <w:pPr>
              <w:pStyle w:val="H1bodytext"/>
              <w:spacing w:before="120" w:after="120"/>
              <w:ind w:left="0"/>
              <w:jc w:val="center"/>
              <w:rPr>
                <w:rFonts w:ascii="Arial" w:hAnsi="Arial" w:cs="Arial"/>
                <w:sz w:val="18"/>
                <w:szCs w:val="18"/>
              </w:rPr>
            </w:pPr>
            <w:r w:rsidRPr="00623D08">
              <w:rPr>
                <w:rFonts w:ascii="Arial" w:hAnsi="Arial" w:cs="Arial"/>
                <w:i/>
                <w:sz w:val="18"/>
                <w:szCs w:val="18"/>
              </w:rPr>
              <w:t>C</w:t>
            </w:r>
            <w:r w:rsidRPr="00623D08">
              <w:rPr>
                <w:rFonts w:ascii="Arial" w:hAnsi="Arial" w:cs="Arial"/>
                <w:i/>
                <w:sz w:val="18"/>
                <w:szCs w:val="18"/>
                <w:vertAlign w:val="subscript"/>
              </w:rPr>
              <w:t>max</w:t>
            </w:r>
            <w:r>
              <w:rPr>
                <w:rFonts w:ascii="Arial" w:hAnsi="Arial" w:cs="Arial"/>
                <w:sz w:val="18"/>
                <w:szCs w:val="18"/>
              </w:rPr>
              <w:t xml:space="preserve"> at </w:t>
            </w:r>
            <w:r w:rsidRPr="005C5768">
              <w:rPr>
                <w:rFonts w:ascii="Arial" w:hAnsi="Arial" w:cs="Arial"/>
                <w:sz w:val="18"/>
                <w:szCs w:val="18"/>
              </w:rPr>
              <w:t>6800 m</w:t>
            </w:r>
          </w:p>
        </w:tc>
        <w:tc>
          <w:tcPr>
            <w:tcW w:w="1738" w:type="dxa"/>
            <w:tcBorders>
              <w:left w:val="nil"/>
              <w:right w:val="nil"/>
            </w:tcBorders>
          </w:tcPr>
          <w:p w14:paraId="41174715" w14:textId="77777777" w:rsidR="00BF16D8" w:rsidRPr="005C5768" w:rsidRDefault="00BF16D8" w:rsidP="00226A74">
            <w:pPr>
              <w:pStyle w:val="H1bodytext"/>
              <w:spacing w:before="120" w:after="120"/>
              <w:ind w:left="0"/>
              <w:jc w:val="center"/>
              <w:rPr>
                <w:rFonts w:ascii="Arial" w:hAnsi="Arial" w:cs="Arial"/>
                <w:sz w:val="18"/>
                <w:szCs w:val="18"/>
              </w:rPr>
            </w:pPr>
            <w:r w:rsidRPr="00623D08">
              <w:rPr>
                <w:rFonts w:ascii="Arial" w:hAnsi="Arial" w:cs="Arial"/>
                <w:i/>
                <w:sz w:val="18"/>
                <w:szCs w:val="18"/>
              </w:rPr>
              <w:t>C</w:t>
            </w:r>
            <w:r w:rsidRPr="009A04F2">
              <w:rPr>
                <w:rFonts w:ascii="Arial" w:hAnsi="Arial" w:cs="Arial"/>
                <w:i/>
                <w:sz w:val="18"/>
                <w:szCs w:val="18"/>
                <w:vertAlign w:val="subscript"/>
              </w:rPr>
              <w:t>ma</w:t>
            </w:r>
            <w:r>
              <w:rPr>
                <w:rFonts w:ascii="Arial" w:hAnsi="Arial" w:cs="Arial"/>
                <w:i/>
                <w:sz w:val="18"/>
                <w:szCs w:val="18"/>
                <w:vertAlign w:val="subscript"/>
              </w:rPr>
              <w:t>x</w:t>
            </w:r>
            <w:r>
              <w:rPr>
                <w:rFonts w:ascii="Arial" w:hAnsi="Arial" w:cs="Arial"/>
                <w:sz w:val="18"/>
                <w:szCs w:val="18"/>
              </w:rPr>
              <w:t xml:space="preserve"> in g</w:t>
            </w:r>
            <w:r w:rsidRPr="005C5768">
              <w:rPr>
                <w:rFonts w:ascii="Arial" w:hAnsi="Arial" w:cs="Arial"/>
                <w:sz w:val="18"/>
                <w:szCs w:val="18"/>
              </w:rPr>
              <w:t>rid cell from 6800 m to 6900 m (cell center at 6850 m)</w:t>
            </w:r>
          </w:p>
        </w:tc>
        <w:tc>
          <w:tcPr>
            <w:tcW w:w="1757" w:type="dxa"/>
            <w:tcBorders>
              <w:left w:val="nil"/>
              <w:right w:val="nil"/>
            </w:tcBorders>
          </w:tcPr>
          <w:p w14:paraId="350ED7F5" w14:textId="77777777" w:rsidR="00BF16D8" w:rsidRPr="005C5768" w:rsidRDefault="00BF16D8" w:rsidP="00226A74">
            <w:pPr>
              <w:pStyle w:val="H1bodytext"/>
              <w:spacing w:before="120" w:after="120"/>
              <w:ind w:left="0"/>
              <w:jc w:val="center"/>
              <w:rPr>
                <w:rFonts w:ascii="Arial" w:hAnsi="Arial" w:cs="Arial"/>
                <w:sz w:val="18"/>
                <w:szCs w:val="18"/>
              </w:rPr>
            </w:pPr>
            <w:r>
              <w:rPr>
                <w:rFonts w:ascii="Arial" w:hAnsi="Arial" w:cs="Arial"/>
                <w:sz w:val="18"/>
                <w:szCs w:val="18"/>
              </w:rPr>
              <w:t>0</w:t>
            </w:r>
          </w:p>
        </w:tc>
        <w:tc>
          <w:tcPr>
            <w:tcW w:w="1643" w:type="dxa"/>
            <w:tcBorders>
              <w:left w:val="nil"/>
              <w:right w:val="nil"/>
            </w:tcBorders>
            <w:shd w:val="clear" w:color="auto" w:fill="D6E3BC" w:themeFill="accent3" w:themeFillTint="66"/>
          </w:tcPr>
          <w:p w14:paraId="157F97FD" w14:textId="77777777" w:rsidR="00BF16D8" w:rsidRPr="005C5768" w:rsidRDefault="00BF16D8" w:rsidP="00226A74">
            <w:pPr>
              <w:pStyle w:val="H1bodytext"/>
              <w:spacing w:before="120" w:after="120"/>
              <w:ind w:left="0"/>
              <w:jc w:val="center"/>
              <w:rPr>
                <w:rFonts w:ascii="Arial" w:hAnsi="Arial" w:cs="Arial"/>
                <w:sz w:val="18"/>
                <w:szCs w:val="18"/>
              </w:rPr>
            </w:pPr>
            <w:r>
              <w:rPr>
                <w:rFonts w:ascii="Arial" w:hAnsi="Arial" w:cs="Arial"/>
                <w:sz w:val="18"/>
                <w:szCs w:val="18"/>
              </w:rPr>
              <w:t>PASS</w:t>
            </w:r>
          </w:p>
        </w:tc>
      </w:tr>
      <w:tr w:rsidR="00BF16D8" w14:paraId="58F55116" w14:textId="77777777" w:rsidTr="00226A74">
        <w:tc>
          <w:tcPr>
            <w:tcW w:w="8553" w:type="dxa"/>
            <w:gridSpan w:val="5"/>
            <w:tcBorders>
              <w:left w:val="nil"/>
              <w:right w:val="nil"/>
            </w:tcBorders>
            <w:shd w:val="clear" w:color="auto" w:fill="F2F2F2" w:themeFill="background1" w:themeFillShade="F2"/>
          </w:tcPr>
          <w:p w14:paraId="40355471" w14:textId="77777777" w:rsidR="00BF16D8" w:rsidRPr="00623D08" w:rsidRDefault="00BF16D8" w:rsidP="00226A74">
            <w:pPr>
              <w:pStyle w:val="H1bodytext"/>
              <w:spacing w:before="120" w:after="120"/>
              <w:ind w:left="0"/>
              <w:jc w:val="center"/>
              <w:rPr>
                <w:rFonts w:ascii="Arial" w:hAnsi="Arial" w:cs="Arial"/>
                <w:i/>
                <w:sz w:val="18"/>
                <w:szCs w:val="18"/>
              </w:rPr>
            </w:pPr>
            <w:r w:rsidRPr="00623D08">
              <w:rPr>
                <w:rFonts w:ascii="Arial" w:hAnsi="Arial" w:cs="Arial"/>
                <w:i/>
                <w:sz w:val="18"/>
                <w:szCs w:val="18"/>
              </w:rPr>
              <w:t>Criterion 2 (peak relative concentration C/C</w:t>
            </w:r>
            <w:r w:rsidRPr="00623D08">
              <w:rPr>
                <w:rFonts w:ascii="Arial" w:hAnsi="Arial" w:cs="Arial"/>
                <w:i/>
                <w:sz w:val="18"/>
                <w:szCs w:val="18"/>
                <w:vertAlign w:val="subscript"/>
              </w:rPr>
              <w:t>0</w:t>
            </w:r>
            <w:r w:rsidRPr="00623D08">
              <w:rPr>
                <w:rFonts w:ascii="Arial" w:hAnsi="Arial" w:cs="Arial"/>
                <w:i/>
                <w:sz w:val="18"/>
                <w:szCs w:val="18"/>
              </w:rPr>
              <w:t>)</w:t>
            </w:r>
          </w:p>
        </w:tc>
      </w:tr>
      <w:tr w:rsidR="00BF16D8" w14:paraId="3941B308" w14:textId="77777777" w:rsidTr="00226A74">
        <w:tc>
          <w:tcPr>
            <w:tcW w:w="1708" w:type="dxa"/>
            <w:tcBorders>
              <w:left w:val="nil"/>
              <w:bottom w:val="single" w:sz="4" w:space="0" w:color="000000"/>
              <w:right w:val="nil"/>
            </w:tcBorders>
          </w:tcPr>
          <w:p w14:paraId="56349142" w14:textId="77777777" w:rsidR="00BF16D8" w:rsidRPr="00623D08" w:rsidRDefault="00BF16D8" w:rsidP="00226A74">
            <w:pPr>
              <w:pStyle w:val="H1bodytext"/>
              <w:spacing w:before="120" w:after="120"/>
              <w:ind w:left="0"/>
              <w:jc w:val="center"/>
              <w:rPr>
                <w:rFonts w:ascii="Arial" w:hAnsi="Arial" w:cs="Arial"/>
                <w:sz w:val="18"/>
                <w:szCs w:val="18"/>
              </w:rPr>
            </w:pPr>
            <w:r>
              <w:rPr>
                <w:rFonts w:ascii="Arial" w:hAnsi="Arial" w:cs="Arial"/>
                <w:sz w:val="18"/>
                <w:szCs w:val="18"/>
              </w:rPr>
              <w:t>2400</w:t>
            </w:r>
          </w:p>
        </w:tc>
        <w:tc>
          <w:tcPr>
            <w:tcW w:w="1707" w:type="dxa"/>
            <w:tcBorders>
              <w:left w:val="nil"/>
              <w:bottom w:val="single" w:sz="4" w:space="0" w:color="000000"/>
              <w:right w:val="nil"/>
            </w:tcBorders>
          </w:tcPr>
          <w:p w14:paraId="39B569C4" w14:textId="77777777" w:rsidR="00BF16D8" w:rsidRPr="005C5768" w:rsidRDefault="00BF16D8" w:rsidP="00226A74">
            <w:pPr>
              <w:pStyle w:val="H1bodytext"/>
              <w:spacing w:before="120" w:after="120"/>
              <w:ind w:left="0"/>
              <w:jc w:val="center"/>
              <w:rPr>
                <w:rFonts w:ascii="Arial" w:hAnsi="Arial" w:cs="Arial"/>
                <w:sz w:val="18"/>
                <w:szCs w:val="18"/>
              </w:rPr>
            </w:pPr>
            <w:r w:rsidRPr="00623D08">
              <w:rPr>
                <w:rFonts w:ascii="Arial" w:hAnsi="Arial" w:cs="Arial"/>
                <w:i/>
                <w:sz w:val="18"/>
                <w:szCs w:val="18"/>
              </w:rPr>
              <w:t>C/C</w:t>
            </w:r>
            <w:r w:rsidRPr="00623D08">
              <w:rPr>
                <w:rFonts w:ascii="Arial" w:hAnsi="Arial" w:cs="Arial"/>
                <w:i/>
                <w:sz w:val="18"/>
                <w:szCs w:val="18"/>
                <w:vertAlign w:val="subscript"/>
              </w:rPr>
              <w:t>0</w:t>
            </w:r>
            <w:r>
              <w:rPr>
                <w:rFonts w:ascii="Arial" w:hAnsi="Arial" w:cs="Arial"/>
                <w:i/>
                <w:sz w:val="18"/>
                <w:szCs w:val="18"/>
                <w:vertAlign w:val="subscript"/>
              </w:rPr>
              <w:t xml:space="preserve"> = </w:t>
            </w:r>
            <w:r w:rsidRPr="005C5768">
              <w:rPr>
                <w:rFonts w:ascii="Arial" w:hAnsi="Arial" w:cs="Arial"/>
                <w:sz w:val="18"/>
                <w:szCs w:val="18"/>
              </w:rPr>
              <w:t>0.7793</w:t>
            </w:r>
          </w:p>
        </w:tc>
        <w:tc>
          <w:tcPr>
            <w:tcW w:w="1738" w:type="dxa"/>
            <w:tcBorders>
              <w:left w:val="nil"/>
              <w:bottom w:val="single" w:sz="4" w:space="0" w:color="000000"/>
              <w:right w:val="nil"/>
            </w:tcBorders>
          </w:tcPr>
          <w:p w14:paraId="7FA76768" w14:textId="77777777" w:rsidR="00BF16D8" w:rsidRPr="005C5768" w:rsidRDefault="00BF16D8" w:rsidP="00226A74">
            <w:pPr>
              <w:pStyle w:val="H1bodytext"/>
              <w:spacing w:before="120" w:after="120"/>
              <w:ind w:left="0"/>
              <w:jc w:val="center"/>
              <w:rPr>
                <w:rFonts w:ascii="Arial" w:hAnsi="Arial" w:cs="Arial"/>
                <w:sz w:val="18"/>
                <w:szCs w:val="18"/>
              </w:rPr>
            </w:pPr>
            <w:r w:rsidRPr="00623D08">
              <w:rPr>
                <w:rFonts w:ascii="Arial" w:hAnsi="Arial" w:cs="Arial"/>
                <w:i/>
                <w:sz w:val="18"/>
                <w:szCs w:val="18"/>
              </w:rPr>
              <w:t>C/C</w:t>
            </w:r>
            <w:r w:rsidRPr="00623D08">
              <w:rPr>
                <w:rFonts w:ascii="Arial" w:hAnsi="Arial" w:cs="Arial"/>
                <w:i/>
                <w:sz w:val="18"/>
                <w:szCs w:val="18"/>
                <w:vertAlign w:val="subscript"/>
              </w:rPr>
              <w:t>0</w:t>
            </w:r>
            <w:r>
              <w:rPr>
                <w:rFonts w:ascii="Arial" w:hAnsi="Arial" w:cs="Arial"/>
                <w:i/>
                <w:sz w:val="18"/>
                <w:szCs w:val="18"/>
                <w:vertAlign w:val="subscript"/>
              </w:rPr>
              <w:t xml:space="preserve"> = </w:t>
            </w:r>
            <w:r w:rsidRPr="005C5768">
              <w:rPr>
                <w:rFonts w:ascii="Arial" w:hAnsi="Arial" w:cs="Arial"/>
                <w:sz w:val="18"/>
                <w:szCs w:val="18"/>
              </w:rPr>
              <w:t>0.7759</w:t>
            </w:r>
          </w:p>
        </w:tc>
        <w:tc>
          <w:tcPr>
            <w:tcW w:w="1757" w:type="dxa"/>
            <w:tcBorders>
              <w:left w:val="nil"/>
              <w:bottom w:val="single" w:sz="4" w:space="0" w:color="000000"/>
              <w:right w:val="nil"/>
            </w:tcBorders>
          </w:tcPr>
          <w:p w14:paraId="5436ED80" w14:textId="77777777" w:rsidR="00BF16D8" w:rsidRPr="005C5768" w:rsidRDefault="00BF16D8" w:rsidP="00226A74">
            <w:pPr>
              <w:pStyle w:val="H1bodytext"/>
              <w:spacing w:before="120" w:after="120"/>
              <w:ind w:left="0"/>
              <w:jc w:val="center"/>
              <w:rPr>
                <w:rFonts w:ascii="Arial" w:hAnsi="Arial" w:cs="Arial"/>
                <w:sz w:val="18"/>
                <w:szCs w:val="18"/>
              </w:rPr>
            </w:pPr>
            <w:r w:rsidRPr="005C5768">
              <w:rPr>
                <w:rFonts w:ascii="Arial" w:hAnsi="Arial" w:cs="Arial"/>
                <w:sz w:val="18"/>
                <w:szCs w:val="18"/>
              </w:rPr>
              <w:t>0.00343 (0.440%)</w:t>
            </w:r>
          </w:p>
        </w:tc>
        <w:tc>
          <w:tcPr>
            <w:tcW w:w="1643" w:type="dxa"/>
            <w:tcBorders>
              <w:left w:val="nil"/>
              <w:bottom w:val="single" w:sz="4" w:space="0" w:color="000000"/>
              <w:right w:val="nil"/>
            </w:tcBorders>
            <w:shd w:val="clear" w:color="auto" w:fill="D6E3BC" w:themeFill="accent3" w:themeFillTint="66"/>
          </w:tcPr>
          <w:p w14:paraId="5A4236EB" w14:textId="77777777" w:rsidR="00BF16D8" w:rsidRPr="005C5768" w:rsidRDefault="00BF16D8" w:rsidP="00226A74">
            <w:pPr>
              <w:pStyle w:val="H1bodytext"/>
              <w:spacing w:before="120" w:after="120"/>
              <w:ind w:left="0"/>
              <w:jc w:val="center"/>
              <w:rPr>
                <w:rFonts w:ascii="Arial" w:hAnsi="Arial" w:cs="Arial"/>
                <w:sz w:val="18"/>
                <w:szCs w:val="18"/>
              </w:rPr>
            </w:pPr>
            <w:r>
              <w:rPr>
                <w:rFonts w:ascii="Arial" w:hAnsi="Arial" w:cs="Arial"/>
                <w:sz w:val="18"/>
                <w:szCs w:val="18"/>
              </w:rPr>
              <w:t>PASS</w:t>
            </w:r>
          </w:p>
        </w:tc>
      </w:tr>
      <w:tr w:rsidR="00BF16D8" w14:paraId="35C94C66" w14:textId="77777777" w:rsidTr="00226A74">
        <w:tc>
          <w:tcPr>
            <w:tcW w:w="1708" w:type="dxa"/>
            <w:tcBorders>
              <w:left w:val="nil"/>
              <w:bottom w:val="single" w:sz="4" w:space="0" w:color="auto"/>
              <w:right w:val="nil"/>
            </w:tcBorders>
          </w:tcPr>
          <w:p w14:paraId="287E15B2" w14:textId="77777777" w:rsidR="00BF16D8" w:rsidRPr="00623D08" w:rsidRDefault="00BF16D8" w:rsidP="00226A74">
            <w:pPr>
              <w:pStyle w:val="H1bodytext"/>
              <w:spacing w:before="120" w:after="120"/>
              <w:ind w:left="0"/>
              <w:jc w:val="center"/>
              <w:rPr>
                <w:rFonts w:ascii="Arial" w:hAnsi="Arial" w:cs="Arial"/>
                <w:sz w:val="18"/>
                <w:szCs w:val="18"/>
              </w:rPr>
            </w:pPr>
            <w:r>
              <w:rPr>
                <w:rFonts w:ascii="Arial" w:hAnsi="Arial" w:cs="Arial"/>
                <w:sz w:val="18"/>
                <w:szCs w:val="18"/>
              </w:rPr>
              <w:t>9600</w:t>
            </w:r>
          </w:p>
        </w:tc>
        <w:tc>
          <w:tcPr>
            <w:tcW w:w="1707" w:type="dxa"/>
            <w:tcBorders>
              <w:left w:val="nil"/>
              <w:bottom w:val="single" w:sz="4" w:space="0" w:color="auto"/>
              <w:right w:val="nil"/>
            </w:tcBorders>
          </w:tcPr>
          <w:p w14:paraId="081314B3" w14:textId="77777777" w:rsidR="00BF16D8" w:rsidRPr="005C5768" w:rsidRDefault="00BF16D8" w:rsidP="00226A74">
            <w:pPr>
              <w:pStyle w:val="H1bodytext"/>
              <w:spacing w:before="120" w:after="120"/>
              <w:ind w:left="0"/>
              <w:jc w:val="center"/>
              <w:rPr>
                <w:rFonts w:ascii="Arial" w:hAnsi="Arial" w:cs="Arial"/>
                <w:sz w:val="18"/>
                <w:szCs w:val="18"/>
              </w:rPr>
            </w:pPr>
            <w:r w:rsidRPr="00623D08">
              <w:rPr>
                <w:rFonts w:ascii="Arial" w:hAnsi="Arial" w:cs="Arial"/>
                <w:i/>
                <w:sz w:val="18"/>
                <w:szCs w:val="18"/>
              </w:rPr>
              <w:t>C/C</w:t>
            </w:r>
            <w:r w:rsidRPr="00623D08">
              <w:rPr>
                <w:rFonts w:ascii="Arial" w:hAnsi="Arial" w:cs="Arial"/>
                <w:i/>
                <w:sz w:val="18"/>
                <w:szCs w:val="18"/>
                <w:vertAlign w:val="subscript"/>
              </w:rPr>
              <w:t>0</w:t>
            </w:r>
            <w:r>
              <w:rPr>
                <w:rFonts w:ascii="Arial" w:hAnsi="Arial" w:cs="Arial"/>
                <w:i/>
                <w:sz w:val="18"/>
                <w:szCs w:val="18"/>
                <w:vertAlign w:val="subscript"/>
              </w:rPr>
              <w:t xml:space="preserve"> = </w:t>
            </w:r>
            <w:r>
              <w:rPr>
                <w:rFonts w:ascii="Arial" w:hAnsi="Arial" w:cs="Arial"/>
                <w:sz w:val="18"/>
                <w:szCs w:val="18"/>
              </w:rPr>
              <w:t>0.4597</w:t>
            </w:r>
          </w:p>
        </w:tc>
        <w:tc>
          <w:tcPr>
            <w:tcW w:w="1738" w:type="dxa"/>
            <w:tcBorders>
              <w:left w:val="nil"/>
              <w:bottom w:val="single" w:sz="4" w:space="0" w:color="auto"/>
              <w:right w:val="nil"/>
            </w:tcBorders>
          </w:tcPr>
          <w:p w14:paraId="5F0DD1FF" w14:textId="77777777" w:rsidR="00BF16D8" w:rsidRPr="005C5768" w:rsidRDefault="00BF16D8" w:rsidP="00226A74">
            <w:pPr>
              <w:pStyle w:val="H1bodytext"/>
              <w:spacing w:before="120" w:after="120"/>
              <w:ind w:left="0"/>
              <w:jc w:val="center"/>
              <w:rPr>
                <w:rFonts w:ascii="Arial" w:hAnsi="Arial" w:cs="Arial"/>
                <w:sz w:val="18"/>
                <w:szCs w:val="18"/>
              </w:rPr>
            </w:pPr>
            <w:r w:rsidRPr="00623D08">
              <w:rPr>
                <w:rFonts w:ascii="Arial" w:hAnsi="Arial" w:cs="Arial"/>
                <w:i/>
                <w:sz w:val="18"/>
                <w:szCs w:val="18"/>
              </w:rPr>
              <w:t>C/C</w:t>
            </w:r>
            <w:r w:rsidRPr="00623D08">
              <w:rPr>
                <w:rFonts w:ascii="Arial" w:hAnsi="Arial" w:cs="Arial"/>
                <w:i/>
                <w:sz w:val="18"/>
                <w:szCs w:val="18"/>
                <w:vertAlign w:val="subscript"/>
              </w:rPr>
              <w:t>0</w:t>
            </w:r>
            <w:r>
              <w:rPr>
                <w:rFonts w:ascii="Arial" w:hAnsi="Arial" w:cs="Arial"/>
                <w:i/>
                <w:sz w:val="18"/>
                <w:szCs w:val="18"/>
                <w:vertAlign w:val="subscript"/>
              </w:rPr>
              <w:t xml:space="preserve"> =</w:t>
            </w:r>
            <w:r w:rsidRPr="005C5768">
              <w:rPr>
                <w:rFonts w:ascii="Arial" w:hAnsi="Arial" w:cs="Arial"/>
                <w:sz w:val="18"/>
                <w:szCs w:val="18"/>
              </w:rPr>
              <w:t>0.4583</w:t>
            </w:r>
            <w:r>
              <w:rPr>
                <w:rFonts w:ascii="Arial" w:hAnsi="Arial" w:cs="Arial"/>
                <w:i/>
                <w:sz w:val="18"/>
                <w:szCs w:val="18"/>
                <w:vertAlign w:val="subscript"/>
              </w:rPr>
              <w:t xml:space="preserve"> </w:t>
            </w:r>
          </w:p>
        </w:tc>
        <w:tc>
          <w:tcPr>
            <w:tcW w:w="1757" w:type="dxa"/>
            <w:tcBorders>
              <w:left w:val="nil"/>
              <w:bottom w:val="single" w:sz="4" w:space="0" w:color="auto"/>
              <w:right w:val="nil"/>
            </w:tcBorders>
          </w:tcPr>
          <w:p w14:paraId="303DFB9B" w14:textId="77777777" w:rsidR="00BF16D8" w:rsidRPr="005C5768" w:rsidRDefault="00BF16D8" w:rsidP="00226A74">
            <w:pPr>
              <w:pStyle w:val="H1bodytext"/>
              <w:spacing w:before="120" w:after="120"/>
              <w:ind w:left="0"/>
              <w:jc w:val="center"/>
              <w:rPr>
                <w:rFonts w:ascii="Arial" w:hAnsi="Arial" w:cs="Arial"/>
                <w:sz w:val="18"/>
                <w:szCs w:val="18"/>
              </w:rPr>
            </w:pPr>
            <w:r>
              <w:rPr>
                <w:rFonts w:ascii="Arial" w:hAnsi="Arial" w:cs="Arial"/>
                <w:sz w:val="18"/>
                <w:szCs w:val="18"/>
              </w:rPr>
              <w:t>0.00141 (0.306%)</w:t>
            </w:r>
          </w:p>
        </w:tc>
        <w:tc>
          <w:tcPr>
            <w:tcW w:w="1643" w:type="dxa"/>
            <w:tcBorders>
              <w:left w:val="nil"/>
              <w:bottom w:val="single" w:sz="4" w:space="0" w:color="auto"/>
              <w:right w:val="nil"/>
            </w:tcBorders>
            <w:shd w:val="clear" w:color="auto" w:fill="D6E3BC" w:themeFill="accent3" w:themeFillTint="66"/>
          </w:tcPr>
          <w:p w14:paraId="54EA2639" w14:textId="77777777" w:rsidR="00BF16D8" w:rsidRPr="005C5768" w:rsidRDefault="00BF16D8" w:rsidP="00226A74">
            <w:pPr>
              <w:pStyle w:val="H1bodytext"/>
              <w:spacing w:before="120" w:after="120"/>
              <w:ind w:left="0"/>
              <w:jc w:val="center"/>
              <w:rPr>
                <w:rFonts w:ascii="Arial" w:hAnsi="Arial" w:cs="Arial"/>
                <w:sz w:val="18"/>
                <w:szCs w:val="18"/>
              </w:rPr>
            </w:pPr>
            <w:r>
              <w:rPr>
                <w:rFonts w:ascii="Arial" w:hAnsi="Arial" w:cs="Arial"/>
                <w:sz w:val="18"/>
                <w:szCs w:val="18"/>
              </w:rPr>
              <w:t>PASS</w:t>
            </w:r>
          </w:p>
        </w:tc>
      </w:tr>
      <w:tr w:rsidR="00BF16D8" w14:paraId="2A774D13" w14:textId="77777777" w:rsidTr="00EE1410">
        <w:tc>
          <w:tcPr>
            <w:tcW w:w="8553" w:type="dxa"/>
            <w:gridSpan w:val="5"/>
            <w:tcBorders>
              <w:top w:val="single" w:sz="4" w:space="0" w:color="auto"/>
              <w:left w:val="nil"/>
              <w:bottom w:val="single" w:sz="4" w:space="0" w:color="auto"/>
              <w:right w:val="nil"/>
            </w:tcBorders>
          </w:tcPr>
          <w:p w14:paraId="0684A9EB" w14:textId="77777777" w:rsidR="00BF16D8" w:rsidRPr="00EA5770" w:rsidRDefault="00BF16D8" w:rsidP="00226A74">
            <w:pPr>
              <w:pStyle w:val="H1bodytext"/>
              <w:spacing w:before="120" w:after="120"/>
              <w:ind w:left="0"/>
              <w:rPr>
                <w:rFonts w:ascii="Arial" w:hAnsi="Arial" w:cs="Arial"/>
                <w:sz w:val="16"/>
                <w:szCs w:val="18"/>
              </w:rPr>
            </w:pPr>
            <w:r w:rsidRPr="0032541C">
              <w:rPr>
                <w:rFonts w:ascii="Arial" w:hAnsi="Arial" w:cs="Arial"/>
                <w:sz w:val="16"/>
                <w:szCs w:val="18"/>
                <w:vertAlign w:val="superscript"/>
              </w:rPr>
              <w:t>1</w:t>
            </w:r>
            <w:r w:rsidRPr="0032541C">
              <w:rPr>
                <w:rFonts w:ascii="Arial" w:hAnsi="Arial" w:cs="Arial"/>
                <w:sz w:val="16"/>
                <w:szCs w:val="18"/>
              </w:rPr>
              <w:t xml:space="preserve"> Solution identical for single- and double-precision executable files.</w:t>
            </w:r>
          </w:p>
        </w:tc>
      </w:tr>
    </w:tbl>
    <w:p w14:paraId="45529DA3" w14:textId="1478266B" w:rsidR="0061192F" w:rsidRDefault="0061192F" w:rsidP="0061192F">
      <w:pPr>
        <w:pStyle w:val="H1bodytext"/>
        <w:spacing w:before="240"/>
        <w:rPr>
          <w:rFonts w:ascii="Arial" w:hAnsi="Arial" w:cs="Arial"/>
        </w:rPr>
      </w:pPr>
      <w:bookmarkStart w:id="32" w:name="_Toc18030187"/>
      <w:bookmarkStart w:id="33" w:name="_Toc145313069"/>
      <w:r w:rsidRPr="00C462F3">
        <w:rPr>
          <w:rFonts w:ascii="Arial" w:hAnsi="Arial" w:cs="Arial"/>
        </w:rPr>
        <w:lastRenderedPageBreak/>
        <w:t xml:space="preserve">between drawdowns were calculated within these spreadsheets between those calculated in the Windows® tests and equivalent Linux® tests. This comparison is shown in </w:t>
      </w:r>
      <w:r w:rsidRPr="00C462F3">
        <w:rPr>
          <w:rFonts w:ascii="Arial" w:hAnsi="Arial" w:cs="Arial"/>
        </w:rPr>
        <w:fldChar w:fldCharType="begin"/>
      </w:r>
      <w:r w:rsidRPr="00C462F3">
        <w:rPr>
          <w:rFonts w:ascii="Arial" w:hAnsi="Arial" w:cs="Arial"/>
        </w:rPr>
        <w:instrText xml:space="preserve"> REF _Ref419114618 \h </w:instrText>
      </w:r>
      <w:r>
        <w:rPr>
          <w:rFonts w:ascii="Arial" w:hAnsi="Arial" w:cs="Arial"/>
        </w:rPr>
        <w:instrText xml:space="preserve"> \* MERGEFORMAT </w:instrText>
      </w:r>
      <w:r w:rsidRPr="00C462F3">
        <w:rPr>
          <w:rFonts w:ascii="Arial" w:hAnsi="Arial" w:cs="Arial"/>
        </w:rPr>
      </w:r>
      <w:r w:rsidRPr="00C462F3">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15</w:t>
      </w:r>
      <w:r w:rsidRPr="00C462F3">
        <w:rPr>
          <w:rFonts w:ascii="Arial" w:hAnsi="Arial" w:cs="Arial"/>
        </w:rPr>
        <w:fldChar w:fldCharType="end"/>
      </w:r>
      <w:r w:rsidRPr="00C462F3">
        <w:rPr>
          <w:rFonts w:ascii="Arial" w:hAnsi="Arial" w:cs="Arial"/>
        </w:rPr>
        <w:t>.</w:t>
      </w:r>
    </w:p>
    <w:p w14:paraId="30123487" w14:textId="77777777" w:rsidR="005054B6" w:rsidRDefault="005054B6" w:rsidP="005054B6">
      <w:pPr>
        <w:pStyle w:val="H1bodytext"/>
        <w:spacing w:before="240"/>
        <w:rPr>
          <w:rFonts w:ascii="Arial" w:hAnsi="Arial" w:cs="Arial"/>
        </w:rPr>
      </w:pPr>
      <w:r>
        <w:rPr>
          <w:rFonts w:ascii="Arial" w:hAnsi="Arial" w:cs="Arial"/>
        </w:rPr>
        <w:t>No numerical differences were detected within the reporting limits of the .m3d output files between the Windows® and Linux® versions of these executable files for the same tests problems.</w:t>
      </w:r>
    </w:p>
    <w:p w14:paraId="321A2535" w14:textId="4575E374" w:rsidR="005054B6" w:rsidRPr="00C462F3" w:rsidRDefault="005054B6" w:rsidP="005054B6">
      <w:pPr>
        <w:pStyle w:val="H1bodytext"/>
        <w:spacing w:before="240"/>
        <w:rPr>
          <w:rFonts w:ascii="Arial" w:hAnsi="Arial" w:cs="Arial"/>
        </w:rPr>
      </w:pPr>
      <w:r w:rsidRPr="00621651">
        <w:rPr>
          <w:rFonts w:ascii="Arial" w:hAnsi="Arial" w:cs="Arial"/>
          <w:szCs w:val="22"/>
        </w:rPr>
        <w:t>The MODFLOW and MT3DMS model input and output files for this test were saved at completion of the test as well as the Excel validation spreadsheet files, with exported results and computed differences, in the test directory</w:t>
      </w:r>
      <w:r>
        <w:rPr>
          <w:rFonts w:ascii="Arial" w:hAnsi="Arial" w:cs="Arial"/>
          <w:szCs w:val="22"/>
        </w:rPr>
        <w:t xml:space="preserve">. </w:t>
      </w:r>
      <w:r w:rsidRPr="00621651">
        <w:rPr>
          <w:rFonts w:ascii="Arial" w:hAnsi="Arial" w:cs="Arial"/>
          <w:szCs w:val="22"/>
        </w:rPr>
        <w:t>These files were then archived in the MODFLOW entry in MKS Integrity</w:t>
      </w:r>
      <w:r>
        <w:rPr>
          <w:rFonts w:ascii="Arial" w:hAnsi="Arial" w:cs="Arial"/>
          <w:szCs w:val="22"/>
        </w:rPr>
        <w:t>™</w:t>
      </w:r>
      <w:r w:rsidRPr="00621651">
        <w:rPr>
          <w:rFonts w:ascii="Arial" w:hAnsi="Arial" w:cs="Arial"/>
          <w:szCs w:val="22"/>
        </w:rPr>
        <w:t xml:space="preserve"> for preservation purposes.</w:t>
      </w:r>
    </w:p>
    <w:tbl>
      <w:tblPr>
        <w:tblStyle w:val="TableGrid"/>
        <w:tblW w:w="0" w:type="auto"/>
        <w:tblInd w:w="720" w:type="dxa"/>
        <w:tblLook w:val="04A0" w:firstRow="1" w:lastRow="0" w:firstColumn="1" w:lastColumn="0" w:noHBand="0" w:noVBand="1"/>
      </w:tblPr>
      <w:tblGrid>
        <w:gridCol w:w="2883"/>
        <w:gridCol w:w="2888"/>
        <w:gridCol w:w="2869"/>
      </w:tblGrid>
      <w:tr w:rsidR="005054B6" w14:paraId="1771E7BF" w14:textId="77777777" w:rsidTr="00226A74">
        <w:tc>
          <w:tcPr>
            <w:tcW w:w="8640" w:type="dxa"/>
            <w:gridSpan w:val="3"/>
            <w:tcBorders>
              <w:top w:val="nil"/>
              <w:left w:val="nil"/>
              <w:bottom w:val="single" w:sz="4" w:space="0" w:color="000000"/>
              <w:right w:val="nil"/>
            </w:tcBorders>
          </w:tcPr>
          <w:p w14:paraId="6EB100A0" w14:textId="77777777" w:rsidR="005054B6" w:rsidRDefault="005054B6" w:rsidP="00226A74">
            <w:pPr>
              <w:pStyle w:val="TableNumberCaption"/>
              <w:rPr>
                <w:rFonts w:ascii="Arial" w:hAnsi="Arial" w:cs="Arial"/>
              </w:rPr>
            </w:pPr>
            <w:bookmarkStart w:id="34" w:name="_Ref419114618"/>
            <w:r>
              <w:t xml:space="preserve">Table </w:t>
            </w:r>
            <w:r w:rsidR="00DE2259">
              <w:fldChar w:fldCharType="begin"/>
            </w:r>
            <w:r w:rsidR="00DE2259">
              <w:instrText xml:space="preserve"> SEQ Table \* ARABIC </w:instrText>
            </w:r>
            <w:r w:rsidR="00DE2259">
              <w:fldChar w:fldCharType="separate"/>
            </w:r>
            <w:r w:rsidR="00DE2259">
              <w:rPr>
                <w:noProof/>
              </w:rPr>
              <w:t>15</w:t>
            </w:r>
            <w:r w:rsidR="00DE2259">
              <w:rPr>
                <w:noProof/>
              </w:rPr>
              <w:fldChar w:fldCharType="end"/>
            </w:r>
            <w:bookmarkEnd w:id="34"/>
            <w:r>
              <w:t xml:space="preserve">. Check of Numerical Differences in Drawdown between </w:t>
            </w:r>
            <w:r w:rsidRPr="0042237D">
              <w:t xml:space="preserve">Windows® and Linux® </w:t>
            </w:r>
            <w:r>
              <w:t>Executable Files</w:t>
            </w:r>
          </w:p>
        </w:tc>
      </w:tr>
      <w:tr w:rsidR="005054B6" w14:paraId="0C15260C" w14:textId="77777777" w:rsidTr="00226A74">
        <w:tc>
          <w:tcPr>
            <w:tcW w:w="2883" w:type="dxa"/>
            <w:tcBorders>
              <w:left w:val="nil"/>
              <w:right w:val="nil"/>
            </w:tcBorders>
            <w:shd w:val="clear" w:color="auto" w:fill="D9D9D9" w:themeFill="background1" w:themeFillShade="D9"/>
            <w:vAlign w:val="bottom"/>
          </w:tcPr>
          <w:p w14:paraId="07D45A57" w14:textId="77777777" w:rsidR="005054B6" w:rsidRPr="0042237D" w:rsidRDefault="005054B6" w:rsidP="00226A74">
            <w:pPr>
              <w:pStyle w:val="H1bodytext"/>
              <w:keepNext/>
              <w:keepLines/>
              <w:spacing w:before="120" w:after="120"/>
              <w:ind w:left="0"/>
              <w:jc w:val="center"/>
              <w:rPr>
                <w:rFonts w:ascii="Arial" w:hAnsi="Arial" w:cs="Arial"/>
                <w:sz w:val="18"/>
              </w:rPr>
            </w:pPr>
            <w:r>
              <w:rPr>
                <w:rFonts w:ascii="Arial" w:hAnsi="Arial" w:cs="Arial"/>
                <w:sz w:val="18"/>
              </w:rPr>
              <w:t>Simulation Time (d)</w:t>
            </w:r>
          </w:p>
        </w:tc>
        <w:tc>
          <w:tcPr>
            <w:tcW w:w="2888" w:type="dxa"/>
            <w:tcBorders>
              <w:left w:val="nil"/>
              <w:right w:val="nil"/>
            </w:tcBorders>
            <w:shd w:val="clear" w:color="auto" w:fill="D9D9D9" w:themeFill="background1" w:themeFillShade="D9"/>
            <w:vAlign w:val="bottom"/>
          </w:tcPr>
          <w:p w14:paraId="789A67CF" w14:textId="77777777" w:rsidR="005054B6" w:rsidRPr="0042237D" w:rsidRDefault="005054B6" w:rsidP="00226A74">
            <w:pPr>
              <w:pStyle w:val="H1bodytext"/>
              <w:keepNext/>
              <w:keepLines/>
              <w:spacing w:before="120" w:after="120"/>
              <w:ind w:left="0"/>
              <w:jc w:val="center"/>
              <w:rPr>
                <w:rFonts w:ascii="Arial" w:hAnsi="Arial" w:cs="Arial"/>
                <w:sz w:val="18"/>
              </w:rPr>
            </w:pPr>
            <w:r w:rsidRPr="0042237D">
              <w:rPr>
                <w:rFonts w:ascii="Arial" w:hAnsi="Arial" w:cs="Arial"/>
                <w:sz w:val="18"/>
              </w:rPr>
              <w:t>Single Precision</w:t>
            </w:r>
          </w:p>
        </w:tc>
        <w:tc>
          <w:tcPr>
            <w:tcW w:w="2869" w:type="dxa"/>
            <w:tcBorders>
              <w:left w:val="nil"/>
              <w:right w:val="nil"/>
            </w:tcBorders>
            <w:shd w:val="clear" w:color="auto" w:fill="D9D9D9" w:themeFill="background1" w:themeFillShade="D9"/>
            <w:vAlign w:val="bottom"/>
          </w:tcPr>
          <w:p w14:paraId="568D76D8" w14:textId="77777777" w:rsidR="005054B6" w:rsidRPr="0042237D" w:rsidRDefault="005054B6" w:rsidP="00226A74">
            <w:pPr>
              <w:pStyle w:val="H1bodytext"/>
              <w:keepNext/>
              <w:keepLines/>
              <w:spacing w:before="120" w:after="120"/>
              <w:ind w:left="0"/>
              <w:jc w:val="center"/>
              <w:rPr>
                <w:rFonts w:ascii="Arial" w:hAnsi="Arial" w:cs="Arial"/>
                <w:sz w:val="18"/>
              </w:rPr>
            </w:pPr>
            <w:r w:rsidRPr="0042237D">
              <w:rPr>
                <w:rFonts w:ascii="Arial" w:hAnsi="Arial" w:cs="Arial"/>
                <w:sz w:val="18"/>
              </w:rPr>
              <w:t>Double Precision</w:t>
            </w:r>
          </w:p>
        </w:tc>
      </w:tr>
      <w:tr w:rsidR="005054B6" w14:paraId="42D5F9AF" w14:textId="77777777" w:rsidTr="00226A74">
        <w:tc>
          <w:tcPr>
            <w:tcW w:w="2883" w:type="dxa"/>
            <w:tcBorders>
              <w:left w:val="nil"/>
              <w:right w:val="nil"/>
            </w:tcBorders>
          </w:tcPr>
          <w:p w14:paraId="22614B37" w14:textId="77777777" w:rsidR="005054B6" w:rsidRPr="0042237D" w:rsidRDefault="005054B6" w:rsidP="00226A74">
            <w:pPr>
              <w:pStyle w:val="H1bodytext"/>
              <w:keepNext/>
              <w:keepLines/>
              <w:spacing w:before="120" w:after="120"/>
              <w:ind w:left="0"/>
              <w:jc w:val="center"/>
              <w:rPr>
                <w:rFonts w:ascii="Arial" w:hAnsi="Arial" w:cs="Arial"/>
                <w:sz w:val="18"/>
              </w:rPr>
            </w:pPr>
            <w:r w:rsidRPr="0042237D">
              <w:rPr>
                <w:rFonts w:ascii="Arial" w:hAnsi="Arial" w:cs="Arial"/>
                <w:sz w:val="18"/>
              </w:rPr>
              <w:t>2400</w:t>
            </w:r>
          </w:p>
        </w:tc>
        <w:tc>
          <w:tcPr>
            <w:tcW w:w="2888" w:type="dxa"/>
            <w:tcBorders>
              <w:left w:val="nil"/>
              <w:right w:val="nil"/>
            </w:tcBorders>
          </w:tcPr>
          <w:p w14:paraId="098F40F2" w14:textId="77777777" w:rsidR="005054B6" w:rsidRPr="0042237D" w:rsidRDefault="005054B6" w:rsidP="00226A74">
            <w:pPr>
              <w:pStyle w:val="H1bodytext"/>
              <w:keepNext/>
              <w:keepLines/>
              <w:spacing w:before="120" w:after="120"/>
              <w:ind w:left="0"/>
              <w:jc w:val="center"/>
              <w:rPr>
                <w:rFonts w:ascii="Arial" w:hAnsi="Arial" w:cs="Arial"/>
                <w:sz w:val="18"/>
              </w:rPr>
            </w:pPr>
            <w:r w:rsidRPr="0042237D">
              <w:rPr>
                <w:rFonts w:ascii="Arial" w:hAnsi="Arial" w:cs="Arial"/>
                <w:sz w:val="18"/>
              </w:rPr>
              <w:t>No Numerical Differences</w:t>
            </w:r>
          </w:p>
        </w:tc>
        <w:tc>
          <w:tcPr>
            <w:tcW w:w="2869" w:type="dxa"/>
            <w:tcBorders>
              <w:left w:val="nil"/>
              <w:right w:val="nil"/>
            </w:tcBorders>
          </w:tcPr>
          <w:p w14:paraId="57BB2DB9" w14:textId="77777777" w:rsidR="005054B6" w:rsidRPr="0042237D" w:rsidRDefault="005054B6" w:rsidP="00226A74">
            <w:pPr>
              <w:pStyle w:val="H1bodytext"/>
              <w:keepNext/>
              <w:keepLines/>
              <w:spacing w:before="120" w:after="120"/>
              <w:ind w:left="0"/>
              <w:jc w:val="center"/>
              <w:rPr>
                <w:rFonts w:ascii="Arial" w:hAnsi="Arial" w:cs="Arial"/>
                <w:sz w:val="18"/>
              </w:rPr>
            </w:pPr>
            <w:r w:rsidRPr="0042237D">
              <w:rPr>
                <w:rFonts w:ascii="Arial" w:hAnsi="Arial" w:cs="Arial"/>
                <w:sz w:val="18"/>
              </w:rPr>
              <w:t>No Numerical Differences</w:t>
            </w:r>
          </w:p>
        </w:tc>
      </w:tr>
      <w:tr w:rsidR="005054B6" w14:paraId="20CBF5CE" w14:textId="77777777" w:rsidTr="00226A74">
        <w:tc>
          <w:tcPr>
            <w:tcW w:w="2883" w:type="dxa"/>
            <w:tcBorders>
              <w:left w:val="nil"/>
              <w:bottom w:val="single" w:sz="4" w:space="0" w:color="000000"/>
              <w:right w:val="nil"/>
            </w:tcBorders>
          </w:tcPr>
          <w:p w14:paraId="25D8827F" w14:textId="77777777" w:rsidR="005054B6" w:rsidRPr="0042237D" w:rsidRDefault="005054B6" w:rsidP="00226A74">
            <w:pPr>
              <w:pStyle w:val="H1bodytext"/>
              <w:keepNext/>
              <w:keepLines/>
              <w:spacing w:before="120" w:after="120"/>
              <w:ind w:left="0"/>
              <w:jc w:val="center"/>
              <w:rPr>
                <w:rFonts w:ascii="Arial" w:hAnsi="Arial" w:cs="Arial"/>
                <w:sz w:val="18"/>
              </w:rPr>
            </w:pPr>
            <w:r w:rsidRPr="0042237D">
              <w:rPr>
                <w:rFonts w:ascii="Arial" w:hAnsi="Arial" w:cs="Arial"/>
                <w:sz w:val="18"/>
              </w:rPr>
              <w:t>9600</w:t>
            </w:r>
          </w:p>
        </w:tc>
        <w:tc>
          <w:tcPr>
            <w:tcW w:w="2888" w:type="dxa"/>
            <w:tcBorders>
              <w:left w:val="nil"/>
              <w:bottom w:val="single" w:sz="4" w:space="0" w:color="000000"/>
              <w:right w:val="nil"/>
            </w:tcBorders>
          </w:tcPr>
          <w:p w14:paraId="7E130665" w14:textId="77777777" w:rsidR="005054B6" w:rsidRPr="0042237D" w:rsidRDefault="005054B6" w:rsidP="00226A74">
            <w:pPr>
              <w:pStyle w:val="H1bodytext"/>
              <w:keepNext/>
              <w:keepLines/>
              <w:spacing w:before="120" w:after="120"/>
              <w:ind w:left="0"/>
              <w:jc w:val="center"/>
              <w:rPr>
                <w:rFonts w:ascii="Arial" w:hAnsi="Arial" w:cs="Arial"/>
                <w:sz w:val="18"/>
              </w:rPr>
            </w:pPr>
            <w:r w:rsidRPr="0042237D">
              <w:rPr>
                <w:rFonts w:ascii="Arial" w:hAnsi="Arial" w:cs="Arial"/>
                <w:sz w:val="18"/>
              </w:rPr>
              <w:t>No Numerical Differences</w:t>
            </w:r>
          </w:p>
        </w:tc>
        <w:tc>
          <w:tcPr>
            <w:tcW w:w="2869" w:type="dxa"/>
            <w:tcBorders>
              <w:left w:val="nil"/>
              <w:bottom w:val="single" w:sz="4" w:space="0" w:color="000000"/>
              <w:right w:val="nil"/>
            </w:tcBorders>
          </w:tcPr>
          <w:p w14:paraId="3AE93CBD" w14:textId="77777777" w:rsidR="005054B6" w:rsidRPr="0042237D" w:rsidRDefault="005054B6" w:rsidP="00226A74">
            <w:pPr>
              <w:pStyle w:val="H1bodytext"/>
              <w:keepNext/>
              <w:keepLines/>
              <w:spacing w:before="120" w:after="120"/>
              <w:ind w:left="0"/>
              <w:jc w:val="center"/>
              <w:rPr>
                <w:rFonts w:ascii="Arial" w:hAnsi="Arial" w:cs="Arial"/>
                <w:sz w:val="18"/>
              </w:rPr>
            </w:pPr>
            <w:r w:rsidRPr="0042237D">
              <w:rPr>
                <w:rFonts w:ascii="Arial" w:hAnsi="Arial" w:cs="Arial"/>
                <w:sz w:val="18"/>
              </w:rPr>
              <w:t>No Numerical Differences</w:t>
            </w:r>
          </w:p>
        </w:tc>
      </w:tr>
    </w:tbl>
    <w:p w14:paraId="4BA19CD4" w14:textId="77777777" w:rsidR="005054B6" w:rsidRPr="00E15EA3" w:rsidRDefault="005054B6" w:rsidP="005054B6"/>
    <w:p w14:paraId="5E44962E" w14:textId="77777777" w:rsidR="00234A40" w:rsidRDefault="00234A40" w:rsidP="0061192F">
      <w:pPr>
        <w:pStyle w:val="Heading3"/>
        <w:numPr>
          <w:ilvl w:val="2"/>
          <w:numId w:val="44"/>
        </w:numPr>
      </w:pPr>
      <w:r>
        <w:t>Test Results for MT3DMS-MST</w:t>
      </w:r>
    </w:p>
    <w:p w14:paraId="084257D4" w14:textId="5A9995B3" w:rsidR="00234A40" w:rsidRPr="00C462F3" w:rsidRDefault="00234A40" w:rsidP="00234A40">
      <w:pPr>
        <w:spacing w:after="240"/>
        <w:ind w:left="720"/>
        <w:rPr>
          <w:rFonts w:ascii="Arial" w:hAnsi="Arial" w:cs="Arial"/>
          <w:sz w:val="22"/>
          <w:szCs w:val="22"/>
        </w:rPr>
      </w:pPr>
      <w:r w:rsidRPr="00C462F3">
        <w:rPr>
          <w:rFonts w:ascii="Arial" w:hAnsi="Arial" w:cs="Arial"/>
          <w:sz w:val="22"/>
          <w:szCs w:val="22"/>
        </w:rPr>
        <w:t xml:space="preserve">The logs maintained during the conduct of this test are provided in Attachment </w:t>
      </w:r>
      <w:r w:rsidR="00C32184" w:rsidRPr="00C462F3">
        <w:rPr>
          <w:rFonts w:ascii="Arial" w:hAnsi="Arial" w:cs="Arial"/>
          <w:sz w:val="22"/>
          <w:szCs w:val="22"/>
        </w:rPr>
        <w:t>7</w:t>
      </w:r>
      <w:r w:rsidRPr="00C462F3">
        <w:rPr>
          <w:rFonts w:ascii="Arial" w:hAnsi="Arial" w:cs="Arial"/>
          <w:sz w:val="22"/>
          <w:szCs w:val="22"/>
        </w:rPr>
        <w:t xml:space="preserve"> for the Windows® testing and Attachment </w:t>
      </w:r>
      <w:r w:rsidR="00C32184" w:rsidRPr="00C462F3">
        <w:rPr>
          <w:rFonts w:ascii="Arial" w:hAnsi="Arial" w:cs="Arial"/>
          <w:sz w:val="22"/>
          <w:szCs w:val="22"/>
        </w:rPr>
        <w:t>8</w:t>
      </w:r>
      <w:r w:rsidRPr="00C462F3">
        <w:rPr>
          <w:rFonts w:ascii="Arial" w:hAnsi="Arial" w:cs="Arial"/>
          <w:sz w:val="22"/>
          <w:szCs w:val="22"/>
        </w:rPr>
        <w:t xml:space="preserve"> for the Linux® testing. The expected results for concentration with distance were calculated from the analytical solution for 2400 and 9600 days of transport in </w:t>
      </w:r>
      <w:r w:rsidR="002D04B2" w:rsidRPr="00C462F3">
        <w:rPr>
          <w:rFonts w:ascii="Arial" w:hAnsi="Arial" w:cs="Arial"/>
          <w:sz w:val="22"/>
          <w:szCs w:val="22"/>
        </w:rPr>
        <w:t xml:space="preserve">validation </w:t>
      </w:r>
      <w:r w:rsidRPr="00C462F3">
        <w:rPr>
          <w:rFonts w:ascii="Arial" w:hAnsi="Arial" w:cs="Arial"/>
          <w:sz w:val="22"/>
          <w:szCs w:val="22"/>
        </w:rPr>
        <w:t>spreadsheet</w:t>
      </w:r>
      <w:r w:rsidR="002D04B2" w:rsidRPr="00C462F3">
        <w:rPr>
          <w:rFonts w:ascii="Arial" w:hAnsi="Arial" w:cs="Arial"/>
          <w:sz w:val="22"/>
          <w:szCs w:val="22"/>
        </w:rPr>
        <w:t>s</w:t>
      </w:r>
      <w:r w:rsidRPr="00C462F3">
        <w:rPr>
          <w:rFonts w:ascii="Arial" w:hAnsi="Arial" w:cs="Arial"/>
          <w:sz w:val="22"/>
          <w:szCs w:val="22"/>
        </w:rPr>
        <w:t xml:space="preserve"> </w:t>
      </w:r>
      <w:r w:rsidR="002D04B2" w:rsidRPr="00C462F3">
        <w:rPr>
          <w:rFonts w:ascii="Arial" w:hAnsi="Arial" w:cs="Arial"/>
          <w:sz w:val="22"/>
          <w:szCs w:val="22"/>
        </w:rPr>
        <w:t>mt-atc-1_mt3d-</w:t>
      </w:r>
      <w:r w:rsidR="008179BE">
        <w:rPr>
          <w:rFonts w:ascii="Arial" w:hAnsi="Arial" w:cs="Arial"/>
          <w:sz w:val="22"/>
          <w:szCs w:val="22"/>
        </w:rPr>
        <w:t>mst-</w:t>
      </w:r>
      <w:r w:rsidR="002D04B2" w:rsidRPr="00C462F3">
        <w:rPr>
          <w:rFonts w:ascii="Arial" w:hAnsi="Arial" w:cs="Arial"/>
          <w:sz w:val="22"/>
          <w:szCs w:val="22"/>
        </w:rPr>
        <w:t>dp-2400d.xlsx” and “mt-atc-1_mt3d-</w:t>
      </w:r>
      <w:r w:rsidR="008179BE">
        <w:rPr>
          <w:rFonts w:ascii="Arial" w:hAnsi="Arial" w:cs="Arial"/>
          <w:sz w:val="22"/>
          <w:szCs w:val="22"/>
        </w:rPr>
        <w:t>mst-</w:t>
      </w:r>
      <w:r w:rsidR="002D04B2" w:rsidRPr="00C462F3">
        <w:rPr>
          <w:rFonts w:ascii="Arial" w:hAnsi="Arial" w:cs="Arial"/>
          <w:sz w:val="22"/>
          <w:szCs w:val="22"/>
        </w:rPr>
        <w:t>dp-9600d.xlsx”, respectively,</w:t>
      </w:r>
      <w:r w:rsidRPr="00C462F3">
        <w:rPr>
          <w:rFonts w:ascii="Arial" w:hAnsi="Arial" w:cs="Arial"/>
          <w:sz w:val="22"/>
          <w:szCs w:val="22"/>
        </w:rPr>
        <w:t xml:space="preserve"> and appear graphically in</w:t>
      </w:r>
      <w:r w:rsidR="00C462F3" w:rsidRPr="00C462F3">
        <w:rPr>
          <w:rFonts w:ascii="Arial" w:hAnsi="Arial" w:cs="Arial"/>
          <w:sz w:val="22"/>
          <w:szCs w:val="22"/>
        </w:rPr>
        <w:t xml:space="preserve"> </w:t>
      </w:r>
      <w:r w:rsidR="00C462F3" w:rsidRPr="00C462F3">
        <w:rPr>
          <w:rFonts w:ascii="Arial" w:hAnsi="Arial" w:cs="Arial"/>
          <w:sz w:val="22"/>
          <w:szCs w:val="22"/>
        </w:rPr>
        <w:fldChar w:fldCharType="begin"/>
      </w:r>
      <w:r w:rsidR="00C462F3" w:rsidRPr="00C462F3">
        <w:rPr>
          <w:rFonts w:ascii="Arial" w:hAnsi="Arial" w:cs="Arial"/>
          <w:sz w:val="22"/>
          <w:szCs w:val="22"/>
        </w:rPr>
        <w:instrText xml:space="preserve"> REF _Ref419114166 \h  \* MERGEFORMAT </w:instrText>
      </w:r>
      <w:r w:rsidR="00C462F3" w:rsidRPr="00C462F3">
        <w:rPr>
          <w:rFonts w:ascii="Arial" w:hAnsi="Arial" w:cs="Arial"/>
          <w:sz w:val="22"/>
          <w:szCs w:val="22"/>
        </w:rPr>
      </w:r>
      <w:r w:rsidR="00C462F3" w:rsidRPr="00C462F3">
        <w:rPr>
          <w:rFonts w:ascii="Arial" w:hAnsi="Arial" w:cs="Arial"/>
          <w:sz w:val="22"/>
          <w:szCs w:val="22"/>
        </w:rPr>
        <w:fldChar w:fldCharType="separate"/>
      </w:r>
      <w:r w:rsidR="00DE2259" w:rsidRPr="00DE2259">
        <w:rPr>
          <w:rFonts w:ascii="Arial" w:hAnsi="Arial" w:cs="Arial"/>
          <w:sz w:val="22"/>
          <w:szCs w:val="22"/>
        </w:rPr>
        <w:t xml:space="preserve">Figure </w:t>
      </w:r>
      <w:r w:rsidR="00DE2259" w:rsidRPr="00DE2259">
        <w:rPr>
          <w:rFonts w:ascii="Arial" w:hAnsi="Arial" w:cs="Arial"/>
          <w:noProof/>
          <w:sz w:val="22"/>
          <w:szCs w:val="22"/>
        </w:rPr>
        <w:t>11</w:t>
      </w:r>
      <w:r w:rsidR="00C462F3" w:rsidRPr="00C462F3">
        <w:rPr>
          <w:rFonts w:ascii="Arial" w:hAnsi="Arial" w:cs="Arial"/>
          <w:sz w:val="22"/>
          <w:szCs w:val="22"/>
        </w:rPr>
        <w:fldChar w:fldCharType="end"/>
      </w:r>
      <w:r w:rsidRPr="00C462F3">
        <w:rPr>
          <w:rFonts w:ascii="Arial" w:hAnsi="Arial" w:cs="Arial"/>
          <w:sz w:val="22"/>
          <w:szCs w:val="22"/>
        </w:rPr>
        <w:t>.</w:t>
      </w:r>
    </w:p>
    <w:p w14:paraId="74300FD1" w14:textId="72186DB5" w:rsidR="00234A40" w:rsidRPr="00C462F3" w:rsidRDefault="00234A40" w:rsidP="00234A40">
      <w:pPr>
        <w:spacing w:after="240"/>
        <w:ind w:left="720"/>
        <w:rPr>
          <w:rFonts w:ascii="Arial" w:hAnsi="Arial" w:cs="Arial"/>
          <w:noProof/>
          <w:sz w:val="22"/>
          <w:szCs w:val="22"/>
        </w:rPr>
      </w:pPr>
      <w:r w:rsidRPr="00C462F3">
        <w:rPr>
          <w:rFonts w:ascii="Arial" w:hAnsi="Arial" w:cs="Arial"/>
          <w:sz w:val="22"/>
          <w:szCs w:val="22"/>
        </w:rPr>
        <w:t>The concentration results were copied from the MT3DMS-produced output list file “mt</w:t>
      </w:r>
      <w:r w:rsidRPr="00C462F3">
        <w:rPr>
          <w:rFonts w:ascii="Arial" w:hAnsi="Arial" w:cs="Arial"/>
          <w:sz w:val="22"/>
          <w:szCs w:val="22"/>
        </w:rPr>
        <w:noBreakHyphen/>
        <w:t>atc</w:t>
      </w:r>
      <w:r w:rsidRPr="00C462F3">
        <w:rPr>
          <w:rFonts w:ascii="Arial" w:hAnsi="Arial" w:cs="Arial"/>
          <w:sz w:val="22"/>
          <w:szCs w:val="22"/>
        </w:rPr>
        <w:noBreakHyphen/>
        <w:t xml:space="preserve">1.m3d” at the respective solution times 2400 and 9600 days using a text editor program and pasted into directly to cells in the spreadsheets </w:t>
      </w:r>
      <w:r w:rsidR="002D04B2" w:rsidRPr="00C462F3">
        <w:rPr>
          <w:rFonts w:ascii="Arial" w:hAnsi="Arial" w:cs="Arial"/>
          <w:sz w:val="22"/>
          <w:szCs w:val="22"/>
        </w:rPr>
        <w:t>mt-atc-1_mt3d-</w:t>
      </w:r>
      <w:r w:rsidR="008179BE">
        <w:rPr>
          <w:rFonts w:ascii="Arial" w:hAnsi="Arial" w:cs="Arial"/>
          <w:sz w:val="22"/>
          <w:szCs w:val="22"/>
        </w:rPr>
        <w:t>mst-</w:t>
      </w:r>
      <w:r w:rsidR="002D04B2" w:rsidRPr="00C462F3">
        <w:rPr>
          <w:rFonts w:ascii="Arial" w:hAnsi="Arial" w:cs="Arial"/>
          <w:sz w:val="22"/>
          <w:szCs w:val="22"/>
        </w:rPr>
        <w:t>sp-2400d.xlsx” and “mt-atc-1_mt3d</w:t>
      </w:r>
      <w:r w:rsidR="008179BE">
        <w:rPr>
          <w:rFonts w:ascii="Arial" w:hAnsi="Arial" w:cs="Arial"/>
          <w:sz w:val="22"/>
          <w:szCs w:val="22"/>
        </w:rPr>
        <w:t>-mst</w:t>
      </w:r>
      <w:r w:rsidR="002D04B2" w:rsidRPr="00C462F3">
        <w:rPr>
          <w:rFonts w:ascii="Arial" w:hAnsi="Arial" w:cs="Arial"/>
          <w:sz w:val="22"/>
          <w:szCs w:val="22"/>
        </w:rPr>
        <w:t>-sp-9600d.xlsx”,</w:t>
      </w:r>
      <w:r w:rsidRPr="00C462F3">
        <w:rPr>
          <w:rFonts w:ascii="Arial" w:hAnsi="Arial" w:cs="Arial"/>
          <w:sz w:val="22"/>
          <w:szCs w:val="22"/>
        </w:rPr>
        <w:t xml:space="preserve"> respectively for the single-precision executable tests, that contain the analytical solution to this problem. Spreadsheets </w:t>
      </w:r>
      <w:r w:rsidR="002D04B2" w:rsidRPr="00C462F3">
        <w:rPr>
          <w:rFonts w:ascii="Arial" w:hAnsi="Arial" w:cs="Arial"/>
          <w:sz w:val="22"/>
          <w:szCs w:val="22"/>
        </w:rPr>
        <w:t>mt-atc-1_mt3d</w:t>
      </w:r>
      <w:r w:rsidR="008179BE">
        <w:rPr>
          <w:rFonts w:ascii="Arial" w:hAnsi="Arial" w:cs="Arial"/>
          <w:sz w:val="22"/>
          <w:szCs w:val="22"/>
        </w:rPr>
        <w:t>-mst</w:t>
      </w:r>
      <w:r w:rsidR="002D04B2" w:rsidRPr="00C462F3">
        <w:rPr>
          <w:rFonts w:ascii="Arial" w:hAnsi="Arial" w:cs="Arial"/>
          <w:sz w:val="22"/>
          <w:szCs w:val="22"/>
        </w:rPr>
        <w:t>-dp-2400d.xlsx” and “mt-atc-1_mt3d-</w:t>
      </w:r>
      <w:r w:rsidR="008179BE">
        <w:rPr>
          <w:rFonts w:ascii="Arial" w:hAnsi="Arial" w:cs="Arial"/>
          <w:sz w:val="22"/>
          <w:szCs w:val="22"/>
        </w:rPr>
        <w:t>mst-</w:t>
      </w:r>
      <w:r w:rsidR="002D04B2" w:rsidRPr="00C462F3">
        <w:rPr>
          <w:rFonts w:ascii="Arial" w:hAnsi="Arial" w:cs="Arial"/>
          <w:sz w:val="22"/>
          <w:szCs w:val="22"/>
        </w:rPr>
        <w:t>dp-9600d.xlsx”,</w:t>
      </w:r>
      <w:r w:rsidRPr="00C462F3">
        <w:rPr>
          <w:rFonts w:ascii="Arial" w:hAnsi="Arial" w:cs="Arial"/>
          <w:sz w:val="22"/>
          <w:szCs w:val="22"/>
        </w:rPr>
        <w:t xml:space="preserve"> are used for the double-precisions tests. Graphically, the comparison of solutions for the single precision executable is provided in the plots in </w:t>
      </w:r>
      <w:r w:rsidR="00C462F3" w:rsidRPr="00C462F3">
        <w:rPr>
          <w:rFonts w:ascii="Arial" w:hAnsi="Arial" w:cs="Arial"/>
          <w:sz w:val="22"/>
          <w:szCs w:val="22"/>
        </w:rPr>
        <w:fldChar w:fldCharType="begin"/>
      </w:r>
      <w:r w:rsidR="00C462F3" w:rsidRPr="00C462F3">
        <w:rPr>
          <w:rFonts w:ascii="Arial" w:hAnsi="Arial" w:cs="Arial"/>
          <w:sz w:val="22"/>
          <w:szCs w:val="22"/>
        </w:rPr>
        <w:instrText xml:space="preserve"> REF _Ref419112798 \h  \* MERGEFORMAT </w:instrText>
      </w:r>
      <w:r w:rsidR="00C462F3" w:rsidRPr="00C462F3">
        <w:rPr>
          <w:rFonts w:ascii="Arial" w:hAnsi="Arial" w:cs="Arial"/>
          <w:sz w:val="22"/>
          <w:szCs w:val="22"/>
        </w:rPr>
      </w:r>
      <w:r w:rsidR="00C462F3" w:rsidRPr="00C462F3">
        <w:rPr>
          <w:rFonts w:ascii="Arial" w:hAnsi="Arial" w:cs="Arial"/>
          <w:sz w:val="22"/>
          <w:szCs w:val="22"/>
        </w:rPr>
        <w:fldChar w:fldCharType="separate"/>
      </w:r>
      <w:r w:rsidR="00DE2259" w:rsidRPr="00DE2259">
        <w:rPr>
          <w:rFonts w:ascii="Arial" w:hAnsi="Arial" w:cs="Arial"/>
          <w:sz w:val="22"/>
          <w:szCs w:val="22"/>
        </w:rPr>
        <w:t xml:space="preserve">Figure </w:t>
      </w:r>
      <w:r w:rsidR="00DE2259" w:rsidRPr="00DE2259">
        <w:rPr>
          <w:rFonts w:ascii="Arial" w:hAnsi="Arial" w:cs="Arial"/>
          <w:noProof/>
          <w:sz w:val="22"/>
          <w:szCs w:val="22"/>
        </w:rPr>
        <w:t>12</w:t>
      </w:r>
      <w:r w:rsidR="00C462F3" w:rsidRPr="00C462F3">
        <w:rPr>
          <w:rFonts w:ascii="Arial" w:hAnsi="Arial" w:cs="Arial"/>
          <w:sz w:val="22"/>
          <w:szCs w:val="22"/>
        </w:rPr>
        <w:fldChar w:fldCharType="end"/>
      </w:r>
      <w:r w:rsidRPr="00C462F3">
        <w:rPr>
          <w:rFonts w:ascii="Arial" w:hAnsi="Arial" w:cs="Arial"/>
          <w:sz w:val="22"/>
          <w:szCs w:val="22"/>
        </w:rPr>
        <w:t xml:space="preserve">. The results for the double precision executable are similar, as shown in </w:t>
      </w:r>
      <w:r w:rsidR="00C462F3" w:rsidRPr="00C462F3">
        <w:rPr>
          <w:rFonts w:ascii="Arial" w:hAnsi="Arial" w:cs="Arial"/>
          <w:sz w:val="22"/>
          <w:szCs w:val="22"/>
        </w:rPr>
        <w:fldChar w:fldCharType="begin"/>
      </w:r>
      <w:r w:rsidR="00C462F3" w:rsidRPr="00C462F3">
        <w:rPr>
          <w:rFonts w:ascii="Arial" w:hAnsi="Arial" w:cs="Arial"/>
          <w:sz w:val="22"/>
          <w:szCs w:val="22"/>
        </w:rPr>
        <w:instrText xml:space="preserve"> REF _Ref419114713 \h  \* MERGEFORMAT </w:instrText>
      </w:r>
      <w:r w:rsidR="00C462F3" w:rsidRPr="00C462F3">
        <w:rPr>
          <w:rFonts w:ascii="Arial" w:hAnsi="Arial" w:cs="Arial"/>
          <w:sz w:val="22"/>
          <w:szCs w:val="22"/>
        </w:rPr>
      </w:r>
      <w:r w:rsidR="00C462F3" w:rsidRPr="00C462F3">
        <w:rPr>
          <w:rFonts w:ascii="Arial" w:hAnsi="Arial" w:cs="Arial"/>
          <w:sz w:val="22"/>
          <w:szCs w:val="22"/>
        </w:rPr>
        <w:fldChar w:fldCharType="separate"/>
      </w:r>
      <w:r w:rsidR="00DE2259" w:rsidRPr="00DE2259">
        <w:rPr>
          <w:rFonts w:ascii="Arial" w:hAnsi="Arial" w:cs="Arial"/>
          <w:sz w:val="22"/>
          <w:szCs w:val="22"/>
        </w:rPr>
        <w:t xml:space="preserve">Figure </w:t>
      </w:r>
      <w:r w:rsidR="00DE2259" w:rsidRPr="00DE2259">
        <w:rPr>
          <w:rFonts w:ascii="Arial" w:hAnsi="Arial" w:cs="Arial"/>
          <w:noProof/>
          <w:sz w:val="22"/>
          <w:szCs w:val="22"/>
        </w:rPr>
        <w:t>13</w:t>
      </w:r>
      <w:r w:rsidR="00C462F3" w:rsidRPr="00C462F3">
        <w:rPr>
          <w:rFonts w:ascii="Arial" w:hAnsi="Arial" w:cs="Arial"/>
          <w:sz w:val="22"/>
          <w:szCs w:val="22"/>
        </w:rPr>
        <w:fldChar w:fldCharType="end"/>
      </w:r>
      <w:r w:rsidRPr="00C462F3">
        <w:rPr>
          <w:rFonts w:ascii="Arial" w:hAnsi="Arial" w:cs="Arial"/>
          <w:sz w:val="22"/>
          <w:szCs w:val="22"/>
        </w:rPr>
        <w:t>.</w:t>
      </w:r>
    </w:p>
    <w:p w14:paraId="72DBC0C8" w14:textId="77777777" w:rsidR="00234A40" w:rsidRDefault="00234A40" w:rsidP="00234A40">
      <w:pPr>
        <w:tabs>
          <w:tab w:val="left" w:pos="3752"/>
        </w:tabs>
        <w:spacing w:after="240"/>
        <w:ind w:left="720"/>
        <w:rPr>
          <w:rFonts w:ascii="Arial" w:hAnsi="Arial" w:cs="Arial"/>
          <w:sz w:val="22"/>
          <w:szCs w:val="22"/>
        </w:rPr>
      </w:pPr>
      <w:r>
        <w:rPr>
          <w:rFonts w:ascii="Arial" w:hAnsi="Arial" w:cs="Arial"/>
          <w:sz w:val="22"/>
          <w:szCs w:val="22"/>
        </w:rPr>
        <w:t>The acceptance criteria for this test are that the MT3DMS solution for concentration in this test shall:</w:t>
      </w:r>
    </w:p>
    <w:p w14:paraId="737F9C3C" w14:textId="77777777" w:rsidR="00234A40" w:rsidRDefault="00234A40" w:rsidP="00234A40">
      <w:pPr>
        <w:numPr>
          <w:ilvl w:val="0"/>
          <w:numId w:val="26"/>
        </w:numPr>
        <w:tabs>
          <w:tab w:val="left" w:pos="1440"/>
        </w:tabs>
        <w:spacing w:after="240"/>
        <w:rPr>
          <w:rFonts w:ascii="Arial" w:hAnsi="Arial" w:cs="Arial"/>
          <w:sz w:val="22"/>
          <w:szCs w:val="22"/>
        </w:rPr>
      </w:pPr>
      <w:r>
        <w:rPr>
          <w:rFonts w:ascii="Arial" w:hAnsi="Arial" w:cs="Arial"/>
          <w:sz w:val="22"/>
          <w:szCs w:val="22"/>
        </w:rPr>
        <w:t>Criterion 1 - match the peak concentration distance to within 1 m at both 2400 days and 9600 days simulation time</w:t>
      </w:r>
    </w:p>
    <w:p w14:paraId="01999313" w14:textId="77777777" w:rsidR="00234A40" w:rsidRPr="00121FA3" w:rsidRDefault="00234A40" w:rsidP="00234A40">
      <w:pPr>
        <w:numPr>
          <w:ilvl w:val="0"/>
          <w:numId w:val="26"/>
        </w:numPr>
        <w:tabs>
          <w:tab w:val="left" w:pos="1440"/>
        </w:tabs>
        <w:spacing w:after="240"/>
        <w:rPr>
          <w:rFonts w:ascii="Arial" w:hAnsi="Arial" w:cs="Arial"/>
          <w:sz w:val="22"/>
          <w:szCs w:val="22"/>
        </w:rPr>
      </w:pPr>
      <w:r>
        <w:rPr>
          <w:rFonts w:ascii="Arial" w:hAnsi="Arial" w:cs="Arial"/>
          <w:sz w:val="22"/>
          <w:szCs w:val="22"/>
        </w:rPr>
        <w:t>Criterion 2 – the peak concentration will be within one percent of the analytical value at both 2400 days and 9600 days simulation time.</w:t>
      </w:r>
    </w:p>
    <w:p w14:paraId="1AF3A613" w14:textId="1152C834" w:rsidR="00171369" w:rsidRDefault="00234A40" w:rsidP="00234A40">
      <w:pPr>
        <w:pStyle w:val="H1bodytext"/>
        <w:spacing w:before="240"/>
        <w:rPr>
          <w:rFonts w:ascii="Arial" w:hAnsi="Arial" w:cs="Arial"/>
          <w:szCs w:val="22"/>
        </w:rPr>
      </w:pPr>
      <w:r w:rsidRPr="0061192F">
        <w:rPr>
          <w:rFonts w:ascii="Arial" w:hAnsi="Arial" w:cs="Arial"/>
          <w:szCs w:val="22"/>
        </w:rPr>
        <w:t>Criterion 1 gives evidence that the advection component is valid while criterion 2 provides evidence that the dispersion component is valid.</w:t>
      </w:r>
      <w:r w:rsidRPr="0061192F">
        <w:rPr>
          <w:rFonts w:ascii="Arial" w:hAnsi="Arial" w:cs="Arial"/>
        </w:rPr>
        <w:t xml:space="preserve"> The validation spreadsheets include automatic determination of whether the above acceptance criteria are met. With regard to the above </w:t>
      </w:r>
      <w:r w:rsidR="00171369">
        <w:rPr>
          <w:rFonts w:ascii="Arial" w:hAnsi="Arial" w:cs="Arial"/>
          <w:szCs w:val="22"/>
        </w:rPr>
        <w:br w:type="page"/>
      </w:r>
    </w:p>
    <w:tbl>
      <w:tblPr>
        <w:tblStyle w:val="TableGrid"/>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4788"/>
        <w:gridCol w:w="4788"/>
      </w:tblGrid>
      <w:tr w:rsidR="00234A40" w14:paraId="261ABBEB" w14:textId="77777777" w:rsidTr="001C485E">
        <w:trPr>
          <w:jc w:val="center"/>
        </w:trPr>
        <w:tc>
          <w:tcPr>
            <w:tcW w:w="4788" w:type="dxa"/>
          </w:tcPr>
          <w:p w14:paraId="1036E82B" w14:textId="77777777" w:rsidR="00234A40" w:rsidRDefault="00234A40" w:rsidP="001C485E">
            <w:pPr>
              <w:spacing w:before="240" w:after="240"/>
              <w:jc w:val="center"/>
              <w:rPr>
                <w:rFonts w:ascii="Arial" w:hAnsi="Arial" w:cs="Arial"/>
                <w:sz w:val="22"/>
                <w:szCs w:val="22"/>
              </w:rPr>
            </w:pPr>
            <w:r>
              <w:rPr>
                <w:rFonts w:ascii="Arial" w:hAnsi="Arial" w:cs="Arial"/>
                <w:noProof/>
                <w:sz w:val="22"/>
                <w:szCs w:val="22"/>
              </w:rPr>
              <w:lastRenderedPageBreak/>
              <w:drawing>
                <wp:inline distT="0" distB="0" distL="0" distR="0" wp14:anchorId="5DC0B594" wp14:editId="4502CC5A">
                  <wp:extent cx="2743200" cy="320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3200400"/>
                          </a:xfrm>
                          <a:prstGeom prst="rect">
                            <a:avLst/>
                          </a:prstGeom>
                          <a:noFill/>
                        </pic:spPr>
                      </pic:pic>
                    </a:graphicData>
                  </a:graphic>
                </wp:inline>
              </w:drawing>
            </w:r>
          </w:p>
        </w:tc>
        <w:tc>
          <w:tcPr>
            <w:tcW w:w="4788" w:type="dxa"/>
          </w:tcPr>
          <w:p w14:paraId="2575751E" w14:textId="77777777" w:rsidR="00234A40" w:rsidRDefault="00234A40" w:rsidP="001C485E">
            <w:pPr>
              <w:keepNext/>
              <w:spacing w:before="240" w:after="240"/>
              <w:jc w:val="center"/>
              <w:rPr>
                <w:rFonts w:ascii="Arial" w:hAnsi="Arial" w:cs="Arial"/>
                <w:sz w:val="22"/>
                <w:szCs w:val="22"/>
              </w:rPr>
            </w:pPr>
            <w:r>
              <w:rPr>
                <w:rFonts w:ascii="Arial" w:hAnsi="Arial" w:cs="Arial"/>
                <w:noProof/>
                <w:sz w:val="22"/>
                <w:szCs w:val="22"/>
              </w:rPr>
              <w:drawing>
                <wp:inline distT="0" distB="0" distL="0" distR="0" wp14:anchorId="17666D84" wp14:editId="4F842C1B">
                  <wp:extent cx="2743200" cy="3200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3200400"/>
                          </a:xfrm>
                          <a:prstGeom prst="rect">
                            <a:avLst/>
                          </a:prstGeom>
                          <a:noFill/>
                        </pic:spPr>
                      </pic:pic>
                    </a:graphicData>
                  </a:graphic>
                </wp:inline>
              </w:drawing>
            </w:r>
          </w:p>
        </w:tc>
      </w:tr>
    </w:tbl>
    <w:p w14:paraId="6AA7ECCD" w14:textId="3E147648" w:rsidR="00234A40" w:rsidRPr="009257B1" w:rsidRDefault="00234A40" w:rsidP="00234A40">
      <w:pPr>
        <w:pStyle w:val="FigureNumberCaption"/>
        <w:rPr>
          <w:rFonts w:ascii="Calibri" w:hAnsi="Calibri" w:cs="Calibri"/>
          <w:noProof/>
          <w:szCs w:val="22"/>
        </w:rPr>
      </w:pPr>
      <w:bookmarkStart w:id="35" w:name="_Ref419114166"/>
      <w:bookmarkStart w:id="36" w:name="_Toc418165987"/>
      <w:r>
        <w:t xml:space="preserve">Figure </w:t>
      </w:r>
      <w:r w:rsidR="00DE2259">
        <w:fldChar w:fldCharType="begin"/>
      </w:r>
      <w:r w:rsidR="00DE2259">
        <w:instrText xml:space="preserve"> SEQ Figure \* ARABIC </w:instrText>
      </w:r>
      <w:r w:rsidR="00DE2259">
        <w:fldChar w:fldCharType="separate"/>
      </w:r>
      <w:r w:rsidR="00DE2259">
        <w:rPr>
          <w:noProof/>
        </w:rPr>
        <w:t>11</w:t>
      </w:r>
      <w:r w:rsidR="00DE2259">
        <w:rPr>
          <w:noProof/>
        </w:rPr>
        <w:fldChar w:fldCharType="end"/>
      </w:r>
      <w:bookmarkEnd w:id="35"/>
      <w:r>
        <w:t xml:space="preserve">. </w:t>
      </w:r>
      <w:r w:rsidRPr="00281D8C">
        <w:t xml:space="preserve">Analytic Solution </w:t>
      </w:r>
      <w:r>
        <w:t>to van Genuchten and Alves Advection-Dispersion Problem (MT</w:t>
      </w:r>
      <w:r>
        <w:noBreakHyphen/>
        <w:t>ATC</w:t>
      </w:r>
      <w:r>
        <w:noBreakHyphen/>
        <w:t>1</w:t>
      </w:r>
      <w:r w:rsidRPr="00281D8C">
        <w:t>)</w:t>
      </w:r>
      <w:bookmarkEnd w:id="36"/>
    </w:p>
    <w:tbl>
      <w:tblPr>
        <w:tblStyle w:val="TableGrid"/>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4788"/>
        <w:gridCol w:w="4788"/>
      </w:tblGrid>
      <w:tr w:rsidR="00234A40" w14:paraId="09EC4824" w14:textId="77777777" w:rsidTr="00D62098">
        <w:trPr>
          <w:jc w:val="center"/>
        </w:trPr>
        <w:tc>
          <w:tcPr>
            <w:tcW w:w="4788" w:type="dxa"/>
          </w:tcPr>
          <w:p w14:paraId="47346AC9" w14:textId="44215B54" w:rsidR="00234A40" w:rsidRDefault="00D62098" w:rsidP="001C485E">
            <w:pPr>
              <w:spacing w:before="240" w:after="240"/>
              <w:jc w:val="center"/>
              <w:rPr>
                <w:rFonts w:ascii="Arial" w:hAnsi="Arial" w:cs="Arial"/>
                <w:noProof/>
                <w:sz w:val="22"/>
                <w:szCs w:val="22"/>
              </w:rPr>
            </w:pPr>
            <w:r>
              <w:rPr>
                <w:noProof/>
              </w:rPr>
              <w:drawing>
                <wp:inline distT="0" distB="0" distL="0" distR="0" wp14:anchorId="711768BD" wp14:editId="3FE7D20F">
                  <wp:extent cx="2743200" cy="34290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c>
          <w:tcPr>
            <w:tcW w:w="4788" w:type="dxa"/>
          </w:tcPr>
          <w:p w14:paraId="40F17397" w14:textId="4EB97D08" w:rsidR="00234A40" w:rsidRDefault="00D62098" w:rsidP="001C485E">
            <w:pPr>
              <w:keepNext/>
              <w:spacing w:before="240" w:after="240"/>
              <w:jc w:val="center"/>
              <w:rPr>
                <w:rFonts w:ascii="Arial" w:hAnsi="Arial" w:cs="Arial"/>
                <w:noProof/>
                <w:sz w:val="22"/>
                <w:szCs w:val="22"/>
              </w:rPr>
            </w:pPr>
            <w:r>
              <w:rPr>
                <w:noProof/>
              </w:rPr>
              <w:drawing>
                <wp:inline distT="0" distB="0" distL="0" distR="0" wp14:anchorId="59248650" wp14:editId="052B4FDB">
                  <wp:extent cx="2743200" cy="3429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r>
    </w:tbl>
    <w:p w14:paraId="48985037" w14:textId="320A8B83" w:rsidR="00234A40" w:rsidRDefault="00234A40" w:rsidP="00234A40">
      <w:pPr>
        <w:pStyle w:val="FigureNumberCaption"/>
      </w:pPr>
      <w:bookmarkStart w:id="37" w:name="_Ref419112798"/>
      <w:bookmarkStart w:id="38" w:name="_Toc418165988"/>
      <w:r>
        <w:t xml:space="preserve">Figure </w:t>
      </w:r>
      <w:r w:rsidR="00DE2259">
        <w:fldChar w:fldCharType="begin"/>
      </w:r>
      <w:r w:rsidR="00DE2259">
        <w:instrText xml:space="preserve"> SEQ Figure \* ARABIC </w:instrText>
      </w:r>
      <w:r w:rsidR="00DE2259">
        <w:fldChar w:fldCharType="separate"/>
      </w:r>
      <w:r w:rsidR="00DE2259">
        <w:rPr>
          <w:noProof/>
        </w:rPr>
        <w:t>12</w:t>
      </w:r>
      <w:r w:rsidR="00DE2259">
        <w:rPr>
          <w:noProof/>
        </w:rPr>
        <w:fldChar w:fldCharType="end"/>
      </w:r>
      <w:bookmarkEnd w:id="37"/>
      <w:r>
        <w:t>.</w:t>
      </w:r>
      <w:r w:rsidRPr="009257B1">
        <w:t xml:space="preserve"> </w:t>
      </w:r>
      <w:r>
        <w:t xml:space="preserve">MT3DMS-MST </w:t>
      </w:r>
      <w:r w:rsidRPr="00281D8C">
        <w:t xml:space="preserve">Solution </w:t>
      </w:r>
      <w:r>
        <w:t>to van Genuchten and Alves Advection-Dispersion Problem (MT</w:t>
      </w:r>
      <w:r>
        <w:noBreakHyphen/>
        <w:t>ATC</w:t>
      </w:r>
      <w:r>
        <w:noBreakHyphen/>
        <w:t>1; Single Precision</w:t>
      </w:r>
      <w:r w:rsidRPr="00281D8C">
        <w:t>)</w:t>
      </w:r>
      <w:bookmarkEnd w:id="38"/>
    </w:p>
    <w:tbl>
      <w:tblPr>
        <w:tblStyle w:val="TableGrid"/>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4788"/>
        <w:gridCol w:w="4788"/>
      </w:tblGrid>
      <w:tr w:rsidR="00234A40" w14:paraId="41ECE8C1" w14:textId="77777777" w:rsidTr="00D62098">
        <w:trPr>
          <w:jc w:val="center"/>
        </w:trPr>
        <w:tc>
          <w:tcPr>
            <w:tcW w:w="4788" w:type="dxa"/>
          </w:tcPr>
          <w:p w14:paraId="164A1E3B" w14:textId="3CFE7BBD" w:rsidR="00234A40" w:rsidRDefault="00D62098" w:rsidP="001C485E">
            <w:pPr>
              <w:tabs>
                <w:tab w:val="left" w:pos="3752"/>
              </w:tabs>
              <w:spacing w:before="240" w:after="240"/>
              <w:jc w:val="center"/>
              <w:rPr>
                <w:rFonts w:ascii="Arial" w:hAnsi="Arial" w:cs="Arial"/>
                <w:sz w:val="22"/>
                <w:szCs w:val="22"/>
              </w:rPr>
            </w:pPr>
            <w:r>
              <w:rPr>
                <w:noProof/>
              </w:rPr>
              <w:lastRenderedPageBreak/>
              <w:drawing>
                <wp:inline distT="0" distB="0" distL="0" distR="0" wp14:anchorId="3348D34F" wp14:editId="36FB2A7A">
                  <wp:extent cx="2743200" cy="34290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c>
          <w:tcPr>
            <w:tcW w:w="4788" w:type="dxa"/>
          </w:tcPr>
          <w:p w14:paraId="34768584" w14:textId="09DDE7B7" w:rsidR="00234A40" w:rsidRDefault="00D62098" w:rsidP="001C485E">
            <w:pPr>
              <w:keepNext/>
              <w:tabs>
                <w:tab w:val="left" w:pos="3752"/>
              </w:tabs>
              <w:spacing w:before="240" w:after="240"/>
              <w:jc w:val="center"/>
              <w:rPr>
                <w:rFonts w:ascii="Arial" w:hAnsi="Arial" w:cs="Arial"/>
                <w:sz w:val="22"/>
                <w:szCs w:val="22"/>
              </w:rPr>
            </w:pPr>
            <w:r>
              <w:rPr>
                <w:noProof/>
              </w:rPr>
              <w:drawing>
                <wp:inline distT="0" distB="0" distL="0" distR="0" wp14:anchorId="7109FA28" wp14:editId="04EC927B">
                  <wp:extent cx="2743200" cy="34290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r>
    </w:tbl>
    <w:p w14:paraId="38A9F8C0" w14:textId="210F1A18" w:rsidR="00234A40" w:rsidRDefault="00234A40" w:rsidP="00234A40">
      <w:pPr>
        <w:pStyle w:val="FigureNumberCaption"/>
      </w:pPr>
      <w:bookmarkStart w:id="39" w:name="_Ref419114713"/>
      <w:bookmarkStart w:id="40" w:name="_Toc418165989"/>
      <w:r>
        <w:t xml:space="preserve">Figure </w:t>
      </w:r>
      <w:r w:rsidR="00DE2259">
        <w:fldChar w:fldCharType="begin"/>
      </w:r>
      <w:r w:rsidR="00DE2259">
        <w:instrText xml:space="preserve"> SEQ Figure \* ARABIC </w:instrText>
      </w:r>
      <w:r w:rsidR="00DE2259">
        <w:fldChar w:fldCharType="separate"/>
      </w:r>
      <w:r w:rsidR="00DE2259">
        <w:rPr>
          <w:noProof/>
        </w:rPr>
        <w:t>13</w:t>
      </w:r>
      <w:r w:rsidR="00DE2259">
        <w:rPr>
          <w:noProof/>
        </w:rPr>
        <w:fldChar w:fldCharType="end"/>
      </w:r>
      <w:bookmarkEnd w:id="39"/>
      <w:r>
        <w:t>.</w:t>
      </w:r>
      <w:r w:rsidRPr="009257B1">
        <w:t xml:space="preserve"> </w:t>
      </w:r>
      <w:r>
        <w:t xml:space="preserve">MT3DMS-MST </w:t>
      </w:r>
      <w:r w:rsidRPr="00281D8C">
        <w:t xml:space="preserve">Solution </w:t>
      </w:r>
      <w:r>
        <w:t>to van Genuchten and Alves Advection-Dispersion Problem (MT</w:t>
      </w:r>
      <w:r>
        <w:noBreakHyphen/>
        <w:t>ATC-</w:t>
      </w:r>
      <w:r w:rsidR="0085083F">
        <w:t>1</w:t>
      </w:r>
      <w:r>
        <w:t>; Double Precision</w:t>
      </w:r>
      <w:r w:rsidRPr="00281D8C">
        <w:t>)</w:t>
      </w:r>
      <w:bookmarkEnd w:id="40"/>
    </w:p>
    <w:p w14:paraId="2FD739B3" w14:textId="5D2AEA94" w:rsidR="005054B6" w:rsidRPr="0061192F" w:rsidRDefault="005054B6" w:rsidP="005054B6">
      <w:pPr>
        <w:pStyle w:val="H1bodytext"/>
        <w:spacing w:before="240"/>
        <w:rPr>
          <w:rFonts w:ascii="Arial" w:hAnsi="Arial" w:cs="Arial"/>
        </w:rPr>
      </w:pPr>
      <w:r w:rsidRPr="0061192F">
        <w:rPr>
          <w:rFonts w:ascii="Arial" w:hAnsi="Arial" w:cs="Arial"/>
        </w:rPr>
        <w:t xml:space="preserve">acceptance criteria at both transport times (2400 and 9600 days) with the results shown in </w:t>
      </w:r>
      <w:r w:rsidRPr="0061192F">
        <w:rPr>
          <w:rFonts w:ascii="Arial" w:hAnsi="Arial" w:cs="Arial"/>
        </w:rPr>
        <w:fldChar w:fldCharType="begin"/>
      </w:r>
      <w:r w:rsidRPr="0061192F">
        <w:rPr>
          <w:rFonts w:ascii="Arial" w:hAnsi="Arial" w:cs="Arial"/>
        </w:rPr>
        <w:instrText xml:space="preserve"> REF _Ref419114766 \h </w:instrText>
      </w:r>
      <w:r>
        <w:rPr>
          <w:rFonts w:ascii="Arial" w:hAnsi="Arial" w:cs="Arial"/>
        </w:rPr>
        <w:instrText xml:space="preserve"> \* MERGEFORMAT </w:instrText>
      </w:r>
      <w:r w:rsidRPr="0061192F">
        <w:rPr>
          <w:rFonts w:ascii="Arial" w:hAnsi="Arial" w:cs="Arial"/>
        </w:rPr>
      </w:r>
      <w:r w:rsidRPr="0061192F">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16</w:t>
      </w:r>
      <w:r w:rsidRPr="0061192F">
        <w:rPr>
          <w:rFonts w:ascii="Arial" w:hAnsi="Arial" w:cs="Arial"/>
        </w:rPr>
        <w:fldChar w:fldCharType="end"/>
      </w:r>
      <w:r w:rsidRPr="0061192F">
        <w:rPr>
          <w:rFonts w:ascii="Arial" w:hAnsi="Arial" w:cs="Arial"/>
        </w:rPr>
        <w:t>.</w:t>
      </w:r>
    </w:p>
    <w:p w14:paraId="6ECD5474" w14:textId="77777777" w:rsidR="005054B6" w:rsidRPr="0061192F" w:rsidRDefault="005054B6" w:rsidP="005054B6">
      <w:pPr>
        <w:pStyle w:val="H1bodytext"/>
        <w:spacing w:before="240"/>
        <w:rPr>
          <w:rFonts w:ascii="Arial" w:hAnsi="Arial" w:cs="Arial"/>
          <w:szCs w:val="22"/>
        </w:rPr>
      </w:pPr>
      <w:r w:rsidRPr="0061192F">
        <w:rPr>
          <w:rFonts w:ascii="Arial" w:hAnsi="Arial" w:cs="Arial"/>
        </w:rPr>
        <w:t xml:space="preserve">All of the above results were identical for both the single and the double precision tests. These all are within the acceptance criteria, and MT3DMS is therefore considered to pass this </w:t>
      </w:r>
      <w:r w:rsidRPr="0061192F">
        <w:rPr>
          <w:rFonts w:ascii="Arial" w:hAnsi="Arial" w:cs="Arial"/>
          <w:szCs w:val="22"/>
        </w:rPr>
        <w:t>acceptance test.</w:t>
      </w:r>
    </w:p>
    <w:p w14:paraId="4216B363" w14:textId="1746DADE" w:rsidR="005054B6" w:rsidRDefault="005054B6" w:rsidP="005054B6">
      <w:pPr>
        <w:pStyle w:val="H1bodytext"/>
        <w:spacing w:before="240"/>
        <w:rPr>
          <w:rFonts w:ascii="Arial" w:hAnsi="Arial" w:cs="Arial"/>
        </w:rPr>
      </w:pPr>
      <w:r w:rsidRPr="0061192F">
        <w:rPr>
          <w:rFonts w:ascii="Arial" w:hAnsi="Arial" w:cs="Arial"/>
        </w:rPr>
        <w:t xml:space="preserve">The same acceptance test was repeated on a Linux® platform to verify test results were comparable to concentrations obtained on the Windows® platform. The calculated concentrations were entered into a new space in the validation spreadsheets and the difference between drawdowns were calculated within these spreadsheets between those calculated in the Windows® tests and equivalent Linux® tests. This comparison is shown in </w:t>
      </w:r>
      <w:r w:rsidRPr="0061192F">
        <w:rPr>
          <w:rFonts w:ascii="Arial" w:hAnsi="Arial" w:cs="Arial"/>
        </w:rPr>
        <w:fldChar w:fldCharType="begin"/>
      </w:r>
      <w:r w:rsidRPr="0061192F">
        <w:rPr>
          <w:rFonts w:ascii="Arial" w:hAnsi="Arial" w:cs="Arial"/>
        </w:rPr>
        <w:instrText xml:space="preserve"> REF _Ref419114777 \h </w:instrText>
      </w:r>
      <w:r>
        <w:rPr>
          <w:rFonts w:ascii="Arial" w:hAnsi="Arial" w:cs="Arial"/>
        </w:rPr>
        <w:instrText xml:space="preserve"> \* MERGEFORMAT </w:instrText>
      </w:r>
      <w:r w:rsidRPr="0061192F">
        <w:rPr>
          <w:rFonts w:ascii="Arial" w:hAnsi="Arial" w:cs="Arial"/>
        </w:rPr>
      </w:r>
      <w:r w:rsidRPr="0061192F">
        <w:rPr>
          <w:rFonts w:ascii="Arial" w:hAnsi="Arial" w:cs="Arial"/>
        </w:rPr>
        <w:fldChar w:fldCharType="separate"/>
      </w:r>
      <w:r w:rsidR="00DE2259" w:rsidRPr="00DE2259">
        <w:rPr>
          <w:rFonts w:ascii="Arial" w:hAnsi="Arial" w:cs="Arial"/>
        </w:rPr>
        <w:t xml:space="preserve">Table </w:t>
      </w:r>
      <w:r w:rsidR="00DE2259" w:rsidRPr="00DE2259">
        <w:rPr>
          <w:rFonts w:ascii="Arial" w:hAnsi="Arial" w:cs="Arial"/>
          <w:noProof/>
        </w:rPr>
        <w:t>17</w:t>
      </w:r>
      <w:r w:rsidRPr="0061192F">
        <w:rPr>
          <w:rFonts w:ascii="Arial" w:hAnsi="Arial" w:cs="Arial"/>
        </w:rPr>
        <w:fldChar w:fldCharType="end"/>
      </w:r>
      <w:r w:rsidRPr="0061192F">
        <w:rPr>
          <w:rFonts w:ascii="Arial" w:hAnsi="Arial" w:cs="Arial"/>
        </w:rPr>
        <w:t>. No numerical differences were detected within the reporting limits of the .m3d output files between the Windows® and Linux® versions of these executable fi</w:t>
      </w:r>
      <w:r>
        <w:rPr>
          <w:rFonts w:ascii="Arial" w:hAnsi="Arial" w:cs="Arial"/>
        </w:rPr>
        <w:t>les for the same tests problems.</w:t>
      </w:r>
    </w:p>
    <w:p w14:paraId="6BB89FE9" w14:textId="7BECA1E5" w:rsidR="00234A40" w:rsidRDefault="005054B6" w:rsidP="005054B6">
      <w:pPr>
        <w:pStyle w:val="H1bodytext"/>
        <w:spacing w:before="240"/>
        <w:rPr>
          <w:rFonts w:ascii="Arial" w:hAnsi="Arial" w:cs="Arial"/>
          <w:szCs w:val="22"/>
        </w:rPr>
      </w:pPr>
      <w:r w:rsidRPr="00621651">
        <w:rPr>
          <w:rFonts w:ascii="Arial" w:hAnsi="Arial" w:cs="Arial"/>
          <w:szCs w:val="22"/>
        </w:rPr>
        <w:t>The MODFLOW and MT3DMS model input and output files for this test were saved at completion of the test as well as the Excel validation spreadsheet files, with exported results and computed differences, in the test directory</w:t>
      </w:r>
      <w:r>
        <w:rPr>
          <w:rFonts w:ascii="Arial" w:hAnsi="Arial" w:cs="Arial"/>
          <w:szCs w:val="22"/>
        </w:rPr>
        <w:t xml:space="preserve">. </w:t>
      </w:r>
      <w:r w:rsidRPr="00621651">
        <w:rPr>
          <w:rFonts w:ascii="Arial" w:hAnsi="Arial" w:cs="Arial"/>
          <w:szCs w:val="22"/>
        </w:rPr>
        <w:t>These files were then archived in the MODFLOW entry in MKS Integrity</w:t>
      </w:r>
      <w:r>
        <w:rPr>
          <w:rFonts w:ascii="Arial" w:hAnsi="Arial" w:cs="Arial"/>
          <w:szCs w:val="22"/>
        </w:rPr>
        <w:t>™</w:t>
      </w:r>
      <w:r w:rsidRPr="00621651">
        <w:rPr>
          <w:rFonts w:ascii="Arial" w:hAnsi="Arial" w:cs="Arial"/>
          <w:szCs w:val="22"/>
        </w:rPr>
        <w:t xml:space="preserve"> for preservation purposes.</w:t>
      </w:r>
    </w:p>
    <w:p w14:paraId="565CF752" w14:textId="77777777" w:rsidR="005054B6" w:rsidRPr="005054B6" w:rsidRDefault="005054B6" w:rsidP="005054B6">
      <w:pPr>
        <w:pStyle w:val="H1bodytext"/>
        <w:spacing w:before="240"/>
        <w:rPr>
          <w:rFonts w:ascii="Arial" w:hAnsi="Arial" w:cs="Arial"/>
        </w:rPr>
      </w:pPr>
    </w:p>
    <w:p w14:paraId="38466083" w14:textId="77777777" w:rsidR="005054B6" w:rsidRPr="00547429" w:rsidRDefault="005054B6" w:rsidP="005054B6"/>
    <w:tbl>
      <w:tblPr>
        <w:tblStyle w:val="TableGrid"/>
        <w:tblW w:w="0" w:type="auto"/>
        <w:tblInd w:w="720" w:type="dxa"/>
        <w:tblLook w:val="04A0" w:firstRow="1" w:lastRow="0" w:firstColumn="1" w:lastColumn="0" w:noHBand="0" w:noVBand="1"/>
      </w:tblPr>
      <w:tblGrid>
        <w:gridCol w:w="1857"/>
        <w:gridCol w:w="1859"/>
        <w:gridCol w:w="1884"/>
        <w:gridCol w:w="1887"/>
        <w:gridCol w:w="1770"/>
      </w:tblGrid>
      <w:tr w:rsidR="00234A40" w14:paraId="17257823" w14:textId="77777777" w:rsidTr="005054B6">
        <w:tc>
          <w:tcPr>
            <w:tcW w:w="9257" w:type="dxa"/>
            <w:gridSpan w:val="5"/>
            <w:tcBorders>
              <w:top w:val="nil"/>
              <w:left w:val="nil"/>
              <w:bottom w:val="single" w:sz="4" w:space="0" w:color="000000"/>
              <w:right w:val="nil"/>
            </w:tcBorders>
            <w:shd w:val="clear" w:color="auto" w:fill="FFFFFF" w:themeFill="background1"/>
          </w:tcPr>
          <w:p w14:paraId="24DB9665" w14:textId="43C49E60" w:rsidR="00234A40" w:rsidRPr="00623D08" w:rsidRDefault="00234A40" w:rsidP="001C485E">
            <w:pPr>
              <w:pStyle w:val="TableNumberCaption"/>
              <w:rPr>
                <w:rFonts w:ascii="Arial" w:hAnsi="Arial" w:cs="Arial"/>
                <w:sz w:val="18"/>
                <w:szCs w:val="18"/>
              </w:rPr>
            </w:pPr>
            <w:bookmarkStart w:id="41" w:name="_Ref419114766"/>
            <w:r>
              <w:lastRenderedPageBreak/>
              <w:t xml:space="preserve">Table </w:t>
            </w:r>
            <w:r w:rsidR="00DE2259">
              <w:fldChar w:fldCharType="begin"/>
            </w:r>
            <w:r w:rsidR="00DE2259">
              <w:instrText xml:space="preserve"> SEQ Table \* ARABIC </w:instrText>
            </w:r>
            <w:r w:rsidR="00DE2259">
              <w:fldChar w:fldCharType="separate"/>
            </w:r>
            <w:r w:rsidR="00DE2259">
              <w:rPr>
                <w:noProof/>
              </w:rPr>
              <w:t>16</w:t>
            </w:r>
            <w:r w:rsidR="00DE2259">
              <w:rPr>
                <w:noProof/>
              </w:rPr>
              <w:fldChar w:fldCharType="end"/>
            </w:r>
            <w:bookmarkEnd w:id="41"/>
            <w:r>
              <w:t xml:space="preserve">. Test Results for </w:t>
            </w:r>
            <w:r w:rsidRPr="009A04F2">
              <w:t>van Genuchten and Alves Advection-Diffusion Problem</w:t>
            </w:r>
            <w:r>
              <w:t xml:space="preserve"> (MT-ATC-1)</w:t>
            </w:r>
          </w:p>
        </w:tc>
      </w:tr>
      <w:tr w:rsidR="00234A40" w14:paraId="081A7A97" w14:textId="77777777" w:rsidTr="005054B6">
        <w:tc>
          <w:tcPr>
            <w:tcW w:w="1857" w:type="dxa"/>
            <w:tcBorders>
              <w:left w:val="nil"/>
              <w:right w:val="nil"/>
            </w:tcBorders>
            <w:shd w:val="clear" w:color="auto" w:fill="D9D9D9" w:themeFill="background1" w:themeFillShade="D9"/>
          </w:tcPr>
          <w:p w14:paraId="137E8938" w14:textId="77777777" w:rsidR="00234A40" w:rsidRPr="00623D08" w:rsidRDefault="00234A40" w:rsidP="001C485E">
            <w:pPr>
              <w:pStyle w:val="H1bodytext"/>
              <w:spacing w:before="120" w:after="120"/>
              <w:ind w:left="0"/>
              <w:jc w:val="center"/>
              <w:rPr>
                <w:rFonts w:ascii="Arial" w:hAnsi="Arial" w:cs="Arial"/>
                <w:b/>
                <w:sz w:val="18"/>
                <w:szCs w:val="18"/>
              </w:rPr>
            </w:pPr>
            <w:r w:rsidRPr="00623D08">
              <w:rPr>
                <w:rFonts w:ascii="Arial" w:hAnsi="Arial" w:cs="Arial"/>
                <w:b/>
                <w:sz w:val="18"/>
                <w:szCs w:val="18"/>
              </w:rPr>
              <w:t>Solution Time (d)</w:t>
            </w:r>
          </w:p>
        </w:tc>
        <w:tc>
          <w:tcPr>
            <w:tcW w:w="1859" w:type="dxa"/>
            <w:tcBorders>
              <w:left w:val="nil"/>
              <w:right w:val="nil"/>
            </w:tcBorders>
            <w:shd w:val="clear" w:color="auto" w:fill="D9D9D9" w:themeFill="background1" w:themeFillShade="D9"/>
          </w:tcPr>
          <w:p w14:paraId="7862ED27" w14:textId="77777777" w:rsidR="00234A40" w:rsidRPr="00623D08" w:rsidRDefault="00234A40" w:rsidP="001C485E">
            <w:pPr>
              <w:pStyle w:val="H1bodytext"/>
              <w:spacing w:before="120" w:after="120"/>
              <w:ind w:left="0"/>
              <w:jc w:val="center"/>
              <w:rPr>
                <w:rFonts w:ascii="Arial" w:hAnsi="Arial" w:cs="Arial"/>
                <w:b/>
                <w:sz w:val="18"/>
                <w:szCs w:val="18"/>
              </w:rPr>
            </w:pPr>
            <w:r w:rsidRPr="00623D08">
              <w:rPr>
                <w:rFonts w:ascii="Arial" w:hAnsi="Arial" w:cs="Arial"/>
                <w:b/>
                <w:sz w:val="18"/>
                <w:szCs w:val="18"/>
              </w:rPr>
              <w:t>Analytic Solution</w:t>
            </w:r>
          </w:p>
        </w:tc>
        <w:tc>
          <w:tcPr>
            <w:tcW w:w="1884" w:type="dxa"/>
            <w:tcBorders>
              <w:left w:val="nil"/>
              <w:right w:val="nil"/>
            </w:tcBorders>
            <w:shd w:val="clear" w:color="auto" w:fill="D9D9D9" w:themeFill="background1" w:themeFillShade="D9"/>
          </w:tcPr>
          <w:p w14:paraId="0630D9C6" w14:textId="77777777" w:rsidR="00234A40" w:rsidRPr="00623D08" w:rsidRDefault="00234A40" w:rsidP="001C485E">
            <w:pPr>
              <w:pStyle w:val="H1bodytext"/>
              <w:spacing w:before="120" w:after="120"/>
              <w:ind w:left="0"/>
              <w:jc w:val="center"/>
              <w:rPr>
                <w:rFonts w:ascii="Arial" w:hAnsi="Arial" w:cs="Arial"/>
                <w:b/>
                <w:sz w:val="18"/>
                <w:szCs w:val="18"/>
              </w:rPr>
            </w:pPr>
            <w:r w:rsidRPr="00623D08">
              <w:rPr>
                <w:rFonts w:ascii="Arial" w:hAnsi="Arial" w:cs="Arial"/>
                <w:b/>
                <w:sz w:val="18"/>
                <w:szCs w:val="18"/>
              </w:rPr>
              <w:t>MT3DMS-MST Solution</w:t>
            </w:r>
            <w:r w:rsidRPr="0032541C">
              <w:rPr>
                <w:rFonts w:ascii="Arial" w:hAnsi="Arial" w:cs="Arial"/>
                <w:b/>
                <w:sz w:val="18"/>
                <w:szCs w:val="18"/>
                <w:vertAlign w:val="superscript"/>
              </w:rPr>
              <w:t>1</w:t>
            </w:r>
          </w:p>
        </w:tc>
        <w:tc>
          <w:tcPr>
            <w:tcW w:w="1887" w:type="dxa"/>
            <w:tcBorders>
              <w:left w:val="nil"/>
              <w:right w:val="nil"/>
            </w:tcBorders>
            <w:shd w:val="clear" w:color="auto" w:fill="D9D9D9" w:themeFill="background1" w:themeFillShade="D9"/>
          </w:tcPr>
          <w:p w14:paraId="1B1F23EC" w14:textId="77777777" w:rsidR="00234A40" w:rsidRPr="00623D08" w:rsidRDefault="00234A40" w:rsidP="001C485E">
            <w:pPr>
              <w:pStyle w:val="H1bodytext"/>
              <w:spacing w:before="120" w:after="120"/>
              <w:ind w:left="0"/>
              <w:jc w:val="center"/>
              <w:rPr>
                <w:rFonts w:ascii="Arial" w:hAnsi="Arial" w:cs="Arial"/>
                <w:b/>
                <w:sz w:val="18"/>
                <w:szCs w:val="18"/>
              </w:rPr>
            </w:pPr>
            <w:r w:rsidRPr="00623D08">
              <w:rPr>
                <w:rFonts w:ascii="Arial" w:hAnsi="Arial" w:cs="Arial"/>
                <w:b/>
                <w:sz w:val="18"/>
                <w:szCs w:val="18"/>
              </w:rPr>
              <w:t>Difference</w:t>
            </w:r>
          </w:p>
        </w:tc>
        <w:tc>
          <w:tcPr>
            <w:tcW w:w="1770" w:type="dxa"/>
            <w:tcBorders>
              <w:left w:val="nil"/>
              <w:right w:val="nil"/>
            </w:tcBorders>
            <w:shd w:val="clear" w:color="auto" w:fill="D9D9D9" w:themeFill="background1" w:themeFillShade="D9"/>
          </w:tcPr>
          <w:p w14:paraId="14B1E7E8" w14:textId="77777777" w:rsidR="00234A40" w:rsidRPr="00623D08" w:rsidRDefault="00234A40" w:rsidP="001C485E">
            <w:pPr>
              <w:pStyle w:val="H1bodytext"/>
              <w:spacing w:before="120" w:after="120"/>
              <w:ind w:left="0"/>
              <w:jc w:val="center"/>
              <w:rPr>
                <w:rFonts w:ascii="Arial" w:hAnsi="Arial" w:cs="Arial"/>
                <w:b/>
                <w:sz w:val="18"/>
                <w:szCs w:val="18"/>
              </w:rPr>
            </w:pPr>
            <w:r w:rsidRPr="00623D08">
              <w:rPr>
                <w:rFonts w:ascii="Arial" w:hAnsi="Arial" w:cs="Arial"/>
                <w:b/>
                <w:sz w:val="18"/>
                <w:szCs w:val="18"/>
              </w:rPr>
              <w:t>Pass/Fail</w:t>
            </w:r>
          </w:p>
        </w:tc>
      </w:tr>
      <w:tr w:rsidR="00234A40" w14:paraId="21AADA6D" w14:textId="77777777" w:rsidTr="005054B6">
        <w:tc>
          <w:tcPr>
            <w:tcW w:w="9257" w:type="dxa"/>
            <w:gridSpan w:val="5"/>
            <w:tcBorders>
              <w:left w:val="nil"/>
              <w:right w:val="nil"/>
            </w:tcBorders>
            <w:shd w:val="clear" w:color="auto" w:fill="F2F2F2" w:themeFill="background1" w:themeFillShade="F2"/>
          </w:tcPr>
          <w:p w14:paraId="7ADD9505" w14:textId="77777777" w:rsidR="00234A40" w:rsidRPr="00623D08" w:rsidRDefault="00234A40" w:rsidP="001C485E">
            <w:pPr>
              <w:pStyle w:val="H1bodytext"/>
              <w:spacing w:before="120" w:after="120"/>
              <w:ind w:left="0"/>
              <w:jc w:val="center"/>
              <w:rPr>
                <w:rFonts w:ascii="Arial" w:hAnsi="Arial" w:cs="Arial"/>
                <w:i/>
                <w:sz w:val="18"/>
                <w:szCs w:val="18"/>
              </w:rPr>
            </w:pPr>
            <w:r w:rsidRPr="00623D08">
              <w:rPr>
                <w:rFonts w:ascii="Arial" w:hAnsi="Arial" w:cs="Arial"/>
                <w:i/>
                <w:sz w:val="18"/>
                <w:szCs w:val="18"/>
              </w:rPr>
              <w:t>Criterion 1 (peak concentration location)</w:t>
            </w:r>
          </w:p>
        </w:tc>
      </w:tr>
      <w:tr w:rsidR="00234A40" w14:paraId="2AEEF322" w14:textId="77777777" w:rsidTr="005054B6">
        <w:tc>
          <w:tcPr>
            <w:tcW w:w="1857" w:type="dxa"/>
            <w:tcBorders>
              <w:left w:val="nil"/>
              <w:right w:val="nil"/>
            </w:tcBorders>
          </w:tcPr>
          <w:p w14:paraId="328A59F2" w14:textId="77777777" w:rsidR="00234A40" w:rsidRPr="00623D08" w:rsidRDefault="00234A40" w:rsidP="001C485E">
            <w:pPr>
              <w:pStyle w:val="H1bodytext"/>
              <w:spacing w:before="120" w:after="120"/>
              <w:ind w:left="0"/>
              <w:jc w:val="center"/>
              <w:rPr>
                <w:rFonts w:ascii="Arial" w:hAnsi="Arial" w:cs="Arial"/>
                <w:sz w:val="18"/>
                <w:szCs w:val="18"/>
              </w:rPr>
            </w:pPr>
            <w:r>
              <w:rPr>
                <w:rFonts w:ascii="Arial" w:hAnsi="Arial" w:cs="Arial"/>
                <w:sz w:val="18"/>
                <w:szCs w:val="18"/>
              </w:rPr>
              <w:t>2400</w:t>
            </w:r>
          </w:p>
        </w:tc>
        <w:tc>
          <w:tcPr>
            <w:tcW w:w="1859" w:type="dxa"/>
            <w:tcBorders>
              <w:left w:val="nil"/>
              <w:right w:val="nil"/>
            </w:tcBorders>
          </w:tcPr>
          <w:p w14:paraId="00A9644C" w14:textId="77777777" w:rsidR="00234A40" w:rsidRPr="005C5768" w:rsidRDefault="00234A40" w:rsidP="001C485E">
            <w:pPr>
              <w:pStyle w:val="H1bodytext"/>
              <w:spacing w:before="120" w:after="120"/>
              <w:ind w:left="0"/>
              <w:jc w:val="center"/>
              <w:rPr>
                <w:rFonts w:ascii="Arial" w:hAnsi="Arial" w:cs="Arial"/>
                <w:sz w:val="18"/>
                <w:szCs w:val="18"/>
              </w:rPr>
            </w:pPr>
            <w:r w:rsidRPr="00623D08">
              <w:rPr>
                <w:rFonts w:ascii="Arial" w:hAnsi="Arial" w:cs="Arial"/>
                <w:i/>
                <w:sz w:val="18"/>
                <w:szCs w:val="18"/>
              </w:rPr>
              <w:t>C</w:t>
            </w:r>
            <w:r w:rsidRPr="00623D08">
              <w:rPr>
                <w:rFonts w:ascii="Arial" w:hAnsi="Arial" w:cs="Arial"/>
                <w:i/>
                <w:sz w:val="18"/>
                <w:szCs w:val="18"/>
                <w:vertAlign w:val="subscript"/>
              </w:rPr>
              <w:t>max</w:t>
            </w:r>
            <w:r>
              <w:rPr>
                <w:rFonts w:ascii="Arial" w:hAnsi="Arial" w:cs="Arial"/>
                <w:sz w:val="18"/>
                <w:szCs w:val="18"/>
              </w:rPr>
              <w:t xml:space="preserve"> at 3200 </w:t>
            </w:r>
            <w:r w:rsidRPr="005C5768">
              <w:rPr>
                <w:rFonts w:ascii="Arial" w:hAnsi="Arial" w:cs="Arial"/>
                <w:sz w:val="18"/>
                <w:szCs w:val="18"/>
              </w:rPr>
              <w:t>m</w:t>
            </w:r>
          </w:p>
        </w:tc>
        <w:tc>
          <w:tcPr>
            <w:tcW w:w="1884" w:type="dxa"/>
            <w:tcBorders>
              <w:left w:val="nil"/>
              <w:right w:val="nil"/>
            </w:tcBorders>
          </w:tcPr>
          <w:p w14:paraId="7D7960BE" w14:textId="77777777" w:rsidR="00234A40" w:rsidRPr="005C5768" w:rsidRDefault="00234A40" w:rsidP="001C485E">
            <w:pPr>
              <w:pStyle w:val="H1bodytext"/>
              <w:spacing w:before="120" w:after="120"/>
              <w:ind w:left="0"/>
              <w:jc w:val="center"/>
              <w:rPr>
                <w:rFonts w:ascii="Arial" w:hAnsi="Arial" w:cs="Arial"/>
                <w:sz w:val="18"/>
                <w:szCs w:val="18"/>
              </w:rPr>
            </w:pPr>
            <w:r w:rsidRPr="00623D08">
              <w:rPr>
                <w:rFonts w:ascii="Arial" w:hAnsi="Arial" w:cs="Arial"/>
                <w:i/>
                <w:sz w:val="18"/>
                <w:szCs w:val="18"/>
              </w:rPr>
              <w:t>C</w:t>
            </w:r>
            <w:r w:rsidRPr="009A04F2">
              <w:rPr>
                <w:rFonts w:ascii="Arial" w:hAnsi="Arial" w:cs="Arial"/>
                <w:i/>
                <w:sz w:val="18"/>
                <w:szCs w:val="18"/>
                <w:vertAlign w:val="subscript"/>
              </w:rPr>
              <w:t>max</w:t>
            </w:r>
            <w:r>
              <w:rPr>
                <w:rFonts w:ascii="Arial" w:hAnsi="Arial" w:cs="Arial"/>
                <w:i/>
                <w:sz w:val="18"/>
                <w:szCs w:val="18"/>
                <w:vertAlign w:val="subscript"/>
              </w:rPr>
              <w:t xml:space="preserve"> </w:t>
            </w:r>
            <w:r>
              <w:rPr>
                <w:rFonts w:ascii="Arial" w:hAnsi="Arial" w:cs="Arial"/>
                <w:sz w:val="18"/>
                <w:szCs w:val="18"/>
              </w:rPr>
              <w:t>in g</w:t>
            </w:r>
            <w:r w:rsidRPr="005C5768">
              <w:rPr>
                <w:rFonts w:ascii="Arial" w:hAnsi="Arial" w:cs="Arial"/>
                <w:sz w:val="18"/>
                <w:szCs w:val="18"/>
              </w:rPr>
              <w:t>rid cell from 3200 to 3300 m (cell center 3250 m)</w:t>
            </w:r>
          </w:p>
        </w:tc>
        <w:tc>
          <w:tcPr>
            <w:tcW w:w="1887" w:type="dxa"/>
            <w:tcBorders>
              <w:left w:val="nil"/>
              <w:right w:val="nil"/>
            </w:tcBorders>
          </w:tcPr>
          <w:p w14:paraId="34814E83" w14:textId="77777777" w:rsidR="00234A40" w:rsidRPr="005C5768" w:rsidRDefault="00234A40" w:rsidP="001C485E">
            <w:pPr>
              <w:pStyle w:val="H1bodytext"/>
              <w:spacing w:before="120" w:after="120"/>
              <w:ind w:left="0"/>
              <w:jc w:val="center"/>
              <w:rPr>
                <w:rFonts w:ascii="Arial" w:hAnsi="Arial" w:cs="Arial"/>
                <w:sz w:val="18"/>
                <w:szCs w:val="18"/>
              </w:rPr>
            </w:pPr>
            <w:r>
              <w:rPr>
                <w:rFonts w:ascii="Arial" w:hAnsi="Arial" w:cs="Arial"/>
                <w:sz w:val="18"/>
                <w:szCs w:val="18"/>
              </w:rPr>
              <w:t>0</w:t>
            </w:r>
          </w:p>
        </w:tc>
        <w:tc>
          <w:tcPr>
            <w:tcW w:w="1770" w:type="dxa"/>
            <w:tcBorders>
              <w:left w:val="nil"/>
              <w:right w:val="nil"/>
            </w:tcBorders>
            <w:shd w:val="clear" w:color="auto" w:fill="D6E3BC" w:themeFill="accent3" w:themeFillTint="66"/>
          </w:tcPr>
          <w:p w14:paraId="5FADD5C6" w14:textId="77777777" w:rsidR="00234A40" w:rsidRPr="005C5768" w:rsidRDefault="00234A40" w:rsidP="001C485E">
            <w:pPr>
              <w:pStyle w:val="H1bodytext"/>
              <w:spacing w:before="120" w:after="120"/>
              <w:ind w:left="0"/>
              <w:jc w:val="center"/>
              <w:rPr>
                <w:rFonts w:ascii="Arial" w:hAnsi="Arial" w:cs="Arial"/>
                <w:sz w:val="18"/>
                <w:szCs w:val="18"/>
              </w:rPr>
            </w:pPr>
            <w:r>
              <w:rPr>
                <w:rFonts w:ascii="Arial" w:hAnsi="Arial" w:cs="Arial"/>
                <w:sz w:val="18"/>
                <w:szCs w:val="18"/>
              </w:rPr>
              <w:t>PASS</w:t>
            </w:r>
          </w:p>
        </w:tc>
      </w:tr>
      <w:tr w:rsidR="00234A40" w14:paraId="2D607AF9" w14:textId="77777777" w:rsidTr="005054B6">
        <w:tc>
          <w:tcPr>
            <w:tcW w:w="1857" w:type="dxa"/>
            <w:tcBorders>
              <w:left w:val="nil"/>
              <w:right w:val="nil"/>
            </w:tcBorders>
          </w:tcPr>
          <w:p w14:paraId="2BF22FE7" w14:textId="77777777" w:rsidR="00234A40" w:rsidRPr="00623D08" w:rsidRDefault="00234A40" w:rsidP="001C485E">
            <w:pPr>
              <w:pStyle w:val="H1bodytext"/>
              <w:spacing w:before="120" w:after="120"/>
              <w:ind w:left="0"/>
              <w:jc w:val="center"/>
              <w:rPr>
                <w:rFonts w:ascii="Arial" w:hAnsi="Arial" w:cs="Arial"/>
                <w:sz w:val="18"/>
                <w:szCs w:val="18"/>
              </w:rPr>
            </w:pPr>
            <w:r>
              <w:rPr>
                <w:rFonts w:ascii="Arial" w:hAnsi="Arial" w:cs="Arial"/>
                <w:sz w:val="18"/>
                <w:szCs w:val="18"/>
              </w:rPr>
              <w:t>9600</w:t>
            </w:r>
          </w:p>
        </w:tc>
        <w:tc>
          <w:tcPr>
            <w:tcW w:w="1859" w:type="dxa"/>
            <w:tcBorders>
              <w:left w:val="nil"/>
              <w:right w:val="nil"/>
            </w:tcBorders>
          </w:tcPr>
          <w:p w14:paraId="05246E83" w14:textId="77777777" w:rsidR="00234A40" w:rsidRPr="005C5768" w:rsidRDefault="00234A40" w:rsidP="001C485E">
            <w:pPr>
              <w:pStyle w:val="H1bodytext"/>
              <w:spacing w:before="120" w:after="120"/>
              <w:ind w:left="0"/>
              <w:jc w:val="center"/>
              <w:rPr>
                <w:rFonts w:ascii="Arial" w:hAnsi="Arial" w:cs="Arial"/>
                <w:sz w:val="18"/>
                <w:szCs w:val="18"/>
              </w:rPr>
            </w:pPr>
            <w:r w:rsidRPr="00623D08">
              <w:rPr>
                <w:rFonts w:ascii="Arial" w:hAnsi="Arial" w:cs="Arial"/>
                <w:i/>
                <w:sz w:val="18"/>
                <w:szCs w:val="18"/>
              </w:rPr>
              <w:t>C</w:t>
            </w:r>
            <w:r w:rsidRPr="00623D08">
              <w:rPr>
                <w:rFonts w:ascii="Arial" w:hAnsi="Arial" w:cs="Arial"/>
                <w:i/>
                <w:sz w:val="18"/>
                <w:szCs w:val="18"/>
                <w:vertAlign w:val="subscript"/>
              </w:rPr>
              <w:t>max</w:t>
            </w:r>
            <w:r>
              <w:rPr>
                <w:rFonts w:ascii="Arial" w:hAnsi="Arial" w:cs="Arial"/>
                <w:sz w:val="18"/>
                <w:szCs w:val="18"/>
              </w:rPr>
              <w:t xml:space="preserve"> at </w:t>
            </w:r>
            <w:r w:rsidRPr="005C5768">
              <w:rPr>
                <w:rFonts w:ascii="Arial" w:hAnsi="Arial" w:cs="Arial"/>
                <w:sz w:val="18"/>
                <w:szCs w:val="18"/>
              </w:rPr>
              <w:t>6800 m</w:t>
            </w:r>
          </w:p>
        </w:tc>
        <w:tc>
          <w:tcPr>
            <w:tcW w:w="1884" w:type="dxa"/>
            <w:tcBorders>
              <w:left w:val="nil"/>
              <w:right w:val="nil"/>
            </w:tcBorders>
          </w:tcPr>
          <w:p w14:paraId="61B056E7" w14:textId="77777777" w:rsidR="00234A40" w:rsidRPr="005C5768" w:rsidRDefault="00234A40" w:rsidP="001C485E">
            <w:pPr>
              <w:pStyle w:val="H1bodytext"/>
              <w:spacing w:before="120" w:after="120"/>
              <w:ind w:left="0"/>
              <w:jc w:val="center"/>
              <w:rPr>
                <w:rFonts w:ascii="Arial" w:hAnsi="Arial" w:cs="Arial"/>
                <w:sz w:val="18"/>
                <w:szCs w:val="18"/>
              </w:rPr>
            </w:pPr>
            <w:r w:rsidRPr="00623D08">
              <w:rPr>
                <w:rFonts w:ascii="Arial" w:hAnsi="Arial" w:cs="Arial"/>
                <w:i/>
                <w:sz w:val="18"/>
                <w:szCs w:val="18"/>
              </w:rPr>
              <w:t>C</w:t>
            </w:r>
            <w:r w:rsidRPr="009A04F2">
              <w:rPr>
                <w:rFonts w:ascii="Arial" w:hAnsi="Arial" w:cs="Arial"/>
                <w:i/>
                <w:sz w:val="18"/>
                <w:szCs w:val="18"/>
                <w:vertAlign w:val="subscript"/>
              </w:rPr>
              <w:t>ma</w:t>
            </w:r>
            <w:r>
              <w:rPr>
                <w:rFonts w:ascii="Arial" w:hAnsi="Arial" w:cs="Arial"/>
                <w:i/>
                <w:sz w:val="18"/>
                <w:szCs w:val="18"/>
                <w:vertAlign w:val="subscript"/>
              </w:rPr>
              <w:t>x</w:t>
            </w:r>
            <w:r>
              <w:rPr>
                <w:rFonts w:ascii="Arial" w:hAnsi="Arial" w:cs="Arial"/>
                <w:sz w:val="18"/>
                <w:szCs w:val="18"/>
              </w:rPr>
              <w:t xml:space="preserve"> in g</w:t>
            </w:r>
            <w:r w:rsidRPr="005C5768">
              <w:rPr>
                <w:rFonts w:ascii="Arial" w:hAnsi="Arial" w:cs="Arial"/>
                <w:sz w:val="18"/>
                <w:szCs w:val="18"/>
              </w:rPr>
              <w:t>rid cell from 6800 m to 6900 m (cell center at 6850 m)</w:t>
            </w:r>
          </w:p>
        </w:tc>
        <w:tc>
          <w:tcPr>
            <w:tcW w:w="1887" w:type="dxa"/>
            <w:tcBorders>
              <w:left w:val="nil"/>
              <w:right w:val="nil"/>
            </w:tcBorders>
          </w:tcPr>
          <w:p w14:paraId="4502C86A" w14:textId="77777777" w:rsidR="00234A40" w:rsidRPr="005C5768" w:rsidRDefault="00234A40" w:rsidP="001C485E">
            <w:pPr>
              <w:pStyle w:val="H1bodytext"/>
              <w:spacing w:before="120" w:after="120"/>
              <w:ind w:left="0"/>
              <w:jc w:val="center"/>
              <w:rPr>
                <w:rFonts w:ascii="Arial" w:hAnsi="Arial" w:cs="Arial"/>
                <w:sz w:val="18"/>
                <w:szCs w:val="18"/>
              </w:rPr>
            </w:pPr>
            <w:r>
              <w:rPr>
                <w:rFonts w:ascii="Arial" w:hAnsi="Arial" w:cs="Arial"/>
                <w:sz w:val="18"/>
                <w:szCs w:val="18"/>
              </w:rPr>
              <w:t>0</w:t>
            </w:r>
          </w:p>
        </w:tc>
        <w:tc>
          <w:tcPr>
            <w:tcW w:w="1770" w:type="dxa"/>
            <w:tcBorders>
              <w:left w:val="nil"/>
              <w:right w:val="nil"/>
            </w:tcBorders>
            <w:shd w:val="clear" w:color="auto" w:fill="D6E3BC" w:themeFill="accent3" w:themeFillTint="66"/>
          </w:tcPr>
          <w:p w14:paraId="16CF64F3" w14:textId="77777777" w:rsidR="00234A40" w:rsidRPr="005C5768" w:rsidRDefault="00234A40" w:rsidP="001C485E">
            <w:pPr>
              <w:pStyle w:val="H1bodytext"/>
              <w:spacing w:before="120" w:after="120"/>
              <w:ind w:left="0"/>
              <w:jc w:val="center"/>
              <w:rPr>
                <w:rFonts w:ascii="Arial" w:hAnsi="Arial" w:cs="Arial"/>
                <w:sz w:val="18"/>
                <w:szCs w:val="18"/>
              </w:rPr>
            </w:pPr>
            <w:r>
              <w:rPr>
                <w:rFonts w:ascii="Arial" w:hAnsi="Arial" w:cs="Arial"/>
                <w:sz w:val="18"/>
                <w:szCs w:val="18"/>
              </w:rPr>
              <w:t>PASS</w:t>
            </w:r>
          </w:p>
        </w:tc>
      </w:tr>
      <w:tr w:rsidR="00234A40" w14:paraId="4A5D3AF6" w14:textId="77777777" w:rsidTr="005054B6">
        <w:tc>
          <w:tcPr>
            <w:tcW w:w="9257" w:type="dxa"/>
            <w:gridSpan w:val="5"/>
            <w:tcBorders>
              <w:left w:val="nil"/>
              <w:right w:val="nil"/>
            </w:tcBorders>
            <w:shd w:val="clear" w:color="auto" w:fill="F2F2F2" w:themeFill="background1" w:themeFillShade="F2"/>
          </w:tcPr>
          <w:p w14:paraId="695A5AE0" w14:textId="77777777" w:rsidR="00234A40" w:rsidRPr="00623D08" w:rsidRDefault="00234A40" w:rsidP="001C485E">
            <w:pPr>
              <w:pStyle w:val="H1bodytext"/>
              <w:spacing w:before="120" w:after="120"/>
              <w:ind w:left="0"/>
              <w:jc w:val="center"/>
              <w:rPr>
                <w:rFonts w:ascii="Arial" w:hAnsi="Arial" w:cs="Arial"/>
                <w:i/>
                <w:sz w:val="18"/>
                <w:szCs w:val="18"/>
              </w:rPr>
            </w:pPr>
            <w:r w:rsidRPr="00623D08">
              <w:rPr>
                <w:rFonts w:ascii="Arial" w:hAnsi="Arial" w:cs="Arial"/>
                <w:i/>
                <w:sz w:val="18"/>
                <w:szCs w:val="18"/>
              </w:rPr>
              <w:t>Criterion 2 (peak relative concentration C/C</w:t>
            </w:r>
            <w:r w:rsidRPr="00623D08">
              <w:rPr>
                <w:rFonts w:ascii="Arial" w:hAnsi="Arial" w:cs="Arial"/>
                <w:i/>
                <w:sz w:val="18"/>
                <w:szCs w:val="18"/>
                <w:vertAlign w:val="subscript"/>
              </w:rPr>
              <w:t>0</w:t>
            </w:r>
            <w:r w:rsidRPr="00623D08">
              <w:rPr>
                <w:rFonts w:ascii="Arial" w:hAnsi="Arial" w:cs="Arial"/>
                <w:i/>
                <w:sz w:val="18"/>
                <w:szCs w:val="18"/>
              </w:rPr>
              <w:t>)</w:t>
            </w:r>
          </w:p>
        </w:tc>
      </w:tr>
      <w:tr w:rsidR="002D04B2" w14:paraId="7E01306A" w14:textId="77777777" w:rsidTr="005054B6">
        <w:tc>
          <w:tcPr>
            <w:tcW w:w="1857" w:type="dxa"/>
            <w:tcBorders>
              <w:left w:val="nil"/>
              <w:right w:val="nil"/>
            </w:tcBorders>
          </w:tcPr>
          <w:p w14:paraId="75ABC54F" w14:textId="77777777" w:rsidR="002D04B2" w:rsidRPr="00623D08" w:rsidRDefault="002D04B2" w:rsidP="002D04B2">
            <w:pPr>
              <w:pStyle w:val="H1bodytext"/>
              <w:spacing w:before="120" w:after="120"/>
              <w:ind w:left="0"/>
              <w:jc w:val="center"/>
              <w:rPr>
                <w:rFonts w:ascii="Arial" w:hAnsi="Arial" w:cs="Arial"/>
                <w:sz w:val="18"/>
                <w:szCs w:val="18"/>
              </w:rPr>
            </w:pPr>
            <w:r>
              <w:rPr>
                <w:rFonts w:ascii="Arial" w:hAnsi="Arial" w:cs="Arial"/>
                <w:sz w:val="18"/>
                <w:szCs w:val="18"/>
              </w:rPr>
              <w:t>2400</w:t>
            </w:r>
          </w:p>
        </w:tc>
        <w:tc>
          <w:tcPr>
            <w:tcW w:w="1859" w:type="dxa"/>
            <w:tcBorders>
              <w:left w:val="nil"/>
              <w:right w:val="nil"/>
            </w:tcBorders>
          </w:tcPr>
          <w:p w14:paraId="59BD4EA6" w14:textId="77777777" w:rsidR="002D04B2" w:rsidRPr="005C5768" w:rsidRDefault="002D04B2" w:rsidP="002D04B2">
            <w:pPr>
              <w:pStyle w:val="H1bodytext"/>
              <w:spacing w:before="120" w:after="120"/>
              <w:ind w:left="0"/>
              <w:jc w:val="center"/>
              <w:rPr>
                <w:rFonts w:ascii="Arial" w:hAnsi="Arial" w:cs="Arial"/>
                <w:sz w:val="18"/>
                <w:szCs w:val="18"/>
              </w:rPr>
            </w:pPr>
            <w:r w:rsidRPr="00623D08">
              <w:rPr>
                <w:rFonts w:ascii="Arial" w:hAnsi="Arial" w:cs="Arial"/>
                <w:i/>
                <w:sz w:val="18"/>
                <w:szCs w:val="18"/>
              </w:rPr>
              <w:t>C/C</w:t>
            </w:r>
            <w:r w:rsidRPr="00623D08">
              <w:rPr>
                <w:rFonts w:ascii="Arial" w:hAnsi="Arial" w:cs="Arial"/>
                <w:i/>
                <w:sz w:val="18"/>
                <w:szCs w:val="18"/>
                <w:vertAlign w:val="subscript"/>
              </w:rPr>
              <w:t>0</w:t>
            </w:r>
            <w:r>
              <w:rPr>
                <w:rFonts w:ascii="Arial" w:hAnsi="Arial" w:cs="Arial"/>
                <w:i/>
                <w:sz w:val="18"/>
                <w:szCs w:val="18"/>
                <w:vertAlign w:val="subscript"/>
              </w:rPr>
              <w:t xml:space="preserve"> = </w:t>
            </w:r>
            <w:r w:rsidRPr="005C5768">
              <w:rPr>
                <w:rFonts w:ascii="Arial" w:hAnsi="Arial" w:cs="Arial"/>
                <w:sz w:val="18"/>
                <w:szCs w:val="18"/>
              </w:rPr>
              <w:t>0.7793</w:t>
            </w:r>
          </w:p>
        </w:tc>
        <w:tc>
          <w:tcPr>
            <w:tcW w:w="1884" w:type="dxa"/>
            <w:tcBorders>
              <w:left w:val="nil"/>
              <w:right w:val="nil"/>
            </w:tcBorders>
          </w:tcPr>
          <w:p w14:paraId="4E7F2652" w14:textId="77777777" w:rsidR="002D04B2" w:rsidRPr="005C5768" w:rsidRDefault="002D04B2" w:rsidP="002D04B2">
            <w:pPr>
              <w:pStyle w:val="H1bodytext"/>
              <w:spacing w:before="120" w:after="120"/>
              <w:ind w:left="0"/>
              <w:jc w:val="center"/>
              <w:rPr>
                <w:rFonts w:ascii="Arial" w:hAnsi="Arial" w:cs="Arial"/>
                <w:sz w:val="18"/>
                <w:szCs w:val="18"/>
              </w:rPr>
            </w:pPr>
            <w:r w:rsidRPr="00623D08">
              <w:rPr>
                <w:rFonts w:ascii="Arial" w:hAnsi="Arial" w:cs="Arial"/>
                <w:i/>
                <w:sz w:val="18"/>
                <w:szCs w:val="18"/>
              </w:rPr>
              <w:t>C/C</w:t>
            </w:r>
            <w:r w:rsidRPr="00623D08">
              <w:rPr>
                <w:rFonts w:ascii="Arial" w:hAnsi="Arial" w:cs="Arial"/>
                <w:i/>
                <w:sz w:val="18"/>
                <w:szCs w:val="18"/>
                <w:vertAlign w:val="subscript"/>
              </w:rPr>
              <w:t>0</w:t>
            </w:r>
            <w:r>
              <w:rPr>
                <w:rFonts w:ascii="Arial" w:hAnsi="Arial" w:cs="Arial"/>
                <w:i/>
                <w:sz w:val="18"/>
                <w:szCs w:val="18"/>
                <w:vertAlign w:val="subscript"/>
              </w:rPr>
              <w:t xml:space="preserve"> = </w:t>
            </w:r>
            <w:r w:rsidRPr="005C5768">
              <w:rPr>
                <w:rFonts w:ascii="Arial" w:hAnsi="Arial" w:cs="Arial"/>
                <w:sz w:val="18"/>
                <w:szCs w:val="18"/>
              </w:rPr>
              <w:t>0.7759</w:t>
            </w:r>
          </w:p>
        </w:tc>
        <w:tc>
          <w:tcPr>
            <w:tcW w:w="1887" w:type="dxa"/>
            <w:tcBorders>
              <w:left w:val="nil"/>
              <w:right w:val="nil"/>
            </w:tcBorders>
          </w:tcPr>
          <w:p w14:paraId="7EEE06D4" w14:textId="77777777" w:rsidR="002D04B2" w:rsidRPr="005C5768" w:rsidRDefault="002D04B2" w:rsidP="002D04B2">
            <w:pPr>
              <w:pStyle w:val="H1bodytext"/>
              <w:spacing w:before="120" w:after="120"/>
              <w:ind w:left="0"/>
              <w:jc w:val="center"/>
              <w:rPr>
                <w:rFonts w:ascii="Arial" w:hAnsi="Arial" w:cs="Arial"/>
                <w:sz w:val="18"/>
                <w:szCs w:val="18"/>
              </w:rPr>
            </w:pPr>
            <w:r w:rsidRPr="005C5768">
              <w:rPr>
                <w:rFonts w:ascii="Arial" w:hAnsi="Arial" w:cs="Arial"/>
                <w:sz w:val="18"/>
                <w:szCs w:val="18"/>
              </w:rPr>
              <w:t>0.00343 (0.440%)</w:t>
            </w:r>
          </w:p>
        </w:tc>
        <w:tc>
          <w:tcPr>
            <w:tcW w:w="1770" w:type="dxa"/>
            <w:tcBorders>
              <w:left w:val="nil"/>
              <w:right w:val="nil"/>
            </w:tcBorders>
            <w:shd w:val="clear" w:color="auto" w:fill="D6E3BC" w:themeFill="accent3" w:themeFillTint="66"/>
          </w:tcPr>
          <w:p w14:paraId="0C88FA90" w14:textId="77777777" w:rsidR="002D04B2" w:rsidRPr="005C5768" w:rsidRDefault="002D04B2" w:rsidP="002D04B2">
            <w:pPr>
              <w:pStyle w:val="H1bodytext"/>
              <w:spacing w:before="120" w:after="120"/>
              <w:ind w:left="0"/>
              <w:jc w:val="center"/>
              <w:rPr>
                <w:rFonts w:ascii="Arial" w:hAnsi="Arial" w:cs="Arial"/>
                <w:sz w:val="18"/>
                <w:szCs w:val="18"/>
              </w:rPr>
            </w:pPr>
            <w:r>
              <w:rPr>
                <w:rFonts w:ascii="Arial" w:hAnsi="Arial" w:cs="Arial"/>
                <w:sz w:val="18"/>
                <w:szCs w:val="18"/>
              </w:rPr>
              <w:t>PASS</w:t>
            </w:r>
          </w:p>
        </w:tc>
      </w:tr>
      <w:tr w:rsidR="002D04B2" w14:paraId="6F4F5B9E" w14:textId="77777777" w:rsidTr="005054B6">
        <w:tc>
          <w:tcPr>
            <w:tcW w:w="1857" w:type="dxa"/>
            <w:tcBorders>
              <w:left w:val="nil"/>
              <w:bottom w:val="single" w:sz="4" w:space="0" w:color="000000"/>
              <w:right w:val="nil"/>
            </w:tcBorders>
          </w:tcPr>
          <w:p w14:paraId="0EAB4500" w14:textId="77777777" w:rsidR="002D04B2" w:rsidRPr="00623D08" w:rsidRDefault="002D04B2" w:rsidP="002D04B2">
            <w:pPr>
              <w:pStyle w:val="H1bodytext"/>
              <w:spacing w:before="120" w:after="120"/>
              <w:ind w:left="0"/>
              <w:jc w:val="center"/>
              <w:rPr>
                <w:rFonts w:ascii="Arial" w:hAnsi="Arial" w:cs="Arial"/>
                <w:sz w:val="18"/>
                <w:szCs w:val="18"/>
              </w:rPr>
            </w:pPr>
            <w:r>
              <w:rPr>
                <w:rFonts w:ascii="Arial" w:hAnsi="Arial" w:cs="Arial"/>
                <w:sz w:val="18"/>
                <w:szCs w:val="18"/>
              </w:rPr>
              <w:t>9600</w:t>
            </w:r>
          </w:p>
        </w:tc>
        <w:tc>
          <w:tcPr>
            <w:tcW w:w="1859" w:type="dxa"/>
            <w:tcBorders>
              <w:left w:val="nil"/>
              <w:bottom w:val="single" w:sz="4" w:space="0" w:color="000000"/>
              <w:right w:val="nil"/>
            </w:tcBorders>
          </w:tcPr>
          <w:p w14:paraId="5B82D974" w14:textId="77777777" w:rsidR="002D04B2" w:rsidRPr="005C5768" w:rsidRDefault="002D04B2" w:rsidP="002D04B2">
            <w:pPr>
              <w:pStyle w:val="H1bodytext"/>
              <w:spacing w:before="120" w:after="120"/>
              <w:ind w:left="0"/>
              <w:jc w:val="center"/>
              <w:rPr>
                <w:rFonts w:ascii="Arial" w:hAnsi="Arial" w:cs="Arial"/>
                <w:sz w:val="18"/>
                <w:szCs w:val="18"/>
              </w:rPr>
            </w:pPr>
            <w:r w:rsidRPr="00623D08">
              <w:rPr>
                <w:rFonts w:ascii="Arial" w:hAnsi="Arial" w:cs="Arial"/>
                <w:i/>
                <w:sz w:val="18"/>
                <w:szCs w:val="18"/>
              </w:rPr>
              <w:t>C/C</w:t>
            </w:r>
            <w:r w:rsidRPr="00623D08">
              <w:rPr>
                <w:rFonts w:ascii="Arial" w:hAnsi="Arial" w:cs="Arial"/>
                <w:i/>
                <w:sz w:val="18"/>
                <w:szCs w:val="18"/>
                <w:vertAlign w:val="subscript"/>
              </w:rPr>
              <w:t>0</w:t>
            </w:r>
            <w:r>
              <w:rPr>
                <w:rFonts w:ascii="Arial" w:hAnsi="Arial" w:cs="Arial"/>
                <w:i/>
                <w:sz w:val="18"/>
                <w:szCs w:val="18"/>
                <w:vertAlign w:val="subscript"/>
              </w:rPr>
              <w:t xml:space="preserve"> = </w:t>
            </w:r>
            <w:r>
              <w:rPr>
                <w:rFonts w:ascii="Arial" w:hAnsi="Arial" w:cs="Arial"/>
                <w:sz w:val="18"/>
                <w:szCs w:val="18"/>
              </w:rPr>
              <w:t>0.4597</w:t>
            </w:r>
          </w:p>
        </w:tc>
        <w:tc>
          <w:tcPr>
            <w:tcW w:w="1884" w:type="dxa"/>
            <w:tcBorders>
              <w:left w:val="nil"/>
              <w:bottom w:val="single" w:sz="4" w:space="0" w:color="000000"/>
              <w:right w:val="nil"/>
            </w:tcBorders>
          </w:tcPr>
          <w:p w14:paraId="45DD29C8" w14:textId="77777777" w:rsidR="002D04B2" w:rsidRPr="005C5768" w:rsidRDefault="002D04B2" w:rsidP="002D04B2">
            <w:pPr>
              <w:pStyle w:val="H1bodytext"/>
              <w:spacing w:before="120" w:after="120"/>
              <w:ind w:left="0"/>
              <w:jc w:val="center"/>
              <w:rPr>
                <w:rFonts w:ascii="Arial" w:hAnsi="Arial" w:cs="Arial"/>
                <w:sz w:val="18"/>
                <w:szCs w:val="18"/>
              </w:rPr>
            </w:pPr>
            <w:r w:rsidRPr="00623D08">
              <w:rPr>
                <w:rFonts w:ascii="Arial" w:hAnsi="Arial" w:cs="Arial"/>
                <w:i/>
                <w:sz w:val="18"/>
                <w:szCs w:val="18"/>
              </w:rPr>
              <w:t>C/C</w:t>
            </w:r>
            <w:r w:rsidRPr="00623D08">
              <w:rPr>
                <w:rFonts w:ascii="Arial" w:hAnsi="Arial" w:cs="Arial"/>
                <w:i/>
                <w:sz w:val="18"/>
                <w:szCs w:val="18"/>
                <w:vertAlign w:val="subscript"/>
              </w:rPr>
              <w:t>0</w:t>
            </w:r>
            <w:r>
              <w:rPr>
                <w:rFonts w:ascii="Arial" w:hAnsi="Arial" w:cs="Arial"/>
                <w:i/>
                <w:sz w:val="18"/>
                <w:szCs w:val="18"/>
                <w:vertAlign w:val="subscript"/>
              </w:rPr>
              <w:t xml:space="preserve"> = </w:t>
            </w:r>
            <w:r w:rsidRPr="005C5768">
              <w:rPr>
                <w:rFonts w:ascii="Arial" w:hAnsi="Arial" w:cs="Arial"/>
                <w:sz w:val="18"/>
                <w:szCs w:val="18"/>
              </w:rPr>
              <w:t>0.4583</w:t>
            </w:r>
          </w:p>
        </w:tc>
        <w:tc>
          <w:tcPr>
            <w:tcW w:w="1887" w:type="dxa"/>
            <w:tcBorders>
              <w:left w:val="nil"/>
              <w:bottom w:val="single" w:sz="4" w:space="0" w:color="000000"/>
              <w:right w:val="nil"/>
            </w:tcBorders>
          </w:tcPr>
          <w:p w14:paraId="5098B40C" w14:textId="77777777" w:rsidR="002D04B2" w:rsidRPr="005C5768" w:rsidRDefault="002D04B2" w:rsidP="002D04B2">
            <w:pPr>
              <w:pStyle w:val="H1bodytext"/>
              <w:spacing w:before="120" w:after="120"/>
              <w:ind w:left="0"/>
              <w:jc w:val="center"/>
              <w:rPr>
                <w:rFonts w:ascii="Arial" w:hAnsi="Arial" w:cs="Arial"/>
                <w:sz w:val="18"/>
                <w:szCs w:val="18"/>
              </w:rPr>
            </w:pPr>
            <w:r>
              <w:rPr>
                <w:rFonts w:ascii="Arial" w:hAnsi="Arial" w:cs="Arial"/>
                <w:sz w:val="18"/>
                <w:szCs w:val="18"/>
              </w:rPr>
              <w:t>0.00141 (0.306%)</w:t>
            </w:r>
          </w:p>
        </w:tc>
        <w:tc>
          <w:tcPr>
            <w:tcW w:w="1770" w:type="dxa"/>
            <w:tcBorders>
              <w:left w:val="nil"/>
              <w:bottom w:val="single" w:sz="4" w:space="0" w:color="000000"/>
              <w:right w:val="nil"/>
            </w:tcBorders>
            <w:shd w:val="clear" w:color="auto" w:fill="D6E3BC" w:themeFill="accent3" w:themeFillTint="66"/>
          </w:tcPr>
          <w:p w14:paraId="0D401AC3" w14:textId="77777777" w:rsidR="002D04B2" w:rsidRPr="005C5768" w:rsidRDefault="002D04B2" w:rsidP="002D04B2">
            <w:pPr>
              <w:pStyle w:val="H1bodytext"/>
              <w:spacing w:before="120" w:after="120"/>
              <w:ind w:left="0"/>
              <w:jc w:val="center"/>
              <w:rPr>
                <w:rFonts w:ascii="Arial" w:hAnsi="Arial" w:cs="Arial"/>
                <w:sz w:val="18"/>
                <w:szCs w:val="18"/>
              </w:rPr>
            </w:pPr>
            <w:r>
              <w:rPr>
                <w:rFonts w:ascii="Arial" w:hAnsi="Arial" w:cs="Arial"/>
                <w:sz w:val="18"/>
                <w:szCs w:val="18"/>
              </w:rPr>
              <w:t>PASS</w:t>
            </w:r>
          </w:p>
        </w:tc>
      </w:tr>
      <w:tr w:rsidR="00234A40" w14:paraId="1676D3A0" w14:textId="77777777" w:rsidTr="005054B6">
        <w:tc>
          <w:tcPr>
            <w:tcW w:w="9257" w:type="dxa"/>
            <w:gridSpan w:val="5"/>
            <w:tcBorders>
              <w:left w:val="nil"/>
              <w:bottom w:val="nil"/>
              <w:right w:val="nil"/>
            </w:tcBorders>
          </w:tcPr>
          <w:p w14:paraId="527A9FC1" w14:textId="77777777" w:rsidR="00234A40" w:rsidRDefault="00234A40" w:rsidP="001C485E">
            <w:pPr>
              <w:pStyle w:val="H1bodytext"/>
              <w:spacing w:before="120" w:after="120"/>
              <w:ind w:left="0"/>
              <w:rPr>
                <w:rFonts w:ascii="Arial" w:hAnsi="Arial" w:cs="Arial"/>
                <w:sz w:val="16"/>
                <w:szCs w:val="18"/>
              </w:rPr>
            </w:pPr>
            <w:r w:rsidRPr="0032541C">
              <w:rPr>
                <w:rFonts w:ascii="Arial" w:hAnsi="Arial" w:cs="Arial"/>
                <w:sz w:val="16"/>
                <w:szCs w:val="18"/>
                <w:vertAlign w:val="superscript"/>
              </w:rPr>
              <w:t>1</w:t>
            </w:r>
            <w:r w:rsidRPr="0032541C">
              <w:rPr>
                <w:rFonts w:ascii="Arial" w:hAnsi="Arial" w:cs="Arial"/>
                <w:sz w:val="16"/>
                <w:szCs w:val="18"/>
              </w:rPr>
              <w:t xml:space="preserve"> Solution identical for single- and double-precision executable files.</w:t>
            </w:r>
          </w:p>
          <w:p w14:paraId="454F838F" w14:textId="77777777" w:rsidR="00234A40" w:rsidRDefault="00234A40" w:rsidP="001C485E">
            <w:pPr>
              <w:pStyle w:val="H1bodytext"/>
              <w:spacing w:before="120" w:after="120"/>
              <w:ind w:left="0"/>
              <w:rPr>
                <w:rFonts w:ascii="Arial" w:hAnsi="Arial" w:cs="Arial"/>
                <w:sz w:val="18"/>
                <w:szCs w:val="18"/>
              </w:rPr>
            </w:pPr>
          </w:p>
        </w:tc>
      </w:tr>
    </w:tbl>
    <w:p w14:paraId="400BD297" w14:textId="77777777" w:rsidR="005054B6" w:rsidRDefault="005054B6"/>
    <w:tbl>
      <w:tblPr>
        <w:tblStyle w:val="TableGrid"/>
        <w:tblW w:w="0" w:type="auto"/>
        <w:tblInd w:w="720" w:type="dxa"/>
        <w:tblLook w:val="04A0" w:firstRow="1" w:lastRow="0" w:firstColumn="1" w:lastColumn="0" w:noHBand="0" w:noVBand="1"/>
      </w:tblPr>
      <w:tblGrid>
        <w:gridCol w:w="3119"/>
        <w:gridCol w:w="3124"/>
        <w:gridCol w:w="3117"/>
      </w:tblGrid>
      <w:tr w:rsidR="00234A40" w14:paraId="375EF9C4" w14:textId="77777777" w:rsidTr="005054B6">
        <w:tc>
          <w:tcPr>
            <w:tcW w:w="9360" w:type="dxa"/>
            <w:gridSpan w:val="3"/>
            <w:tcBorders>
              <w:top w:val="nil"/>
              <w:left w:val="nil"/>
              <w:bottom w:val="single" w:sz="4" w:space="0" w:color="000000"/>
              <w:right w:val="nil"/>
            </w:tcBorders>
          </w:tcPr>
          <w:p w14:paraId="67A17052" w14:textId="68FC95F9" w:rsidR="00234A40" w:rsidRDefault="00234A40" w:rsidP="001C485E">
            <w:pPr>
              <w:pStyle w:val="TableNumberCaption"/>
              <w:rPr>
                <w:rFonts w:ascii="Arial" w:hAnsi="Arial" w:cs="Arial"/>
              </w:rPr>
            </w:pPr>
            <w:bookmarkStart w:id="42" w:name="_Ref419114777"/>
            <w:r>
              <w:t xml:space="preserve">Table </w:t>
            </w:r>
            <w:r w:rsidR="00DE2259">
              <w:fldChar w:fldCharType="begin"/>
            </w:r>
            <w:r w:rsidR="00DE2259">
              <w:instrText xml:space="preserve"> SEQ Table \* ARABIC </w:instrText>
            </w:r>
            <w:r w:rsidR="00DE2259">
              <w:fldChar w:fldCharType="separate"/>
            </w:r>
            <w:r w:rsidR="00DE2259">
              <w:rPr>
                <w:noProof/>
              </w:rPr>
              <w:t>17</w:t>
            </w:r>
            <w:r w:rsidR="00DE2259">
              <w:rPr>
                <w:noProof/>
              </w:rPr>
              <w:fldChar w:fldCharType="end"/>
            </w:r>
            <w:bookmarkEnd w:id="42"/>
            <w:r>
              <w:t xml:space="preserve">. Check of Numerical Differences in Drawdown between </w:t>
            </w:r>
            <w:r w:rsidRPr="0042237D">
              <w:t xml:space="preserve">Windows® and Linux® </w:t>
            </w:r>
            <w:r>
              <w:t>Executable Files</w:t>
            </w:r>
          </w:p>
        </w:tc>
      </w:tr>
      <w:tr w:rsidR="00234A40" w14:paraId="065112F6" w14:textId="77777777" w:rsidTr="005054B6">
        <w:tc>
          <w:tcPr>
            <w:tcW w:w="3119" w:type="dxa"/>
            <w:tcBorders>
              <w:left w:val="nil"/>
              <w:right w:val="nil"/>
            </w:tcBorders>
            <w:shd w:val="clear" w:color="auto" w:fill="D9D9D9" w:themeFill="background1" w:themeFillShade="D9"/>
            <w:vAlign w:val="bottom"/>
          </w:tcPr>
          <w:p w14:paraId="51A0B755" w14:textId="77777777" w:rsidR="00234A40" w:rsidRPr="0042237D" w:rsidRDefault="00234A40" w:rsidP="001C485E">
            <w:pPr>
              <w:pStyle w:val="H1bodytext"/>
              <w:keepNext/>
              <w:keepLines/>
              <w:spacing w:before="120" w:after="120"/>
              <w:ind w:left="0"/>
              <w:jc w:val="center"/>
              <w:rPr>
                <w:rFonts w:ascii="Arial" w:hAnsi="Arial" w:cs="Arial"/>
                <w:sz w:val="18"/>
              </w:rPr>
            </w:pPr>
            <w:r>
              <w:rPr>
                <w:rFonts w:ascii="Arial" w:hAnsi="Arial" w:cs="Arial"/>
                <w:sz w:val="18"/>
              </w:rPr>
              <w:t>Simulation Time (d)</w:t>
            </w:r>
          </w:p>
        </w:tc>
        <w:tc>
          <w:tcPr>
            <w:tcW w:w="3124" w:type="dxa"/>
            <w:tcBorders>
              <w:left w:val="nil"/>
              <w:right w:val="nil"/>
            </w:tcBorders>
            <w:shd w:val="clear" w:color="auto" w:fill="D9D9D9" w:themeFill="background1" w:themeFillShade="D9"/>
            <w:vAlign w:val="bottom"/>
          </w:tcPr>
          <w:p w14:paraId="1DA61DA2" w14:textId="77777777" w:rsidR="00234A40" w:rsidRPr="0042237D" w:rsidRDefault="00234A40" w:rsidP="001C485E">
            <w:pPr>
              <w:pStyle w:val="H1bodytext"/>
              <w:keepNext/>
              <w:keepLines/>
              <w:spacing w:before="120" w:after="120"/>
              <w:ind w:left="0"/>
              <w:jc w:val="center"/>
              <w:rPr>
                <w:rFonts w:ascii="Arial" w:hAnsi="Arial" w:cs="Arial"/>
                <w:sz w:val="18"/>
              </w:rPr>
            </w:pPr>
            <w:r w:rsidRPr="0042237D">
              <w:rPr>
                <w:rFonts w:ascii="Arial" w:hAnsi="Arial" w:cs="Arial"/>
                <w:sz w:val="18"/>
              </w:rPr>
              <w:t>Single Precision</w:t>
            </w:r>
          </w:p>
        </w:tc>
        <w:tc>
          <w:tcPr>
            <w:tcW w:w="3117" w:type="dxa"/>
            <w:tcBorders>
              <w:left w:val="nil"/>
              <w:right w:val="nil"/>
            </w:tcBorders>
            <w:shd w:val="clear" w:color="auto" w:fill="D9D9D9" w:themeFill="background1" w:themeFillShade="D9"/>
            <w:vAlign w:val="bottom"/>
          </w:tcPr>
          <w:p w14:paraId="08CB9CF5" w14:textId="77777777" w:rsidR="00234A40" w:rsidRPr="0042237D" w:rsidRDefault="00234A40" w:rsidP="001C485E">
            <w:pPr>
              <w:pStyle w:val="H1bodytext"/>
              <w:keepNext/>
              <w:keepLines/>
              <w:spacing w:before="120" w:after="120"/>
              <w:ind w:left="0"/>
              <w:jc w:val="center"/>
              <w:rPr>
                <w:rFonts w:ascii="Arial" w:hAnsi="Arial" w:cs="Arial"/>
                <w:sz w:val="18"/>
              </w:rPr>
            </w:pPr>
            <w:r w:rsidRPr="0042237D">
              <w:rPr>
                <w:rFonts w:ascii="Arial" w:hAnsi="Arial" w:cs="Arial"/>
                <w:sz w:val="18"/>
              </w:rPr>
              <w:t>Double Precision</w:t>
            </w:r>
          </w:p>
        </w:tc>
      </w:tr>
      <w:tr w:rsidR="00234A40" w14:paraId="45F15B84" w14:textId="77777777" w:rsidTr="005054B6">
        <w:tc>
          <w:tcPr>
            <w:tcW w:w="3119" w:type="dxa"/>
            <w:tcBorders>
              <w:left w:val="nil"/>
              <w:right w:val="nil"/>
            </w:tcBorders>
          </w:tcPr>
          <w:p w14:paraId="6F51246E" w14:textId="77777777" w:rsidR="00234A40" w:rsidRPr="0042237D" w:rsidRDefault="00234A40" w:rsidP="001C485E">
            <w:pPr>
              <w:pStyle w:val="H1bodytext"/>
              <w:keepNext/>
              <w:keepLines/>
              <w:spacing w:before="120" w:after="120"/>
              <w:ind w:left="0"/>
              <w:jc w:val="center"/>
              <w:rPr>
                <w:rFonts w:ascii="Arial" w:hAnsi="Arial" w:cs="Arial"/>
                <w:sz w:val="18"/>
              </w:rPr>
            </w:pPr>
            <w:r w:rsidRPr="0042237D">
              <w:rPr>
                <w:rFonts w:ascii="Arial" w:hAnsi="Arial" w:cs="Arial"/>
                <w:sz w:val="18"/>
              </w:rPr>
              <w:t>2400</w:t>
            </w:r>
          </w:p>
        </w:tc>
        <w:tc>
          <w:tcPr>
            <w:tcW w:w="3124" w:type="dxa"/>
            <w:tcBorders>
              <w:left w:val="nil"/>
              <w:right w:val="nil"/>
            </w:tcBorders>
          </w:tcPr>
          <w:p w14:paraId="16EF9197" w14:textId="77777777" w:rsidR="00234A40" w:rsidRPr="0042237D" w:rsidRDefault="00234A40" w:rsidP="001C485E">
            <w:pPr>
              <w:pStyle w:val="H1bodytext"/>
              <w:keepNext/>
              <w:keepLines/>
              <w:spacing w:before="120" w:after="120"/>
              <w:ind w:left="0"/>
              <w:jc w:val="center"/>
              <w:rPr>
                <w:rFonts w:ascii="Arial" w:hAnsi="Arial" w:cs="Arial"/>
                <w:sz w:val="18"/>
              </w:rPr>
            </w:pPr>
            <w:r w:rsidRPr="0042237D">
              <w:rPr>
                <w:rFonts w:ascii="Arial" w:hAnsi="Arial" w:cs="Arial"/>
                <w:sz w:val="18"/>
              </w:rPr>
              <w:t>No Numerical Differences</w:t>
            </w:r>
          </w:p>
        </w:tc>
        <w:tc>
          <w:tcPr>
            <w:tcW w:w="3117" w:type="dxa"/>
            <w:tcBorders>
              <w:left w:val="nil"/>
              <w:right w:val="nil"/>
            </w:tcBorders>
          </w:tcPr>
          <w:p w14:paraId="7FB10A9E" w14:textId="77777777" w:rsidR="00234A40" w:rsidRPr="0042237D" w:rsidRDefault="00234A40" w:rsidP="001C485E">
            <w:pPr>
              <w:pStyle w:val="H1bodytext"/>
              <w:keepNext/>
              <w:keepLines/>
              <w:spacing w:before="120" w:after="120"/>
              <w:ind w:left="0"/>
              <w:jc w:val="center"/>
              <w:rPr>
                <w:rFonts w:ascii="Arial" w:hAnsi="Arial" w:cs="Arial"/>
                <w:sz w:val="18"/>
              </w:rPr>
            </w:pPr>
            <w:r w:rsidRPr="0042237D">
              <w:rPr>
                <w:rFonts w:ascii="Arial" w:hAnsi="Arial" w:cs="Arial"/>
                <w:sz w:val="18"/>
              </w:rPr>
              <w:t>No Numerical Differences</w:t>
            </w:r>
          </w:p>
        </w:tc>
      </w:tr>
      <w:tr w:rsidR="00234A40" w14:paraId="261BA581" w14:textId="77777777" w:rsidTr="005054B6">
        <w:tc>
          <w:tcPr>
            <w:tcW w:w="3119" w:type="dxa"/>
            <w:tcBorders>
              <w:left w:val="nil"/>
              <w:bottom w:val="single" w:sz="4" w:space="0" w:color="000000"/>
              <w:right w:val="nil"/>
            </w:tcBorders>
          </w:tcPr>
          <w:p w14:paraId="5750A434" w14:textId="77777777" w:rsidR="00234A40" w:rsidRPr="0042237D" w:rsidRDefault="00234A40" w:rsidP="001C485E">
            <w:pPr>
              <w:pStyle w:val="H1bodytext"/>
              <w:keepNext/>
              <w:keepLines/>
              <w:spacing w:before="120" w:after="120"/>
              <w:ind w:left="0"/>
              <w:jc w:val="center"/>
              <w:rPr>
                <w:rFonts w:ascii="Arial" w:hAnsi="Arial" w:cs="Arial"/>
                <w:sz w:val="18"/>
              </w:rPr>
            </w:pPr>
            <w:r w:rsidRPr="0042237D">
              <w:rPr>
                <w:rFonts w:ascii="Arial" w:hAnsi="Arial" w:cs="Arial"/>
                <w:sz w:val="18"/>
              </w:rPr>
              <w:t>9600</w:t>
            </w:r>
          </w:p>
        </w:tc>
        <w:tc>
          <w:tcPr>
            <w:tcW w:w="3124" w:type="dxa"/>
            <w:tcBorders>
              <w:left w:val="nil"/>
              <w:bottom w:val="single" w:sz="4" w:space="0" w:color="000000"/>
              <w:right w:val="nil"/>
            </w:tcBorders>
          </w:tcPr>
          <w:p w14:paraId="4BB84325" w14:textId="77777777" w:rsidR="00234A40" w:rsidRPr="0042237D" w:rsidRDefault="00234A40" w:rsidP="001C485E">
            <w:pPr>
              <w:pStyle w:val="H1bodytext"/>
              <w:keepNext/>
              <w:keepLines/>
              <w:spacing w:before="120" w:after="120"/>
              <w:ind w:left="0"/>
              <w:jc w:val="center"/>
              <w:rPr>
                <w:rFonts w:ascii="Arial" w:hAnsi="Arial" w:cs="Arial"/>
                <w:sz w:val="18"/>
              </w:rPr>
            </w:pPr>
            <w:r w:rsidRPr="0042237D">
              <w:rPr>
                <w:rFonts w:ascii="Arial" w:hAnsi="Arial" w:cs="Arial"/>
                <w:sz w:val="18"/>
              </w:rPr>
              <w:t>No Numerical Differences</w:t>
            </w:r>
          </w:p>
        </w:tc>
        <w:tc>
          <w:tcPr>
            <w:tcW w:w="3117" w:type="dxa"/>
            <w:tcBorders>
              <w:left w:val="nil"/>
              <w:bottom w:val="single" w:sz="4" w:space="0" w:color="000000"/>
              <w:right w:val="nil"/>
            </w:tcBorders>
          </w:tcPr>
          <w:p w14:paraId="76F4BDA0" w14:textId="77777777" w:rsidR="00234A40" w:rsidRPr="0042237D" w:rsidRDefault="00234A40" w:rsidP="001C485E">
            <w:pPr>
              <w:pStyle w:val="H1bodytext"/>
              <w:keepNext/>
              <w:keepLines/>
              <w:spacing w:before="120" w:after="120"/>
              <w:ind w:left="0"/>
              <w:jc w:val="center"/>
              <w:rPr>
                <w:rFonts w:ascii="Arial" w:hAnsi="Arial" w:cs="Arial"/>
                <w:sz w:val="18"/>
              </w:rPr>
            </w:pPr>
            <w:r w:rsidRPr="0042237D">
              <w:rPr>
                <w:rFonts w:ascii="Arial" w:hAnsi="Arial" w:cs="Arial"/>
                <w:sz w:val="18"/>
              </w:rPr>
              <w:t>No Numerical Differences</w:t>
            </w:r>
          </w:p>
        </w:tc>
      </w:tr>
    </w:tbl>
    <w:p w14:paraId="0DA8FB71" w14:textId="77777777" w:rsidR="00234A40" w:rsidRDefault="00234A40" w:rsidP="0085083F">
      <w:pPr>
        <w:pStyle w:val="BodyText"/>
      </w:pPr>
    </w:p>
    <w:p w14:paraId="26C2CCA8" w14:textId="77777777" w:rsidR="008640DE" w:rsidRDefault="008640DE" w:rsidP="008640DE">
      <w:pPr>
        <w:pStyle w:val="Heading2"/>
      </w:pPr>
      <w:r>
        <w:t>Comprehensive Assessment</w:t>
      </w:r>
    </w:p>
    <w:bookmarkEnd w:id="32"/>
    <w:bookmarkEnd w:id="33"/>
    <w:p w14:paraId="1A322220" w14:textId="77777777" w:rsidR="006B616D" w:rsidRPr="00F5292E" w:rsidRDefault="006B616D" w:rsidP="006B616D">
      <w:pPr>
        <w:spacing w:after="240"/>
        <w:ind w:left="1440"/>
        <w:rPr>
          <w:rFonts w:ascii="Arial" w:hAnsi="Arial" w:cs="Arial"/>
          <w:sz w:val="22"/>
          <w:szCs w:val="22"/>
        </w:rPr>
      </w:pPr>
      <w:r w:rsidRPr="00F5292E">
        <w:rPr>
          <w:rFonts w:ascii="Arial" w:hAnsi="Arial" w:cs="Arial"/>
          <w:sz w:val="22"/>
          <w:szCs w:val="22"/>
        </w:rPr>
        <w:t>The test plan intentionally did not exhaustively test all the features and modules of MODFLOW</w:t>
      </w:r>
      <w:r w:rsidR="00621651">
        <w:rPr>
          <w:rFonts w:ascii="Arial" w:hAnsi="Arial" w:cs="Arial"/>
          <w:sz w:val="22"/>
          <w:szCs w:val="22"/>
        </w:rPr>
        <w:t>-2000, MODFLOW-2000-</w:t>
      </w:r>
      <w:r w:rsidR="000E1B9C">
        <w:rPr>
          <w:rFonts w:ascii="Arial" w:hAnsi="Arial" w:cs="Arial"/>
          <w:sz w:val="22"/>
          <w:szCs w:val="22"/>
        </w:rPr>
        <w:t>MST</w:t>
      </w:r>
      <w:r w:rsidR="00621651">
        <w:rPr>
          <w:rFonts w:ascii="Arial" w:hAnsi="Arial" w:cs="Arial"/>
          <w:sz w:val="22"/>
          <w:szCs w:val="22"/>
        </w:rPr>
        <w:t>,</w:t>
      </w:r>
      <w:r w:rsidR="007202BA">
        <w:rPr>
          <w:rFonts w:ascii="Arial" w:hAnsi="Arial" w:cs="Arial"/>
          <w:sz w:val="22"/>
          <w:szCs w:val="22"/>
        </w:rPr>
        <w:t xml:space="preserve"> </w:t>
      </w:r>
      <w:r w:rsidR="004527A6">
        <w:rPr>
          <w:rFonts w:ascii="Arial" w:hAnsi="Arial" w:cs="Arial"/>
          <w:sz w:val="22"/>
          <w:szCs w:val="22"/>
        </w:rPr>
        <w:t xml:space="preserve">MT3DMS, </w:t>
      </w:r>
      <w:r w:rsidR="007202BA">
        <w:rPr>
          <w:rFonts w:ascii="Arial" w:hAnsi="Arial" w:cs="Arial"/>
          <w:sz w:val="22"/>
          <w:szCs w:val="22"/>
        </w:rPr>
        <w:t>and MT3DMS</w:t>
      </w:r>
      <w:r w:rsidR="004527A6">
        <w:rPr>
          <w:rFonts w:ascii="Arial" w:hAnsi="Arial" w:cs="Arial"/>
          <w:sz w:val="22"/>
          <w:szCs w:val="22"/>
        </w:rPr>
        <w:t>-MST</w:t>
      </w:r>
      <w:r w:rsidRPr="00F5292E">
        <w:rPr>
          <w:rFonts w:ascii="Arial" w:hAnsi="Arial" w:cs="Arial"/>
          <w:sz w:val="22"/>
          <w:szCs w:val="22"/>
        </w:rPr>
        <w:t>; such a testing program would be prohibitive in terms of schedule, scope, and budget</w:t>
      </w:r>
      <w:r w:rsidR="00115341">
        <w:rPr>
          <w:rFonts w:ascii="Arial" w:hAnsi="Arial" w:cs="Arial"/>
          <w:sz w:val="22"/>
          <w:szCs w:val="22"/>
        </w:rPr>
        <w:t xml:space="preserve">. </w:t>
      </w:r>
      <w:r w:rsidRPr="00F5292E">
        <w:rPr>
          <w:rFonts w:ascii="Arial" w:hAnsi="Arial" w:cs="Arial"/>
          <w:sz w:val="22"/>
          <w:szCs w:val="22"/>
        </w:rPr>
        <w:t xml:space="preserve">Instead, test problems were devised to demonstrate applicability of </w:t>
      </w:r>
      <w:r w:rsidR="009F2A61">
        <w:rPr>
          <w:rFonts w:ascii="Arial" w:hAnsi="Arial" w:cs="Arial"/>
          <w:sz w:val="22"/>
          <w:szCs w:val="22"/>
        </w:rPr>
        <w:t xml:space="preserve">these software </w:t>
      </w:r>
      <w:r w:rsidRPr="00F5292E">
        <w:rPr>
          <w:rFonts w:ascii="Arial" w:hAnsi="Arial" w:cs="Arial"/>
          <w:sz w:val="22"/>
          <w:szCs w:val="22"/>
        </w:rPr>
        <w:t>tool</w:t>
      </w:r>
      <w:r w:rsidR="009F2A61">
        <w:rPr>
          <w:rFonts w:ascii="Arial" w:hAnsi="Arial" w:cs="Arial"/>
          <w:sz w:val="22"/>
          <w:szCs w:val="22"/>
        </w:rPr>
        <w:t>s</w:t>
      </w:r>
      <w:r w:rsidRPr="00F5292E">
        <w:rPr>
          <w:rFonts w:ascii="Arial" w:hAnsi="Arial" w:cs="Arial"/>
          <w:sz w:val="22"/>
          <w:szCs w:val="22"/>
        </w:rPr>
        <w:t xml:space="preserve"> with respect to critical processes that will be simulated for Hanford problems, with emphasis on groundwater flow, pumping, boundary conditions, and drawdown for aquifer properties representative of those found at the Hanford Site.</w:t>
      </w:r>
    </w:p>
    <w:p w14:paraId="1053D7FB" w14:textId="77777777" w:rsidR="0009198D" w:rsidRDefault="0009198D" w:rsidP="00D6171D">
      <w:pPr>
        <w:spacing w:after="240"/>
        <w:ind w:left="1440"/>
        <w:rPr>
          <w:rFonts w:ascii="Arial" w:hAnsi="Arial" w:cs="Arial"/>
          <w:sz w:val="22"/>
          <w:szCs w:val="22"/>
        </w:rPr>
      </w:pPr>
      <w:r>
        <w:rPr>
          <w:rFonts w:ascii="Arial" w:hAnsi="Arial" w:cs="Arial"/>
          <w:sz w:val="22"/>
          <w:szCs w:val="22"/>
        </w:rPr>
        <w:t>Test and documentation time requirements are as follows for the builds to date:</w:t>
      </w:r>
    </w:p>
    <w:p w14:paraId="7B916E0E" w14:textId="77777777" w:rsidR="0009198D" w:rsidRDefault="0009198D" w:rsidP="00CC562E">
      <w:pPr>
        <w:pStyle w:val="ListParagraph"/>
        <w:numPr>
          <w:ilvl w:val="0"/>
          <w:numId w:val="42"/>
        </w:numPr>
        <w:spacing w:after="240"/>
        <w:rPr>
          <w:rFonts w:ascii="Arial" w:hAnsi="Arial" w:cs="Arial"/>
          <w:sz w:val="22"/>
          <w:szCs w:val="22"/>
        </w:rPr>
      </w:pPr>
      <w:r>
        <w:rPr>
          <w:rFonts w:ascii="Arial" w:hAnsi="Arial" w:cs="Arial"/>
          <w:sz w:val="22"/>
          <w:szCs w:val="22"/>
        </w:rPr>
        <w:t xml:space="preserve">Build 1 (November 2009) 3 </w:t>
      </w:r>
      <w:r w:rsidR="00D6171D" w:rsidRPr="00CC562E">
        <w:rPr>
          <w:rFonts w:ascii="Arial" w:hAnsi="Arial" w:cs="Arial"/>
          <w:sz w:val="22"/>
          <w:szCs w:val="22"/>
        </w:rPr>
        <w:t>days</w:t>
      </w:r>
      <w:r w:rsidR="00CF43C6" w:rsidRPr="00CC562E">
        <w:rPr>
          <w:rFonts w:ascii="Arial" w:hAnsi="Arial" w:cs="Arial"/>
          <w:sz w:val="22"/>
          <w:szCs w:val="22"/>
        </w:rPr>
        <w:t xml:space="preserve"> </w:t>
      </w:r>
    </w:p>
    <w:p w14:paraId="1537FFEE" w14:textId="77777777" w:rsidR="0009198D" w:rsidRDefault="0009198D" w:rsidP="00CC562E">
      <w:pPr>
        <w:pStyle w:val="ListParagraph"/>
        <w:numPr>
          <w:ilvl w:val="0"/>
          <w:numId w:val="42"/>
        </w:numPr>
        <w:spacing w:after="240"/>
        <w:rPr>
          <w:rFonts w:ascii="Arial" w:hAnsi="Arial" w:cs="Arial"/>
          <w:sz w:val="22"/>
          <w:szCs w:val="22"/>
        </w:rPr>
      </w:pPr>
      <w:r>
        <w:rPr>
          <w:rFonts w:ascii="Arial" w:hAnsi="Arial" w:cs="Arial"/>
          <w:sz w:val="22"/>
          <w:szCs w:val="22"/>
        </w:rPr>
        <w:t>Build 2 (March 2010), 1 day</w:t>
      </w:r>
    </w:p>
    <w:p w14:paraId="20621638" w14:textId="77777777" w:rsidR="0009198D" w:rsidRDefault="00507450" w:rsidP="00CC562E">
      <w:pPr>
        <w:pStyle w:val="ListParagraph"/>
        <w:numPr>
          <w:ilvl w:val="0"/>
          <w:numId w:val="42"/>
        </w:numPr>
        <w:spacing w:after="240"/>
        <w:rPr>
          <w:rFonts w:ascii="Arial" w:hAnsi="Arial" w:cs="Arial"/>
          <w:sz w:val="22"/>
          <w:szCs w:val="22"/>
        </w:rPr>
      </w:pPr>
      <w:r w:rsidRPr="00CC562E">
        <w:rPr>
          <w:rFonts w:ascii="Arial" w:hAnsi="Arial" w:cs="Arial"/>
          <w:sz w:val="22"/>
          <w:szCs w:val="22"/>
        </w:rPr>
        <w:t xml:space="preserve">Build </w:t>
      </w:r>
      <w:r w:rsidR="0009198D">
        <w:rPr>
          <w:rFonts w:ascii="Arial" w:hAnsi="Arial" w:cs="Arial"/>
          <w:sz w:val="22"/>
          <w:szCs w:val="22"/>
        </w:rPr>
        <w:t>3 (May 2010)</w:t>
      </w:r>
      <w:r w:rsidR="000F661C" w:rsidRPr="00CC562E">
        <w:rPr>
          <w:rFonts w:ascii="Arial" w:hAnsi="Arial" w:cs="Arial"/>
          <w:sz w:val="22"/>
          <w:szCs w:val="22"/>
        </w:rPr>
        <w:t>,</w:t>
      </w:r>
      <w:r w:rsidR="0009198D">
        <w:rPr>
          <w:rFonts w:ascii="Arial" w:hAnsi="Arial" w:cs="Arial"/>
          <w:sz w:val="22"/>
          <w:szCs w:val="22"/>
        </w:rPr>
        <w:t>½ day</w:t>
      </w:r>
    </w:p>
    <w:p w14:paraId="6DFB2421" w14:textId="77777777" w:rsidR="0009198D" w:rsidRDefault="0009198D" w:rsidP="00CC562E">
      <w:pPr>
        <w:pStyle w:val="ListParagraph"/>
        <w:numPr>
          <w:ilvl w:val="0"/>
          <w:numId w:val="42"/>
        </w:numPr>
        <w:spacing w:after="240"/>
        <w:rPr>
          <w:rFonts w:ascii="Arial" w:hAnsi="Arial" w:cs="Arial"/>
          <w:sz w:val="22"/>
          <w:szCs w:val="22"/>
        </w:rPr>
      </w:pPr>
      <w:r>
        <w:rPr>
          <w:rFonts w:ascii="Arial" w:hAnsi="Arial" w:cs="Arial"/>
          <w:sz w:val="22"/>
          <w:szCs w:val="22"/>
        </w:rPr>
        <w:t>Build 4 (November 2010), 1 day</w:t>
      </w:r>
    </w:p>
    <w:p w14:paraId="56A5F242" w14:textId="77777777" w:rsidR="0009198D" w:rsidRDefault="0009198D" w:rsidP="00CC562E">
      <w:pPr>
        <w:pStyle w:val="ListParagraph"/>
        <w:numPr>
          <w:ilvl w:val="0"/>
          <w:numId w:val="42"/>
        </w:numPr>
        <w:spacing w:after="240"/>
        <w:rPr>
          <w:rFonts w:ascii="Arial" w:hAnsi="Arial" w:cs="Arial"/>
          <w:sz w:val="22"/>
          <w:szCs w:val="22"/>
        </w:rPr>
      </w:pPr>
      <w:r w:rsidRPr="00CC562E">
        <w:rPr>
          <w:rFonts w:ascii="Arial" w:hAnsi="Arial" w:cs="Arial"/>
          <w:sz w:val="22"/>
          <w:szCs w:val="22"/>
        </w:rPr>
        <w:t>Build 5 (March 2012), 3 days</w:t>
      </w:r>
    </w:p>
    <w:p w14:paraId="374BB9F3" w14:textId="77777777" w:rsidR="00107447" w:rsidRDefault="00107447" w:rsidP="00CC562E">
      <w:pPr>
        <w:pStyle w:val="ListParagraph"/>
        <w:numPr>
          <w:ilvl w:val="0"/>
          <w:numId w:val="42"/>
        </w:numPr>
        <w:spacing w:after="240"/>
        <w:rPr>
          <w:rFonts w:ascii="Arial" w:hAnsi="Arial" w:cs="Arial"/>
          <w:sz w:val="22"/>
          <w:szCs w:val="22"/>
        </w:rPr>
      </w:pPr>
      <w:r>
        <w:rPr>
          <w:rFonts w:ascii="Arial" w:hAnsi="Arial" w:cs="Arial"/>
          <w:sz w:val="22"/>
          <w:szCs w:val="22"/>
        </w:rPr>
        <w:lastRenderedPageBreak/>
        <w:t xml:space="preserve">Build 6 (May 2012), </w:t>
      </w:r>
      <w:r w:rsidR="0032541C">
        <w:rPr>
          <w:rFonts w:ascii="Arial" w:hAnsi="Arial" w:cs="Arial"/>
          <w:sz w:val="22"/>
          <w:szCs w:val="22"/>
        </w:rPr>
        <w:t>2 days</w:t>
      </w:r>
    </w:p>
    <w:p w14:paraId="6F296F4C" w14:textId="2D958A1B" w:rsidR="004527A6" w:rsidRDefault="004527A6" w:rsidP="00CC562E">
      <w:pPr>
        <w:pStyle w:val="ListParagraph"/>
        <w:numPr>
          <w:ilvl w:val="0"/>
          <w:numId w:val="42"/>
        </w:numPr>
        <w:spacing w:after="240"/>
        <w:rPr>
          <w:rFonts w:ascii="Arial" w:hAnsi="Arial" w:cs="Arial"/>
          <w:sz w:val="22"/>
          <w:szCs w:val="22"/>
        </w:rPr>
      </w:pPr>
      <w:r>
        <w:rPr>
          <w:rFonts w:ascii="Arial" w:hAnsi="Arial" w:cs="Arial"/>
          <w:sz w:val="22"/>
          <w:szCs w:val="22"/>
        </w:rPr>
        <w:t>Bu</w:t>
      </w:r>
      <w:r w:rsidR="008F0CF1">
        <w:rPr>
          <w:rFonts w:ascii="Arial" w:hAnsi="Arial" w:cs="Arial"/>
          <w:sz w:val="22"/>
          <w:szCs w:val="22"/>
        </w:rPr>
        <w:t>i</w:t>
      </w:r>
      <w:r>
        <w:rPr>
          <w:rFonts w:ascii="Arial" w:hAnsi="Arial" w:cs="Arial"/>
          <w:sz w:val="22"/>
          <w:szCs w:val="22"/>
        </w:rPr>
        <w:t xml:space="preserve">ld 7 (March 2015), </w:t>
      </w:r>
      <w:r w:rsidR="008F0CF1">
        <w:rPr>
          <w:rFonts w:ascii="Arial" w:hAnsi="Arial" w:cs="Arial"/>
          <w:sz w:val="22"/>
          <w:szCs w:val="22"/>
        </w:rPr>
        <w:t>4 days</w:t>
      </w:r>
    </w:p>
    <w:p w14:paraId="239FB684" w14:textId="5CE007A5" w:rsidR="00CC4944" w:rsidRDefault="00CC4944" w:rsidP="00CC562E">
      <w:pPr>
        <w:pStyle w:val="ListParagraph"/>
        <w:numPr>
          <w:ilvl w:val="0"/>
          <w:numId w:val="42"/>
        </w:numPr>
        <w:spacing w:after="240"/>
        <w:rPr>
          <w:rFonts w:ascii="Arial" w:hAnsi="Arial" w:cs="Arial"/>
          <w:sz w:val="22"/>
          <w:szCs w:val="22"/>
        </w:rPr>
      </w:pPr>
      <w:r>
        <w:rPr>
          <w:rFonts w:ascii="Arial" w:hAnsi="Arial" w:cs="Arial"/>
          <w:sz w:val="22"/>
          <w:szCs w:val="22"/>
        </w:rPr>
        <w:t xml:space="preserve">Build 7 (May 2015, MODFLOW-USG only), </w:t>
      </w:r>
      <w:r w:rsidR="00C462F3">
        <w:rPr>
          <w:rFonts w:ascii="Arial" w:hAnsi="Arial" w:cs="Arial"/>
          <w:sz w:val="22"/>
          <w:szCs w:val="22"/>
        </w:rPr>
        <w:t>3</w:t>
      </w:r>
      <w:r>
        <w:rPr>
          <w:rFonts w:ascii="Arial" w:hAnsi="Arial" w:cs="Arial"/>
          <w:sz w:val="22"/>
          <w:szCs w:val="22"/>
        </w:rPr>
        <w:t xml:space="preserve"> days</w:t>
      </w:r>
    </w:p>
    <w:p w14:paraId="2B7B432B" w14:textId="32CC9799" w:rsidR="00A2128F" w:rsidRDefault="00A2128F" w:rsidP="00CC562E">
      <w:pPr>
        <w:pStyle w:val="ListParagraph"/>
        <w:numPr>
          <w:ilvl w:val="0"/>
          <w:numId w:val="42"/>
        </w:numPr>
        <w:spacing w:after="240"/>
        <w:rPr>
          <w:rFonts w:ascii="Arial" w:hAnsi="Arial" w:cs="Arial"/>
          <w:sz w:val="22"/>
          <w:szCs w:val="22"/>
        </w:rPr>
      </w:pPr>
      <w:r>
        <w:rPr>
          <w:rFonts w:ascii="Arial" w:hAnsi="Arial" w:cs="Arial"/>
          <w:sz w:val="22"/>
          <w:szCs w:val="22"/>
        </w:rPr>
        <w:t xml:space="preserve">Build 8 (November 2015, current), </w:t>
      </w:r>
    </w:p>
    <w:p w14:paraId="41299BD4" w14:textId="77777777" w:rsidR="00D6171D" w:rsidRPr="00CC562E" w:rsidRDefault="00507450" w:rsidP="00CC562E">
      <w:pPr>
        <w:spacing w:after="240"/>
        <w:ind w:left="1800"/>
        <w:rPr>
          <w:rFonts w:ascii="Arial" w:hAnsi="Arial" w:cs="Arial"/>
          <w:sz w:val="22"/>
          <w:szCs w:val="22"/>
        </w:rPr>
      </w:pPr>
      <w:r w:rsidRPr="00CC562E">
        <w:rPr>
          <w:rFonts w:ascii="Arial" w:hAnsi="Arial" w:cs="Arial"/>
          <w:sz w:val="22"/>
          <w:szCs w:val="22"/>
        </w:rPr>
        <w:t>Computer resource utilization for model runs with MODFLOW and MT3DMS codes was minimal for all of these tests</w:t>
      </w:r>
      <w:r w:rsidR="00660B0C">
        <w:rPr>
          <w:rFonts w:ascii="Arial" w:hAnsi="Arial" w:cs="Arial"/>
          <w:sz w:val="22"/>
          <w:szCs w:val="22"/>
        </w:rPr>
        <w:t>.</w:t>
      </w:r>
    </w:p>
    <w:p w14:paraId="744BDE7E" w14:textId="77777777" w:rsidR="00033914" w:rsidRDefault="00033914" w:rsidP="00033914">
      <w:pPr>
        <w:pStyle w:val="Heading2"/>
      </w:pPr>
      <w:r>
        <w:t>Incident Reporting</w:t>
      </w:r>
    </w:p>
    <w:p w14:paraId="1DA376BF" w14:textId="19923CFB" w:rsidR="00D03C71" w:rsidRDefault="00DF03C7" w:rsidP="00DF03C7">
      <w:pPr>
        <w:spacing w:after="240"/>
        <w:ind w:left="1440"/>
        <w:rPr>
          <w:rFonts w:ascii="Arial" w:hAnsi="Arial" w:cs="Arial"/>
          <w:sz w:val="22"/>
          <w:szCs w:val="22"/>
        </w:rPr>
      </w:pPr>
      <w:r>
        <w:rPr>
          <w:rFonts w:ascii="Arial" w:hAnsi="Arial" w:cs="Arial"/>
          <w:sz w:val="22"/>
          <w:szCs w:val="22"/>
        </w:rPr>
        <w:t xml:space="preserve">The following </w:t>
      </w:r>
      <w:r w:rsidR="00F51026">
        <w:rPr>
          <w:rFonts w:ascii="Arial" w:hAnsi="Arial" w:cs="Arial"/>
          <w:sz w:val="22"/>
          <w:szCs w:val="22"/>
        </w:rPr>
        <w:t xml:space="preserve">incident </w:t>
      </w:r>
      <w:r w:rsidR="00AF6660">
        <w:rPr>
          <w:rFonts w:ascii="Arial" w:hAnsi="Arial" w:cs="Arial"/>
          <w:sz w:val="22"/>
          <w:szCs w:val="22"/>
        </w:rPr>
        <w:t xml:space="preserve">was </w:t>
      </w:r>
      <w:r w:rsidR="00F51026">
        <w:rPr>
          <w:rFonts w:ascii="Arial" w:hAnsi="Arial" w:cs="Arial"/>
          <w:sz w:val="22"/>
          <w:szCs w:val="22"/>
        </w:rPr>
        <w:t xml:space="preserve">encountered in conducting the acceptance tests for CHPRC Build </w:t>
      </w:r>
      <w:r w:rsidR="00A2128F">
        <w:rPr>
          <w:rFonts w:ascii="Arial" w:hAnsi="Arial" w:cs="Arial"/>
          <w:sz w:val="22"/>
          <w:szCs w:val="22"/>
        </w:rPr>
        <w:t xml:space="preserve">8 </w:t>
      </w:r>
      <w:r w:rsidR="00F51026">
        <w:rPr>
          <w:rFonts w:ascii="Arial" w:hAnsi="Arial" w:cs="Arial"/>
          <w:sz w:val="22"/>
          <w:szCs w:val="22"/>
        </w:rPr>
        <w:t>of this software</w:t>
      </w:r>
      <w:r>
        <w:rPr>
          <w:rFonts w:ascii="Arial" w:hAnsi="Arial" w:cs="Arial"/>
          <w:sz w:val="22"/>
          <w:szCs w:val="22"/>
        </w:rPr>
        <w:t>:</w:t>
      </w:r>
    </w:p>
    <w:p w14:paraId="230F3150" w14:textId="77777777" w:rsidR="00EB5276" w:rsidRDefault="00EB5276" w:rsidP="00F50D7E">
      <w:pPr>
        <w:numPr>
          <w:ilvl w:val="0"/>
          <w:numId w:val="43"/>
        </w:numPr>
        <w:spacing w:after="240"/>
        <w:rPr>
          <w:rFonts w:ascii="Arial" w:hAnsi="Arial" w:cs="Arial"/>
          <w:sz w:val="22"/>
          <w:szCs w:val="22"/>
        </w:rPr>
      </w:pPr>
      <w:r>
        <w:rPr>
          <w:rFonts w:ascii="Arial" w:hAnsi="Arial" w:cs="Arial"/>
          <w:sz w:val="22"/>
          <w:szCs w:val="22"/>
        </w:rPr>
        <w:t xml:space="preserve">In preparing Linux® executable files, some </w:t>
      </w:r>
      <w:r w:rsidR="004527A6">
        <w:rPr>
          <w:rFonts w:ascii="Arial" w:hAnsi="Arial" w:cs="Arial"/>
          <w:sz w:val="22"/>
          <w:szCs w:val="22"/>
        </w:rPr>
        <w:t xml:space="preserve">compilation </w:t>
      </w:r>
      <w:r>
        <w:rPr>
          <w:rFonts w:ascii="Arial" w:hAnsi="Arial" w:cs="Arial"/>
          <w:sz w:val="22"/>
          <w:szCs w:val="22"/>
        </w:rPr>
        <w:t xml:space="preserve">issues were encountered </w:t>
      </w:r>
      <w:r w:rsidR="004527A6">
        <w:rPr>
          <w:rFonts w:ascii="Arial" w:hAnsi="Arial" w:cs="Arial"/>
          <w:sz w:val="22"/>
          <w:szCs w:val="22"/>
        </w:rPr>
        <w:t>for MT3DMS-MST these errors were debugged, corrections identified, and the vendor (SSP&amp;A) notified</w:t>
      </w:r>
      <w:r>
        <w:rPr>
          <w:rFonts w:ascii="Arial" w:hAnsi="Arial" w:cs="Arial"/>
          <w:sz w:val="22"/>
          <w:szCs w:val="22"/>
        </w:rPr>
        <w:t>.</w:t>
      </w:r>
      <w:r w:rsidR="004527A6">
        <w:rPr>
          <w:rFonts w:ascii="Arial" w:hAnsi="Arial" w:cs="Arial"/>
          <w:sz w:val="22"/>
          <w:szCs w:val="22"/>
        </w:rPr>
        <w:t xml:space="preserve"> SSP&amp;A corrected the issues and resubmitted the package before acceptance testing resumed. All problems identified were resolved in the resubmitted code.</w:t>
      </w:r>
    </w:p>
    <w:p w14:paraId="42C07176" w14:textId="3BA1C53A" w:rsidR="005054B6" w:rsidRDefault="005054B6" w:rsidP="005054B6">
      <w:pPr>
        <w:spacing w:after="240"/>
        <w:ind w:left="1440"/>
        <w:rPr>
          <w:rFonts w:ascii="Arial" w:hAnsi="Arial" w:cs="Arial"/>
          <w:sz w:val="22"/>
          <w:szCs w:val="22"/>
        </w:rPr>
      </w:pPr>
      <w:r>
        <w:rPr>
          <w:rFonts w:ascii="Arial" w:hAnsi="Arial" w:cs="Arial"/>
          <w:sz w:val="22"/>
          <w:szCs w:val="22"/>
        </w:rPr>
        <w:t xml:space="preserve">The following incident was encountered in </w:t>
      </w:r>
      <w:r w:rsidR="002E79FD">
        <w:rPr>
          <w:rFonts w:ascii="Arial" w:hAnsi="Arial" w:cs="Arial"/>
          <w:sz w:val="22"/>
          <w:szCs w:val="22"/>
        </w:rPr>
        <w:t>test</w:t>
      </w:r>
      <w:r w:rsidR="0085083F">
        <w:rPr>
          <w:rFonts w:ascii="Arial" w:hAnsi="Arial" w:cs="Arial"/>
          <w:sz w:val="22"/>
          <w:szCs w:val="22"/>
        </w:rPr>
        <w:t>ing</w:t>
      </w:r>
      <w:r>
        <w:rPr>
          <w:rFonts w:ascii="Arial" w:hAnsi="Arial" w:cs="Arial"/>
          <w:sz w:val="22"/>
          <w:szCs w:val="22"/>
        </w:rPr>
        <w:t xml:space="preserve"> MODFLOW-USG</w:t>
      </w:r>
      <w:r w:rsidR="0085083F">
        <w:rPr>
          <w:rFonts w:ascii="Arial" w:hAnsi="Arial" w:cs="Arial"/>
          <w:sz w:val="22"/>
          <w:szCs w:val="22"/>
        </w:rPr>
        <w:t xml:space="preserve"> in Build 7, and remains unchanged in Build 8</w:t>
      </w:r>
      <w:r w:rsidRPr="005054B6">
        <w:rPr>
          <w:rFonts w:ascii="Arial" w:hAnsi="Arial" w:cs="Arial"/>
          <w:sz w:val="22"/>
          <w:szCs w:val="22"/>
        </w:rPr>
        <w:t>:</w:t>
      </w:r>
    </w:p>
    <w:p w14:paraId="5939B4C9" w14:textId="77777777" w:rsidR="00AE2151" w:rsidRDefault="005054B6" w:rsidP="00AE2151">
      <w:pPr>
        <w:pStyle w:val="ListParagraph"/>
        <w:numPr>
          <w:ilvl w:val="0"/>
          <w:numId w:val="43"/>
        </w:numPr>
        <w:spacing w:after="240"/>
        <w:contextualSpacing w:val="0"/>
        <w:rPr>
          <w:rFonts w:ascii="Arial" w:hAnsi="Arial" w:cs="Arial"/>
          <w:sz w:val="22"/>
          <w:szCs w:val="22"/>
        </w:rPr>
      </w:pPr>
      <w:r w:rsidRPr="005054B6">
        <w:rPr>
          <w:rFonts w:ascii="Arial" w:hAnsi="Arial" w:cs="Arial"/>
          <w:sz w:val="22"/>
          <w:szCs w:val="22"/>
        </w:rPr>
        <w:t>With the PCGU solver and the test case HCLOSE value of 1.0E-3 meters, the acceptance criteria was not met. Adjusting HCLOSE to 1.0E-4 meters resulted in meeting the acceptance criteria.</w:t>
      </w:r>
    </w:p>
    <w:p w14:paraId="18E39F2F" w14:textId="77777777" w:rsidR="001A2DFB" w:rsidRDefault="0059718F" w:rsidP="0059718F">
      <w:pPr>
        <w:spacing w:after="240"/>
        <w:ind w:left="1440"/>
        <w:rPr>
          <w:rFonts w:ascii="Arial" w:hAnsi="Arial" w:cs="Arial"/>
          <w:sz w:val="22"/>
          <w:szCs w:val="22"/>
        </w:rPr>
      </w:pPr>
      <w:r>
        <w:rPr>
          <w:rFonts w:ascii="Arial" w:hAnsi="Arial" w:cs="Arial"/>
          <w:sz w:val="22"/>
          <w:szCs w:val="22"/>
        </w:rPr>
        <w:t>There are no unresolved incidents and no impact on placing this software into operation.</w:t>
      </w:r>
    </w:p>
    <w:p w14:paraId="6F5E8EBC" w14:textId="77777777" w:rsidR="002641D6" w:rsidRDefault="00E70BF1" w:rsidP="00E70BF1">
      <w:pPr>
        <w:pStyle w:val="Heading1"/>
        <w:spacing w:before="480"/>
        <w:rPr>
          <w:rFonts w:ascii="Arial" w:hAnsi="Arial"/>
        </w:rPr>
      </w:pPr>
      <w:r>
        <w:rPr>
          <w:rFonts w:ascii="Arial" w:hAnsi="Arial"/>
        </w:rPr>
        <w:t>REFERENCES</w:t>
      </w:r>
    </w:p>
    <w:p w14:paraId="1996B923" w14:textId="77777777" w:rsidR="00212437" w:rsidRDefault="00770766" w:rsidP="00B42E52">
      <w:pPr>
        <w:spacing w:after="240"/>
        <w:ind w:left="720"/>
        <w:rPr>
          <w:rFonts w:ascii="Arial" w:hAnsi="Arial" w:cs="Arial"/>
        </w:rPr>
      </w:pPr>
      <w:r w:rsidRPr="00EA5770">
        <w:rPr>
          <w:rFonts w:ascii="Arial" w:hAnsi="Arial" w:cs="Arial"/>
        </w:rPr>
        <w:t>CHPR</w:t>
      </w:r>
      <w:r>
        <w:rPr>
          <w:rFonts w:ascii="Arial" w:hAnsi="Arial" w:cs="Arial"/>
        </w:rPr>
        <w:t xml:space="preserve">C-00259, 2014, </w:t>
      </w:r>
      <w:r w:rsidRPr="00EA5770">
        <w:rPr>
          <w:rFonts w:ascii="Arial" w:hAnsi="Arial" w:cs="Arial"/>
          <w:i/>
        </w:rPr>
        <w:t>MODFLOW and Related Codes Software Test Plan</w:t>
      </w:r>
      <w:r>
        <w:rPr>
          <w:rFonts w:ascii="Arial" w:hAnsi="Arial" w:cs="Arial"/>
        </w:rPr>
        <w:t>, Rev. 3, CH2M HILL Plateau Remediation Company, Richland, Washington.</w:t>
      </w:r>
    </w:p>
    <w:p w14:paraId="46492A7D" w14:textId="77777777" w:rsidR="00770766" w:rsidRDefault="00770766" w:rsidP="00EA5770">
      <w:pPr>
        <w:spacing w:after="240"/>
        <w:ind w:left="720"/>
        <w:rPr>
          <w:rFonts w:ascii="Arial" w:hAnsi="Arial" w:cs="Arial"/>
        </w:rPr>
      </w:pPr>
      <w:r>
        <w:rPr>
          <w:rFonts w:ascii="Arial" w:hAnsi="Arial" w:cs="Arial"/>
        </w:rPr>
        <w:t xml:space="preserve">Theis, CV, 1935, “The Relation between the Lowering of the Piezometric Surface and the Rate and Duration of Discharge of a Well using Ground-water Storage,” </w:t>
      </w:r>
      <w:r w:rsidRPr="00EA5770">
        <w:rPr>
          <w:rFonts w:ascii="Arial" w:hAnsi="Arial" w:cs="Arial"/>
          <w:u w:val="single"/>
        </w:rPr>
        <w:t>Transactions American Geophysical Union</w:t>
      </w:r>
      <w:r>
        <w:rPr>
          <w:rFonts w:ascii="Arial" w:hAnsi="Arial" w:cs="Arial"/>
        </w:rPr>
        <w:t>, Vol. 16, pg.519-524.</w:t>
      </w:r>
    </w:p>
    <w:p w14:paraId="7FEFCEC7" w14:textId="77777777" w:rsidR="00442329" w:rsidRDefault="00770766" w:rsidP="00EA5770">
      <w:pPr>
        <w:spacing w:after="240"/>
        <w:ind w:left="720"/>
        <w:rPr>
          <w:rFonts w:ascii="Arial" w:hAnsi="Arial" w:cs="Arial"/>
          <w:noProof/>
          <w:sz w:val="22"/>
        </w:rPr>
      </w:pPr>
      <w:r>
        <w:rPr>
          <w:rFonts w:ascii="Arial" w:hAnsi="Arial" w:cs="Arial"/>
        </w:rPr>
        <w:t xml:space="preserve">van Genuchten, MT, and WJ Alves, 1982, </w:t>
      </w:r>
      <w:r w:rsidRPr="00EA5770">
        <w:rPr>
          <w:rFonts w:ascii="Arial" w:hAnsi="Arial" w:cs="Arial"/>
          <w:i/>
        </w:rPr>
        <w:t>Analytical Solutions of the One-Dimensional Convective-Dispersive Solute Transport Equation</w:t>
      </w:r>
      <w:r>
        <w:rPr>
          <w:rFonts w:ascii="Arial" w:hAnsi="Arial" w:cs="Arial"/>
        </w:rPr>
        <w:t>, ARS Technical Bulletin 1661, U.S. Department of Agriculture.</w:t>
      </w:r>
      <w:r w:rsidR="005377C2">
        <w:fldChar w:fldCharType="begin"/>
      </w:r>
      <w:r w:rsidR="005377C2">
        <w:instrText xml:space="preserve"> ADDIN EN.REFLIST </w:instrText>
      </w:r>
      <w:r w:rsidR="005377C2">
        <w:fldChar w:fldCharType="separate"/>
      </w:r>
    </w:p>
    <w:p w14:paraId="2DDCB289" w14:textId="77777777" w:rsidR="00E856F2" w:rsidRDefault="005377C2" w:rsidP="00F50D7E">
      <w:pPr>
        <w:ind w:left="720"/>
        <w:rPr>
          <w:rStyle w:val="Strong"/>
          <w:rFonts w:ascii="Arial" w:hAnsi="Arial" w:cs="Arial"/>
        </w:rPr>
      </w:pPr>
      <w:r>
        <w:fldChar w:fldCharType="end"/>
      </w:r>
      <w:r w:rsidR="001D1AAC" w:rsidRPr="00A661B8">
        <w:rPr>
          <w:rStyle w:val="Strong"/>
          <w:rFonts w:ascii="Arial" w:hAnsi="Arial" w:cs="Arial"/>
        </w:rPr>
        <w:t>Acronyms, Abbreviations, and Definitions</w:t>
      </w:r>
    </w:p>
    <w:p w14:paraId="06BA108F" w14:textId="77777777" w:rsidR="00F50D7E" w:rsidRPr="00A661B8" w:rsidRDefault="00F50D7E" w:rsidP="00F50D7E">
      <w:pPr>
        <w:ind w:left="720"/>
        <w:rPr>
          <w:rFonts w:cs="Arial"/>
          <w:b/>
        </w:rPr>
      </w:pPr>
    </w:p>
    <w:tbl>
      <w:tblPr>
        <w:tblW w:w="0" w:type="auto"/>
        <w:tblInd w:w="1638" w:type="dxa"/>
        <w:tblBorders>
          <w:top w:val="single" w:sz="4" w:space="0" w:color="auto"/>
          <w:bottom w:val="single" w:sz="4" w:space="0" w:color="auto"/>
          <w:insideH w:val="single" w:sz="4" w:space="0" w:color="auto"/>
        </w:tblBorders>
        <w:tblLook w:val="01E0" w:firstRow="1" w:lastRow="1" w:firstColumn="1" w:lastColumn="1" w:noHBand="0" w:noVBand="0"/>
      </w:tblPr>
      <w:tblGrid>
        <w:gridCol w:w="1890"/>
        <w:gridCol w:w="6048"/>
      </w:tblGrid>
      <w:tr w:rsidR="00E856F2" w14:paraId="0C220308" w14:textId="77777777" w:rsidTr="00EA5770">
        <w:trPr>
          <w:cantSplit/>
          <w:tblHeader/>
        </w:trPr>
        <w:tc>
          <w:tcPr>
            <w:tcW w:w="1890" w:type="dxa"/>
            <w:shd w:val="clear" w:color="auto" w:fill="D9D9D9" w:themeFill="background1" w:themeFillShade="D9"/>
          </w:tcPr>
          <w:p w14:paraId="2B19E8CF" w14:textId="77777777" w:rsidR="00E856F2" w:rsidRPr="008A2C77" w:rsidRDefault="00E856F2" w:rsidP="00433D27">
            <w:pPr>
              <w:pStyle w:val="Table-Level2"/>
              <w:spacing w:before="60" w:after="60"/>
              <w:rPr>
                <w:sz w:val="18"/>
                <w:szCs w:val="18"/>
              </w:rPr>
            </w:pPr>
            <w:r w:rsidRPr="008A2C77">
              <w:rPr>
                <w:sz w:val="18"/>
                <w:szCs w:val="18"/>
              </w:rPr>
              <w:t>Acronym</w:t>
            </w:r>
          </w:p>
        </w:tc>
        <w:tc>
          <w:tcPr>
            <w:tcW w:w="6048" w:type="dxa"/>
            <w:shd w:val="clear" w:color="auto" w:fill="D9D9D9" w:themeFill="background1" w:themeFillShade="D9"/>
          </w:tcPr>
          <w:p w14:paraId="1C052325" w14:textId="77777777" w:rsidR="00E856F2" w:rsidRPr="008A2C77" w:rsidRDefault="00E856F2" w:rsidP="00433D27">
            <w:pPr>
              <w:pStyle w:val="Table-Level2"/>
              <w:spacing w:before="60" w:after="60"/>
              <w:rPr>
                <w:sz w:val="18"/>
                <w:szCs w:val="18"/>
              </w:rPr>
            </w:pPr>
            <w:r w:rsidRPr="008A2C77">
              <w:rPr>
                <w:sz w:val="18"/>
                <w:szCs w:val="18"/>
              </w:rPr>
              <w:t>Description</w:t>
            </w:r>
          </w:p>
        </w:tc>
      </w:tr>
      <w:tr w:rsidR="00E856F2" w14:paraId="10D274AD" w14:textId="77777777" w:rsidTr="00EA5770">
        <w:trPr>
          <w:cantSplit/>
        </w:trPr>
        <w:tc>
          <w:tcPr>
            <w:tcW w:w="1890" w:type="dxa"/>
            <w:tcMar>
              <w:top w:w="72" w:type="dxa"/>
              <w:left w:w="115" w:type="dxa"/>
              <w:bottom w:w="72" w:type="dxa"/>
              <w:right w:w="115" w:type="dxa"/>
            </w:tcMar>
          </w:tcPr>
          <w:p w14:paraId="0FDB136A" w14:textId="77777777" w:rsidR="00E856F2" w:rsidRPr="008A2C77" w:rsidRDefault="00E856F2" w:rsidP="00433D27">
            <w:pPr>
              <w:pStyle w:val="Table-Level2"/>
              <w:rPr>
                <w:b w:val="0"/>
                <w:sz w:val="18"/>
                <w:szCs w:val="18"/>
              </w:rPr>
            </w:pPr>
            <w:r w:rsidRPr="008A2C77">
              <w:rPr>
                <w:b w:val="0"/>
                <w:sz w:val="18"/>
                <w:szCs w:val="18"/>
              </w:rPr>
              <w:t>ATR</w:t>
            </w:r>
          </w:p>
        </w:tc>
        <w:tc>
          <w:tcPr>
            <w:tcW w:w="6048" w:type="dxa"/>
            <w:tcMar>
              <w:top w:w="72" w:type="dxa"/>
              <w:left w:w="115" w:type="dxa"/>
              <w:bottom w:w="72" w:type="dxa"/>
              <w:right w:w="115" w:type="dxa"/>
            </w:tcMar>
          </w:tcPr>
          <w:p w14:paraId="62848440" w14:textId="77777777" w:rsidR="00E856F2" w:rsidRPr="008A2C77" w:rsidRDefault="00E856F2" w:rsidP="00433D27">
            <w:pPr>
              <w:pStyle w:val="Table-Level2"/>
              <w:rPr>
                <w:b w:val="0"/>
                <w:sz w:val="18"/>
                <w:szCs w:val="18"/>
              </w:rPr>
            </w:pPr>
            <w:r w:rsidRPr="008A2C77">
              <w:rPr>
                <w:b w:val="0"/>
                <w:sz w:val="18"/>
                <w:szCs w:val="18"/>
              </w:rPr>
              <w:t>Acceptance Test Report</w:t>
            </w:r>
          </w:p>
        </w:tc>
      </w:tr>
      <w:tr w:rsidR="00E856F2" w14:paraId="1D39574D" w14:textId="77777777" w:rsidTr="00EA5770">
        <w:trPr>
          <w:cantSplit/>
        </w:trPr>
        <w:tc>
          <w:tcPr>
            <w:tcW w:w="1890" w:type="dxa"/>
            <w:tcMar>
              <w:top w:w="72" w:type="dxa"/>
              <w:left w:w="115" w:type="dxa"/>
              <w:bottom w:w="72" w:type="dxa"/>
              <w:right w:w="115" w:type="dxa"/>
            </w:tcMar>
          </w:tcPr>
          <w:p w14:paraId="74D2DA20" w14:textId="77777777" w:rsidR="00E856F2" w:rsidRPr="008A2C77" w:rsidRDefault="00E856F2" w:rsidP="00433D27">
            <w:pPr>
              <w:pStyle w:val="Table-Level2"/>
              <w:rPr>
                <w:b w:val="0"/>
                <w:sz w:val="18"/>
                <w:szCs w:val="18"/>
              </w:rPr>
            </w:pPr>
            <w:r w:rsidRPr="008A2C77">
              <w:rPr>
                <w:b w:val="0"/>
                <w:sz w:val="18"/>
                <w:szCs w:val="18"/>
              </w:rPr>
              <w:lastRenderedPageBreak/>
              <w:t>CHPRC</w:t>
            </w:r>
          </w:p>
        </w:tc>
        <w:tc>
          <w:tcPr>
            <w:tcW w:w="6048" w:type="dxa"/>
            <w:tcMar>
              <w:top w:w="72" w:type="dxa"/>
              <w:left w:w="115" w:type="dxa"/>
              <w:bottom w:w="72" w:type="dxa"/>
              <w:right w:w="115" w:type="dxa"/>
            </w:tcMar>
          </w:tcPr>
          <w:p w14:paraId="5806F030" w14:textId="77777777" w:rsidR="00E856F2" w:rsidRPr="008A2C77" w:rsidRDefault="00E856F2" w:rsidP="00433D27">
            <w:pPr>
              <w:pStyle w:val="Table-Level2"/>
              <w:rPr>
                <w:b w:val="0"/>
                <w:sz w:val="18"/>
                <w:szCs w:val="18"/>
              </w:rPr>
            </w:pPr>
            <w:r w:rsidRPr="008A2C77">
              <w:rPr>
                <w:b w:val="0"/>
                <w:sz w:val="18"/>
                <w:szCs w:val="18"/>
              </w:rPr>
              <w:t>CH2M HILL Plateau Remediation Company</w:t>
            </w:r>
          </w:p>
        </w:tc>
      </w:tr>
      <w:tr w:rsidR="00E856F2" w14:paraId="1F9D07D3" w14:textId="77777777" w:rsidTr="00EA5770">
        <w:trPr>
          <w:cantSplit/>
        </w:trPr>
        <w:tc>
          <w:tcPr>
            <w:tcW w:w="1890" w:type="dxa"/>
            <w:tcMar>
              <w:top w:w="72" w:type="dxa"/>
              <w:left w:w="115" w:type="dxa"/>
              <w:bottom w:w="72" w:type="dxa"/>
              <w:right w:w="115" w:type="dxa"/>
            </w:tcMar>
          </w:tcPr>
          <w:p w14:paraId="3BD6F419" w14:textId="77777777" w:rsidR="00E856F2" w:rsidRPr="0018783F" w:rsidRDefault="00E856F2" w:rsidP="00433D27">
            <w:pPr>
              <w:pStyle w:val="Table-Level2"/>
              <w:keepNext/>
              <w:keepLines/>
              <w:rPr>
                <w:b w:val="0"/>
                <w:sz w:val="18"/>
                <w:szCs w:val="18"/>
              </w:rPr>
            </w:pPr>
            <w:r w:rsidRPr="0018783F">
              <w:rPr>
                <w:b w:val="0"/>
                <w:sz w:val="18"/>
                <w:szCs w:val="18"/>
              </w:rPr>
              <w:t>MKS Integrity</w:t>
            </w:r>
            <w:r w:rsidR="002366B4">
              <w:rPr>
                <w:rFonts w:cs="Arial"/>
                <w:b w:val="0"/>
                <w:sz w:val="18"/>
                <w:szCs w:val="18"/>
              </w:rPr>
              <w:t>™</w:t>
            </w:r>
          </w:p>
        </w:tc>
        <w:tc>
          <w:tcPr>
            <w:tcW w:w="6048" w:type="dxa"/>
            <w:tcMar>
              <w:top w:w="72" w:type="dxa"/>
              <w:left w:w="115" w:type="dxa"/>
              <w:bottom w:w="72" w:type="dxa"/>
              <w:right w:w="115" w:type="dxa"/>
            </w:tcMar>
          </w:tcPr>
          <w:p w14:paraId="405F35BA" w14:textId="77777777" w:rsidR="00E856F2" w:rsidRPr="0018783F" w:rsidRDefault="00522705" w:rsidP="00433D27">
            <w:pPr>
              <w:pStyle w:val="Table-Level2"/>
              <w:keepNext/>
              <w:keepLines/>
              <w:rPr>
                <w:b w:val="0"/>
                <w:sz w:val="18"/>
                <w:szCs w:val="18"/>
              </w:rPr>
            </w:pPr>
            <w:r>
              <w:rPr>
                <w:b w:val="0"/>
                <w:sz w:val="18"/>
                <w:szCs w:val="18"/>
              </w:rPr>
              <w:t>c</w:t>
            </w:r>
            <w:r w:rsidR="00E856F2" w:rsidRPr="0018783F">
              <w:rPr>
                <w:b w:val="0"/>
                <w:sz w:val="18"/>
                <w:szCs w:val="18"/>
              </w:rPr>
              <w:t>onfiguration management system software</w:t>
            </w:r>
          </w:p>
        </w:tc>
      </w:tr>
      <w:tr w:rsidR="00E856F2" w14:paraId="36C73BF2" w14:textId="77777777" w:rsidTr="00EA5770">
        <w:trPr>
          <w:cantSplit/>
        </w:trPr>
        <w:tc>
          <w:tcPr>
            <w:tcW w:w="1890" w:type="dxa"/>
            <w:tcMar>
              <w:top w:w="72" w:type="dxa"/>
              <w:left w:w="115" w:type="dxa"/>
              <w:bottom w:w="72" w:type="dxa"/>
              <w:right w:w="115" w:type="dxa"/>
            </w:tcMar>
          </w:tcPr>
          <w:p w14:paraId="6641E8AA" w14:textId="77777777" w:rsidR="00E856F2" w:rsidRPr="00DB0AC1" w:rsidRDefault="00E856F2" w:rsidP="00433D27">
            <w:pPr>
              <w:pStyle w:val="Table-Level2"/>
              <w:rPr>
                <w:rFonts w:cs="Arial"/>
                <w:b w:val="0"/>
                <w:sz w:val="18"/>
                <w:szCs w:val="18"/>
              </w:rPr>
            </w:pPr>
            <w:r w:rsidRPr="00DB0AC1">
              <w:rPr>
                <w:rFonts w:cs="Arial"/>
                <w:b w:val="0"/>
                <w:sz w:val="18"/>
                <w:szCs w:val="18"/>
              </w:rPr>
              <w:t>MODFLOW</w:t>
            </w:r>
          </w:p>
        </w:tc>
        <w:tc>
          <w:tcPr>
            <w:tcW w:w="6048" w:type="dxa"/>
            <w:tcMar>
              <w:top w:w="72" w:type="dxa"/>
              <w:left w:w="115" w:type="dxa"/>
              <w:bottom w:w="72" w:type="dxa"/>
              <w:right w:w="115" w:type="dxa"/>
            </w:tcMar>
          </w:tcPr>
          <w:p w14:paraId="0987B8BF" w14:textId="77777777" w:rsidR="00E856F2" w:rsidRPr="00DB0AC1" w:rsidRDefault="00E856F2" w:rsidP="00433D27">
            <w:pPr>
              <w:pStyle w:val="Table-Level2"/>
              <w:jc w:val="left"/>
              <w:rPr>
                <w:rFonts w:cs="Arial"/>
                <w:b w:val="0"/>
                <w:sz w:val="18"/>
                <w:szCs w:val="18"/>
              </w:rPr>
            </w:pPr>
            <w:r w:rsidRPr="00DB0AC1">
              <w:rPr>
                <w:rFonts w:cs="Arial"/>
                <w:b w:val="0"/>
                <w:sz w:val="18"/>
                <w:szCs w:val="18"/>
              </w:rPr>
              <w:t>MODular three-dimensional finite-difference ground-water                  FLOW model (software)</w:t>
            </w:r>
          </w:p>
        </w:tc>
      </w:tr>
      <w:tr w:rsidR="00E856F2" w14:paraId="21AC2826" w14:textId="77777777" w:rsidTr="00EA5770">
        <w:trPr>
          <w:cantSplit/>
        </w:trPr>
        <w:tc>
          <w:tcPr>
            <w:tcW w:w="1890" w:type="dxa"/>
            <w:tcMar>
              <w:top w:w="72" w:type="dxa"/>
              <w:left w:w="115" w:type="dxa"/>
              <w:bottom w:w="72" w:type="dxa"/>
              <w:right w:w="115" w:type="dxa"/>
            </w:tcMar>
          </w:tcPr>
          <w:p w14:paraId="14539479" w14:textId="77777777" w:rsidR="00E856F2" w:rsidRPr="00DB0AC1" w:rsidRDefault="00E856F2" w:rsidP="00433D27">
            <w:pPr>
              <w:pStyle w:val="Table-Level2"/>
              <w:rPr>
                <w:rFonts w:cs="Arial"/>
                <w:b w:val="0"/>
                <w:sz w:val="18"/>
                <w:szCs w:val="18"/>
              </w:rPr>
            </w:pPr>
            <w:r w:rsidRPr="00DB0AC1">
              <w:rPr>
                <w:rFonts w:cs="Arial"/>
                <w:b w:val="0"/>
                <w:sz w:val="18"/>
                <w:szCs w:val="18"/>
              </w:rPr>
              <w:t>MT3DMS</w:t>
            </w:r>
          </w:p>
        </w:tc>
        <w:tc>
          <w:tcPr>
            <w:tcW w:w="6048" w:type="dxa"/>
            <w:tcMar>
              <w:top w:w="72" w:type="dxa"/>
              <w:left w:w="115" w:type="dxa"/>
              <w:bottom w:w="72" w:type="dxa"/>
              <w:right w:w="115" w:type="dxa"/>
            </w:tcMar>
          </w:tcPr>
          <w:p w14:paraId="6573AC76" w14:textId="77777777" w:rsidR="00E856F2" w:rsidRPr="00DB0AC1" w:rsidRDefault="00E856F2" w:rsidP="00433D27">
            <w:pPr>
              <w:pStyle w:val="Table-Level2"/>
              <w:jc w:val="left"/>
              <w:rPr>
                <w:rFonts w:cs="Arial"/>
                <w:b w:val="0"/>
                <w:sz w:val="18"/>
                <w:szCs w:val="18"/>
              </w:rPr>
            </w:pPr>
            <w:r w:rsidRPr="00DB0AC1">
              <w:rPr>
                <w:rFonts w:cs="Arial"/>
                <w:b w:val="0"/>
                <w:sz w:val="18"/>
                <w:szCs w:val="18"/>
              </w:rPr>
              <w:t>modular three-dimensional, multi-species transport model for simulation of advection, dispersion, and chemical reactions of contaminants in groundwater systems (software)</w:t>
            </w:r>
          </w:p>
        </w:tc>
      </w:tr>
      <w:tr w:rsidR="00274052" w14:paraId="5765EB0B" w14:textId="77777777" w:rsidTr="00EA5770">
        <w:trPr>
          <w:cantSplit/>
        </w:trPr>
        <w:tc>
          <w:tcPr>
            <w:tcW w:w="1890" w:type="dxa"/>
            <w:tcMar>
              <w:top w:w="72" w:type="dxa"/>
              <w:left w:w="115" w:type="dxa"/>
              <w:bottom w:w="72" w:type="dxa"/>
              <w:right w:w="115" w:type="dxa"/>
            </w:tcMar>
          </w:tcPr>
          <w:p w14:paraId="648D0841" w14:textId="77777777" w:rsidR="00274052" w:rsidRPr="008A2C77" w:rsidRDefault="00274052" w:rsidP="00433D27">
            <w:pPr>
              <w:pStyle w:val="Table-Level2"/>
              <w:rPr>
                <w:b w:val="0"/>
                <w:sz w:val="18"/>
                <w:szCs w:val="18"/>
              </w:rPr>
            </w:pPr>
            <w:r>
              <w:rPr>
                <w:b w:val="0"/>
                <w:sz w:val="18"/>
                <w:szCs w:val="18"/>
              </w:rPr>
              <w:t>MST</w:t>
            </w:r>
          </w:p>
        </w:tc>
        <w:tc>
          <w:tcPr>
            <w:tcW w:w="6048" w:type="dxa"/>
            <w:tcMar>
              <w:top w:w="72" w:type="dxa"/>
              <w:left w:w="115" w:type="dxa"/>
              <w:bottom w:w="72" w:type="dxa"/>
              <w:right w:w="115" w:type="dxa"/>
            </w:tcMar>
          </w:tcPr>
          <w:p w14:paraId="11828646" w14:textId="77777777" w:rsidR="00274052" w:rsidRPr="008A2C77" w:rsidRDefault="00274052" w:rsidP="00274052">
            <w:pPr>
              <w:pStyle w:val="Table-Level2"/>
              <w:rPr>
                <w:b w:val="0"/>
                <w:sz w:val="18"/>
                <w:szCs w:val="18"/>
              </w:rPr>
            </w:pPr>
            <w:r>
              <w:rPr>
                <w:b w:val="0"/>
                <w:sz w:val="18"/>
                <w:szCs w:val="18"/>
              </w:rPr>
              <w:t>Minimum saturated thickness (code enhancements to MODFLOW 2000 and MT3DMS to improve handling of grid cells saturation/desaturation)</w:t>
            </w:r>
          </w:p>
        </w:tc>
      </w:tr>
      <w:tr w:rsidR="00E856F2" w14:paraId="50D2970E" w14:textId="77777777" w:rsidTr="00EA5770">
        <w:trPr>
          <w:cantSplit/>
        </w:trPr>
        <w:tc>
          <w:tcPr>
            <w:tcW w:w="1890" w:type="dxa"/>
            <w:tcMar>
              <w:top w:w="72" w:type="dxa"/>
              <w:left w:w="115" w:type="dxa"/>
              <w:bottom w:w="72" w:type="dxa"/>
              <w:right w:w="115" w:type="dxa"/>
            </w:tcMar>
          </w:tcPr>
          <w:p w14:paraId="7BF6E700" w14:textId="77777777" w:rsidR="00E856F2" w:rsidRPr="008A2C77" w:rsidRDefault="00E856F2" w:rsidP="00433D27">
            <w:pPr>
              <w:pStyle w:val="Table-Level2"/>
              <w:rPr>
                <w:b w:val="0"/>
                <w:sz w:val="18"/>
                <w:szCs w:val="18"/>
              </w:rPr>
            </w:pPr>
            <w:r w:rsidRPr="008A2C77">
              <w:rPr>
                <w:b w:val="0"/>
                <w:sz w:val="18"/>
                <w:szCs w:val="18"/>
              </w:rPr>
              <w:t>SMP</w:t>
            </w:r>
          </w:p>
        </w:tc>
        <w:tc>
          <w:tcPr>
            <w:tcW w:w="6048" w:type="dxa"/>
            <w:tcMar>
              <w:top w:w="72" w:type="dxa"/>
              <w:left w:w="115" w:type="dxa"/>
              <w:bottom w:w="72" w:type="dxa"/>
              <w:right w:w="115" w:type="dxa"/>
            </w:tcMar>
          </w:tcPr>
          <w:p w14:paraId="4A08DB51" w14:textId="77777777" w:rsidR="00E856F2" w:rsidRPr="008A2C77" w:rsidRDefault="00E856F2" w:rsidP="00433D27">
            <w:pPr>
              <w:pStyle w:val="Table-Level2"/>
              <w:rPr>
                <w:b w:val="0"/>
                <w:sz w:val="18"/>
                <w:szCs w:val="18"/>
              </w:rPr>
            </w:pPr>
            <w:r w:rsidRPr="008A2C77">
              <w:rPr>
                <w:b w:val="0"/>
                <w:sz w:val="18"/>
                <w:szCs w:val="18"/>
              </w:rPr>
              <w:t>Software Management Plan</w:t>
            </w:r>
          </w:p>
        </w:tc>
      </w:tr>
      <w:tr w:rsidR="006F384C" w14:paraId="0ED83621" w14:textId="77777777" w:rsidTr="00EA5770">
        <w:trPr>
          <w:cantSplit/>
        </w:trPr>
        <w:tc>
          <w:tcPr>
            <w:tcW w:w="1890" w:type="dxa"/>
            <w:tcMar>
              <w:top w:w="72" w:type="dxa"/>
              <w:left w:w="115" w:type="dxa"/>
              <w:bottom w:w="72" w:type="dxa"/>
              <w:right w:w="115" w:type="dxa"/>
            </w:tcMar>
          </w:tcPr>
          <w:p w14:paraId="39F9CBC1" w14:textId="77777777" w:rsidR="006F384C" w:rsidRPr="008A2C77" w:rsidRDefault="006F384C" w:rsidP="00433D27">
            <w:pPr>
              <w:pStyle w:val="Table-Level2"/>
              <w:rPr>
                <w:b w:val="0"/>
                <w:sz w:val="18"/>
                <w:szCs w:val="18"/>
              </w:rPr>
            </w:pPr>
            <w:r>
              <w:rPr>
                <w:b w:val="0"/>
                <w:sz w:val="18"/>
                <w:szCs w:val="18"/>
              </w:rPr>
              <w:t>SSP</w:t>
            </w:r>
            <w:r w:rsidR="00D807E6">
              <w:rPr>
                <w:b w:val="0"/>
                <w:sz w:val="18"/>
                <w:szCs w:val="18"/>
              </w:rPr>
              <w:t>&amp;</w:t>
            </w:r>
            <w:r>
              <w:rPr>
                <w:b w:val="0"/>
                <w:sz w:val="18"/>
                <w:szCs w:val="18"/>
              </w:rPr>
              <w:t>A</w:t>
            </w:r>
          </w:p>
        </w:tc>
        <w:tc>
          <w:tcPr>
            <w:tcW w:w="6048" w:type="dxa"/>
            <w:tcMar>
              <w:top w:w="72" w:type="dxa"/>
              <w:left w:w="115" w:type="dxa"/>
              <w:bottom w:w="72" w:type="dxa"/>
              <w:right w:w="115" w:type="dxa"/>
            </w:tcMar>
          </w:tcPr>
          <w:p w14:paraId="3F0A7285" w14:textId="77777777" w:rsidR="006F384C" w:rsidRPr="008A2C77" w:rsidRDefault="006F384C" w:rsidP="00433D27">
            <w:pPr>
              <w:pStyle w:val="Table-Level2"/>
              <w:rPr>
                <w:b w:val="0"/>
                <w:sz w:val="18"/>
                <w:szCs w:val="18"/>
              </w:rPr>
            </w:pPr>
            <w:r>
              <w:rPr>
                <w:b w:val="0"/>
                <w:sz w:val="18"/>
                <w:szCs w:val="18"/>
              </w:rPr>
              <w:t xml:space="preserve">S.S. </w:t>
            </w:r>
            <w:r w:rsidRPr="006F384C">
              <w:rPr>
                <w:b w:val="0"/>
                <w:sz w:val="18"/>
                <w:szCs w:val="18"/>
              </w:rPr>
              <w:t>Papadopulos and Associates</w:t>
            </w:r>
          </w:p>
        </w:tc>
      </w:tr>
      <w:tr w:rsidR="00E856F2" w14:paraId="6D5A1120" w14:textId="77777777" w:rsidTr="00EA5770">
        <w:trPr>
          <w:cantSplit/>
        </w:trPr>
        <w:tc>
          <w:tcPr>
            <w:tcW w:w="1890" w:type="dxa"/>
            <w:tcMar>
              <w:top w:w="72" w:type="dxa"/>
              <w:left w:w="115" w:type="dxa"/>
              <w:bottom w:w="72" w:type="dxa"/>
              <w:right w:w="115" w:type="dxa"/>
            </w:tcMar>
          </w:tcPr>
          <w:p w14:paraId="17A1535A" w14:textId="77777777" w:rsidR="00E856F2" w:rsidRPr="008A2C77" w:rsidRDefault="00E856F2" w:rsidP="00433D27">
            <w:pPr>
              <w:pStyle w:val="Table-Level2"/>
              <w:rPr>
                <w:b w:val="0"/>
                <w:sz w:val="18"/>
                <w:szCs w:val="18"/>
              </w:rPr>
            </w:pPr>
            <w:r w:rsidRPr="008A2C77">
              <w:rPr>
                <w:b w:val="0"/>
                <w:sz w:val="18"/>
                <w:szCs w:val="18"/>
              </w:rPr>
              <w:t>STP</w:t>
            </w:r>
          </w:p>
        </w:tc>
        <w:tc>
          <w:tcPr>
            <w:tcW w:w="6048" w:type="dxa"/>
            <w:tcMar>
              <w:top w:w="72" w:type="dxa"/>
              <w:left w:w="115" w:type="dxa"/>
              <w:bottom w:w="72" w:type="dxa"/>
              <w:right w:w="115" w:type="dxa"/>
            </w:tcMar>
          </w:tcPr>
          <w:p w14:paraId="2307627D" w14:textId="77777777" w:rsidR="00E856F2" w:rsidRPr="008A2C77" w:rsidRDefault="00E856F2" w:rsidP="00433D27">
            <w:pPr>
              <w:pStyle w:val="Table-Level2"/>
              <w:rPr>
                <w:b w:val="0"/>
                <w:sz w:val="18"/>
                <w:szCs w:val="18"/>
              </w:rPr>
            </w:pPr>
            <w:r w:rsidRPr="008A2C77">
              <w:rPr>
                <w:b w:val="0"/>
                <w:sz w:val="18"/>
                <w:szCs w:val="18"/>
              </w:rPr>
              <w:t>Software Test Plan</w:t>
            </w:r>
          </w:p>
        </w:tc>
      </w:tr>
      <w:tr w:rsidR="00E856F2" w14:paraId="31C43657" w14:textId="77777777" w:rsidTr="00EA5770">
        <w:trPr>
          <w:cantSplit/>
        </w:trPr>
        <w:tc>
          <w:tcPr>
            <w:tcW w:w="1890" w:type="dxa"/>
            <w:tcMar>
              <w:top w:w="72" w:type="dxa"/>
              <w:left w:w="115" w:type="dxa"/>
              <w:bottom w:w="72" w:type="dxa"/>
              <w:right w:w="115" w:type="dxa"/>
            </w:tcMar>
          </w:tcPr>
          <w:p w14:paraId="334FEFE9" w14:textId="77777777" w:rsidR="00E856F2" w:rsidRPr="008A2C77" w:rsidRDefault="00E856F2" w:rsidP="00433D27">
            <w:pPr>
              <w:pStyle w:val="Table-Level2"/>
              <w:rPr>
                <w:b w:val="0"/>
                <w:sz w:val="18"/>
                <w:szCs w:val="18"/>
              </w:rPr>
            </w:pPr>
            <w:r>
              <w:rPr>
                <w:b w:val="0"/>
                <w:sz w:val="18"/>
                <w:szCs w:val="18"/>
              </w:rPr>
              <w:t>USGS</w:t>
            </w:r>
          </w:p>
        </w:tc>
        <w:tc>
          <w:tcPr>
            <w:tcW w:w="6048" w:type="dxa"/>
            <w:tcMar>
              <w:top w:w="72" w:type="dxa"/>
              <w:left w:w="115" w:type="dxa"/>
              <w:bottom w:w="72" w:type="dxa"/>
              <w:right w:w="115" w:type="dxa"/>
            </w:tcMar>
          </w:tcPr>
          <w:p w14:paraId="1CB39E14" w14:textId="77777777" w:rsidR="00E856F2" w:rsidRPr="008A2C77" w:rsidRDefault="00E856F2" w:rsidP="00433D27">
            <w:pPr>
              <w:pStyle w:val="Table-Level2"/>
              <w:rPr>
                <w:b w:val="0"/>
                <w:sz w:val="18"/>
                <w:szCs w:val="18"/>
              </w:rPr>
            </w:pPr>
            <w:r>
              <w:rPr>
                <w:b w:val="0"/>
                <w:sz w:val="18"/>
                <w:szCs w:val="18"/>
              </w:rPr>
              <w:t>U.S. Geological Survey</w:t>
            </w:r>
          </w:p>
        </w:tc>
      </w:tr>
    </w:tbl>
    <w:p w14:paraId="4F656F9C" w14:textId="5D07EEB6" w:rsidR="002712D1" w:rsidRDefault="002712D1" w:rsidP="00A2128F">
      <w:pPr>
        <w:pStyle w:val="BodyText"/>
      </w:pPr>
    </w:p>
    <w:p w14:paraId="0177A2DF" w14:textId="77777777" w:rsidR="001C4F70" w:rsidRPr="00EA5770" w:rsidRDefault="001C4F70" w:rsidP="00EA5770">
      <w:pPr>
        <w:pStyle w:val="H1bodytext"/>
      </w:pPr>
    </w:p>
    <w:p w14:paraId="65AFE767" w14:textId="77777777" w:rsidR="001A2DFB" w:rsidRPr="00531D2D" w:rsidRDefault="001A2DFB" w:rsidP="00D26AA2">
      <w:pPr>
        <w:pStyle w:val="Heading1"/>
        <w:keepLines/>
        <w:rPr>
          <w:rFonts w:ascii="Arial" w:hAnsi="Arial"/>
        </w:rPr>
      </w:pPr>
      <w:r w:rsidRPr="00531D2D">
        <w:rPr>
          <w:rFonts w:ascii="Arial" w:hAnsi="Arial"/>
        </w:rPr>
        <w:t>ATTACHMENTS</w:t>
      </w:r>
    </w:p>
    <w:p w14:paraId="284D4292" w14:textId="77777777" w:rsidR="001A2DFB" w:rsidRDefault="001A2DFB" w:rsidP="00531D2D">
      <w:pPr>
        <w:jc w:val="center"/>
      </w:pPr>
    </w:p>
    <w:p w14:paraId="36FFAC69" w14:textId="77777777" w:rsidR="000067F3" w:rsidRPr="00531D2D" w:rsidRDefault="000067F3" w:rsidP="00531D2D">
      <w:pPr>
        <w:pStyle w:val="Heading1"/>
        <w:numPr>
          <w:ilvl w:val="0"/>
          <w:numId w:val="24"/>
        </w:numPr>
        <w:rPr>
          <w:rFonts w:ascii="Arial" w:hAnsi="Arial"/>
          <w:b w:val="0"/>
          <w:sz w:val="22"/>
          <w:szCs w:val="22"/>
        </w:rPr>
      </w:pPr>
      <w:r w:rsidRPr="00531D2D">
        <w:rPr>
          <w:rFonts w:ascii="Arial" w:hAnsi="Arial"/>
          <w:b w:val="0"/>
          <w:sz w:val="22"/>
          <w:szCs w:val="22"/>
        </w:rPr>
        <w:t>Completed Test Log</w:t>
      </w:r>
      <w:r w:rsidR="001C485E">
        <w:rPr>
          <w:rFonts w:ascii="Arial" w:hAnsi="Arial"/>
          <w:b w:val="0"/>
          <w:sz w:val="22"/>
          <w:szCs w:val="22"/>
        </w:rPr>
        <w:t>:</w:t>
      </w:r>
      <w:r w:rsidRPr="00531D2D">
        <w:rPr>
          <w:rFonts w:ascii="Arial" w:hAnsi="Arial"/>
          <w:b w:val="0"/>
          <w:sz w:val="22"/>
          <w:szCs w:val="22"/>
        </w:rPr>
        <w:t xml:space="preserve"> </w:t>
      </w:r>
      <w:r w:rsidR="00926A22" w:rsidRPr="00531D2D">
        <w:rPr>
          <w:rFonts w:ascii="Arial" w:hAnsi="Arial"/>
          <w:b w:val="0"/>
          <w:sz w:val="22"/>
          <w:szCs w:val="22"/>
        </w:rPr>
        <w:t xml:space="preserve">MODFLOW </w:t>
      </w:r>
      <w:r w:rsidRPr="00531D2D">
        <w:rPr>
          <w:rFonts w:ascii="Arial" w:hAnsi="Arial"/>
          <w:b w:val="0"/>
          <w:sz w:val="22"/>
          <w:szCs w:val="22"/>
        </w:rPr>
        <w:t>Acceptance Test Case 1 (MF-ATC-1)</w:t>
      </w:r>
      <w:r w:rsidR="001C485E">
        <w:rPr>
          <w:rFonts w:ascii="Arial" w:hAnsi="Arial"/>
          <w:b w:val="0"/>
          <w:sz w:val="22"/>
          <w:szCs w:val="22"/>
        </w:rPr>
        <w:t>:</w:t>
      </w:r>
      <w:r w:rsidRPr="00531D2D">
        <w:rPr>
          <w:rFonts w:ascii="Arial" w:hAnsi="Arial"/>
          <w:b w:val="0"/>
          <w:sz w:val="22"/>
          <w:szCs w:val="22"/>
        </w:rPr>
        <w:t xml:space="preserve"> </w:t>
      </w:r>
      <w:r w:rsidR="002712D1" w:rsidRPr="00531D2D">
        <w:rPr>
          <w:rFonts w:ascii="Arial" w:hAnsi="Arial"/>
          <w:b w:val="0"/>
          <w:sz w:val="22"/>
          <w:szCs w:val="22"/>
        </w:rPr>
        <w:t>MODFLOW</w:t>
      </w:r>
      <w:r w:rsidR="002712D1">
        <w:rPr>
          <w:rFonts w:ascii="Arial" w:hAnsi="Arial"/>
          <w:b w:val="0"/>
          <w:sz w:val="22"/>
          <w:szCs w:val="22"/>
        </w:rPr>
        <w:t>-</w:t>
      </w:r>
      <w:r w:rsidRPr="00531D2D">
        <w:rPr>
          <w:rFonts w:ascii="Arial" w:hAnsi="Arial"/>
          <w:b w:val="0"/>
          <w:sz w:val="22"/>
          <w:szCs w:val="22"/>
        </w:rPr>
        <w:t xml:space="preserve">2000 </w:t>
      </w:r>
      <w:r w:rsidR="001C485E">
        <w:rPr>
          <w:rFonts w:ascii="Arial" w:hAnsi="Arial"/>
          <w:b w:val="0"/>
          <w:sz w:val="22"/>
          <w:szCs w:val="22"/>
        </w:rPr>
        <w:t>Executable Files for</w:t>
      </w:r>
      <w:r w:rsidRPr="00531D2D">
        <w:rPr>
          <w:rFonts w:ascii="Arial" w:hAnsi="Arial"/>
          <w:b w:val="0"/>
          <w:sz w:val="22"/>
          <w:szCs w:val="22"/>
        </w:rPr>
        <w:t xml:space="preserve"> Windows® Operating System</w:t>
      </w:r>
    </w:p>
    <w:p w14:paraId="09861C07" w14:textId="77777777" w:rsidR="00B144EE" w:rsidRPr="00531D2D" w:rsidRDefault="008B7BFD" w:rsidP="00531D2D">
      <w:pPr>
        <w:numPr>
          <w:ilvl w:val="0"/>
          <w:numId w:val="24"/>
        </w:numPr>
        <w:spacing w:after="240"/>
        <w:rPr>
          <w:rFonts w:ascii="Arial" w:hAnsi="Arial" w:cs="Arial"/>
          <w:sz w:val="22"/>
          <w:szCs w:val="22"/>
        </w:rPr>
      </w:pPr>
      <w:r w:rsidRPr="001A2DFB">
        <w:rPr>
          <w:rFonts w:ascii="Arial" w:hAnsi="Arial" w:cs="Arial"/>
          <w:sz w:val="22"/>
          <w:szCs w:val="22"/>
        </w:rPr>
        <w:t>Completed Test Log</w:t>
      </w:r>
      <w:r w:rsidR="001C485E">
        <w:rPr>
          <w:rFonts w:ascii="Arial" w:hAnsi="Arial" w:cs="Arial"/>
          <w:sz w:val="22"/>
          <w:szCs w:val="22"/>
        </w:rPr>
        <w:t>:</w:t>
      </w:r>
      <w:r w:rsidRPr="001A2DFB">
        <w:rPr>
          <w:rFonts w:ascii="Arial" w:hAnsi="Arial" w:cs="Arial"/>
          <w:sz w:val="22"/>
          <w:szCs w:val="22"/>
        </w:rPr>
        <w:t xml:space="preserve"> </w:t>
      </w:r>
      <w:r w:rsidR="00926A22" w:rsidRPr="00531D2D">
        <w:rPr>
          <w:rFonts w:ascii="Arial" w:hAnsi="Arial" w:cs="Arial"/>
          <w:sz w:val="22"/>
          <w:szCs w:val="22"/>
        </w:rPr>
        <w:t xml:space="preserve">MODFLOW </w:t>
      </w:r>
      <w:r w:rsidRPr="00531D2D">
        <w:rPr>
          <w:rFonts w:ascii="Arial" w:hAnsi="Arial" w:cs="Arial"/>
          <w:sz w:val="22"/>
          <w:szCs w:val="22"/>
        </w:rPr>
        <w:t>Acceptance Test Case 1 (MF-ATC-1)</w:t>
      </w:r>
      <w:r w:rsidR="001C485E">
        <w:rPr>
          <w:rFonts w:ascii="Arial" w:hAnsi="Arial" w:cs="Arial"/>
          <w:sz w:val="22"/>
          <w:szCs w:val="22"/>
        </w:rPr>
        <w:t>:</w:t>
      </w:r>
      <w:r w:rsidRPr="00531D2D">
        <w:rPr>
          <w:rFonts w:ascii="Arial" w:hAnsi="Arial" w:cs="Arial"/>
          <w:sz w:val="22"/>
          <w:szCs w:val="22"/>
        </w:rPr>
        <w:t xml:space="preserve"> </w:t>
      </w:r>
      <w:r w:rsidR="002712D1" w:rsidRPr="00531D2D">
        <w:rPr>
          <w:rFonts w:ascii="Arial" w:hAnsi="Arial" w:cs="Arial"/>
          <w:sz w:val="22"/>
          <w:szCs w:val="22"/>
        </w:rPr>
        <w:t>MODFLOW</w:t>
      </w:r>
      <w:r w:rsidR="002712D1">
        <w:rPr>
          <w:rFonts w:ascii="Arial" w:hAnsi="Arial" w:cs="Arial"/>
          <w:sz w:val="22"/>
          <w:szCs w:val="22"/>
        </w:rPr>
        <w:t>-</w:t>
      </w:r>
      <w:r w:rsidRPr="00531D2D">
        <w:rPr>
          <w:rFonts w:ascii="Arial" w:hAnsi="Arial" w:cs="Arial"/>
          <w:sz w:val="22"/>
          <w:szCs w:val="22"/>
        </w:rPr>
        <w:t>2000</w:t>
      </w:r>
      <w:r w:rsidR="001E54E8" w:rsidRPr="00531D2D">
        <w:rPr>
          <w:rFonts w:ascii="Arial" w:hAnsi="Arial" w:cs="Arial"/>
          <w:sz w:val="22"/>
          <w:szCs w:val="22"/>
        </w:rPr>
        <w:t xml:space="preserve"> </w:t>
      </w:r>
      <w:r w:rsidR="001C485E">
        <w:rPr>
          <w:rFonts w:ascii="Arial" w:hAnsi="Arial" w:cs="Arial"/>
          <w:sz w:val="22"/>
          <w:szCs w:val="22"/>
        </w:rPr>
        <w:t>Executable Files for</w:t>
      </w:r>
      <w:r w:rsidR="001E54E8" w:rsidRPr="00531D2D">
        <w:rPr>
          <w:rFonts w:ascii="Arial" w:hAnsi="Arial" w:cs="Arial"/>
          <w:sz w:val="22"/>
          <w:szCs w:val="22"/>
        </w:rPr>
        <w:t xml:space="preserve"> </w:t>
      </w:r>
      <w:r w:rsidR="000067F3" w:rsidRPr="00531D2D">
        <w:rPr>
          <w:rFonts w:ascii="Arial" w:hAnsi="Arial" w:cs="Arial"/>
          <w:sz w:val="22"/>
          <w:szCs w:val="22"/>
        </w:rPr>
        <w:t>Linux</w:t>
      </w:r>
      <w:r w:rsidR="001E54E8" w:rsidRPr="00531D2D">
        <w:rPr>
          <w:rFonts w:ascii="Arial" w:hAnsi="Arial" w:cs="Arial"/>
          <w:sz w:val="22"/>
          <w:szCs w:val="22"/>
        </w:rPr>
        <w:t xml:space="preserve">® Operating System </w:t>
      </w:r>
    </w:p>
    <w:p w14:paraId="78EDF0E3" w14:textId="77777777" w:rsidR="00274052" w:rsidRPr="00531D2D" w:rsidRDefault="008B7BFD" w:rsidP="00531D2D">
      <w:pPr>
        <w:numPr>
          <w:ilvl w:val="0"/>
          <w:numId w:val="24"/>
        </w:numPr>
        <w:spacing w:after="240"/>
        <w:rPr>
          <w:rFonts w:ascii="Arial" w:hAnsi="Arial" w:cs="Arial"/>
          <w:sz w:val="22"/>
          <w:szCs w:val="22"/>
        </w:rPr>
      </w:pPr>
      <w:r w:rsidRPr="00531D2D">
        <w:rPr>
          <w:rFonts w:ascii="Arial" w:hAnsi="Arial" w:cs="Arial"/>
          <w:sz w:val="22"/>
          <w:szCs w:val="22"/>
        </w:rPr>
        <w:t>Completed Test Log</w:t>
      </w:r>
      <w:r w:rsidR="001C485E">
        <w:rPr>
          <w:rFonts w:ascii="Arial" w:hAnsi="Arial" w:cs="Arial"/>
          <w:sz w:val="22"/>
          <w:szCs w:val="22"/>
        </w:rPr>
        <w:t>:</w:t>
      </w:r>
      <w:r w:rsidRPr="00531D2D">
        <w:rPr>
          <w:rFonts w:ascii="Arial" w:hAnsi="Arial" w:cs="Arial"/>
          <w:sz w:val="22"/>
          <w:szCs w:val="22"/>
        </w:rPr>
        <w:t xml:space="preserve"> </w:t>
      </w:r>
      <w:r w:rsidR="00926A22" w:rsidRPr="00531D2D">
        <w:rPr>
          <w:rFonts w:ascii="Arial" w:hAnsi="Arial" w:cs="Arial"/>
          <w:sz w:val="22"/>
          <w:szCs w:val="22"/>
        </w:rPr>
        <w:t xml:space="preserve">MODFLOW </w:t>
      </w:r>
      <w:r w:rsidRPr="00531D2D">
        <w:rPr>
          <w:rFonts w:ascii="Arial" w:hAnsi="Arial" w:cs="Arial"/>
          <w:sz w:val="22"/>
          <w:szCs w:val="22"/>
        </w:rPr>
        <w:t>Acceptance Test Case 1 (MF-ATC-1)</w:t>
      </w:r>
      <w:r w:rsidR="001C485E">
        <w:rPr>
          <w:rFonts w:ascii="Arial" w:hAnsi="Arial" w:cs="Arial"/>
          <w:sz w:val="22"/>
          <w:szCs w:val="22"/>
        </w:rPr>
        <w:t>:</w:t>
      </w:r>
      <w:r w:rsidRPr="00531D2D">
        <w:rPr>
          <w:rFonts w:ascii="Arial" w:hAnsi="Arial" w:cs="Arial"/>
          <w:sz w:val="22"/>
          <w:szCs w:val="22"/>
        </w:rPr>
        <w:t xml:space="preserve"> MODFLOW-2000-MST </w:t>
      </w:r>
      <w:r w:rsidR="001C485E">
        <w:rPr>
          <w:rFonts w:ascii="Arial" w:hAnsi="Arial" w:cs="Arial"/>
          <w:sz w:val="22"/>
          <w:szCs w:val="22"/>
        </w:rPr>
        <w:t xml:space="preserve">Executable Files for </w:t>
      </w:r>
      <w:r w:rsidRPr="00531D2D">
        <w:rPr>
          <w:rFonts w:ascii="Arial" w:hAnsi="Arial" w:cs="Arial"/>
          <w:sz w:val="22"/>
          <w:szCs w:val="22"/>
        </w:rPr>
        <w:t>Windows® Operating System</w:t>
      </w:r>
    </w:p>
    <w:p w14:paraId="5B3F2515" w14:textId="77777777" w:rsidR="008B7BFD" w:rsidRPr="00531D2D" w:rsidRDefault="008B7BFD" w:rsidP="00531D2D">
      <w:pPr>
        <w:numPr>
          <w:ilvl w:val="0"/>
          <w:numId w:val="24"/>
        </w:numPr>
        <w:spacing w:after="240"/>
        <w:rPr>
          <w:rFonts w:ascii="Arial" w:hAnsi="Arial" w:cs="Arial"/>
          <w:sz w:val="22"/>
          <w:szCs w:val="22"/>
        </w:rPr>
      </w:pPr>
      <w:r w:rsidRPr="00531D2D">
        <w:rPr>
          <w:rFonts w:ascii="Arial" w:hAnsi="Arial" w:cs="Arial"/>
          <w:sz w:val="22"/>
          <w:szCs w:val="22"/>
        </w:rPr>
        <w:t>Completed Test Log</w:t>
      </w:r>
      <w:r w:rsidR="001C485E">
        <w:rPr>
          <w:rFonts w:ascii="Arial" w:hAnsi="Arial" w:cs="Arial"/>
          <w:sz w:val="22"/>
          <w:szCs w:val="22"/>
        </w:rPr>
        <w:t>:</w:t>
      </w:r>
      <w:r w:rsidRPr="00531D2D">
        <w:rPr>
          <w:rFonts w:ascii="Arial" w:hAnsi="Arial" w:cs="Arial"/>
          <w:sz w:val="22"/>
          <w:szCs w:val="22"/>
        </w:rPr>
        <w:t xml:space="preserve"> </w:t>
      </w:r>
      <w:r w:rsidR="00926A22" w:rsidRPr="00531D2D">
        <w:rPr>
          <w:rFonts w:ascii="Arial" w:hAnsi="Arial" w:cs="Arial"/>
          <w:sz w:val="22"/>
          <w:szCs w:val="22"/>
        </w:rPr>
        <w:t xml:space="preserve">MODFLOW </w:t>
      </w:r>
      <w:r w:rsidRPr="00531D2D">
        <w:rPr>
          <w:rFonts w:ascii="Arial" w:hAnsi="Arial" w:cs="Arial"/>
          <w:sz w:val="22"/>
          <w:szCs w:val="22"/>
        </w:rPr>
        <w:t>Acceptance Test Case 1 (MF-ATC-1)</w:t>
      </w:r>
      <w:r w:rsidR="001C485E">
        <w:rPr>
          <w:rFonts w:ascii="Arial" w:hAnsi="Arial" w:cs="Arial"/>
          <w:sz w:val="22"/>
          <w:szCs w:val="22"/>
        </w:rPr>
        <w:t>:</w:t>
      </w:r>
      <w:r w:rsidRPr="00531D2D">
        <w:rPr>
          <w:rFonts w:ascii="Arial" w:hAnsi="Arial" w:cs="Arial"/>
          <w:sz w:val="22"/>
          <w:szCs w:val="22"/>
        </w:rPr>
        <w:t xml:space="preserve"> MODFLOW-2000-MST </w:t>
      </w:r>
      <w:r w:rsidR="001C485E">
        <w:rPr>
          <w:rFonts w:ascii="Arial" w:hAnsi="Arial" w:cs="Arial"/>
          <w:sz w:val="22"/>
          <w:szCs w:val="22"/>
        </w:rPr>
        <w:t>Executable Files for</w:t>
      </w:r>
      <w:r w:rsidRPr="00531D2D">
        <w:rPr>
          <w:rFonts w:ascii="Arial" w:hAnsi="Arial" w:cs="Arial"/>
          <w:sz w:val="22"/>
          <w:szCs w:val="22"/>
        </w:rPr>
        <w:t xml:space="preserve"> Linux® Operating System</w:t>
      </w:r>
    </w:p>
    <w:p w14:paraId="207E70C5" w14:textId="77777777" w:rsidR="001C485E" w:rsidRPr="00531D2D" w:rsidRDefault="001C485E" w:rsidP="001C485E">
      <w:pPr>
        <w:numPr>
          <w:ilvl w:val="0"/>
          <w:numId w:val="24"/>
        </w:numPr>
        <w:spacing w:after="240"/>
        <w:rPr>
          <w:rFonts w:ascii="Arial" w:hAnsi="Arial" w:cs="Arial"/>
          <w:sz w:val="22"/>
          <w:szCs w:val="22"/>
        </w:rPr>
      </w:pPr>
      <w:r>
        <w:rPr>
          <w:rFonts w:ascii="Arial" w:hAnsi="Arial" w:cs="Arial"/>
          <w:sz w:val="22"/>
          <w:szCs w:val="22"/>
        </w:rPr>
        <w:t xml:space="preserve">Completed </w:t>
      </w:r>
      <w:r w:rsidRPr="00531D2D">
        <w:rPr>
          <w:rFonts w:ascii="Arial" w:hAnsi="Arial" w:cs="Arial"/>
          <w:sz w:val="22"/>
          <w:szCs w:val="22"/>
        </w:rPr>
        <w:t>Test Log</w:t>
      </w:r>
      <w:r>
        <w:rPr>
          <w:rFonts w:ascii="Arial" w:hAnsi="Arial" w:cs="Arial"/>
          <w:sz w:val="22"/>
          <w:szCs w:val="22"/>
        </w:rPr>
        <w:t>:</w:t>
      </w:r>
      <w:r w:rsidRPr="00531D2D">
        <w:rPr>
          <w:rFonts w:ascii="Arial" w:hAnsi="Arial" w:cs="Arial"/>
          <w:sz w:val="22"/>
          <w:szCs w:val="22"/>
        </w:rPr>
        <w:t xml:space="preserve"> MT3DMS </w:t>
      </w:r>
      <w:r>
        <w:rPr>
          <w:rFonts w:ascii="Arial" w:hAnsi="Arial" w:cs="Arial"/>
          <w:sz w:val="22"/>
          <w:szCs w:val="22"/>
        </w:rPr>
        <w:t xml:space="preserve">Acceptance </w:t>
      </w:r>
      <w:r w:rsidRPr="00531D2D">
        <w:rPr>
          <w:rFonts w:ascii="Arial" w:hAnsi="Arial" w:cs="Arial"/>
          <w:sz w:val="22"/>
          <w:szCs w:val="22"/>
        </w:rPr>
        <w:t>Test Case 1 (MT-ATC-1)</w:t>
      </w:r>
      <w:r>
        <w:rPr>
          <w:rFonts w:ascii="Arial" w:hAnsi="Arial" w:cs="Arial"/>
          <w:sz w:val="22"/>
          <w:szCs w:val="22"/>
        </w:rPr>
        <w:t>:</w:t>
      </w:r>
      <w:r w:rsidRPr="00531D2D">
        <w:rPr>
          <w:rFonts w:ascii="Arial" w:hAnsi="Arial" w:cs="Arial"/>
          <w:sz w:val="22"/>
          <w:szCs w:val="22"/>
        </w:rPr>
        <w:t xml:space="preserve"> </w:t>
      </w:r>
      <w:r>
        <w:rPr>
          <w:rFonts w:ascii="Arial" w:hAnsi="Arial" w:cs="Arial"/>
          <w:sz w:val="22"/>
          <w:szCs w:val="22"/>
        </w:rPr>
        <w:t>MT3DMS</w:t>
      </w:r>
      <w:r w:rsidRPr="00531D2D">
        <w:rPr>
          <w:rFonts w:ascii="Arial" w:hAnsi="Arial" w:cs="Arial"/>
          <w:sz w:val="22"/>
          <w:szCs w:val="22"/>
        </w:rPr>
        <w:t xml:space="preserve"> </w:t>
      </w:r>
      <w:r>
        <w:rPr>
          <w:rFonts w:ascii="Arial" w:hAnsi="Arial" w:cs="Arial"/>
          <w:sz w:val="22"/>
          <w:szCs w:val="22"/>
        </w:rPr>
        <w:t>Executable Files for</w:t>
      </w:r>
      <w:r w:rsidRPr="00531D2D">
        <w:rPr>
          <w:rFonts w:ascii="Arial" w:hAnsi="Arial" w:cs="Arial"/>
          <w:sz w:val="22"/>
          <w:szCs w:val="22"/>
        </w:rPr>
        <w:t xml:space="preserve"> Windows® Operating System</w:t>
      </w:r>
    </w:p>
    <w:p w14:paraId="2DB8FCC0" w14:textId="77777777" w:rsidR="001C485E" w:rsidRPr="00F47D07" w:rsidRDefault="001C485E" w:rsidP="00F47D07">
      <w:pPr>
        <w:numPr>
          <w:ilvl w:val="0"/>
          <w:numId w:val="24"/>
        </w:numPr>
        <w:spacing w:after="240"/>
        <w:rPr>
          <w:rFonts w:ascii="Arial" w:hAnsi="Arial" w:cs="Arial"/>
          <w:sz w:val="22"/>
          <w:szCs w:val="22"/>
        </w:rPr>
      </w:pPr>
      <w:r>
        <w:rPr>
          <w:rFonts w:ascii="Arial" w:hAnsi="Arial" w:cs="Arial"/>
          <w:sz w:val="22"/>
          <w:szCs w:val="22"/>
        </w:rPr>
        <w:t xml:space="preserve">Completed </w:t>
      </w:r>
      <w:r w:rsidRPr="00531D2D">
        <w:rPr>
          <w:rFonts w:ascii="Arial" w:hAnsi="Arial" w:cs="Arial"/>
          <w:sz w:val="22"/>
          <w:szCs w:val="22"/>
        </w:rPr>
        <w:t>Test Log</w:t>
      </w:r>
      <w:r>
        <w:rPr>
          <w:rFonts w:ascii="Arial" w:hAnsi="Arial" w:cs="Arial"/>
          <w:sz w:val="22"/>
          <w:szCs w:val="22"/>
        </w:rPr>
        <w:t>:</w:t>
      </w:r>
      <w:r w:rsidRPr="00531D2D">
        <w:rPr>
          <w:rFonts w:ascii="Arial" w:hAnsi="Arial" w:cs="Arial"/>
          <w:sz w:val="22"/>
          <w:szCs w:val="22"/>
        </w:rPr>
        <w:t xml:space="preserve"> MT3DMS </w:t>
      </w:r>
      <w:r>
        <w:rPr>
          <w:rFonts w:ascii="Arial" w:hAnsi="Arial" w:cs="Arial"/>
          <w:sz w:val="22"/>
          <w:szCs w:val="22"/>
        </w:rPr>
        <w:t xml:space="preserve">Acceptance </w:t>
      </w:r>
      <w:r w:rsidRPr="00531D2D">
        <w:rPr>
          <w:rFonts w:ascii="Arial" w:hAnsi="Arial" w:cs="Arial"/>
          <w:sz w:val="22"/>
          <w:szCs w:val="22"/>
        </w:rPr>
        <w:t>Test Case 1 (MT-ATC-1)</w:t>
      </w:r>
      <w:r>
        <w:rPr>
          <w:rFonts w:ascii="Arial" w:hAnsi="Arial" w:cs="Arial"/>
          <w:sz w:val="22"/>
          <w:szCs w:val="22"/>
        </w:rPr>
        <w:t>:</w:t>
      </w:r>
      <w:r w:rsidRPr="00531D2D">
        <w:rPr>
          <w:rFonts w:ascii="Arial" w:hAnsi="Arial" w:cs="Arial"/>
          <w:sz w:val="22"/>
          <w:szCs w:val="22"/>
        </w:rPr>
        <w:t xml:space="preserve"> MT3DMS</w:t>
      </w:r>
      <w:r>
        <w:rPr>
          <w:rFonts w:ascii="Arial" w:hAnsi="Arial" w:cs="Arial"/>
          <w:sz w:val="22"/>
          <w:szCs w:val="22"/>
        </w:rPr>
        <w:t xml:space="preserve"> Executable Files for</w:t>
      </w:r>
      <w:r w:rsidRPr="00531D2D">
        <w:rPr>
          <w:rFonts w:ascii="Arial" w:hAnsi="Arial" w:cs="Arial"/>
          <w:sz w:val="22"/>
          <w:szCs w:val="22"/>
        </w:rPr>
        <w:t xml:space="preserve"> Linux® Operating System</w:t>
      </w:r>
    </w:p>
    <w:p w14:paraId="2CC51AA8" w14:textId="77777777" w:rsidR="008B7BFD" w:rsidRPr="00531D2D" w:rsidRDefault="001C485E" w:rsidP="00531D2D">
      <w:pPr>
        <w:numPr>
          <w:ilvl w:val="0"/>
          <w:numId w:val="24"/>
        </w:numPr>
        <w:spacing w:after="240"/>
        <w:rPr>
          <w:rFonts w:ascii="Arial" w:hAnsi="Arial" w:cs="Arial"/>
          <w:sz w:val="22"/>
          <w:szCs w:val="22"/>
        </w:rPr>
      </w:pPr>
      <w:r>
        <w:rPr>
          <w:rFonts w:ascii="Arial" w:hAnsi="Arial" w:cs="Arial"/>
          <w:sz w:val="22"/>
          <w:szCs w:val="22"/>
        </w:rPr>
        <w:lastRenderedPageBreak/>
        <w:t xml:space="preserve">Completed </w:t>
      </w:r>
      <w:r w:rsidR="008B7BFD" w:rsidRPr="00531D2D">
        <w:rPr>
          <w:rFonts w:ascii="Arial" w:hAnsi="Arial" w:cs="Arial"/>
          <w:sz w:val="22"/>
          <w:szCs w:val="22"/>
        </w:rPr>
        <w:t>Test Log</w:t>
      </w:r>
      <w:r>
        <w:rPr>
          <w:rFonts w:ascii="Arial" w:hAnsi="Arial" w:cs="Arial"/>
          <w:sz w:val="22"/>
          <w:szCs w:val="22"/>
        </w:rPr>
        <w:t>:</w:t>
      </w:r>
      <w:r w:rsidR="008B7BFD" w:rsidRPr="00531D2D">
        <w:rPr>
          <w:rFonts w:ascii="Arial" w:hAnsi="Arial" w:cs="Arial"/>
          <w:sz w:val="22"/>
          <w:szCs w:val="22"/>
        </w:rPr>
        <w:t xml:space="preserve"> </w:t>
      </w:r>
      <w:r w:rsidR="00926A22" w:rsidRPr="00531D2D">
        <w:rPr>
          <w:rFonts w:ascii="Arial" w:hAnsi="Arial" w:cs="Arial"/>
          <w:sz w:val="22"/>
          <w:szCs w:val="22"/>
        </w:rPr>
        <w:t xml:space="preserve">MT3DMS </w:t>
      </w:r>
      <w:r>
        <w:rPr>
          <w:rFonts w:ascii="Arial" w:hAnsi="Arial" w:cs="Arial"/>
          <w:sz w:val="22"/>
          <w:szCs w:val="22"/>
        </w:rPr>
        <w:t xml:space="preserve">Acceptance </w:t>
      </w:r>
      <w:r w:rsidR="008B7BFD" w:rsidRPr="00531D2D">
        <w:rPr>
          <w:rFonts w:ascii="Arial" w:hAnsi="Arial" w:cs="Arial"/>
          <w:sz w:val="22"/>
          <w:szCs w:val="22"/>
        </w:rPr>
        <w:t>Test Case 1 (MT-ATC-1)</w:t>
      </w:r>
      <w:r>
        <w:rPr>
          <w:rFonts w:ascii="Arial" w:hAnsi="Arial" w:cs="Arial"/>
          <w:sz w:val="22"/>
          <w:szCs w:val="22"/>
        </w:rPr>
        <w:t>:</w:t>
      </w:r>
      <w:r w:rsidR="008B7BFD" w:rsidRPr="00531D2D">
        <w:rPr>
          <w:rFonts w:ascii="Arial" w:hAnsi="Arial" w:cs="Arial"/>
          <w:sz w:val="22"/>
          <w:szCs w:val="22"/>
        </w:rPr>
        <w:t xml:space="preserve"> MT3DMS-MST </w:t>
      </w:r>
      <w:r>
        <w:rPr>
          <w:rFonts w:ascii="Arial" w:hAnsi="Arial" w:cs="Arial"/>
          <w:sz w:val="22"/>
          <w:szCs w:val="22"/>
        </w:rPr>
        <w:t>Executable Files for</w:t>
      </w:r>
      <w:r w:rsidR="008B7BFD" w:rsidRPr="00531D2D">
        <w:rPr>
          <w:rFonts w:ascii="Arial" w:hAnsi="Arial" w:cs="Arial"/>
          <w:sz w:val="22"/>
          <w:szCs w:val="22"/>
        </w:rPr>
        <w:t xml:space="preserve"> Windows® Operating System</w:t>
      </w:r>
    </w:p>
    <w:p w14:paraId="209C6EC2" w14:textId="77777777" w:rsidR="008973DC" w:rsidRDefault="001C485E" w:rsidP="00531D2D">
      <w:pPr>
        <w:numPr>
          <w:ilvl w:val="0"/>
          <w:numId w:val="24"/>
        </w:numPr>
        <w:spacing w:after="240"/>
        <w:rPr>
          <w:rFonts w:ascii="Arial" w:hAnsi="Arial" w:cs="Arial"/>
          <w:sz w:val="22"/>
          <w:szCs w:val="22"/>
        </w:rPr>
      </w:pPr>
      <w:r>
        <w:rPr>
          <w:rFonts w:ascii="Arial" w:hAnsi="Arial" w:cs="Arial"/>
          <w:sz w:val="22"/>
          <w:szCs w:val="22"/>
        </w:rPr>
        <w:t xml:space="preserve">Completed </w:t>
      </w:r>
      <w:r w:rsidR="008B7BFD" w:rsidRPr="00531D2D">
        <w:rPr>
          <w:rFonts w:ascii="Arial" w:hAnsi="Arial" w:cs="Arial"/>
          <w:sz w:val="22"/>
          <w:szCs w:val="22"/>
        </w:rPr>
        <w:t>Test Log</w:t>
      </w:r>
      <w:r>
        <w:rPr>
          <w:rFonts w:ascii="Arial" w:hAnsi="Arial" w:cs="Arial"/>
          <w:sz w:val="22"/>
          <w:szCs w:val="22"/>
        </w:rPr>
        <w:t>:</w:t>
      </w:r>
      <w:r w:rsidR="008B7BFD" w:rsidRPr="00531D2D">
        <w:rPr>
          <w:rFonts w:ascii="Arial" w:hAnsi="Arial" w:cs="Arial"/>
          <w:sz w:val="22"/>
          <w:szCs w:val="22"/>
        </w:rPr>
        <w:t xml:space="preserve"> </w:t>
      </w:r>
      <w:r w:rsidR="00926A22" w:rsidRPr="00531D2D">
        <w:rPr>
          <w:rFonts w:ascii="Arial" w:hAnsi="Arial" w:cs="Arial"/>
          <w:sz w:val="22"/>
          <w:szCs w:val="22"/>
        </w:rPr>
        <w:t xml:space="preserve">MT3DMS </w:t>
      </w:r>
      <w:r>
        <w:rPr>
          <w:rFonts w:ascii="Arial" w:hAnsi="Arial" w:cs="Arial"/>
          <w:sz w:val="22"/>
          <w:szCs w:val="22"/>
        </w:rPr>
        <w:t xml:space="preserve">Acceptance </w:t>
      </w:r>
      <w:r w:rsidR="008B7BFD" w:rsidRPr="00531D2D">
        <w:rPr>
          <w:rFonts w:ascii="Arial" w:hAnsi="Arial" w:cs="Arial"/>
          <w:sz w:val="22"/>
          <w:szCs w:val="22"/>
        </w:rPr>
        <w:t xml:space="preserve">Test Case 1 (MT-ATC-1) for MT3DMS-MST </w:t>
      </w:r>
      <w:r>
        <w:rPr>
          <w:rFonts w:ascii="Arial" w:hAnsi="Arial" w:cs="Arial"/>
          <w:sz w:val="22"/>
          <w:szCs w:val="22"/>
        </w:rPr>
        <w:t>Executable Files for</w:t>
      </w:r>
      <w:r w:rsidR="008B7BFD" w:rsidRPr="00531D2D">
        <w:rPr>
          <w:rFonts w:ascii="Arial" w:hAnsi="Arial" w:cs="Arial"/>
          <w:sz w:val="22"/>
          <w:szCs w:val="22"/>
        </w:rPr>
        <w:t xml:space="preserve"> Linux® Operating System</w:t>
      </w:r>
      <w:r w:rsidR="008B7BFD" w:rsidRPr="00531D2D" w:rsidDel="008B7BFD">
        <w:rPr>
          <w:rFonts w:ascii="Arial" w:hAnsi="Arial" w:cs="Arial"/>
          <w:sz w:val="22"/>
          <w:szCs w:val="22"/>
        </w:rPr>
        <w:t xml:space="preserve"> </w:t>
      </w:r>
    </w:p>
    <w:p w14:paraId="2C51C625" w14:textId="77777777" w:rsidR="00CC4944" w:rsidRDefault="00CC4944" w:rsidP="00531D2D">
      <w:pPr>
        <w:numPr>
          <w:ilvl w:val="0"/>
          <w:numId w:val="24"/>
        </w:numPr>
        <w:spacing w:after="240"/>
        <w:rPr>
          <w:rFonts w:ascii="Arial" w:hAnsi="Arial" w:cs="Arial"/>
          <w:sz w:val="22"/>
          <w:szCs w:val="22"/>
        </w:rPr>
      </w:pPr>
      <w:r>
        <w:rPr>
          <w:rFonts w:ascii="Arial" w:hAnsi="Arial" w:cs="Arial"/>
          <w:sz w:val="22"/>
          <w:szCs w:val="22"/>
        </w:rPr>
        <w:t>Completed Test Log: MODFLOW Acceptance Test Case 1 (MF-ATC-1): MODFLOW-USG Executable Files for Windows® Operating System</w:t>
      </w:r>
    </w:p>
    <w:p w14:paraId="582B3FB9" w14:textId="77777777" w:rsidR="00CC4944" w:rsidRPr="0080574A" w:rsidRDefault="00CC4944" w:rsidP="00CC4944">
      <w:pPr>
        <w:numPr>
          <w:ilvl w:val="0"/>
          <w:numId w:val="24"/>
        </w:numPr>
        <w:spacing w:after="240"/>
        <w:rPr>
          <w:rFonts w:ascii="Arial" w:hAnsi="Arial" w:cs="Arial"/>
          <w:sz w:val="22"/>
          <w:szCs w:val="22"/>
        </w:rPr>
      </w:pPr>
      <w:r>
        <w:rPr>
          <w:rFonts w:ascii="Arial" w:hAnsi="Arial" w:cs="Arial"/>
          <w:sz w:val="22"/>
          <w:szCs w:val="22"/>
        </w:rPr>
        <w:t>Co</w:t>
      </w:r>
      <w:r w:rsidRPr="00CC4944">
        <w:rPr>
          <w:rFonts w:ascii="Arial" w:hAnsi="Arial" w:cs="Arial"/>
          <w:sz w:val="22"/>
          <w:szCs w:val="22"/>
        </w:rPr>
        <w:t xml:space="preserve">mpleted Test Log: MODFLOW Acceptance Test Case 1 (MF-ATC-1): MODFLOW-USG Executable Files for </w:t>
      </w:r>
      <w:r>
        <w:rPr>
          <w:rFonts w:ascii="Arial" w:hAnsi="Arial" w:cs="Arial"/>
          <w:sz w:val="22"/>
          <w:szCs w:val="22"/>
        </w:rPr>
        <w:t>Linux</w:t>
      </w:r>
      <w:r w:rsidRPr="00CC4944">
        <w:rPr>
          <w:rFonts w:ascii="Arial" w:hAnsi="Arial" w:cs="Arial"/>
          <w:sz w:val="22"/>
          <w:szCs w:val="22"/>
        </w:rPr>
        <w:t>® Operating System</w:t>
      </w:r>
    </w:p>
    <w:p w14:paraId="0E388496" w14:textId="77777777" w:rsidR="00621651" w:rsidRPr="00531D2D" w:rsidRDefault="004C0E22" w:rsidP="00621651">
      <w:pPr>
        <w:pStyle w:val="Title"/>
        <w:rPr>
          <w:rFonts w:ascii="Arial" w:hAnsi="Arial" w:cs="Arial"/>
        </w:rPr>
      </w:pPr>
      <w:r>
        <w:rPr>
          <w:rFonts w:ascii="Arial" w:hAnsi="Arial"/>
        </w:rPr>
        <w:br w:type="page"/>
      </w:r>
      <w:r w:rsidR="00621651" w:rsidRPr="00531D2D">
        <w:rPr>
          <w:rFonts w:ascii="Arial" w:hAnsi="Arial" w:cs="Arial"/>
        </w:rPr>
        <w:lastRenderedPageBreak/>
        <w:t>ATTACHMENT 1</w:t>
      </w:r>
    </w:p>
    <w:p w14:paraId="294322F2" w14:textId="77777777" w:rsidR="00621651" w:rsidRPr="00531D2D" w:rsidRDefault="001C485E" w:rsidP="008F0CF1">
      <w:pPr>
        <w:pStyle w:val="Subtitle"/>
        <w:rPr>
          <w:rFonts w:ascii="Arial" w:hAnsi="Arial" w:cs="Arial"/>
        </w:rPr>
      </w:pPr>
      <w:r w:rsidRPr="001C485E">
        <w:rPr>
          <w:rFonts w:ascii="Arial" w:hAnsi="Arial" w:cs="Arial"/>
        </w:rPr>
        <w:t>Completed Test Log: MODFLOW Acceptance Test Case 1 (MF-ATC-1): MODFLOW-2000 Executable Files for Windows® Operating System</w:t>
      </w:r>
      <w:r w:rsidRPr="001C485E" w:rsidDel="001C485E">
        <w:rPr>
          <w:rFonts w:ascii="Arial" w:hAnsi="Arial" w:cs="Arial"/>
        </w:rPr>
        <w:t xml:space="preserve"> </w:t>
      </w:r>
    </w:p>
    <w:p w14:paraId="0FA05716" w14:textId="77777777" w:rsidR="00621651" w:rsidRPr="00531D2D" w:rsidRDefault="00621651" w:rsidP="00621651">
      <w:pPr>
        <w:pStyle w:val="H1bodytext"/>
        <w:rPr>
          <w:rFonts w:ascii="Calibri" w:hAnsi="Calibri"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10"/>
        <w:gridCol w:w="1619"/>
        <w:gridCol w:w="1619"/>
        <w:gridCol w:w="1619"/>
        <w:gridCol w:w="4425"/>
      </w:tblGrid>
      <w:tr w:rsidR="00B7125E" w:rsidRPr="0089185C" w14:paraId="19DC0CC4" w14:textId="77777777" w:rsidTr="00EA5770">
        <w:tc>
          <w:tcPr>
            <w:tcW w:w="720" w:type="dxa"/>
            <w:gridSpan w:val="3"/>
            <w:shd w:val="clear" w:color="auto" w:fill="F2F2F2" w:themeFill="background1" w:themeFillShade="F2"/>
          </w:tcPr>
          <w:p w14:paraId="1539B12D" w14:textId="77777777" w:rsidR="00B7125E" w:rsidRPr="0089185C" w:rsidRDefault="00B7125E" w:rsidP="00CF67BD">
            <w:pPr>
              <w:spacing w:before="60" w:after="180"/>
              <w:rPr>
                <w:rFonts w:ascii="Arial" w:hAnsi="Arial"/>
                <w:sz w:val="16"/>
                <w:szCs w:val="16"/>
              </w:rPr>
            </w:pPr>
            <w:r>
              <w:rPr>
                <w:rFonts w:ascii="Arial" w:hAnsi="Arial"/>
                <w:sz w:val="16"/>
                <w:szCs w:val="16"/>
              </w:rPr>
              <w:t xml:space="preserve">MODFLOW Acceptance </w:t>
            </w:r>
            <w:r w:rsidRPr="0089185C">
              <w:rPr>
                <w:rFonts w:ascii="Arial" w:hAnsi="Arial"/>
                <w:sz w:val="16"/>
                <w:szCs w:val="16"/>
              </w:rPr>
              <w:t>Test Case</w:t>
            </w:r>
            <w:r>
              <w:rPr>
                <w:rFonts w:ascii="Arial" w:hAnsi="Arial"/>
                <w:sz w:val="16"/>
                <w:szCs w:val="16"/>
              </w:rPr>
              <w:t xml:space="preserve"> 1</w:t>
            </w:r>
          </w:p>
          <w:p w14:paraId="614EB814" w14:textId="77777777" w:rsidR="00B7125E" w:rsidRPr="0089185C" w:rsidRDefault="00B7125E" w:rsidP="00CF67BD">
            <w:pPr>
              <w:spacing w:before="60" w:after="180"/>
              <w:rPr>
                <w:rFonts w:ascii="Arial" w:hAnsi="Arial"/>
                <w:sz w:val="16"/>
                <w:szCs w:val="16"/>
              </w:rPr>
            </w:pPr>
            <w:r w:rsidRPr="0089185C">
              <w:rPr>
                <w:rFonts w:ascii="Arial" w:hAnsi="Arial"/>
                <w:sz w:val="16"/>
                <w:szCs w:val="16"/>
              </w:rPr>
              <w:t>Description:</w:t>
            </w:r>
            <w:r>
              <w:rPr>
                <w:rFonts w:ascii="Arial" w:hAnsi="Arial"/>
                <w:sz w:val="16"/>
                <w:szCs w:val="16"/>
              </w:rPr>
              <w:t xml:space="preserve"> Theis Transient Drawdown Problem</w:t>
            </w:r>
          </w:p>
        </w:tc>
        <w:tc>
          <w:tcPr>
            <w:tcW w:w="1440" w:type="dxa"/>
            <w:shd w:val="clear" w:color="auto" w:fill="F2F2F2" w:themeFill="background1" w:themeFillShade="F2"/>
          </w:tcPr>
          <w:p w14:paraId="23F8C1F7" w14:textId="77777777" w:rsidR="00B7125E" w:rsidRDefault="00B7125E" w:rsidP="00CF67BD">
            <w:pPr>
              <w:spacing w:before="60" w:after="180"/>
              <w:rPr>
                <w:rFonts w:ascii="Arial" w:hAnsi="Arial"/>
                <w:sz w:val="16"/>
                <w:szCs w:val="16"/>
              </w:rPr>
            </w:pPr>
            <w:r w:rsidRPr="0089185C">
              <w:rPr>
                <w:rFonts w:ascii="Arial" w:hAnsi="Arial"/>
                <w:sz w:val="16"/>
                <w:szCs w:val="16"/>
              </w:rPr>
              <w:t>Test Case #:</w:t>
            </w:r>
            <w:r>
              <w:rPr>
                <w:rFonts w:ascii="Arial" w:hAnsi="Arial"/>
                <w:sz w:val="16"/>
                <w:szCs w:val="16"/>
              </w:rPr>
              <w:t xml:space="preserve"> </w:t>
            </w:r>
          </w:p>
          <w:p w14:paraId="1935ED63" w14:textId="77777777" w:rsidR="00B7125E" w:rsidRPr="0089185C" w:rsidRDefault="00B7125E" w:rsidP="00CF67BD">
            <w:pPr>
              <w:spacing w:before="60" w:after="180"/>
              <w:rPr>
                <w:rFonts w:ascii="Arial" w:hAnsi="Arial"/>
                <w:sz w:val="16"/>
                <w:szCs w:val="16"/>
              </w:rPr>
            </w:pPr>
            <w:r>
              <w:rPr>
                <w:rFonts w:ascii="Arial" w:hAnsi="Arial"/>
                <w:sz w:val="16"/>
                <w:szCs w:val="16"/>
              </w:rPr>
              <w:t>MF-ATC-1</w:t>
            </w:r>
          </w:p>
        </w:tc>
        <w:tc>
          <w:tcPr>
            <w:tcW w:w="3030" w:type="dxa"/>
            <w:shd w:val="clear" w:color="auto" w:fill="F2F2F2" w:themeFill="background1" w:themeFillShade="F2"/>
          </w:tcPr>
          <w:p w14:paraId="44E09B79" w14:textId="77777777" w:rsidR="00B7125E" w:rsidRDefault="00B7125E" w:rsidP="00CF67BD">
            <w:pPr>
              <w:spacing w:before="60" w:after="180"/>
              <w:rPr>
                <w:rFonts w:ascii="Arial" w:hAnsi="Arial"/>
                <w:sz w:val="16"/>
                <w:szCs w:val="16"/>
              </w:rPr>
            </w:pPr>
            <w:r w:rsidRPr="0089185C">
              <w:rPr>
                <w:rFonts w:ascii="Arial" w:hAnsi="Arial"/>
                <w:sz w:val="16"/>
                <w:szCs w:val="16"/>
              </w:rPr>
              <w:t>Date:</w:t>
            </w:r>
          </w:p>
          <w:p w14:paraId="77B946BF" w14:textId="0DD60973" w:rsidR="00B7125E" w:rsidRPr="0089185C" w:rsidRDefault="004527A6" w:rsidP="00267478">
            <w:pPr>
              <w:spacing w:before="60" w:after="180"/>
              <w:rPr>
                <w:rFonts w:ascii="Arial" w:hAnsi="Arial"/>
                <w:sz w:val="16"/>
                <w:szCs w:val="16"/>
              </w:rPr>
            </w:pPr>
            <w:r>
              <w:rPr>
                <w:rFonts w:ascii="Arial" w:hAnsi="Arial"/>
                <w:sz w:val="16"/>
                <w:szCs w:val="16"/>
              </w:rPr>
              <w:t>4 Mar 2015</w:t>
            </w:r>
          </w:p>
        </w:tc>
      </w:tr>
      <w:tr w:rsidR="00B7125E" w:rsidRPr="0089185C" w14:paraId="1A541916" w14:textId="77777777" w:rsidTr="00EA5770">
        <w:tc>
          <w:tcPr>
            <w:tcW w:w="720" w:type="dxa"/>
            <w:gridSpan w:val="3"/>
            <w:shd w:val="clear" w:color="auto" w:fill="F2F2F2" w:themeFill="background1" w:themeFillShade="F2"/>
          </w:tcPr>
          <w:p w14:paraId="29E28CF4" w14:textId="77777777" w:rsidR="00B7125E" w:rsidRPr="0089185C" w:rsidRDefault="00B7125E" w:rsidP="00CF67BD">
            <w:pPr>
              <w:spacing w:before="60" w:after="180"/>
              <w:rPr>
                <w:rFonts w:ascii="Arial" w:hAnsi="Arial"/>
                <w:sz w:val="16"/>
                <w:szCs w:val="16"/>
              </w:rPr>
            </w:pPr>
            <w:r w:rsidRPr="0089185C">
              <w:rPr>
                <w:rFonts w:ascii="Arial" w:hAnsi="Arial"/>
                <w:sz w:val="16"/>
                <w:szCs w:val="16"/>
              </w:rPr>
              <w:t>System Attributes:</w:t>
            </w:r>
          </w:p>
          <w:p w14:paraId="734626A2" w14:textId="77777777" w:rsidR="001D7AB8" w:rsidRPr="0089185C" w:rsidRDefault="001D7AB8" w:rsidP="001D7AB8">
            <w:pPr>
              <w:rPr>
                <w:rFonts w:ascii="Arial" w:hAnsi="Arial"/>
                <w:sz w:val="16"/>
                <w:szCs w:val="16"/>
              </w:rPr>
            </w:pPr>
            <w:r w:rsidRPr="0089185C">
              <w:rPr>
                <w:rFonts w:ascii="Arial" w:hAnsi="Arial"/>
                <w:sz w:val="16"/>
                <w:szCs w:val="16"/>
              </w:rPr>
              <w:t xml:space="preserve">Version #: </w:t>
            </w:r>
            <w:r>
              <w:rPr>
                <w:rFonts w:ascii="Arial" w:hAnsi="Arial"/>
                <w:sz w:val="16"/>
                <w:szCs w:val="16"/>
              </w:rPr>
              <w:t xml:space="preserve">MODFLOW-2000 </w:t>
            </w:r>
          </w:p>
          <w:p w14:paraId="65450551" w14:textId="1A3A1C36" w:rsidR="001D7AB8" w:rsidRPr="0089185C" w:rsidRDefault="001D7AB8" w:rsidP="001D7AB8">
            <w:pPr>
              <w:rPr>
                <w:rFonts w:ascii="Arial" w:hAnsi="Arial"/>
                <w:sz w:val="16"/>
                <w:szCs w:val="16"/>
              </w:rPr>
            </w:pPr>
            <w:r w:rsidRPr="0089185C">
              <w:rPr>
                <w:rFonts w:ascii="Arial" w:hAnsi="Arial"/>
                <w:sz w:val="16"/>
                <w:szCs w:val="16"/>
              </w:rPr>
              <w:t xml:space="preserve">Release #: </w:t>
            </w:r>
            <w:r>
              <w:rPr>
                <w:rFonts w:ascii="Arial" w:hAnsi="Arial"/>
                <w:sz w:val="16"/>
                <w:szCs w:val="16"/>
              </w:rPr>
              <w:t xml:space="preserve">CHPRC Build </w:t>
            </w:r>
            <w:r w:rsidR="00A2128F">
              <w:rPr>
                <w:rFonts w:ascii="Arial" w:hAnsi="Arial"/>
                <w:sz w:val="16"/>
                <w:szCs w:val="16"/>
              </w:rPr>
              <w:t>8 (Identical to Build 6)</w:t>
            </w:r>
          </w:p>
          <w:p w14:paraId="23E9E6FE" w14:textId="77777777" w:rsidR="001D7AB8" w:rsidRPr="0089185C" w:rsidRDefault="001D7AB8" w:rsidP="001D7AB8">
            <w:pPr>
              <w:rPr>
                <w:rFonts w:ascii="Arial" w:hAnsi="Arial"/>
                <w:sz w:val="16"/>
                <w:szCs w:val="16"/>
              </w:rPr>
            </w:pPr>
            <w:r w:rsidRPr="0089185C">
              <w:rPr>
                <w:rFonts w:ascii="Arial" w:hAnsi="Arial"/>
                <w:sz w:val="16"/>
                <w:szCs w:val="16"/>
              </w:rPr>
              <w:t xml:space="preserve">Environment: </w:t>
            </w:r>
            <w:r w:rsidR="00BE059B">
              <w:rPr>
                <w:rFonts w:ascii="Arial" w:hAnsi="Arial"/>
                <w:sz w:val="16"/>
                <w:szCs w:val="16"/>
              </w:rPr>
              <w:t xml:space="preserve">Windows </w:t>
            </w:r>
            <w:r w:rsidR="00115341">
              <w:rPr>
                <w:rFonts w:ascii="Arial" w:hAnsi="Arial"/>
                <w:sz w:val="16"/>
                <w:szCs w:val="16"/>
              </w:rPr>
              <w:t>7</w:t>
            </w:r>
            <w:r>
              <w:rPr>
                <w:rFonts w:ascii="Arial" w:hAnsi="Arial"/>
                <w:sz w:val="16"/>
                <w:szCs w:val="16"/>
              </w:rPr>
              <w:t xml:space="preserve">® </w:t>
            </w:r>
            <w:r w:rsidR="00115341">
              <w:rPr>
                <w:rFonts w:ascii="Arial" w:hAnsi="Arial"/>
                <w:sz w:val="16"/>
                <w:szCs w:val="16"/>
              </w:rPr>
              <w:t>Enterprise SP1</w:t>
            </w:r>
          </w:p>
          <w:p w14:paraId="5F4F6DB2" w14:textId="77777777" w:rsidR="001D7AB8" w:rsidRPr="0089185C" w:rsidRDefault="001D7AB8" w:rsidP="001D7AB8">
            <w:pPr>
              <w:rPr>
                <w:rFonts w:ascii="Arial" w:hAnsi="Arial"/>
                <w:sz w:val="16"/>
                <w:szCs w:val="16"/>
              </w:rPr>
            </w:pPr>
            <w:r>
              <w:rPr>
                <w:rFonts w:ascii="Arial" w:hAnsi="Arial"/>
                <w:sz w:val="16"/>
                <w:szCs w:val="16"/>
              </w:rPr>
              <w:t xml:space="preserve">Server: </w:t>
            </w:r>
            <w:r w:rsidR="004527A6">
              <w:rPr>
                <w:rFonts w:ascii="Arial" w:hAnsi="Arial"/>
                <w:sz w:val="16"/>
                <w:szCs w:val="16"/>
              </w:rPr>
              <w:t>WF22668</w:t>
            </w:r>
          </w:p>
          <w:p w14:paraId="05303430" w14:textId="77777777" w:rsidR="00B7125E" w:rsidRPr="0089185C" w:rsidRDefault="00B7125E" w:rsidP="00CF67BD">
            <w:pPr>
              <w:rPr>
                <w:rFonts w:ascii="Arial" w:hAnsi="Arial"/>
                <w:sz w:val="16"/>
                <w:szCs w:val="16"/>
              </w:rPr>
            </w:pPr>
          </w:p>
        </w:tc>
        <w:tc>
          <w:tcPr>
            <w:tcW w:w="1440" w:type="dxa"/>
            <w:gridSpan w:val="2"/>
            <w:shd w:val="clear" w:color="auto" w:fill="F2F2F2" w:themeFill="background1" w:themeFillShade="F2"/>
          </w:tcPr>
          <w:p w14:paraId="254EC5D8" w14:textId="77777777" w:rsidR="00B7125E" w:rsidRDefault="00B7125E" w:rsidP="00CF67BD">
            <w:pPr>
              <w:spacing w:before="60" w:after="180"/>
              <w:rPr>
                <w:rFonts w:ascii="Arial" w:hAnsi="Arial"/>
                <w:sz w:val="16"/>
                <w:szCs w:val="16"/>
              </w:rPr>
            </w:pPr>
            <w:r w:rsidRPr="0089185C">
              <w:rPr>
                <w:rFonts w:ascii="Arial" w:hAnsi="Arial"/>
                <w:sz w:val="16"/>
                <w:szCs w:val="16"/>
              </w:rPr>
              <w:t>Test Performed by:</w:t>
            </w:r>
          </w:p>
          <w:p w14:paraId="0FD0318E" w14:textId="3151F5CA" w:rsidR="00B7125E" w:rsidRDefault="00B7125E" w:rsidP="004527A6">
            <w:pPr>
              <w:spacing w:before="60" w:after="180"/>
              <w:rPr>
                <w:rFonts w:ascii="Arial" w:hAnsi="Arial"/>
                <w:sz w:val="16"/>
                <w:szCs w:val="16"/>
              </w:rPr>
            </w:pPr>
            <w:r>
              <w:rPr>
                <w:rFonts w:ascii="Arial" w:hAnsi="Arial"/>
                <w:sz w:val="16"/>
                <w:szCs w:val="16"/>
              </w:rPr>
              <w:t>William E. Nichols, CHPRC</w:t>
            </w:r>
          </w:p>
          <w:p w14:paraId="5A08AFFB" w14:textId="673546AF" w:rsidR="00267806" w:rsidRPr="0089185C" w:rsidRDefault="00267806" w:rsidP="00226A74">
            <w:pPr>
              <w:spacing w:before="60" w:after="180"/>
              <w:rPr>
                <w:rFonts w:ascii="Arial" w:hAnsi="Arial"/>
                <w:sz w:val="16"/>
                <w:szCs w:val="16"/>
              </w:rPr>
            </w:pPr>
            <w:r w:rsidRPr="0017317F">
              <w:rPr>
                <w:rFonts w:ascii="Arial" w:hAnsi="Arial"/>
                <w:color w:val="FF0000"/>
                <w:szCs w:val="16"/>
              </w:rPr>
              <w:t xml:space="preserve">[Signed in Previous Revision </w:t>
            </w:r>
            <w:r w:rsidR="00226A74">
              <w:rPr>
                <w:rFonts w:ascii="Arial" w:hAnsi="Arial"/>
                <w:color w:val="FF0000"/>
                <w:szCs w:val="16"/>
              </w:rPr>
              <w:t>6</w:t>
            </w:r>
            <w:r w:rsidRPr="0017317F">
              <w:rPr>
                <w:rFonts w:ascii="Arial" w:hAnsi="Arial"/>
                <w:color w:val="FF0000"/>
                <w:szCs w:val="16"/>
              </w:rPr>
              <w:t xml:space="preserve"> to this document]</w:t>
            </w:r>
          </w:p>
        </w:tc>
      </w:tr>
      <w:tr w:rsidR="00B7125E" w:rsidRPr="0089185C" w14:paraId="2695C1F4" w14:textId="77777777" w:rsidTr="00EA5770">
        <w:trPr>
          <w:cantSplit/>
        </w:trPr>
        <w:tc>
          <w:tcPr>
            <w:tcW w:w="720" w:type="dxa"/>
            <w:shd w:val="clear" w:color="auto" w:fill="F2F2F2" w:themeFill="background1" w:themeFillShade="F2"/>
            <w:vAlign w:val="center"/>
          </w:tcPr>
          <w:p w14:paraId="27531FDC" w14:textId="77777777" w:rsidR="00B7125E" w:rsidRPr="0089185C" w:rsidRDefault="00B7125E" w:rsidP="00CF67BD">
            <w:pPr>
              <w:spacing w:before="60" w:after="180"/>
              <w:jc w:val="center"/>
              <w:rPr>
                <w:rFonts w:ascii="Arial" w:hAnsi="Arial"/>
                <w:sz w:val="16"/>
                <w:szCs w:val="16"/>
              </w:rPr>
            </w:pPr>
            <w:r w:rsidRPr="0089185C">
              <w:rPr>
                <w:rFonts w:ascii="Arial" w:hAnsi="Arial"/>
                <w:sz w:val="16"/>
                <w:szCs w:val="16"/>
              </w:rPr>
              <w:t>Test Step #</w:t>
            </w:r>
          </w:p>
        </w:tc>
        <w:tc>
          <w:tcPr>
            <w:tcW w:w="1440" w:type="dxa"/>
            <w:shd w:val="clear" w:color="auto" w:fill="F2F2F2" w:themeFill="background1" w:themeFillShade="F2"/>
            <w:vAlign w:val="center"/>
          </w:tcPr>
          <w:p w14:paraId="3AF9FD9C" w14:textId="77777777" w:rsidR="00B7125E" w:rsidRPr="0089185C" w:rsidRDefault="00B7125E" w:rsidP="00CF67BD">
            <w:pPr>
              <w:spacing w:before="60" w:after="180"/>
              <w:jc w:val="center"/>
              <w:rPr>
                <w:rFonts w:ascii="Arial" w:hAnsi="Arial"/>
                <w:sz w:val="16"/>
                <w:szCs w:val="16"/>
              </w:rPr>
            </w:pPr>
            <w:r w:rsidRPr="0089185C">
              <w:rPr>
                <w:rFonts w:ascii="Arial" w:hAnsi="Arial"/>
                <w:sz w:val="16"/>
                <w:szCs w:val="16"/>
              </w:rPr>
              <w:t>Requirement #</w:t>
            </w:r>
          </w:p>
        </w:tc>
        <w:tc>
          <w:tcPr>
            <w:tcW w:w="1440" w:type="dxa"/>
            <w:shd w:val="clear" w:color="auto" w:fill="F2F2F2" w:themeFill="background1" w:themeFillShade="F2"/>
            <w:vAlign w:val="center"/>
          </w:tcPr>
          <w:p w14:paraId="2383167A" w14:textId="77777777" w:rsidR="00B7125E" w:rsidRPr="0089185C" w:rsidRDefault="00B7125E" w:rsidP="00CF67BD">
            <w:pPr>
              <w:spacing w:before="60" w:after="180"/>
              <w:jc w:val="center"/>
              <w:rPr>
                <w:rFonts w:ascii="Arial" w:hAnsi="Arial"/>
                <w:sz w:val="16"/>
                <w:szCs w:val="16"/>
              </w:rPr>
            </w:pPr>
            <w:r w:rsidRPr="0089185C">
              <w:rPr>
                <w:rFonts w:ascii="Arial" w:hAnsi="Arial"/>
                <w:sz w:val="16"/>
                <w:szCs w:val="16"/>
              </w:rPr>
              <w:t>Test Instruction</w:t>
            </w:r>
          </w:p>
        </w:tc>
        <w:tc>
          <w:tcPr>
            <w:tcW w:w="1440" w:type="dxa"/>
            <w:shd w:val="clear" w:color="auto" w:fill="F2F2F2" w:themeFill="background1" w:themeFillShade="F2"/>
            <w:vAlign w:val="center"/>
          </w:tcPr>
          <w:p w14:paraId="770200C3" w14:textId="77777777" w:rsidR="00B7125E" w:rsidRPr="0089185C" w:rsidRDefault="00B7125E" w:rsidP="00CF67BD">
            <w:pPr>
              <w:spacing w:before="60" w:after="180"/>
              <w:jc w:val="center"/>
              <w:rPr>
                <w:rFonts w:ascii="Arial" w:hAnsi="Arial"/>
                <w:sz w:val="16"/>
                <w:szCs w:val="16"/>
              </w:rPr>
            </w:pPr>
            <w:r w:rsidRPr="0089185C">
              <w:rPr>
                <w:rFonts w:ascii="Arial" w:hAnsi="Arial"/>
                <w:sz w:val="16"/>
                <w:szCs w:val="16"/>
              </w:rPr>
              <w:t>Expected Result</w:t>
            </w:r>
          </w:p>
        </w:tc>
        <w:tc>
          <w:tcPr>
            <w:tcW w:w="3935" w:type="dxa"/>
            <w:shd w:val="clear" w:color="auto" w:fill="F2F2F2" w:themeFill="background1" w:themeFillShade="F2"/>
            <w:vAlign w:val="center"/>
          </w:tcPr>
          <w:p w14:paraId="22E42CC2" w14:textId="77777777" w:rsidR="00B7125E" w:rsidRPr="0089185C" w:rsidRDefault="00B7125E" w:rsidP="00CF67BD">
            <w:pPr>
              <w:spacing w:before="60" w:after="180"/>
              <w:jc w:val="center"/>
              <w:rPr>
                <w:rFonts w:ascii="Arial" w:hAnsi="Arial"/>
                <w:sz w:val="16"/>
                <w:szCs w:val="16"/>
              </w:rPr>
            </w:pPr>
            <w:r w:rsidRPr="0089185C">
              <w:rPr>
                <w:rFonts w:ascii="Arial" w:hAnsi="Arial"/>
                <w:sz w:val="16"/>
                <w:szCs w:val="16"/>
              </w:rPr>
              <w:t>Actual Result</w:t>
            </w:r>
          </w:p>
        </w:tc>
      </w:tr>
      <w:tr w:rsidR="00B7125E" w:rsidRPr="0089185C" w14:paraId="67737A01" w14:textId="77777777" w:rsidTr="00CF67BD">
        <w:trPr>
          <w:cantSplit/>
        </w:trPr>
        <w:tc>
          <w:tcPr>
            <w:tcW w:w="720" w:type="dxa"/>
          </w:tcPr>
          <w:p w14:paraId="5A3E7F50" w14:textId="77777777" w:rsidR="00B7125E" w:rsidRPr="0089185C" w:rsidRDefault="00B7125E" w:rsidP="00CF67BD">
            <w:pPr>
              <w:spacing w:before="60" w:after="180"/>
              <w:rPr>
                <w:rFonts w:ascii="Arial" w:hAnsi="Arial"/>
                <w:sz w:val="16"/>
                <w:szCs w:val="16"/>
              </w:rPr>
            </w:pPr>
            <w:r>
              <w:rPr>
                <w:rFonts w:ascii="Arial" w:hAnsi="Arial"/>
                <w:sz w:val="16"/>
                <w:szCs w:val="16"/>
              </w:rPr>
              <w:t>1</w:t>
            </w:r>
          </w:p>
        </w:tc>
        <w:tc>
          <w:tcPr>
            <w:tcW w:w="1440" w:type="dxa"/>
          </w:tcPr>
          <w:p w14:paraId="2AA6F974" w14:textId="77777777" w:rsidR="00B7125E" w:rsidRPr="0089185C" w:rsidRDefault="00B7125E" w:rsidP="00CF67BD">
            <w:pPr>
              <w:spacing w:before="60" w:after="180"/>
              <w:rPr>
                <w:rFonts w:ascii="Arial" w:hAnsi="Arial"/>
                <w:sz w:val="16"/>
                <w:szCs w:val="16"/>
              </w:rPr>
            </w:pPr>
            <w:r>
              <w:rPr>
                <w:rFonts w:ascii="Arial" w:hAnsi="Arial"/>
                <w:sz w:val="16"/>
                <w:szCs w:val="16"/>
              </w:rPr>
              <w:t>Obtain source code or executable for MODFLOW-2000-MST code from software owner &amp; install on target computer</w:t>
            </w:r>
          </w:p>
        </w:tc>
        <w:tc>
          <w:tcPr>
            <w:tcW w:w="1440" w:type="dxa"/>
          </w:tcPr>
          <w:p w14:paraId="62BCA55D" w14:textId="77777777" w:rsidR="00B7125E" w:rsidRPr="0089185C" w:rsidRDefault="00B7125E" w:rsidP="00CF67BD">
            <w:pPr>
              <w:spacing w:before="60" w:after="180"/>
              <w:rPr>
                <w:rFonts w:ascii="Arial" w:hAnsi="Arial"/>
                <w:sz w:val="16"/>
                <w:szCs w:val="16"/>
              </w:rPr>
            </w:pPr>
            <w:r>
              <w:rPr>
                <w:rFonts w:ascii="Arial" w:hAnsi="Arial"/>
                <w:sz w:val="16"/>
                <w:szCs w:val="16"/>
              </w:rPr>
              <w:t>Compile using appropriate Fortran compiler, if necessary</w:t>
            </w:r>
          </w:p>
        </w:tc>
        <w:tc>
          <w:tcPr>
            <w:tcW w:w="1440" w:type="dxa"/>
          </w:tcPr>
          <w:p w14:paraId="7A20D2E6" w14:textId="77777777" w:rsidR="00B7125E" w:rsidRPr="0089185C" w:rsidRDefault="00B7125E" w:rsidP="00CF67BD">
            <w:pPr>
              <w:spacing w:before="60" w:after="180"/>
              <w:rPr>
                <w:rFonts w:ascii="Arial" w:hAnsi="Arial"/>
                <w:sz w:val="16"/>
                <w:szCs w:val="16"/>
              </w:rPr>
            </w:pPr>
            <w:r>
              <w:rPr>
                <w:rFonts w:ascii="Arial" w:hAnsi="Arial"/>
                <w:sz w:val="16"/>
                <w:szCs w:val="16"/>
              </w:rPr>
              <w:t>MODFLOW executable is ready and functional</w:t>
            </w:r>
          </w:p>
        </w:tc>
        <w:tc>
          <w:tcPr>
            <w:tcW w:w="3935" w:type="dxa"/>
          </w:tcPr>
          <w:p w14:paraId="5847B3E5" w14:textId="77777777" w:rsidR="00B7125E" w:rsidRDefault="00B7125E" w:rsidP="00CF67BD">
            <w:pPr>
              <w:spacing w:before="60" w:after="180"/>
              <w:rPr>
                <w:rFonts w:ascii="Arial" w:hAnsi="Arial"/>
                <w:sz w:val="16"/>
                <w:szCs w:val="16"/>
              </w:rPr>
            </w:pPr>
            <w:r>
              <w:rPr>
                <w:rFonts w:ascii="Arial" w:hAnsi="Arial"/>
                <w:sz w:val="16"/>
                <w:szCs w:val="16"/>
              </w:rPr>
              <w:t>Copied source code obtained from USGS website and archived in MKS Integrity</w:t>
            </w:r>
            <w:r>
              <w:rPr>
                <w:rFonts w:ascii="Arial" w:hAnsi="Arial" w:cs="Arial"/>
                <w:sz w:val="16"/>
                <w:szCs w:val="16"/>
              </w:rPr>
              <w:t>™</w:t>
            </w:r>
            <w:r>
              <w:rPr>
                <w:rFonts w:ascii="Arial" w:hAnsi="Arial"/>
                <w:sz w:val="16"/>
                <w:szCs w:val="16"/>
              </w:rPr>
              <w:t xml:space="preserve"> to </w:t>
            </w:r>
            <w:r w:rsidR="002712D1">
              <w:rPr>
                <w:rFonts w:ascii="Arial" w:hAnsi="Arial"/>
                <w:sz w:val="16"/>
                <w:szCs w:val="16"/>
              </w:rPr>
              <w:t xml:space="preserve">computer </w:t>
            </w:r>
            <w:r w:rsidR="00E46414">
              <w:rPr>
                <w:rFonts w:ascii="Arial" w:hAnsi="Arial"/>
                <w:sz w:val="16"/>
                <w:szCs w:val="16"/>
              </w:rPr>
              <w:t>WC95463</w:t>
            </w:r>
            <w:r>
              <w:rPr>
                <w:rFonts w:ascii="Arial" w:hAnsi="Arial"/>
                <w:sz w:val="16"/>
                <w:szCs w:val="16"/>
              </w:rPr>
              <w:t>.</w:t>
            </w:r>
          </w:p>
          <w:p w14:paraId="51CD3939" w14:textId="77777777" w:rsidR="00B7125E" w:rsidRDefault="00E46414" w:rsidP="00CF67BD">
            <w:pPr>
              <w:spacing w:before="60" w:after="180"/>
              <w:rPr>
                <w:rFonts w:ascii="Arial" w:hAnsi="Arial"/>
                <w:sz w:val="16"/>
                <w:szCs w:val="16"/>
              </w:rPr>
            </w:pPr>
            <w:r>
              <w:rPr>
                <w:rFonts w:ascii="Arial" w:hAnsi="Arial"/>
                <w:sz w:val="16"/>
                <w:szCs w:val="16"/>
              </w:rPr>
              <w:t xml:space="preserve">Updated </w:t>
            </w:r>
            <w:r w:rsidR="00B7125E">
              <w:rPr>
                <w:rFonts w:ascii="Arial" w:hAnsi="Arial"/>
                <w:sz w:val="16"/>
                <w:szCs w:val="16"/>
              </w:rPr>
              <w:t xml:space="preserve">“build” </w:t>
            </w:r>
            <w:r w:rsidR="002712D1">
              <w:rPr>
                <w:rFonts w:ascii="Arial" w:hAnsi="Arial"/>
                <w:sz w:val="16"/>
                <w:szCs w:val="16"/>
              </w:rPr>
              <w:t xml:space="preserve">batch files </w:t>
            </w:r>
            <w:r w:rsidR="00B7125E">
              <w:rPr>
                <w:rFonts w:ascii="Arial" w:hAnsi="Arial"/>
                <w:sz w:val="16"/>
                <w:szCs w:val="16"/>
              </w:rPr>
              <w:t>to compile and link all necessary code to build the executable</w:t>
            </w:r>
            <w:r w:rsidR="002712D1">
              <w:rPr>
                <w:rFonts w:ascii="Arial" w:hAnsi="Arial"/>
                <w:sz w:val="16"/>
                <w:szCs w:val="16"/>
              </w:rPr>
              <w:t xml:space="preserve"> files for single and double precision (build-lahey-sp.bat and build-lahey-dp.bat):</w:t>
            </w:r>
          </w:p>
          <w:p w14:paraId="4919222A" w14:textId="77777777" w:rsidR="00B7125E" w:rsidRDefault="00B7125E" w:rsidP="00CF67BD">
            <w:pPr>
              <w:numPr>
                <w:ilvl w:val="0"/>
                <w:numId w:val="28"/>
              </w:numPr>
              <w:spacing w:before="60" w:after="180"/>
              <w:ind w:left="322" w:hanging="180"/>
              <w:rPr>
                <w:rFonts w:ascii="Arial" w:hAnsi="Arial"/>
                <w:sz w:val="16"/>
                <w:szCs w:val="16"/>
              </w:rPr>
            </w:pPr>
            <w:r>
              <w:rPr>
                <w:rFonts w:ascii="Arial" w:hAnsi="Arial"/>
                <w:sz w:val="16"/>
                <w:szCs w:val="16"/>
              </w:rPr>
              <w:t xml:space="preserve">Compiles all C source code using </w:t>
            </w:r>
            <w:r w:rsidR="008F0CF1">
              <w:rPr>
                <w:rFonts w:ascii="Arial" w:hAnsi="Arial"/>
                <w:sz w:val="16"/>
                <w:szCs w:val="16"/>
              </w:rPr>
              <w:t xml:space="preserve">Fujitsu </w:t>
            </w:r>
            <w:r>
              <w:rPr>
                <w:rFonts w:ascii="Arial" w:hAnsi="Arial"/>
                <w:sz w:val="16"/>
                <w:szCs w:val="16"/>
              </w:rPr>
              <w:t>C (</w:t>
            </w:r>
            <w:r w:rsidR="008F0CF1">
              <w:rPr>
                <w:rFonts w:ascii="Arial" w:hAnsi="Arial"/>
                <w:sz w:val="16"/>
                <w:szCs w:val="16"/>
              </w:rPr>
              <w:t>fcc</w:t>
            </w:r>
            <w:r>
              <w:rPr>
                <w:rFonts w:ascii="Arial" w:hAnsi="Arial"/>
                <w:sz w:val="16"/>
                <w:szCs w:val="16"/>
              </w:rPr>
              <w:t>) compiler</w:t>
            </w:r>
          </w:p>
          <w:p w14:paraId="644072A8" w14:textId="77777777" w:rsidR="00B7125E" w:rsidRDefault="00B7125E" w:rsidP="00CF67BD">
            <w:pPr>
              <w:numPr>
                <w:ilvl w:val="0"/>
                <w:numId w:val="28"/>
              </w:numPr>
              <w:spacing w:before="60" w:after="180"/>
              <w:ind w:left="322" w:hanging="180"/>
              <w:rPr>
                <w:rFonts w:ascii="Arial" w:hAnsi="Arial"/>
                <w:sz w:val="16"/>
                <w:szCs w:val="16"/>
              </w:rPr>
            </w:pPr>
            <w:r>
              <w:rPr>
                <w:rFonts w:ascii="Arial" w:hAnsi="Arial"/>
                <w:sz w:val="16"/>
                <w:szCs w:val="16"/>
              </w:rPr>
              <w:t xml:space="preserve">Compiles all </w:t>
            </w:r>
            <w:r w:rsidR="00E46414">
              <w:rPr>
                <w:rFonts w:ascii="Arial" w:hAnsi="Arial"/>
                <w:sz w:val="16"/>
                <w:szCs w:val="16"/>
              </w:rPr>
              <w:t>Fortran source code using Lahey/</w:t>
            </w:r>
            <w:r>
              <w:rPr>
                <w:rFonts w:ascii="Arial" w:hAnsi="Arial"/>
                <w:sz w:val="16"/>
                <w:szCs w:val="16"/>
              </w:rPr>
              <w:t>Fujitsu Fortran (</w:t>
            </w:r>
            <w:r w:rsidR="00E46414">
              <w:rPr>
                <w:rFonts w:ascii="Arial" w:hAnsi="Arial"/>
                <w:sz w:val="16"/>
                <w:szCs w:val="16"/>
              </w:rPr>
              <w:t>Release 7</w:t>
            </w:r>
            <w:r>
              <w:rPr>
                <w:rFonts w:ascii="Arial" w:hAnsi="Arial"/>
                <w:sz w:val="16"/>
                <w:szCs w:val="16"/>
              </w:rPr>
              <w:t>.2</w:t>
            </w:r>
            <w:r w:rsidR="00E46414">
              <w:rPr>
                <w:rFonts w:ascii="Arial" w:hAnsi="Arial"/>
                <w:sz w:val="16"/>
                <w:szCs w:val="16"/>
              </w:rPr>
              <w:t>0</w:t>
            </w:r>
            <w:r>
              <w:rPr>
                <w:rFonts w:ascii="Arial" w:hAnsi="Arial"/>
                <w:sz w:val="16"/>
                <w:szCs w:val="16"/>
              </w:rPr>
              <w:t xml:space="preserve">) for </w:t>
            </w:r>
            <w:r w:rsidR="00E46414">
              <w:rPr>
                <w:rFonts w:ascii="Arial" w:hAnsi="Arial"/>
                <w:sz w:val="16"/>
                <w:szCs w:val="16"/>
              </w:rPr>
              <w:t>Windows</w:t>
            </w:r>
            <w:r>
              <w:rPr>
                <w:rFonts w:ascii="Arial" w:hAnsi="Arial" w:cs="Arial"/>
                <w:sz w:val="16"/>
                <w:szCs w:val="16"/>
              </w:rPr>
              <w:t>®</w:t>
            </w:r>
            <w:r>
              <w:rPr>
                <w:rFonts w:ascii="Arial" w:hAnsi="Arial"/>
                <w:sz w:val="16"/>
                <w:szCs w:val="16"/>
              </w:rPr>
              <w:t xml:space="preserve"> compiler</w:t>
            </w:r>
          </w:p>
          <w:p w14:paraId="177B893A" w14:textId="77777777" w:rsidR="00B7125E" w:rsidRDefault="00B7125E" w:rsidP="00CF67BD">
            <w:pPr>
              <w:numPr>
                <w:ilvl w:val="0"/>
                <w:numId w:val="28"/>
              </w:numPr>
              <w:spacing w:before="60" w:after="180"/>
              <w:ind w:left="322" w:hanging="180"/>
              <w:rPr>
                <w:rFonts w:ascii="Arial" w:hAnsi="Arial"/>
                <w:sz w:val="16"/>
                <w:szCs w:val="16"/>
              </w:rPr>
            </w:pPr>
            <w:r>
              <w:rPr>
                <w:rFonts w:ascii="Arial" w:hAnsi="Arial"/>
                <w:sz w:val="16"/>
                <w:szCs w:val="16"/>
              </w:rPr>
              <w:t>Links all object files with required library statically</w:t>
            </w:r>
          </w:p>
          <w:p w14:paraId="794C22A6" w14:textId="77777777" w:rsidR="00B7125E" w:rsidRDefault="00C04444" w:rsidP="00CF67BD">
            <w:pPr>
              <w:spacing w:before="60" w:after="180"/>
              <w:rPr>
                <w:rFonts w:ascii="Arial" w:hAnsi="Arial"/>
                <w:sz w:val="16"/>
                <w:szCs w:val="16"/>
              </w:rPr>
            </w:pPr>
            <w:r>
              <w:rPr>
                <w:rFonts w:ascii="Arial" w:hAnsi="Arial"/>
                <w:sz w:val="16"/>
                <w:szCs w:val="16"/>
              </w:rPr>
              <w:t>Invoked the</w:t>
            </w:r>
            <w:r w:rsidR="002712D1">
              <w:rPr>
                <w:rFonts w:ascii="Arial" w:hAnsi="Arial"/>
                <w:sz w:val="16"/>
                <w:szCs w:val="16"/>
              </w:rPr>
              <w:t>se</w:t>
            </w:r>
            <w:r>
              <w:rPr>
                <w:rFonts w:ascii="Arial" w:hAnsi="Arial"/>
                <w:sz w:val="16"/>
                <w:szCs w:val="16"/>
              </w:rPr>
              <w:t xml:space="preserve"> </w:t>
            </w:r>
            <w:r w:rsidR="00B7125E">
              <w:rPr>
                <w:rFonts w:ascii="Arial" w:hAnsi="Arial"/>
                <w:sz w:val="16"/>
                <w:szCs w:val="16"/>
              </w:rPr>
              <w:t xml:space="preserve">“build” </w:t>
            </w:r>
            <w:r w:rsidR="002712D1">
              <w:rPr>
                <w:rFonts w:ascii="Arial" w:hAnsi="Arial"/>
                <w:sz w:val="16"/>
                <w:szCs w:val="16"/>
              </w:rPr>
              <w:t xml:space="preserve">batch files </w:t>
            </w:r>
            <w:r>
              <w:rPr>
                <w:rFonts w:ascii="Arial" w:hAnsi="Arial"/>
                <w:sz w:val="16"/>
                <w:szCs w:val="16"/>
              </w:rPr>
              <w:t>to compile and link</w:t>
            </w:r>
            <w:r w:rsidR="00B7125E">
              <w:rPr>
                <w:rFonts w:ascii="Arial" w:hAnsi="Arial"/>
                <w:sz w:val="16"/>
                <w:szCs w:val="16"/>
              </w:rPr>
              <w:t xml:space="preserve"> </w:t>
            </w:r>
            <w:r>
              <w:rPr>
                <w:rFonts w:ascii="Arial" w:hAnsi="Arial"/>
                <w:sz w:val="16"/>
                <w:szCs w:val="16"/>
              </w:rPr>
              <w:t xml:space="preserve">the </w:t>
            </w:r>
            <w:r w:rsidR="00267478">
              <w:rPr>
                <w:rFonts w:ascii="Arial" w:hAnsi="Arial"/>
                <w:sz w:val="16"/>
                <w:szCs w:val="16"/>
              </w:rPr>
              <w:t xml:space="preserve">single- and </w:t>
            </w:r>
            <w:r>
              <w:rPr>
                <w:rFonts w:ascii="Arial" w:hAnsi="Arial"/>
                <w:sz w:val="16"/>
                <w:szCs w:val="16"/>
              </w:rPr>
              <w:t>double-precision executable for Windows</w:t>
            </w:r>
            <w:r w:rsidR="00115341">
              <w:rPr>
                <w:rFonts w:ascii="Arial" w:hAnsi="Arial"/>
                <w:sz w:val="16"/>
                <w:szCs w:val="16"/>
              </w:rPr>
              <w:t xml:space="preserve">. </w:t>
            </w:r>
            <w:r>
              <w:rPr>
                <w:rFonts w:ascii="Arial" w:hAnsi="Arial"/>
                <w:sz w:val="16"/>
                <w:szCs w:val="16"/>
              </w:rPr>
              <w:t>The compilation and link returned no errors.</w:t>
            </w:r>
          </w:p>
          <w:p w14:paraId="78DA3D6D" w14:textId="58A4C7E8" w:rsidR="00B7125E" w:rsidRPr="0089185C" w:rsidRDefault="002712D1" w:rsidP="00267806">
            <w:pPr>
              <w:spacing w:before="60" w:after="180"/>
              <w:rPr>
                <w:rFonts w:ascii="Arial" w:hAnsi="Arial"/>
                <w:sz w:val="16"/>
                <w:szCs w:val="16"/>
              </w:rPr>
            </w:pPr>
            <w:r>
              <w:rPr>
                <w:rFonts w:ascii="Arial" w:hAnsi="Arial"/>
                <w:sz w:val="16"/>
                <w:szCs w:val="16"/>
              </w:rPr>
              <w:t>E</w:t>
            </w:r>
            <w:r w:rsidR="00B7125E">
              <w:rPr>
                <w:rFonts w:ascii="Arial" w:hAnsi="Arial"/>
                <w:sz w:val="16"/>
                <w:szCs w:val="16"/>
              </w:rPr>
              <w:t>xecutable</w:t>
            </w:r>
            <w:r w:rsidR="00267478">
              <w:rPr>
                <w:rFonts w:ascii="Arial" w:hAnsi="Arial"/>
                <w:sz w:val="16"/>
                <w:szCs w:val="16"/>
              </w:rPr>
              <w:t xml:space="preserve"> file</w:t>
            </w:r>
            <w:r w:rsidR="00B7125E">
              <w:rPr>
                <w:rFonts w:ascii="Arial" w:hAnsi="Arial"/>
                <w:sz w:val="16"/>
                <w:szCs w:val="16"/>
              </w:rPr>
              <w:t xml:space="preserve">s </w:t>
            </w:r>
            <w:r w:rsidR="00C04444">
              <w:rPr>
                <w:rFonts w:ascii="Arial" w:hAnsi="Arial"/>
                <w:sz w:val="16"/>
                <w:szCs w:val="16"/>
              </w:rPr>
              <w:t xml:space="preserve">copied to </w:t>
            </w:r>
            <w:r w:rsidR="00B7125E">
              <w:rPr>
                <w:rFonts w:ascii="Arial" w:hAnsi="Arial"/>
                <w:sz w:val="16"/>
                <w:szCs w:val="16"/>
              </w:rPr>
              <w:t xml:space="preserve">directory </w:t>
            </w:r>
            <w:r w:rsidR="00267806">
              <w:rPr>
                <w:rFonts w:ascii="Arial" w:hAnsi="Arial"/>
                <w:sz w:val="16"/>
                <w:szCs w:val="16"/>
              </w:rPr>
              <w:t>…</w:t>
            </w:r>
            <w:r w:rsidR="00E46414">
              <w:rPr>
                <w:rFonts w:ascii="Arial" w:hAnsi="Arial"/>
                <w:sz w:val="16"/>
                <w:szCs w:val="16"/>
              </w:rPr>
              <w:t>\</w:t>
            </w:r>
            <w:r w:rsidR="00B7125E">
              <w:rPr>
                <w:rFonts w:ascii="Arial" w:hAnsi="Arial"/>
                <w:sz w:val="16"/>
                <w:szCs w:val="16"/>
              </w:rPr>
              <w:t xml:space="preserve">bin </w:t>
            </w:r>
            <w:r w:rsidR="00C04444">
              <w:rPr>
                <w:rFonts w:ascii="Arial" w:hAnsi="Arial"/>
                <w:sz w:val="16"/>
                <w:szCs w:val="16"/>
              </w:rPr>
              <w:t xml:space="preserve">(with local PATH variable assigned) as executable files </w:t>
            </w:r>
            <w:r w:rsidR="00B7125E">
              <w:rPr>
                <w:rFonts w:ascii="Arial" w:hAnsi="Arial"/>
                <w:sz w:val="16"/>
                <w:szCs w:val="16"/>
              </w:rPr>
              <w:t>mf2k-</w:t>
            </w:r>
            <w:r w:rsidR="008F0CF1">
              <w:rPr>
                <w:rFonts w:ascii="Arial" w:hAnsi="Arial"/>
                <w:sz w:val="16"/>
                <w:szCs w:val="16"/>
              </w:rPr>
              <w:t>chprc07spl</w:t>
            </w:r>
            <w:r w:rsidR="00B7125E">
              <w:rPr>
                <w:rFonts w:ascii="Arial" w:hAnsi="Arial"/>
                <w:sz w:val="16"/>
                <w:szCs w:val="16"/>
              </w:rPr>
              <w:t>.</w:t>
            </w:r>
            <w:r w:rsidR="00E46414">
              <w:rPr>
                <w:rFonts w:ascii="Arial" w:hAnsi="Arial"/>
                <w:sz w:val="16"/>
                <w:szCs w:val="16"/>
              </w:rPr>
              <w:t>e</w:t>
            </w:r>
            <w:r w:rsidR="00B7125E">
              <w:rPr>
                <w:rFonts w:ascii="Arial" w:hAnsi="Arial"/>
                <w:sz w:val="16"/>
                <w:szCs w:val="16"/>
              </w:rPr>
              <w:t>x</w:t>
            </w:r>
            <w:r w:rsidR="00E46414">
              <w:rPr>
                <w:rFonts w:ascii="Arial" w:hAnsi="Arial"/>
                <w:sz w:val="16"/>
                <w:szCs w:val="16"/>
              </w:rPr>
              <w:t>e</w:t>
            </w:r>
            <w:r w:rsidR="00B7125E">
              <w:rPr>
                <w:rFonts w:ascii="Arial" w:hAnsi="Arial"/>
                <w:sz w:val="16"/>
                <w:szCs w:val="16"/>
              </w:rPr>
              <w:t xml:space="preserve"> and mf2k-</w:t>
            </w:r>
            <w:r w:rsidR="008F0CF1">
              <w:rPr>
                <w:rFonts w:ascii="Arial" w:hAnsi="Arial"/>
                <w:sz w:val="16"/>
                <w:szCs w:val="16"/>
              </w:rPr>
              <w:t>chprc07dpl</w:t>
            </w:r>
            <w:r w:rsidR="00B7125E">
              <w:rPr>
                <w:rFonts w:ascii="Arial" w:hAnsi="Arial"/>
                <w:sz w:val="16"/>
                <w:szCs w:val="16"/>
              </w:rPr>
              <w:t>.</w:t>
            </w:r>
            <w:r w:rsidR="00E46414">
              <w:rPr>
                <w:rFonts w:ascii="Arial" w:hAnsi="Arial"/>
                <w:sz w:val="16"/>
                <w:szCs w:val="16"/>
              </w:rPr>
              <w:t>e</w:t>
            </w:r>
            <w:r w:rsidR="00B7125E">
              <w:rPr>
                <w:rFonts w:ascii="Arial" w:hAnsi="Arial"/>
                <w:sz w:val="16"/>
                <w:szCs w:val="16"/>
              </w:rPr>
              <w:t>x</w:t>
            </w:r>
            <w:r w:rsidR="00E46414">
              <w:rPr>
                <w:rFonts w:ascii="Arial" w:hAnsi="Arial"/>
                <w:sz w:val="16"/>
                <w:szCs w:val="16"/>
              </w:rPr>
              <w:t>e</w:t>
            </w:r>
            <w:r w:rsidR="00B7125E">
              <w:rPr>
                <w:rFonts w:ascii="Arial" w:hAnsi="Arial"/>
                <w:sz w:val="16"/>
                <w:szCs w:val="16"/>
              </w:rPr>
              <w:t>.</w:t>
            </w:r>
          </w:p>
        </w:tc>
      </w:tr>
      <w:tr w:rsidR="00B7125E" w:rsidRPr="0089185C" w14:paraId="181C7001" w14:textId="77777777" w:rsidTr="00CF67BD">
        <w:trPr>
          <w:cantSplit/>
        </w:trPr>
        <w:tc>
          <w:tcPr>
            <w:tcW w:w="720" w:type="dxa"/>
          </w:tcPr>
          <w:p w14:paraId="541C587F" w14:textId="77777777" w:rsidR="00B7125E" w:rsidRPr="0089185C" w:rsidRDefault="00B7125E" w:rsidP="00CF67BD">
            <w:pPr>
              <w:spacing w:before="60" w:after="180"/>
              <w:rPr>
                <w:rFonts w:ascii="Arial" w:hAnsi="Arial"/>
                <w:sz w:val="16"/>
                <w:szCs w:val="16"/>
              </w:rPr>
            </w:pPr>
            <w:r>
              <w:rPr>
                <w:rFonts w:ascii="Arial" w:hAnsi="Arial"/>
                <w:sz w:val="16"/>
                <w:szCs w:val="16"/>
              </w:rPr>
              <w:t>2</w:t>
            </w:r>
          </w:p>
        </w:tc>
        <w:tc>
          <w:tcPr>
            <w:tcW w:w="1440" w:type="dxa"/>
          </w:tcPr>
          <w:p w14:paraId="5E7BDBB3" w14:textId="77777777" w:rsidR="00B7125E" w:rsidRPr="0089185C" w:rsidRDefault="00B7125E" w:rsidP="00CF67BD">
            <w:pPr>
              <w:spacing w:before="60" w:after="180"/>
              <w:rPr>
                <w:rFonts w:ascii="Arial" w:hAnsi="Arial"/>
                <w:sz w:val="16"/>
                <w:szCs w:val="16"/>
              </w:rPr>
            </w:pPr>
            <w:r>
              <w:rPr>
                <w:rFonts w:ascii="Arial" w:hAnsi="Arial"/>
                <w:sz w:val="16"/>
                <w:szCs w:val="16"/>
              </w:rPr>
              <w:t>Obtain files for test problem from software owner</w:t>
            </w:r>
          </w:p>
        </w:tc>
        <w:tc>
          <w:tcPr>
            <w:tcW w:w="1440" w:type="dxa"/>
          </w:tcPr>
          <w:p w14:paraId="50A83A84" w14:textId="77777777" w:rsidR="00B7125E" w:rsidRPr="0089185C" w:rsidRDefault="00B7125E" w:rsidP="00CF67BD">
            <w:pPr>
              <w:spacing w:before="60" w:after="180"/>
              <w:rPr>
                <w:rFonts w:ascii="Arial" w:hAnsi="Arial"/>
                <w:sz w:val="16"/>
                <w:szCs w:val="16"/>
              </w:rPr>
            </w:pPr>
            <w:r>
              <w:rPr>
                <w:rFonts w:ascii="Arial" w:hAnsi="Arial"/>
                <w:sz w:val="16"/>
                <w:szCs w:val="16"/>
              </w:rPr>
              <w:t>Copy files to appropriate test directory</w:t>
            </w:r>
          </w:p>
        </w:tc>
        <w:tc>
          <w:tcPr>
            <w:tcW w:w="1440" w:type="dxa"/>
          </w:tcPr>
          <w:p w14:paraId="60D9C7A5" w14:textId="77777777" w:rsidR="00B7125E" w:rsidRPr="0089185C" w:rsidRDefault="00B7125E" w:rsidP="00CF67BD">
            <w:pPr>
              <w:spacing w:before="60" w:after="180"/>
              <w:rPr>
                <w:rFonts w:ascii="Arial" w:hAnsi="Arial"/>
                <w:sz w:val="16"/>
                <w:szCs w:val="16"/>
              </w:rPr>
            </w:pPr>
            <w:r>
              <w:rPr>
                <w:rFonts w:ascii="Arial" w:hAnsi="Arial"/>
                <w:sz w:val="16"/>
                <w:szCs w:val="16"/>
              </w:rPr>
              <w:t>Test files are ready for use</w:t>
            </w:r>
          </w:p>
        </w:tc>
        <w:tc>
          <w:tcPr>
            <w:tcW w:w="3935" w:type="dxa"/>
          </w:tcPr>
          <w:p w14:paraId="1DCD0226" w14:textId="77777777" w:rsidR="005D53B3" w:rsidRDefault="00467E08" w:rsidP="00F10F26">
            <w:pPr>
              <w:spacing w:before="60" w:after="180"/>
              <w:rPr>
                <w:rFonts w:ascii="Arial" w:hAnsi="Arial"/>
                <w:sz w:val="16"/>
                <w:szCs w:val="16"/>
              </w:rPr>
            </w:pPr>
            <w:r>
              <w:rPr>
                <w:rFonts w:ascii="Arial" w:hAnsi="Arial"/>
                <w:sz w:val="16"/>
                <w:szCs w:val="16"/>
              </w:rPr>
              <w:t>Test f</w:t>
            </w:r>
            <w:r w:rsidR="00B7125E">
              <w:rPr>
                <w:rFonts w:ascii="Arial" w:hAnsi="Arial"/>
                <w:sz w:val="16"/>
                <w:szCs w:val="16"/>
              </w:rPr>
              <w:t>iles obtained from MKS Integrity</w:t>
            </w:r>
            <w:r w:rsidR="00B7125E">
              <w:rPr>
                <w:rFonts w:ascii="Arial" w:hAnsi="Arial" w:cs="Arial"/>
                <w:sz w:val="16"/>
                <w:szCs w:val="16"/>
              </w:rPr>
              <w:t>™</w:t>
            </w:r>
            <w:r w:rsidR="00B7125E">
              <w:rPr>
                <w:rFonts w:ascii="Arial" w:hAnsi="Arial"/>
                <w:sz w:val="16"/>
                <w:szCs w:val="16"/>
              </w:rPr>
              <w:t xml:space="preserve"> for acceptance test case MF-ATC-1</w:t>
            </w:r>
            <w:r w:rsidR="00115341">
              <w:rPr>
                <w:rFonts w:ascii="Arial" w:hAnsi="Arial"/>
                <w:sz w:val="16"/>
                <w:szCs w:val="16"/>
              </w:rPr>
              <w:t xml:space="preserve">. </w:t>
            </w:r>
            <w:r>
              <w:rPr>
                <w:rFonts w:ascii="Arial" w:hAnsi="Arial"/>
                <w:sz w:val="16"/>
                <w:szCs w:val="16"/>
              </w:rPr>
              <w:t xml:space="preserve">Copied to test </w:t>
            </w:r>
            <w:r w:rsidR="00B7125E">
              <w:rPr>
                <w:rFonts w:ascii="Arial" w:hAnsi="Arial"/>
                <w:sz w:val="16"/>
                <w:szCs w:val="16"/>
              </w:rPr>
              <w:t xml:space="preserve">directory </w:t>
            </w:r>
            <w:r w:rsidR="002712D1">
              <w:rPr>
                <w:rFonts w:ascii="Arial" w:hAnsi="Arial"/>
                <w:sz w:val="16"/>
                <w:szCs w:val="16"/>
              </w:rPr>
              <w:t>on external hard drive in directory</w:t>
            </w:r>
            <w:r w:rsidR="005D53B3">
              <w:rPr>
                <w:rFonts w:ascii="Arial" w:hAnsi="Arial"/>
                <w:sz w:val="16"/>
                <w:szCs w:val="16"/>
              </w:rPr>
              <w:t>:</w:t>
            </w:r>
            <w:r w:rsidR="002712D1">
              <w:rPr>
                <w:rFonts w:ascii="Arial" w:hAnsi="Arial"/>
                <w:sz w:val="16"/>
                <w:szCs w:val="16"/>
              </w:rPr>
              <w:t xml:space="preserve"> </w:t>
            </w:r>
          </w:p>
          <w:p w14:paraId="5CD83349" w14:textId="681FAC92" w:rsidR="005D53B3" w:rsidRDefault="00267806" w:rsidP="004C404A">
            <w:pPr>
              <w:spacing w:before="60" w:after="180"/>
              <w:rPr>
                <w:rFonts w:ascii="Arial" w:hAnsi="Arial"/>
                <w:sz w:val="16"/>
                <w:szCs w:val="16"/>
              </w:rPr>
            </w:pPr>
            <w:r>
              <w:rPr>
                <w:rFonts w:ascii="Arial" w:hAnsi="Arial"/>
                <w:sz w:val="16"/>
                <w:szCs w:val="16"/>
              </w:rPr>
              <w:t>…</w:t>
            </w:r>
            <w:r w:rsidR="008F0CF1" w:rsidRPr="008F0CF1">
              <w:rPr>
                <w:rFonts w:ascii="Arial" w:hAnsi="Arial"/>
                <w:sz w:val="16"/>
                <w:szCs w:val="16"/>
              </w:rPr>
              <w:t>\test\MODFLOW\Build-7</w:t>
            </w:r>
          </w:p>
          <w:p w14:paraId="6D345C4C" w14:textId="77777777" w:rsidR="005D53B3" w:rsidRDefault="005D53B3" w:rsidP="00CC562E">
            <w:pPr>
              <w:spacing w:before="60" w:after="180"/>
              <w:rPr>
                <w:rFonts w:ascii="Arial" w:hAnsi="Arial"/>
                <w:sz w:val="16"/>
                <w:szCs w:val="16"/>
              </w:rPr>
            </w:pPr>
            <w:r>
              <w:rPr>
                <w:rFonts w:ascii="Arial" w:hAnsi="Arial"/>
                <w:sz w:val="16"/>
                <w:szCs w:val="16"/>
              </w:rPr>
              <w:t>Subdirectories:</w:t>
            </w:r>
          </w:p>
          <w:p w14:paraId="0CC5B537" w14:textId="77777777" w:rsidR="005D53B3" w:rsidRDefault="005D53B3" w:rsidP="00CC562E">
            <w:pPr>
              <w:spacing w:before="60" w:after="180"/>
              <w:rPr>
                <w:rFonts w:ascii="Arial" w:hAnsi="Arial"/>
                <w:sz w:val="16"/>
                <w:szCs w:val="16"/>
              </w:rPr>
            </w:pPr>
            <w:r>
              <w:rPr>
                <w:rFonts w:ascii="Arial" w:hAnsi="Arial"/>
                <w:sz w:val="16"/>
                <w:szCs w:val="16"/>
              </w:rPr>
              <w:t>\mf-atc-1_dp (double precision test)</w:t>
            </w:r>
          </w:p>
          <w:p w14:paraId="17C5BE26" w14:textId="77777777" w:rsidR="005D53B3" w:rsidRPr="0089185C" w:rsidRDefault="005D53B3" w:rsidP="00CC562E">
            <w:pPr>
              <w:spacing w:before="60" w:after="180"/>
              <w:rPr>
                <w:rFonts w:ascii="Arial" w:hAnsi="Arial"/>
                <w:sz w:val="16"/>
                <w:szCs w:val="16"/>
              </w:rPr>
            </w:pPr>
            <w:r>
              <w:rPr>
                <w:rFonts w:ascii="Arial" w:hAnsi="Arial"/>
                <w:sz w:val="16"/>
                <w:szCs w:val="16"/>
              </w:rPr>
              <w:t>\mf-atc-1_sp (single precision test)</w:t>
            </w:r>
          </w:p>
        </w:tc>
      </w:tr>
      <w:tr w:rsidR="00B7125E" w:rsidRPr="0089185C" w14:paraId="04474C03" w14:textId="77777777" w:rsidTr="00CF67BD">
        <w:trPr>
          <w:cantSplit/>
        </w:trPr>
        <w:tc>
          <w:tcPr>
            <w:tcW w:w="720" w:type="dxa"/>
          </w:tcPr>
          <w:p w14:paraId="160192AF" w14:textId="77777777" w:rsidR="00B7125E" w:rsidRDefault="00B7125E" w:rsidP="00CF67BD">
            <w:pPr>
              <w:spacing w:before="60" w:after="180"/>
              <w:rPr>
                <w:rFonts w:ascii="Arial" w:hAnsi="Arial"/>
                <w:sz w:val="16"/>
                <w:szCs w:val="16"/>
              </w:rPr>
            </w:pPr>
            <w:r>
              <w:rPr>
                <w:rFonts w:ascii="Arial" w:hAnsi="Arial"/>
                <w:sz w:val="16"/>
                <w:szCs w:val="16"/>
              </w:rPr>
              <w:t>3</w:t>
            </w:r>
          </w:p>
        </w:tc>
        <w:tc>
          <w:tcPr>
            <w:tcW w:w="1440" w:type="dxa"/>
          </w:tcPr>
          <w:p w14:paraId="5564FF84" w14:textId="77777777" w:rsidR="00B7125E" w:rsidRPr="0089185C" w:rsidRDefault="00B7125E" w:rsidP="00CF67BD">
            <w:pPr>
              <w:spacing w:before="60" w:after="180"/>
              <w:rPr>
                <w:rFonts w:ascii="Arial" w:hAnsi="Arial"/>
                <w:sz w:val="16"/>
                <w:szCs w:val="16"/>
              </w:rPr>
            </w:pPr>
            <w:r>
              <w:rPr>
                <w:rFonts w:ascii="Arial" w:hAnsi="Arial"/>
                <w:sz w:val="16"/>
                <w:szCs w:val="16"/>
              </w:rPr>
              <w:t>Run MODFLOW to solve for flow problem</w:t>
            </w:r>
          </w:p>
        </w:tc>
        <w:tc>
          <w:tcPr>
            <w:tcW w:w="1440" w:type="dxa"/>
          </w:tcPr>
          <w:p w14:paraId="1EAB50C8" w14:textId="77777777" w:rsidR="00B7125E" w:rsidRPr="0089185C" w:rsidRDefault="00B7125E" w:rsidP="00CF67BD">
            <w:pPr>
              <w:spacing w:before="60" w:after="180"/>
              <w:rPr>
                <w:rFonts w:ascii="Arial" w:hAnsi="Arial"/>
                <w:sz w:val="16"/>
                <w:szCs w:val="16"/>
              </w:rPr>
            </w:pPr>
            <w:r>
              <w:rPr>
                <w:rFonts w:ascii="Arial" w:hAnsi="Arial"/>
                <w:sz w:val="16"/>
                <w:szCs w:val="16"/>
              </w:rPr>
              <w:t>Execute MODFLOW against mf-atc-1.nam name file in test directory</w:t>
            </w:r>
          </w:p>
        </w:tc>
        <w:tc>
          <w:tcPr>
            <w:tcW w:w="1440" w:type="dxa"/>
          </w:tcPr>
          <w:p w14:paraId="2D46DCBA" w14:textId="77777777" w:rsidR="00B7125E" w:rsidRPr="0089185C" w:rsidRDefault="00B7125E" w:rsidP="00CF67BD">
            <w:pPr>
              <w:spacing w:before="60" w:after="180"/>
              <w:rPr>
                <w:rFonts w:ascii="Arial" w:hAnsi="Arial"/>
                <w:sz w:val="16"/>
                <w:szCs w:val="16"/>
              </w:rPr>
            </w:pPr>
            <w:r>
              <w:rPr>
                <w:rFonts w:ascii="Arial" w:hAnsi="Arial"/>
                <w:sz w:val="16"/>
                <w:szCs w:val="16"/>
              </w:rPr>
              <w:t>MODFLOW executes without error</w:t>
            </w:r>
          </w:p>
        </w:tc>
        <w:tc>
          <w:tcPr>
            <w:tcW w:w="3935" w:type="dxa"/>
          </w:tcPr>
          <w:p w14:paraId="128E9DC5" w14:textId="77777777" w:rsidR="00B7125E" w:rsidRPr="0089185C" w:rsidRDefault="005D53B3" w:rsidP="008F0CF1">
            <w:pPr>
              <w:spacing w:before="60" w:after="180"/>
              <w:rPr>
                <w:rFonts w:ascii="Arial" w:hAnsi="Arial"/>
                <w:sz w:val="16"/>
                <w:szCs w:val="16"/>
              </w:rPr>
            </w:pPr>
            <w:r>
              <w:rPr>
                <w:rFonts w:ascii="Arial" w:hAnsi="Arial"/>
                <w:sz w:val="16"/>
                <w:szCs w:val="16"/>
              </w:rPr>
              <w:t xml:space="preserve">While logged </w:t>
            </w:r>
            <w:r w:rsidR="00B7125E">
              <w:rPr>
                <w:rFonts w:ascii="Arial" w:hAnsi="Arial"/>
                <w:sz w:val="16"/>
                <w:szCs w:val="16"/>
              </w:rPr>
              <w:t xml:space="preserve">onto </w:t>
            </w:r>
            <w:r w:rsidR="008F0CF1">
              <w:rPr>
                <w:rFonts w:ascii="Arial" w:hAnsi="Arial"/>
                <w:sz w:val="16"/>
                <w:szCs w:val="16"/>
              </w:rPr>
              <w:t xml:space="preserve">WF22668 </w:t>
            </w:r>
            <w:r w:rsidR="00B7125E">
              <w:rPr>
                <w:rFonts w:ascii="Arial" w:hAnsi="Arial"/>
                <w:sz w:val="16"/>
                <w:szCs w:val="16"/>
              </w:rPr>
              <w:t xml:space="preserve">as </w:t>
            </w:r>
            <w:r w:rsidR="002712D1">
              <w:rPr>
                <w:rFonts w:ascii="Arial" w:hAnsi="Arial"/>
                <w:sz w:val="16"/>
                <w:szCs w:val="16"/>
              </w:rPr>
              <w:t xml:space="preserve">a </w:t>
            </w:r>
            <w:r w:rsidR="00B7125E">
              <w:rPr>
                <w:rFonts w:ascii="Arial" w:hAnsi="Arial"/>
                <w:sz w:val="16"/>
                <w:szCs w:val="16"/>
              </w:rPr>
              <w:t xml:space="preserve">user </w:t>
            </w:r>
            <w:r w:rsidR="002712D1">
              <w:rPr>
                <w:rFonts w:ascii="Arial" w:hAnsi="Arial"/>
                <w:sz w:val="16"/>
                <w:szCs w:val="16"/>
              </w:rPr>
              <w:t xml:space="preserve">without </w:t>
            </w:r>
            <w:r w:rsidR="00B7125E">
              <w:rPr>
                <w:rFonts w:ascii="Arial" w:hAnsi="Arial"/>
                <w:sz w:val="16"/>
                <w:szCs w:val="16"/>
              </w:rPr>
              <w:t>administrator privileges</w:t>
            </w:r>
            <w:r>
              <w:rPr>
                <w:rFonts w:ascii="Arial" w:hAnsi="Arial"/>
                <w:sz w:val="16"/>
                <w:szCs w:val="16"/>
              </w:rPr>
              <w:t>,</w:t>
            </w:r>
            <w:r w:rsidR="002712D1">
              <w:rPr>
                <w:rFonts w:ascii="Arial" w:hAnsi="Arial"/>
                <w:sz w:val="16"/>
                <w:szCs w:val="16"/>
              </w:rPr>
              <w:t xml:space="preserve"> </w:t>
            </w:r>
            <w:r>
              <w:rPr>
                <w:rFonts w:ascii="Arial" w:hAnsi="Arial"/>
                <w:sz w:val="16"/>
                <w:szCs w:val="16"/>
              </w:rPr>
              <w:t xml:space="preserve">executed </w:t>
            </w:r>
            <w:r w:rsidR="001367F0">
              <w:rPr>
                <w:rFonts w:ascii="Arial" w:hAnsi="Arial"/>
                <w:sz w:val="16"/>
                <w:szCs w:val="16"/>
              </w:rPr>
              <w:t>mf2k-</w:t>
            </w:r>
            <w:r w:rsidR="008F0CF1">
              <w:rPr>
                <w:rFonts w:ascii="Arial" w:hAnsi="Arial"/>
                <w:sz w:val="16"/>
                <w:szCs w:val="16"/>
              </w:rPr>
              <w:t>chprc07spl</w:t>
            </w:r>
            <w:r w:rsidR="00B7125E">
              <w:rPr>
                <w:rFonts w:ascii="Arial" w:hAnsi="Arial"/>
                <w:sz w:val="16"/>
                <w:szCs w:val="16"/>
              </w:rPr>
              <w:t>.</w:t>
            </w:r>
            <w:r w:rsidR="001367F0">
              <w:rPr>
                <w:rFonts w:ascii="Arial" w:hAnsi="Arial"/>
                <w:sz w:val="16"/>
                <w:szCs w:val="16"/>
              </w:rPr>
              <w:t>e</w:t>
            </w:r>
            <w:r w:rsidR="00B7125E">
              <w:rPr>
                <w:rFonts w:ascii="Arial" w:hAnsi="Arial"/>
                <w:sz w:val="16"/>
                <w:szCs w:val="16"/>
              </w:rPr>
              <w:t>x</w:t>
            </w:r>
            <w:r w:rsidR="001367F0">
              <w:rPr>
                <w:rFonts w:ascii="Arial" w:hAnsi="Arial"/>
                <w:sz w:val="16"/>
                <w:szCs w:val="16"/>
              </w:rPr>
              <w:t>e and mf2k</w:t>
            </w:r>
            <w:r>
              <w:rPr>
                <w:rFonts w:ascii="Arial" w:hAnsi="Arial"/>
                <w:sz w:val="16"/>
                <w:szCs w:val="16"/>
              </w:rPr>
              <w:noBreakHyphen/>
            </w:r>
            <w:r w:rsidR="008F0CF1">
              <w:rPr>
                <w:rFonts w:ascii="Arial" w:hAnsi="Arial"/>
                <w:sz w:val="16"/>
                <w:szCs w:val="16"/>
              </w:rPr>
              <w:t>chprc07dpl</w:t>
            </w:r>
            <w:r w:rsidR="001367F0">
              <w:rPr>
                <w:rFonts w:ascii="Arial" w:hAnsi="Arial"/>
                <w:sz w:val="16"/>
                <w:szCs w:val="16"/>
              </w:rPr>
              <w:t>.exe</w:t>
            </w:r>
            <w:r w:rsidR="00B7125E">
              <w:rPr>
                <w:rFonts w:ascii="Arial" w:hAnsi="Arial"/>
                <w:sz w:val="16"/>
                <w:szCs w:val="16"/>
              </w:rPr>
              <w:t xml:space="preserve"> successfully for both pumping durations</w:t>
            </w:r>
            <w:r w:rsidR="00A506F0">
              <w:rPr>
                <w:rFonts w:ascii="Arial" w:hAnsi="Arial"/>
                <w:sz w:val="16"/>
                <w:szCs w:val="16"/>
              </w:rPr>
              <w:t xml:space="preserve"> problems</w:t>
            </w:r>
            <w:r w:rsidR="00B7125E">
              <w:rPr>
                <w:rFonts w:ascii="Arial" w:hAnsi="Arial"/>
                <w:sz w:val="16"/>
                <w:szCs w:val="16"/>
              </w:rPr>
              <w:t xml:space="preserve"> (in </w:t>
            </w:r>
            <w:r w:rsidR="00A506F0">
              <w:rPr>
                <w:rFonts w:ascii="Arial" w:hAnsi="Arial"/>
                <w:sz w:val="16"/>
                <w:szCs w:val="16"/>
              </w:rPr>
              <w:t xml:space="preserve">test </w:t>
            </w:r>
            <w:r w:rsidR="00B7125E">
              <w:rPr>
                <w:rFonts w:ascii="Arial" w:hAnsi="Arial"/>
                <w:sz w:val="16"/>
                <w:szCs w:val="16"/>
              </w:rPr>
              <w:t>subdirectories /pumping-05-d and /pumping-10-d</w:t>
            </w:r>
            <w:r w:rsidR="00BA5163">
              <w:rPr>
                <w:rFonts w:ascii="Arial" w:hAnsi="Arial"/>
                <w:sz w:val="16"/>
                <w:szCs w:val="16"/>
              </w:rPr>
              <w:t>).</w:t>
            </w:r>
          </w:p>
        </w:tc>
      </w:tr>
      <w:tr w:rsidR="00B7125E" w:rsidRPr="0089185C" w14:paraId="01F03FDE" w14:textId="77777777" w:rsidTr="00CF67BD">
        <w:trPr>
          <w:cantSplit/>
        </w:trPr>
        <w:tc>
          <w:tcPr>
            <w:tcW w:w="720" w:type="dxa"/>
          </w:tcPr>
          <w:p w14:paraId="3E3BC078" w14:textId="77777777" w:rsidR="00B7125E" w:rsidRDefault="00B7125E" w:rsidP="00CF67BD">
            <w:pPr>
              <w:spacing w:before="60" w:after="180"/>
              <w:rPr>
                <w:rFonts w:ascii="Arial" w:hAnsi="Arial"/>
                <w:sz w:val="16"/>
                <w:szCs w:val="16"/>
              </w:rPr>
            </w:pPr>
            <w:r>
              <w:rPr>
                <w:rFonts w:ascii="Arial" w:hAnsi="Arial"/>
                <w:sz w:val="16"/>
                <w:szCs w:val="16"/>
              </w:rPr>
              <w:lastRenderedPageBreak/>
              <w:t>4</w:t>
            </w:r>
          </w:p>
        </w:tc>
        <w:tc>
          <w:tcPr>
            <w:tcW w:w="1440" w:type="dxa"/>
          </w:tcPr>
          <w:p w14:paraId="155389F9" w14:textId="77777777" w:rsidR="00B7125E" w:rsidRPr="0089185C" w:rsidRDefault="00B7125E" w:rsidP="00CF67BD">
            <w:pPr>
              <w:spacing w:before="60" w:after="180"/>
              <w:rPr>
                <w:rFonts w:ascii="Arial" w:hAnsi="Arial"/>
                <w:sz w:val="16"/>
                <w:szCs w:val="16"/>
              </w:rPr>
            </w:pPr>
            <w:r>
              <w:rPr>
                <w:rFonts w:ascii="Arial" w:hAnsi="Arial"/>
                <w:sz w:val="16"/>
                <w:szCs w:val="16"/>
              </w:rPr>
              <w:t>Extract results and transfer to validation spreadsheet</w:t>
            </w:r>
          </w:p>
        </w:tc>
        <w:tc>
          <w:tcPr>
            <w:tcW w:w="1440" w:type="dxa"/>
          </w:tcPr>
          <w:p w14:paraId="40E0C8C8" w14:textId="77777777" w:rsidR="00B7125E" w:rsidRPr="0089185C" w:rsidRDefault="00B7125E" w:rsidP="00CF67BD">
            <w:pPr>
              <w:spacing w:before="60" w:after="180"/>
              <w:rPr>
                <w:rFonts w:ascii="Arial" w:hAnsi="Arial"/>
                <w:sz w:val="16"/>
                <w:szCs w:val="16"/>
              </w:rPr>
            </w:pPr>
            <w:r>
              <w:rPr>
                <w:rFonts w:ascii="Arial" w:hAnsi="Arial"/>
                <w:sz w:val="16"/>
                <w:szCs w:val="16"/>
              </w:rPr>
              <w:t>Using a text editor, copy MODFLOW-calculated drawdown values from end of list file mf-atc-1.lis and paste into appropriate cells in validation spreadsheet “mt-atc-1.xlsx”</w:t>
            </w:r>
          </w:p>
        </w:tc>
        <w:tc>
          <w:tcPr>
            <w:tcW w:w="1440" w:type="dxa"/>
          </w:tcPr>
          <w:p w14:paraId="0A838AC2" w14:textId="77777777" w:rsidR="00B7125E" w:rsidRPr="0089185C" w:rsidRDefault="00B7125E" w:rsidP="00CF67BD">
            <w:pPr>
              <w:spacing w:before="60" w:after="180"/>
              <w:rPr>
                <w:rFonts w:ascii="Arial" w:hAnsi="Arial"/>
                <w:sz w:val="16"/>
                <w:szCs w:val="16"/>
              </w:rPr>
            </w:pPr>
            <w:r>
              <w:rPr>
                <w:rFonts w:ascii="Arial" w:hAnsi="Arial"/>
                <w:sz w:val="16"/>
                <w:szCs w:val="16"/>
              </w:rPr>
              <w:t>Spreadsheet will update tables, graphics, and acceptance test results</w:t>
            </w:r>
          </w:p>
        </w:tc>
        <w:tc>
          <w:tcPr>
            <w:tcW w:w="3935" w:type="dxa"/>
          </w:tcPr>
          <w:p w14:paraId="736EEFBE" w14:textId="77777777" w:rsidR="00B7125E" w:rsidRPr="0089185C" w:rsidRDefault="00B7125E" w:rsidP="008973DC">
            <w:pPr>
              <w:spacing w:before="60" w:after="180"/>
              <w:rPr>
                <w:rFonts w:ascii="Arial" w:hAnsi="Arial"/>
                <w:sz w:val="16"/>
                <w:szCs w:val="16"/>
              </w:rPr>
            </w:pPr>
            <w:r>
              <w:rPr>
                <w:rFonts w:ascii="Arial" w:hAnsi="Arial"/>
                <w:sz w:val="16"/>
                <w:szCs w:val="16"/>
              </w:rPr>
              <w:t xml:space="preserve">Used </w:t>
            </w:r>
            <w:r w:rsidR="000D6223">
              <w:rPr>
                <w:rFonts w:ascii="Arial" w:hAnsi="Arial"/>
                <w:sz w:val="16"/>
                <w:szCs w:val="16"/>
              </w:rPr>
              <w:t xml:space="preserve">a </w:t>
            </w:r>
            <w:r>
              <w:rPr>
                <w:rFonts w:ascii="Arial" w:hAnsi="Arial"/>
                <w:sz w:val="16"/>
                <w:szCs w:val="16"/>
              </w:rPr>
              <w:t>text editor program to open the THEIS.LIS file for each pumping duration case and copy the drawdowns for the first row of results, representing the radial drawdown results</w:t>
            </w:r>
            <w:r w:rsidR="00115341">
              <w:rPr>
                <w:rFonts w:ascii="Arial" w:hAnsi="Arial"/>
                <w:sz w:val="16"/>
                <w:szCs w:val="16"/>
              </w:rPr>
              <w:t xml:space="preserve">. </w:t>
            </w:r>
            <w:r>
              <w:rPr>
                <w:rFonts w:ascii="Arial" w:hAnsi="Arial"/>
                <w:sz w:val="16"/>
                <w:szCs w:val="16"/>
              </w:rPr>
              <w:t>Pasted these results into the respective worksheets of validation spreadsheet</w:t>
            </w:r>
            <w:r w:rsidR="000D6223">
              <w:rPr>
                <w:rFonts w:ascii="Arial" w:hAnsi="Arial"/>
                <w:sz w:val="16"/>
                <w:szCs w:val="16"/>
              </w:rPr>
              <w:t>s</w:t>
            </w:r>
            <w:r>
              <w:rPr>
                <w:rFonts w:ascii="Arial" w:hAnsi="Arial"/>
                <w:sz w:val="16"/>
                <w:szCs w:val="16"/>
              </w:rPr>
              <w:t xml:space="preserve"> “</w:t>
            </w:r>
            <w:r w:rsidR="008973DC" w:rsidRPr="008973DC">
              <w:rPr>
                <w:rFonts w:ascii="Arial" w:hAnsi="Arial"/>
                <w:sz w:val="16"/>
                <w:szCs w:val="16"/>
              </w:rPr>
              <w:t>mf-atc-1_mf2k-sp.xlsx</w:t>
            </w:r>
            <w:r>
              <w:rPr>
                <w:rFonts w:ascii="Arial" w:hAnsi="Arial"/>
                <w:sz w:val="16"/>
                <w:szCs w:val="16"/>
              </w:rPr>
              <w:t>”</w:t>
            </w:r>
            <w:r w:rsidR="00BD2B47">
              <w:rPr>
                <w:rFonts w:ascii="Arial" w:hAnsi="Arial"/>
                <w:sz w:val="16"/>
                <w:szCs w:val="16"/>
              </w:rPr>
              <w:t xml:space="preserve"> and “</w:t>
            </w:r>
            <w:r w:rsidR="008973DC" w:rsidRPr="008973DC">
              <w:rPr>
                <w:rFonts w:ascii="Arial" w:hAnsi="Arial"/>
                <w:sz w:val="16"/>
                <w:szCs w:val="16"/>
              </w:rPr>
              <w:t>mf-atc-1_mf2k-</w:t>
            </w:r>
            <w:r w:rsidR="008973DC">
              <w:rPr>
                <w:rFonts w:ascii="Arial" w:hAnsi="Arial"/>
                <w:sz w:val="16"/>
                <w:szCs w:val="16"/>
              </w:rPr>
              <w:t>d</w:t>
            </w:r>
            <w:r w:rsidR="008973DC" w:rsidRPr="008973DC">
              <w:rPr>
                <w:rFonts w:ascii="Arial" w:hAnsi="Arial"/>
                <w:sz w:val="16"/>
                <w:szCs w:val="16"/>
              </w:rPr>
              <w:t>p.xlsx</w:t>
            </w:r>
            <w:r w:rsidR="00BD2B47">
              <w:rPr>
                <w:rFonts w:ascii="Arial" w:hAnsi="Arial"/>
                <w:sz w:val="16"/>
                <w:szCs w:val="16"/>
              </w:rPr>
              <w:t>”</w:t>
            </w:r>
            <w:r>
              <w:rPr>
                <w:rFonts w:ascii="Arial" w:hAnsi="Arial"/>
                <w:sz w:val="16"/>
                <w:szCs w:val="16"/>
              </w:rPr>
              <w:t xml:space="preserve"> (separate copy of this spreadsheet for testing single and double precision versions, kept in appropriate testing subdirectories).</w:t>
            </w:r>
          </w:p>
        </w:tc>
      </w:tr>
      <w:tr w:rsidR="00B7125E" w:rsidRPr="0089185C" w14:paraId="69ED6149" w14:textId="77777777" w:rsidTr="00CF67BD">
        <w:trPr>
          <w:cantSplit/>
        </w:trPr>
        <w:tc>
          <w:tcPr>
            <w:tcW w:w="720" w:type="dxa"/>
          </w:tcPr>
          <w:p w14:paraId="78CED43A" w14:textId="77777777" w:rsidR="00B7125E" w:rsidRDefault="00B7125E" w:rsidP="00CF67BD">
            <w:pPr>
              <w:spacing w:before="60" w:after="180"/>
              <w:rPr>
                <w:rFonts w:ascii="Arial" w:hAnsi="Arial"/>
                <w:sz w:val="16"/>
                <w:szCs w:val="16"/>
              </w:rPr>
            </w:pPr>
            <w:r>
              <w:rPr>
                <w:rFonts w:ascii="Arial" w:hAnsi="Arial"/>
                <w:sz w:val="16"/>
                <w:szCs w:val="16"/>
              </w:rPr>
              <w:t>5</w:t>
            </w:r>
          </w:p>
        </w:tc>
        <w:tc>
          <w:tcPr>
            <w:tcW w:w="1440" w:type="dxa"/>
          </w:tcPr>
          <w:p w14:paraId="31B0B833" w14:textId="77777777" w:rsidR="00B7125E" w:rsidRPr="0089185C" w:rsidRDefault="00B7125E" w:rsidP="00CF67BD">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1440" w:type="dxa"/>
          </w:tcPr>
          <w:p w14:paraId="63974222" w14:textId="77777777" w:rsidR="00B7125E" w:rsidRPr="0089185C" w:rsidRDefault="00B7125E" w:rsidP="00CF67BD">
            <w:pPr>
              <w:spacing w:before="60" w:after="180"/>
              <w:rPr>
                <w:rFonts w:ascii="Arial" w:hAnsi="Arial"/>
                <w:sz w:val="16"/>
                <w:szCs w:val="16"/>
              </w:rPr>
            </w:pPr>
            <w:r>
              <w:rPr>
                <w:rFonts w:ascii="Arial" w:hAnsi="Arial"/>
                <w:sz w:val="16"/>
                <w:szCs w:val="16"/>
              </w:rPr>
              <w:t>Copy and paste graphics and note acceptance test results in ATR</w:t>
            </w:r>
          </w:p>
        </w:tc>
        <w:tc>
          <w:tcPr>
            <w:tcW w:w="1440" w:type="dxa"/>
          </w:tcPr>
          <w:p w14:paraId="3CD108BD" w14:textId="77777777" w:rsidR="00B7125E" w:rsidRPr="0089185C" w:rsidRDefault="00B7125E" w:rsidP="00CF67BD">
            <w:pPr>
              <w:spacing w:before="60" w:after="180"/>
              <w:rPr>
                <w:rFonts w:ascii="Arial" w:hAnsi="Arial"/>
                <w:sz w:val="16"/>
                <w:szCs w:val="16"/>
              </w:rPr>
            </w:pPr>
            <w:r>
              <w:rPr>
                <w:rFonts w:ascii="Arial" w:hAnsi="Arial"/>
                <w:sz w:val="16"/>
                <w:szCs w:val="16"/>
              </w:rPr>
              <w:t>MODFLOW acceptance test criterion are met</w:t>
            </w:r>
          </w:p>
        </w:tc>
        <w:tc>
          <w:tcPr>
            <w:tcW w:w="3935" w:type="dxa"/>
          </w:tcPr>
          <w:p w14:paraId="3A491433" w14:textId="77777777" w:rsidR="00B7125E" w:rsidRDefault="00E20AED" w:rsidP="00CF67BD">
            <w:pPr>
              <w:spacing w:before="60" w:after="180"/>
              <w:rPr>
                <w:rFonts w:ascii="Arial" w:hAnsi="Arial"/>
                <w:sz w:val="16"/>
                <w:szCs w:val="16"/>
              </w:rPr>
            </w:pPr>
            <w:r>
              <w:rPr>
                <w:rFonts w:ascii="Arial" w:hAnsi="Arial"/>
                <w:sz w:val="16"/>
                <w:szCs w:val="16"/>
              </w:rPr>
              <w:t>Copied</w:t>
            </w:r>
            <w:r w:rsidR="00B7125E">
              <w:rPr>
                <w:rFonts w:ascii="Arial" w:hAnsi="Arial"/>
                <w:sz w:val="16"/>
                <w:szCs w:val="16"/>
              </w:rPr>
              <w:t xml:space="preserve"> and pasted resulting graphics to the acceptance test report to show comparison of analytic and MODFLOW results; noted results in ATR for acceptance criteria calculated in copies the spreadsheet</w:t>
            </w:r>
            <w:r>
              <w:rPr>
                <w:rFonts w:ascii="Arial" w:hAnsi="Arial"/>
                <w:sz w:val="16"/>
                <w:szCs w:val="16"/>
              </w:rPr>
              <w:t>s</w:t>
            </w:r>
            <w:r w:rsidR="00B7125E">
              <w:rPr>
                <w:rFonts w:ascii="Arial" w:hAnsi="Arial"/>
                <w:sz w:val="16"/>
                <w:szCs w:val="16"/>
              </w:rPr>
              <w:t xml:space="preserve"> “</w:t>
            </w:r>
            <w:r w:rsidR="008973DC" w:rsidRPr="008973DC">
              <w:rPr>
                <w:rFonts w:ascii="Arial" w:hAnsi="Arial"/>
                <w:sz w:val="16"/>
                <w:szCs w:val="16"/>
              </w:rPr>
              <w:t>mf-atc-1_mf2k-sp.xlsx</w:t>
            </w:r>
            <w:r w:rsidR="00B7125E">
              <w:rPr>
                <w:rFonts w:ascii="Arial" w:hAnsi="Arial"/>
                <w:sz w:val="16"/>
                <w:szCs w:val="16"/>
              </w:rPr>
              <w:t xml:space="preserve">” </w:t>
            </w:r>
            <w:r>
              <w:rPr>
                <w:rFonts w:ascii="Arial" w:hAnsi="Arial"/>
                <w:sz w:val="16"/>
                <w:szCs w:val="16"/>
              </w:rPr>
              <w:t>and “</w:t>
            </w:r>
            <w:r w:rsidR="008973DC">
              <w:rPr>
                <w:rFonts w:ascii="Arial" w:hAnsi="Arial"/>
                <w:sz w:val="16"/>
                <w:szCs w:val="16"/>
              </w:rPr>
              <w:t>mf-atc-1_mf2k-d</w:t>
            </w:r>
            <w:r w:rsidR="008973DC" w:rsidRPr="008973DC">
              <w:rPr>
                <w:rFonts w:ascii="Arial" w:hAnsi="Arial"/>
                <w:sz w:val="16"/>
                <w:szCs w:val="16"/>
              </w:rPr>
              <w:t>p.xlsx</w:t>
            </w:r>
            <w:r>
              <w:rPr>
                <w:rFonts w:ascii="Arial" w:hAnsi="Arial"/>
                <w:sz w:val="16"/>
                <w:szCs w:val="16"/>
              </w:rPr>
              <w:t xml:space="preserve">” </w:t>
            </w:r>
            <w:r w:rsidR="00B7125E">
              <w:rPr>
                <w:rFonts w:ascii="Arial" w:hAnsi="Arial"/>
                <w:sz w:val="16"/>
                <w:szCs w:val="16"/>
              </w:rPr>
              <w:t>for each repeated test by precision.</w:t>
            </w:r>
          </w:p>
          <w:p w14:paraId="2098C4B1" w14:textId="77777777" w:rsidR="00FD63CD" w:rsidRDefault="00FD63CD" w:rsidP="00FD63CD">
            <w:pPr>
              <w:spacing w:before="60" w:after="180"/>
              <w:rPr>
                <w:rFonts w:ascii="Arial" w:hAnsi="Arial"/>
                <w:sz w:val="16"/>
                <w:szCs w:val="16"/>
              </w:rPr>
            </w:pPr>
            <w:r>
              <w:rPr>
                <w:rFonts w:ascii="Arial" w:hAnsi="Arial"/>
                <w:sz w:val="16"/>
                <w:szCs w:val="16"/>
              </w:rPr>
              <w:t>All criteria were met for this software.</w:t>
            </w:r>
          </w:p>
          <w:p w14:paraId="1FBE7DD0" w14:textId="77777777" w:rsidR="00B7125E" w:rsidRPr="0089185C" w:rsidRDefault="00FD63CD" w:rsidP="00FD63CD">
            <w:pPr>
              <w:spacing w:before="60" w:after="180"/>
              <w:rPr>
                <w:rFonts w:ascii="Arial" w:hAnsi="Arial"/>
                <w:sz w:val="16"/>
                <w:szCs w:val="16"/>
              </w:rPr>
            </w:pPr>
            <w:r>
              <w:rPr>
                <w:rFonts w:ascii="Arial" w:hAnsi="Arial"/>
                <w:sz w:val="16"/>
                <w:szCs w:val="16"/>
              </w:rPr>
              <w:t>Test directory contents were committed to MKS Integrity© for this test.</w:t>
            </w:r>
          </w:p>
        </w:tc>
      </w:tr>
    </w:tbl>
    <w:p w14:paraId="52BA2DB9" w14:textId="77777777" w:rsidR="00C01168" w:rsidRPr="00531D2D" w:rsidRDefault="00621651" w:rsidP="00C01168">
      <w:pPr>
        <w:pStyle w:val="Title"/>
        <w:rPr>
          <w:rFonts w:ascii="Arial" w:hAnsi="Arial" w:cs="Arial"/>
        </w:rPr>
      </w:pPr>
      <w:r>
        <w:br w:type="page"/>
      </w:r>
      <w:r w:rsidR="00C01168" w:rsidRPr="00531D2D">
        <w:rPr>
          <w:rFonts w:ascii="Arial" w:hAnsi="Arial" w:cs="Arial"/>
        </w:rPr>
        <w:lastRenderedPageBreak/>
        <w:t>ATTACHMENT 2</w:t>
      </w:r>
    </w:p>
    <w:p w14:paraId="4B78E3E1" w14:textId="77777777" w:rsidR="00C01168" w:rsidRPr="00531D2D" w:rsidRDefault="001C485E" w:rsidP="00C01168">
      <w:pPr>
        <w:pStyle w:val="Subtitle"/>
        <w:rPr>
          <w:rFonts w:ascii="Arial" w:hAnsi="Arial" w:cs="Arial"/>
        </w:rPr>
      </w:pPr>
      <w:r w:rsidRPr="001C485E">
        <w:rPr>
          <w:rFonts w:ascii="Arial" w:hAnsi="Arial" w:cs="Arial"/>
        </w:rPr>
        <w:t>Completed Test Log: MODFLOW Acceptance Test Case 1 (MF-ATC-1): MODFLOW-2000 Executable Files for Linux® Operating System</w:t>
      </w:r>
      <w:r w:rsidRPr="001C485E" w:rsidDel="001C485E">
        <w:rPr>
          <w:rFonts w:ascii="Arial" w:hAnsi="Arial" w:cs="Arial"/>
        </w:rPr>
        <w:t xml:space="preserve"> </w:t>
      </w:r>
    </w:p>
    <w:p w14:paraId="77CB0820" w14:textId="77777777" w:rsidR="00C01168" w:rsidRPr="00531D2D" w:rsidRDefault="00C01168" w:rsidP="00A2128F">
      <w:pPr>
        <w:pStyle w:val="BodyText"/>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10"/>
        <w:gridCol w:w="1619"/>
        <w:gridCol w:w="1619"/>
        <w:gridCol w:w="1619"/>
        <w:gridCol w:w="4425"/>
      </w:tblGrid>
      <w:tr w:rsidR="00C01168" w:rsidRPr="0089185C" w14:paraId="1778206B" w14:textId="77777777" w:rsidTr="00EA5770">
        <w:tc>
          <w:tcPr>
            <w:tcW w:w="720" w:type="dxa"/>
            <w:gridSpan w:val="3"/>
            <w:shd w:val="clear" w:color="auto" w:fill="F2F2F2" w:themeFill="background1" w:themeFillShade="F2"/>
          </w:tcPr>
          <w:p w14:paraId="4303A837" w14:textId="77777777" w:rsidR="00C01168" w:rsidRPr="0089185C" w:rsidRDefault="00C01168" w:rsidP="00CF67BD">
            <w:pPr>
              <w:spacing w:before="60" w:after="180"/>
              <w:rPr>
                <w:rFonts w:ascii="Arial" w:hAnsi="Arial"/>
                <w:sz w:val="16"/>
                <w:szCs w:val="16"/>
              </w:rPr>
            </w:pPr>
            <w:r>
              <w:rPr>
                <w:rFonts w:ascii="Arial" w:hAnsi="Arial"/>
                <w:sz w:val="16"/>
                <w:szCs w:val="16"/>
              </w:rPr>
              <w:t xml:space="preserve">MODFLOW Acceptance </w:t>
            </w:r>
            <w:r w:rsidRPr="0089185C">
              <w:rPr>
                <w:rFonts w:ascii="Arial" w:hAnsi="Arial"/>
                <w:sz w:val="16"/>
                <w:szCs w:val="16"/>
              </w:rPr>
              <w:t>Test Case</w:t>
            </w:r>
            <w:r>
              <w:rPr>
                <w:rFonts w:ascii="Arial" w:hAnsi="Arial"/>
                <w:sz w:val="16"/>
                <w:szCs w:val="16"/>
              </w:rPr>
              <w:t xml:space="preserve"> 1</w:t>
            </w:r>
          </w:p>
          <w:p w14:paraId="7E5911BB" w14:textId="77777777" w:rsidR="00C01168" w:rsidRPr="0089185C" w:rsidRDefault="00C01168" w:rsidP="00CF67BD">
            <w:pPr>
              <w:spacing w:before="60" w:after="180"/>
              <w:rPr>
                <w:rFonts w:ascii="Arial" w:hAnsi="Arial"/>
                <w:sz w:val="16"/>
                <w:szCs w:val="16"/>
              </w:rPr>
            </w:pPr>
            <w:r w:rsidRPr="0089185C">
              <w:rPr>
                <w:rFonts w:ascii="Arial" w:hAnsi="Arial"/>
                <w:sz w:val="16"/>
                <w:szCs w:val="16"/>
              </w:rPr>
              <w:t>Description:</w:t>
            </w:r>
            <w:r>
              <w:rPr>
                <w:rFonts w:ascii="Arial" w:hAnsi="Arial"/>
                <w:sz w:val="16"/>
                <w:szCs w:val="16"/>
              </w:rPr>
              <w:t xml:space="preserve"> Theis Transient Drawdown Problem</w:t>
            </w:r>
          </w:p>
        </w:tc>
        <w:tc>
          <w:tcPr>
            <w:tcW w:w="1440" w:type="dxa"/>
            <w:shd w:val="clear" w:color="auto" w:fill="F2F2F2" w:themeFill="background1" w:themeFillShade="F2"/>
          </w:tcPr>
          <w:p w14:paraId="3A0A2546" w14:textId="77777777" w:rsidR="00C01168" w:rsidRDefault="00C01168" w:rsidP="00CF67BD">
            <w:pPr>
              <w:spacing w:before="60" w:after="180"/>
              <w:rPr>
                <w:rFonts w:ascii="Arial" w:hAnsi="Arial"/>
                <w:sz w:val="16"/>
                <w:szCs w:val="16"/>
              </w:rPr>
            </w:pPr>
            <w:r w:rsidRPr="0089185C">
              <w:rPr>
                <w:rFonts w:ascii="Arial" w:hAnsi="Arial"/>
                <w:sz w:val="16"/>
                <w:szCs w:val="16"/>
              </w:rPr>
              <w:t>Test Case #:</w:t>
            </w:r>
            <w:r>
              <w:rPr>
                <w:rFonts w:ascii="Arial" w:hAnsi="Arial"/>
                <w:sz w:val="16"/>
                <w:szCs w:val="16"/>
              </w:rPr>
              <w:t xml:space="preserve"> </w:t>
            </w:r>
          </w:p>
          <w:p w14:paraId="3244CF77" w14:textId="77777777" w:rsidR="00C01168" w:rsidRPr="0089185C" w:rsidRDefault="00C01168" w:rsidP="00CF67BD">
            <w:pPr>
              <w:spacing w:before="60" w:after="180"/>
              <w:rPr>
                <w:rFonts w:ascii="Arial" w:hAnsi="Arial"/>
                <w:sz w:val="16"/>
                <w:szCs w:val="16"/>
              </w:rPr>
            </w:pPr>
            <w:r>
              <w:rPr>
                <w:rFonts w:ascii="Arial" w:hAnsi="Arial"/>
                <w:sz w:val="16"/>
                <w:szCs w:val="16"/>
              </w:rPr>
              <w:t>MF-ATC-1</w:t>
            </w:r>
          </w:p>
        </w:tc>
        <w:tc>
          <w:tcPr>
            <w:tcW w:w="3030" w:type="dxa"/>
            <w:shd w:val="clear" w:color="auto" w:fill="F2F2F2" w:themeFill="background1" w:themeFillShade="F2"/>
          </w:tcPr>
          <w:p w14:paraId="14D7C453" w14:textId="77777777" w:rsidR="00C01168" w:rsidRDefault="00C01168" w:rsidP="00CF67BD">
            <w:pPr>
              <w:spacing w:before="60" w:after="180"/>
              <w:rPr>
                <w:rFonts w:ascii="Arial" w:hAnsi="Arial"/>
                <w:sz w:val="16"/>
                <w:szCs w:val="16"/>
              </w:rPr>
            </w:pPr>
            <w:r w:rsidRPr="0089185C">
              <w:rPr>
                <w:rFonts w:ascii="Arial" w:hAnsi="Arial"/>
                <w:sz w:val="16"/>
                <w:szCs w:val="16"/>
              </w:rPr>
              <w:t>Date:</w:t>
            </w:r>
          </w:p>
          <w:p w14:paraId="3493718E" w14:textId="77777777" w:rsidR="00C01168" w:rsidRPr="0089185C" w:rsidRDefault="004527A6" w:rsidP="00CF67BD">
            <w:pPr>
              <w:spacing w:before="60" w:after="180"/>
              <w:rPr>
                <w:rFonts w:ascii="Arial" w:hAnsi="Arial"/>
                <w:sz w:val="16"/>
                <w:szCs w:val="16"/>
              </w:rPr>
            </w:pPr>
            <w:r>
              <w:rPr>
                <w:rFonts w:ascii="Arial" w:hAnsi="Arial"/>
                <w:sz w:val="16"/>
                <w:szCs w:val="16"/>
              </w:rPr>
              <w:t>3 Mar 2015</w:t>
            </w:r>
          </w:p>
        </w:tc>
      </w:tr>
      <w:tr w:rsidR="00C01168" w:rsidRPr="0089185C" w14:paraId="5967DB4E" w14:textId="77777777" w:rsidTr="00EA5770">
        <w:tc>
          <w:tcPr>
            <w:tcW w:w="720" w:type="dxa"/>
            <w:gridSpan w:val="3"/>
            <w:shd w:val="clear" w:color="auto" w:fill="F2F2F2" w:themeFill="background1" w:themeFillShade="F2"/>
          </w:tcPr>
          <w:p w14:paraId="76805573" w14:textId="77777777" w:rsidR="00C01168" w:rsidRPr="0089185C" w:rsidRDefault="00C01168" w:rsidP="00CF67BD">
            <w:pPr>
              <w:spacing w:before="60" w:after="180"/>
              <w:rPr>
                <w:rFonts w:ascii="Arial" w:hAnsi="Arial"/>
                <w:sz w:val="16"/>
                <w:szCs w:val="16"/>
              </w:rPr>
            </w:pPr>
            <w:r w:rsidRPr="0089185C">
              <w:rPr>
                <w:rFonts w:ascii="Arial" w:hAnsi="Arial"/>
                <w:sz w:val="16"/>
                <w:szCs w:val="16"/>
              </w:rPr>
              <w:t>System Attributes:</w:t>
            </w:r>
          </w:p>
          <w:p w14:paraId="345B1FE7" w14:textId="77777777" w:rsidR="00C01168" w:rsidRPr="0089185C" w:rsidRDefault="00C01168" w:rsidP="00C01168">
            <w:pPr>
              <w:rPr>
                <w:rFonts w:ascii="Arial" w:hAnsi="Arial"/>
                <w:sz w:val="16"/>
                <w:szCs w:val="16"/>
              </w:rPr>
            </w:pPr>
            <w:r w:rsidRPr="0089185C">
              <w:rPr>
                <w:rFonts w:ascii="Arial" w:hAnsi="Arial"/>
                <w:sz w:val="16"/>
                <w:szCs w:val="16"/>
              </w:rPr>
              <w:t xml:space="preserve">Version #: </w:t>
            </w:r>
            <w:r>
              <w:rPr>
                <w:rFonts w:ascii="Arial" w:hAnsi="Arial"/>
                <w:sz w:val="16"/>
                <w:szCs w:val="16"/>
              </w:rPr>
              <w:t>MODFLOW-2000</w:t>
            </w:r>
          </w:p>
          <w:p w14:paraId="26E3B5F7" w14:textId="425911D8" w:rsidR="00C01168" w:rsidRPr="0089185C" w:rsidRDefault="00C01168" w:rsidP="00C01168">
            <w:pPr>
              <w:rPr>
                <w:rFonts w:ascii="Arial" w:hAnsi="Arial"/>
                <w:sz w:val="16"/>
                <w:szCs w:val="16"/>
              </w:rPr>
            </w:pPr>
            <w:r w:rsidRPr="0089185C">
              <w:rPr>
                <w:rFonts w:ascii="Arial" w:hAnsi="Arial"/>
                <w:sz w:val="16"/>
                <w:szCs w:val="16"/>
              </w:rPr>
              <w:t xml:space="preserve">Release #: </w:t>
            </w:r>
            <w:r>
              <w:rPr>
                <w:rFonts w:ascii="Arial" w:hAnsi="Arial"/>
                <w:sz w:val="16"/>
                <w:szCs w:val="16"/>
              </w:rPr>
              <w:t xml:space="preserve">CHPRC Build </w:t>
            </w:r>
            <w:r w:rsidR="00A2128F">
              <w:rPr>
                <w:rFonts w:ascii="Arial" w:hAnsi="Arial"/>
                <w:sz w:val="16"/>
                <w:szCs w:val="16"/>
              </w:rPr>
              <w:t>8 (Identical to Build 6)</w:t>
            </w:r>
          </w:p>
          <w:p w14:paraId="08C87E6E" w14:textId="77777777" w:rsidR="00C01168" w:rsidRPr="0089185C" w:rsidRDefault="00C01168" w:rsidP="00C01168">
            <w:pPr>
              <w:rPr>
                <w:rFonts w:ascii="Arial" w:hAnsi="Arial"/>
                <w:sz w:val="16"/>
                <w:szCs w:val="16"/>
              </w:rPr>
            </w:pPr>
            <w:r>
              <w:rPr>
                <w:rFonts w:ascii="Arial" w:hAnsi="Arial"/>
                <w:sz w:val="16"/>
                <w:szCs w:val="16"/>
              </w:rPr>
              <w:t>Environment::</w:t>
            </w:r>
            <w:r w:rsidRPr="0089185C">
              <w:rPr>
                <w:rFonts w:ascii="Arial" w:hAnsi="Arial"/>
                <w:sz w:val="16"/>
                <w:szCs w:val="16"/>
              </w:rPr>
              <w:t xml:space="preserve"> </w:t>
            </w:r>
            <w:r>
              <w:rPr>
                <w:rFonts w:ascii="Arial" w:hAnsi="Arial"/>
                <w:sz w:val="16"/>
                <w:szCs w:val="16"/>
              </w:rPr>
              <w:t>Redhat Enterprise Linux®</w:t>
            </w:r>
            <w:r>
              <w:rPr>
                <w:rFonts w:ascii="Arial" w:hAnsi="Arial" w:cs="Arial"/>
                <w:sz w:val="16"/>
                <w:szCs w:val="16"/>
              </w:rPr>
              <w:t xml:space="preserve"> release 5.</w:t>
            </w:r>
            <w:r w:rsidR="004527A6">
              <w:rPr>
                <w:rFonts w:ascii="Arial" w:hAnsi="Arial" w:cs="Arial"/>
                <w:sz w:val="16"/>
                <w:szCs w:val="16"/>
              </w:rPr>
              <w:t>8</w:t>
            </w:r>
          </w:p>
          <w:p w14:paraId="0EA6F032" w14:textId="77777777" w:rsidR="00C01168" w:rsidRPr="0089185C" w:rsidRDefault="00C01168" w:rsidP="00C01168">
            <w:pPr>
              <w:rPr>
                <w:rFonts w:ascii="Arial" w:hAnsi="Arial"/>
                <w:sz w:val="16"/>
                <w:szCs w:val="16"/>
              </w:rPr>
            </w:pPr>
            <w:r w:rsidRPr="0089185C">
              <w:rPr>
                <w:rFonts w:ascii="Arial" w:hAnsi="Arial"/>
                <w:sz w:val="16"/>
                <w:szCs w:val="16"/>
              </w:rPr>
              <w:t>Server:</w:t>
            </w:r>
            <w:r>
              <w:rPr>
                <w:rFonts w:ascii="Arial" w:hAnsi="Arial"/>
                <w:sz w:val="16"/>
                <w:szCs w:val="16"/>
              </w:rPr>
              <w:t xml:space="preserve"> </w:t>
            </w:r>
            <w:r w:rsidR="004527A6">
              <w:rPr>
                <w:rFonts w:ascii="Arial" w:hAnsi="Arial"/>
                <w:sz w:val="16"/>
                <w:szCs w:val="16"/>
              </w:rPr>
              <w:t xml:space="preserve">Tellus </w:t>
            </w:r>
            <w:r>
              <w:rPr>
                <w:rFonts w:ascii="Arial" w:hAnsi="Arial"/>
                <w:sz w:val="16"/>
                <w:szCs w:val="16"/>
              </w:rPr>
              <w:t>Linux</w:t>
            </w:r>
            <w:r>
              <w:rPr>
                <w:rFonts w:ascii="Arial" w:hAnsi="Arial" w:cs="Arial"/>
                <w:sz w:val="16"/>
                <w:szCs w:val="16"/>
              </w:rPr>
              <w:t xml:space="preserve">® </w:t>
            </w:r>
            <w:r>
              <w:rPr>
                <w:rFonts w:ascii="Arial" w:hAnsi="Arial"/>
                <w:sz w:val="16"/>
                <w:szCs w:val="16"/>
              </w:rPr>
              <w:t>Cluster</w:t>
            </w:r>
          </w:p>
          <w:p w14:paraId="3559646A" w14:textId="77777777" w:rsidR="00C01168" w:rsidRPr="0089185C" w:rsidRDefault="00C01168" w:rsidP="00CF67BD">
            <w:pPr>
              <w:rPr>
                <w:rFonts w:ascii="Arial" w:hAnsi="Arial"/>
                <w:sz w:val="16"/>
                <w:szCs w:val="16"/>
              </w:rPr>
            </w:pPr>
          </w:p>
        </w:tc>
        <w:tc>
          <w:tcPr>
            <w:tcW w:w="1440" w:type="dxa"/>
            <w:gridSpan w:val="2"/>
            <w:shd w:val="clear" w:color="auto" w:fill="F2F2F2" w:themeFill="background1" w:themeFillShade="F2"/>
          </w:tcPr>
          <w:p w14:paraId="416DFD77" w14:textId="77777777" w:rsidR="00C01168" w:rsidRDefault="00C01168" w:rsidP="00CF67BD">
            <w:pPr>
              <w:spacing w:before="60" w:after="180"/>
              <w:rPr>
                <w:rFonts w:ascii="Arial" w:hAnsi="Arial"/>
                <w:sz w:val="16"/>
                <w:szCs w:val="16"/>
              </w:rPr>
            </w:pPr>
            <w:r w:rsidRPr="0089185C">
              <w:rPr>
                <w:rFonts w:ascii="Arial" w:hAnsi="Arial"/>
                <w:sz w:val="16"/>
                <w:szCs w:val="16"/>
              </w:rPr>
              <w:t>Test Performed by:</w:t>
            </w:r>
          </w:p>
          <w:p w14:paraId="3489C54F" w14:textId="77777777" w:rsidR="00C01168" w:rsidRDefault="00C01168" w:rsidP="004527A6">
            <w:pPr>
              <w:spacing w:before="60" w:after="180"/>
              <w:rPr>
                <w:rFonts w:ascii="Arial" w:hAnsi="Arial"/>
                <w:sz w:val="16"/>
                <w:szCs w:val="16"/>
              </w:rPr>
            </w:pPr>
            <w:r>
              <w:rPr>
                <w:rFonts w:ascii="Arial" w:hAnsi="Arial"/>
                <w:sz w:val="16"/>
                <w:szCs w:val="16"/>
              </w:rPr>
              <w:t>William E. Nichols, CHPRC</w:t>
            </w:r>
          </w:p>
          <w:p w14:paraId="33A19898" w14:textId="6B75691E" w:rsidR="00267806" w:rsidRPr="0089185C" w:rsidRDefault="00267806" w:rsidP="00226A74">
            <w:pPr>
              <w:spacing w:before="60" w:after="180"/>
              <w:rPr>
                <w:rFonts w:ascii="Arial" w:hAnsi="Arial"/>
                <w:sz w:val="16"/>
                <w:szCs w:val="16"/>
              </w:rPr>
            </w:pPr>
            <w:r w:rsidRPr="0017317F">
              <w:rPr>
                <w:rFonts w:ascii="Arial" w:hAnsi="Arial"/>
                <w:color w:val="FF0000"/>
                <w:szCs w:val="16"/>
              </w:rPr>
              <w:t xml:space="preserve">[Signed in Previous Revision </w:t>
            </w:r>
            <w:r w:rsidR="00226A74">
              <w:rPr>
                <w:rFonts w:ascii="Arial" w:hAnsi="Arial"/>
                <w:color w:val="FF0000"/>
                <w:szCs w:val="16"/>
              </w:rPr>
              <w:t>6</w:t>
            </w:r>
            <w:r w:rsidRPr="0017317F">
              <w:rPr>
                <w:rFonts w:ascii="Arial" w:hAnsi="Arial"/>
                <w:color w:val="FF0000"/>
                <w:szCs w:val="16"/>
              </w:rPr>
              <w:t xml:space="preserve"> to this document]</w:t>
            </w:r>
          </w:p>
        </w:tc>
      </w:tr>
      <w:tr w:rsidR="00C01168" w:rsidRPr="0089185C" w14:paraId="215C5A5B" w14:textId="77777777" w:rsidTr="00EA5770">
        <w:trPr>
          <w:cantSplit/>
        </w:trPr>
        <w:tc>
          <w:tcPr>
            <w:tcW w:w="720" w:type="dxa"/>
            <w:shd w:val="clear" w:color="auto" w:fill="F2F2F2" w:themeFill="background1" w:themeFillShade="F2"/>
            <w:vAlign w:val="center"/>
          </w:tcPr>
          <w:p w14:paraId="0055223F" w14:textId="77777777" w:rsidR="00C01168" w:rsidRPr="0089185C" w:rsidRDefault="00C01168" w:rsidP="00CF67BD">
            <w:pPr>
              <w:spacing w:before="60" w:after="180"/>
              <w:jc w:val="center"/>
              <w:rPr>
                <w:rFonts w:ascii="Arial" w:hAnsi="Arial"/>
                <w:sz w:val="16"/>
                <w:szCs w:val="16"/>
              </w:rPr>
            </w:pPr>
            <w:r w:rsidRPr="0089185C">
              <w:rPr>
                <w:rFonts w:ascii="Arial" w:hAnsi="Arial"/>
                <w:sz w:val="16"/>
                <w:szCs w:val="16"/>
              </w:rPr>
              <w:t>Test Step #</w:t>
            </w:r>
          </w:p>
        </w:tc>
        <w:tc>
          <w:tcPr>
            <w:tcW w:w="1440" w:type="dxa"/>
            <w:shd w:val="clear" w:color="auto" w:fill="F2F2F2" w:themeFill="background1" w:themeFillShade="F2"/>
            <w:vAlign w:val="center"/>
          </w:tcPr>
          <w:p w14:paraId="5D0F755F" w14:textId="77777777" w:rsidR="00C01168" w:rsidRPr="0089185C" w:rsidRDefault="00C01168" w:rsidP="00CF67BD">
            <w:pPr>
              <w:spacing w:before="60" w:after="180"/>
              <w:jc w:val="center"/>
              <w:rPr>
                <w:rFonts w:ascii="Arial" w:hAnsi="Arial"/>
                <w:sz w:val="16"/>
                <w:szCs w:val="16"/>
              </w:rPr>
            </w:pPr>
            <w:r w:rsidRPr="0089185C">
              <w:rPr>
                <w:rFonts w:ascii="Arial" w:hAnsi="Arial"/>
                <w:sz w:val="16"/>
                <w:szCs w:val="16"/>
              </w:rPr>
              <w:t>Requirement #</w:t>
            </w:r>
          </w:p>
        </w:tc>
        <w:tc>
          <w:tcPr>
            <w:tcW w:w="1440" w:type="dxa"/>
            <w:shd w:val="clear" w:color="auto" w:fill="F2F2F2" w:themeFill="background1" w:themeFillShade="F2"/>
            <w:vAlign w:val="center"/>
          </w:tcPr>
          <w:p w14:paraId="351696FB" w14:textId="77777777" w:rsidR="00C01168" w:rsidRPr="0089185C" w:rsidRDefault="00C01168" w:rsidP="00CF67BD">
            <w:pPr>
              <w:spacing w:before="60" w:after="180"/>
              <w:jc w:val="center"/>
              <w:rPr>
                <w:rFonts w:ascii="Arial" w:hAnsi="Arial"/>
                <w:sz w:val="16"/>
                <w:szCs w:val="16"/>
              </w:rPr>
            </w:pPr>
            <w:r w:rsidRPr="0089185C">
              <w:rPr>
                <w:rFonts w:ascii="Arial" w:hAnsi="Arial"/>
                <w:sz w:val="16"/>
                <w:szCs w:val="16"/>
              </w:rPr>
              <w:t>Test Instruction</w:t>
            </w:r>
          </w:p>
        </w:tc>
        <w:tc>
          <w:tcPr>
            <w:tcW w:w="1440" w:type="dxa"/>
            <w:shd w:val="clear" w:color="auto" w:fill="F2F2F2" w:themeFill="background1" w:themeFillShade="F2"/>
            <w:vAlign w:val="center"/>
          </w:tcPr>
          <w:p w14:paraId="3EAAD867" w14:textId="77777777" w:rsidR="00C01168" w:rsidRPr="0089185C" w:rsidRDefault="00C01168" w:rsidP="00CF67BD">
            <w:pPr>
              <w:spacing w:before="60" w:after="180"/>
              <w:jc w:val="center"/>
              <w:rPr>
                <w:rFonts w:ascii="Arial" w:hAnsi="Arial"/>
                <w:sz w:val="16"/>
                <w:szCs w:val="16"/>
              </w:rPr>
            </w:pPr>
            <w:r w:rsidRPr="0089185C">
              <w:rPr>
                <w:rFonts w:ascii="Arial" w:hAnsi="Arial"/>
                <w:sz w:val="16"/>
                <w:szCs w:val="16"/>
              </w:rPr>
              <w:t>Expected Result</w:t>
            </w:r>
          </w:p>
        </w:tc>
        <w:tc>
          <w:tcPr>
            <w:tcW w:w="3935" w:type="dxa"/>
            <w:shd w:val="clear" w:color="auto" w:fill="F2F2F2" w:themeFill="background1" w:themeFillShade="F2"/>
            <w:vAlign w:val="center"/>
          </w:tcPr>
          <w:p w14:paraId="3B3CAA41" w14:textId="77777777" w:rsidR="00C01168" w:rsidRPr="0089185C" w:rsidRDefault="00C01168" w:rsidP="00CF67BD">
            <w:pPr>
              <w:spacing w:before="60" w:after="180"/>
              <w:jc w:val="center"/>
              <w:rPr>
                <w:rFonts w:ascii="Arial" w:hAnsi="Arial"/>
                <w:sz w:val="16"/>
                <w:szCs w:val="16"/>
              </w:rPr>
            </w:pPr>
            <w:r w:rsidRPr="0089185C">
              <w:rPr>
                <w:rFonts w:ascii="Arial" w:hAnsi="Arial"/>
                <w:sz w:val="16"/>
                <w:szCs w:val="16"/>
              </w:rPr>
              <w:t>Actual Result</w:t>
            </w:r>
          </w:p>
        </w:tc>
      </w:tr>
      <w:tr w:rsidR="00C01168" w:rsidRPr="0089185C" w14:paraId="5EC4F069" w14:textId="77777777" w:rsidTr="00CF67BD">
        <w:trPr>
          <w:cantSplit/>
        </w:trPr>
        <w:tc>
          <w:tcPr>
            <w:tcW w:w="720" w:type="dxa"/>
          </w:tcPr>
          <w:p w14:paraId="6F030742" w14:textId="77777777" w:rsidR="00C01168" w:rsidRPr="0089185C" w:rsidRDefault="00C01168" w:rsidP="00CF67BD">
            <w:pPr>
              <w:spacing w:before="60" w:after="180"/>
              <w:rPr>
                <w:rFonts w:ascii="Arial" w:hAnsi="Arial"/>
                <w:sz w:val="16"/>
                <w:szCs w:val="16"/>
              </w:rPr>
            </w:pPr>
            <w:r>
              <w:rPr>
                <w:rFonts w:ascii="Arial" w:hAnsi="Arial"/>
                <w:sz w:val="16"/>
                <w:szCs w:val="16"/>
              </w:rPr>
              <w:t>1</w:t>
            </w:r>
          </w:p>
        </w:tc>
        <w:tc>
          <w:tcPr>
            <w:tcW w:w="1440" w:type="dxa"/>
          </w:tcPr>
          <w:p w14:paraId="623A63A3" w14:textId="77777777" w:rsidR="00C01168" w:rsidRPr="0089185C" w:rsidRDefault="00C01168" w:rsidP="00CF67BD">
            <w:pPr>
              <w:spacing w:before="60" w:after="180"/>
              <w:rPr>
                <w:rFonts w:ascii="Arial" w:hAnsi="Arial"/>
                <w:sz w:val="16"/>
                <w:szCs w:val="16"/>
              </w:rPr>
            </w:pPr>
            <w:r>
              <w:rPr>
                <w:rFonts w:ascii="Arial" w:hAnsi="Arial"/>
                <w:sz w:val="16"/>
                <w:szCs w:val="16"/>
              </w:rPr>
              <w:t>Obtain source code or executable for MODFLOW-2000-MST code from software owner &amp; install on target computer</w:t>
            </w:r>
          </w:p>
        </w:tc>
        <w:tc>
          <w:tcPr>
            <w:tcW w:w="1440" w:type="dxa"/>
          </w:tcPr>
          <w:p w14:paraId="750D5D5F" w14:textId="77777777" w:rsidR="00C01168" w:rsidRPr="0089185C" w:rsidRDefault="00C01168" w:rsidP="00CF67BD">
            <w:pPr>
              <w:spacing w:before="60" w:after="180"/>
              <w:rPr>
                <w:rFonts w:ascii="Arial" w:hAnsi="Arial"/>
                <w:sz w:val="16"/>
                <w:szCs w:val="16"/>
              </w:rPr>
            </w:pPr>
            <w:r>
              <w:rPr>
                <w:rFonts w:ascii="Arial" w:hAnsi="Arial"/>
                <w:sz w:val="16"/>
                <w:szCs w:val="16"/>
              </w:rPr>
              <w:t>Compile using appropriate Fortran compiler, if necessary</w:t>
            </w:r>
          </w:p>
        </w:tc>
        <w:tc>
          <w:tcPr>
            <w:tcW w:w="1440" w:type="dxa"/>
          </w:tcPr>
          <w:p w14:paraId="1CC3FAB4" w14:textId="77777777" w:rsidR="00C01168" w:rsidRPr="0089185C" w:rsidRDefault="00C01168" w:rsidP="00CF67BD">
            <w:pPr>
              <w:spacing w:before="60" w:after="180"/>
              <w:rPr>
                <w:rFonts w:ascii="Arial" w:hAnsi="Arial"/>
                <w:sz w:val="16"/>
                <w:szCs w:val="16"/>
              </w:rPr>
            </w:pPr>
            <w:r>
              <w:rPr>
                <w:rFonts w:ascii="Arial" w:hAnsi="Arial"/>
                <w:sz w:val="16"/>
                <w:szCs w:val="16"/>
              </w:rPr>
              <w:t>MODFLOW executable is ready and functional</w:t>
            </w:r>
          </w:p>
        </w:tc>
        <w:tc>
          <w:tcPr>
            <w:tcW w:w="3935" w:type="dxa"/>
          </w:tcPr>
          <w:p w14:paraId="2575822A" w14:textId="77777777" w:rsidR="00C01168" w:rsidRDefault="00C01168" w:rsidP="00CF67BD">
            <w:pPr>
              <w:spacing w:before="60" w:after="180"/>
              <w:rPr>
                <w:rFonts w:ascii="Arial" w:hAnsi="Arial"/>
                <w:sz w:val="16"/>
                <w:szCs w:val="16"/>
              </w:rPr>
            </w:pPr>
            <w:r>
              <w:rPr>
                <w:rFonts w:ascii="Arial" w:hAnsi="Arial"/>
                <w:sz w:val="16"/>
                <w:szCs w:val="16"/>
              </w:rPr>
              <w:t>Copied source code obtained from USGS website and archived in MKS Integrity</w:t>
            </w:r>
            <w:r>
              <w:rPr>
                <w:rFonts w:ascii="Arial" w:hAnsi="Arial" w:cs="Arial"/>
                <w:sz w:val="16"/>
                <w:szCs w:val="16"/>
              </w:rPr>
              <w:t>™</w:t>
            </w:r>
            <w:r>
              <w:rPr>
                <w:rFonts w:ascii="Arial" w:hAnsi="Arial"/>
                <w:sz w:val="16"/>
                <w:szCs w:val="16"/>
              </w:rPr>
              <w:t xml:space="preserve"> to </w:t>
            </w:r>
            <w:r w:rsidR="00974285">
              <w:rPr>
                <w:rFonts w:ascii="Arial" w:hAnsi="Arial"/>
                <w:sz w:val="16"/>
                <w:szCs w:val="16"/>
              </w:rPr>
              <w:t xml:space="preserve">Tellus </w:t>
            </w:r>
            <w:r>
              <w:rPr>
                <w:rFonts w:ascii="Arial" w:hAnsi="Arial"/>
                <w:sz w:val="16"/>
                <w:szCs w:val="16"/>
              </w:rPr>
              <w:t>Linux</w:t>
            </w:r>
            <w:r>
              <w:rPr>
                <w:rFonts w:ascii="Arial" w:hAnsi="Arial" w:cs="Arial"/>
                <w:sz w:val="16"/>
                <w:szCs w:val="16"/>
              </w:rPr>
              <w:t>®</w:t>
            </w:r>
            <w:r>
              <w:rPr>
                <w:rFonts w:ascii="Arial" w:hAnsi="Arial"/>
                <w:sz w:val="16"/>
                <w:szCs w:val="16"/>
              </w:rPr>
              <w:t xml:space="preserve"> Cluster.</w:t>
            </w:r>
          </w:p>
          <w:p w14:paraId="280F56A2" w14:textId="77777777" w:rsidR="00C01168" w:rsidRDefault="00C01168" w:rsidP="00CF67BD">
            <w:pPr>
              <w:spacing w:before="60" w:after="180"/>
              <w:rPr>
                <w:rFonts w:ascii="Arial" w:hAnsi="Arial"/>
                <w:sz w:val="16"/>
                <w:szCs w:val="16"/>
              </w:rPr>
            </w:pPr>
            <w:r>
              <w:rPr>
                <w:rFonts w:ascii="Arial" w:hAnsi="Arial"/>
                <w:sz w:val="16"/>
                <w:szCs w:val="16"/>
              </w:rPr>
              <w:t>Developed “</w:t>
            </w:r>
            <w:r w:rsidR="00F47D07" w:rsidRPr="00F47D07">
              <w:rPr>
                <w:rFonts w:ascii="Arial" w:hAnsi="Arial"/>
                <w:sz w:val="16"/>
                <w:szCs w:val="16"/>
              </w:rPr>
              <w:t>build-lahey-sp.sh</w:t>
            </w:r>
            <w:r>
              <w:rPr>
                <w:rFonts w:ascii="Arial" w:hAnsi="Arial"/>
                <w:sz w:val="16"/>
                <w:szCs w:val="16"/>
              </w:rPr>
              <w:t>”</w:t>
            </w:r>
            <w:r w:rsidR="00827CC0">
              <w:rPr>
                <w:rFonts w:ascii="Arial" w:hAnsi="Arial"/>
                <w:sz w:val="16"/>
                <w:szCs w:val="16"/>
              </w:rPr>
              <w:t xml:space="preserve"> and “</w:t>
            </w:r>
            <w:r w:rsidR="00F47D07" w:rsidRPr="00F47D07">
              <w:rPr>
                <w:rFonts w:ascii="Arial" w:hAnsi="Arial"/>
                <w:sz w:val="16"/>
                <w:szCs w:val="16"/>
              </w:rPr>
              <w:t>build-lahey-</w:t>
            </w:r>
            <w:r w:rsidR="00F47D07">
              <w:rPr>
                <w:rFonts w:ascii="Arial" w:hAnsi="Arial"/>
                <w:sz w:val="16"/>
                <w:szCs w:val="16"/>
              </w:rPr>
              <w:t>d</w:t>
            </w:r>
            <w:r w:rsidR="00F47D07" w:rsidRPr="00F47D07">
              <w:rPr>
                <w:rFonts w:ascii="Arial" w:hAnsi="Arial"/>
                <w:sz w:val="16"/>
                <w:szCs w:val="16"/>
              </w:rPr>
              <w:t>p.sh</w:t>
            </w:r>
            <w:r w:rsidR="00827CC0">
              <w:rPr>
                <w:rFonts w:ascii="Arial" w:hAnsi="Arial"/>
                <w:sz w:val="16"/>
                <w:szCs w:val="16"/>
              </w:rPr>
              <w:t>”</w:t>
            </w:r>
            <w:r>
              <w:rPr>
                <w:rFonts w:ascii="Arial" w:hAnsi="Arial"/>
                <w:sz w:val="16"/>
                <w:szCs w:val="16"/>
              </w:rPr>
              <w:t xml:space="preserve">, </w:t>
            </w:r>
            <w:r w:rsidR="00267478">
              <w:rPr>
                <w:rFonts w:ascii="Arial" w:hAnsi="Arial"/>
                <w:sz w:val="16"/>
                <w:szCs w:val="16"/>
              </w:rPr>
              <w:t xml:space="preserve">to </w:t>
            </w:r>
            <w:r>
              <w:rPr>
                <w:rFonts w:ascii="Arial" w:hAnsi="Arial"/>
                <w:sz w:val="16"/>
                <w:szCs w:val="16"/>
              </w:rPr>
              <w:t>compile and link all necessary code to build the software executable</w:t>
            </w:r>
            <w:r w:rsidR="00267478">
              <w:rPr>
                <w:rFonts w:ascii="Arial" w:hAnsi="Arial"/>
                <w:sz w:val="16"/>
                <w:szCs w:val="16"/>
              </w:rPr>
              <w:t xml:space="preserve"> files</w:t>
            </w:r>
            <w:r>
              <w:rPr>
                <w:rFonts w:ascii="Arial" w:hAnsi="Arial"/>
                <w:sz w:val="16"/>
                <w:szCs w:val="16"/>
              </w:rPr>
              <w:t>:</w:t>
            </w:r>
          </w:p>
          <w:p w14:paraId="6F7B425D" w14:textId="77777777" w:rsidR="00C01168" w:rsidRPr="00974285" w:rsidRDefault="00C01168" w:rsidP="00974285">
            <w:pPr>
              <w:numPr>
                <w:ilvl w:val="0"/>
                <w:numId w:val="28"/>
              </w:numPr>
              <w:spacing w:before="60" w:after="180"/>
              <w:ind w:left="322" w:hanging="180"/>
              <w:rPr>
                <w:rFonts w:ascii="Arial" w:hAnsi="Arial"/>
                <w:sz w:val="16"/>
                <w:szCs w:val="16"/>
              </w:rPr>
            </w:pPr>
            <w:r>
              <w:rPr>
                <w:rFonts w:ascii="Arial" w:hAnsi="Arial"/>
                <w:sz w:val="16"/>
                <w:szCs w:val="16"/>
              </w:rPr>
              <w:t>Compiles all C source code using GNU C (gcc) compiler</w:t>
            </w:r>
            <w:r w:rsidRPr="00974285">
              <w:rPr>
                <w:rFonts w:ascii="Arial" w:hAnsi="Arial"/>
                <w:sz w:val="16"/>
                <w:szCs w:val="16"/>
              </w:rPr>
              <w:t xml:space="preserve">Compiles all </w:t>
            </w:r>
            <w:r w:rsidR="002E3ABA" w:rsidRPr="00974285">
              <w:rPr>
                <w:rFonts w:ascii="Arial" w:hAnsi="Arial"/>
                <w:sz w:val="16"/>
                <w:szCs w:val="16"/>
              </w:rPr>
              <w:t xml:space="preserve">Fortran source code using </w:t>
            </w:r>
            <w:r w:rsidR="00974285" w:rsidRPr="00974285">
              <w:rPr>
                <w:rFonts w:ascii="Arial" w:hAnsi="Arial"/>
                <w:sz w:val="16"/>
                <w:szCs w:val="16"/>
              </w:rPr>
              <w:t>Lahey Fortran Compiler for Linux® Release 8.01b</w:t>
            </w:r>
            <w:r w:rsidRPr="00974285">
              <w:rPr>
                <w:rFonts w:ascii="Arial" w:hAnsi="Arial"/>
                <w:sz w:val="16"/>
                <w:szCs w:val="16"/>
              </w:rPr>
              <w:t xml:space="preserve"> compiler</w:t>
            </w:r>
          </w:p>
          <w:p w14:paraId="66ADEEDB" w14:textId="77777777" w:rsidR="00C01168" w:rsidRDefault="00C01168" w:rsidP="00CF67BD">
            <w:pPr>
              <w:numPr>
                <w:ilvl w:val="0"/>
                <w:numId w:val="28"/>
              </w:numPr>
              <w:spacing w:before="60" w:after="180"/>
              <w:ind w:left="322" w:hanging="180"/>
              <w:rPr>
                <w:rFonts w:ascii="Arial" w:hAnsi="Arial"/>
                <w:sz w:val="16"/>
                <w:szCs w:val="16"/>
              </w:rPr>
            </w:pPr>
            <w:r>
              <w:rPr>
                <w:rFonts w:ascii="Arial" w:hAnsi="Arial"/>
                <w:sz w:val="16"/>
                <w:szCs w:val="16"/>
              </w:rPr>
              <w:t>Links all object files with required library statically</w:t>
            </w:r>
          </w:p>
          <w:p w14:paraId="39B1382D" w14:textId="046868D1" w:rsidR="00C01168" w:rsidRPr="0089185C" w:rsidRDefault="00C01168" w:rsidP="00267806">
            <w:pPr>
              <w:spacing w:before="60" w:after="180"/>
              <w:rPr>
                <w:rFonts w:ascii="Arial" w:hAnsi="Arial"/>
                <w:sz w:val="16"/>
                <w:szCs w:val="16"/>
              </w:rPr>
            </w:pPr>
            <w:r>
              <w:rPr>
                <w:rFonts w:ascii="Arial" w:hAnsi="Arial"/>
                <w:sz w:val="16"/>
                <w:szCs w:val="16"/>
              </w:rPr>
              <w:t>Code executable</w:t>
            </w:r>
            <w:r w:rsidR="00267478">
              <w:rPr>
                <w:rFonts w:ascii="Arial" w:hAnsi="Arial"/>
                <w:sz w:val="16"/>
                <w:szCs w:val="16"/>
              </w:rPr>
              <w:t xml:space="preserve"> file</w:t>
            </w:r>
            <w:r>
              <w:rPr>
                <w:rFonts w:ascii="Arial" w:hAnsi="Arial"/>
                <w:sz w:val="16"/>
                <w:szCs w:val="16"/>
              </w:rPr>
              <w:t>s are placed in executable</w:t>
            </w:r>
            <w:r w:rsidR="00974285">
              <w:rPr>
                <w:rFonts w:ascii="Arial" w:hAnsi="Arial"/>
                <w:sz w:val="16"/>
                <w:szCs w:val="16"/>
              </w:rPr>
              <w:t xml:space="preserve"> test</w:t>
            </w:r>
            <w:r>
              <w:rPr>
                <w:rFonts w:ascii="Arial" w:hAnsi="Arial"/>
                <w:sz w:val="16"/>
                <w:szCs w:val="16"/>
              </w:rPr>
              <w:t xml:space="preserve"> </w:t>
            </w:r>
            <w:r w:rsidR="00267806">
              <w:rPr>
                <w:rFonts w:ascii="Arial" w:hAnsi="Arial"/>
                <w:sz w:val="16"/>
                <w:szCs w:val="16"/>
              </w:rPr>
              <w:t>…</w:t>
            </w:r>
            <w:r w:rsidR="00974285" w:rsidRPr="00974285">
              <w:rPr>
                <w:rFonts w:ascii="Arial" w:hAnsi="Arial"/>
                <w:sz w:val="16"/>
                <w:szCs w:val="16"/>
              </w:rPr>
              <w:t>/bin-test</w:t>
            </w:r>
            <w:r>
              <w:rPr>
                <w:rFonts w:ascii="Arial" w:hAnsi="Arial"/>
                <w:sz w:val="16"/>
                <w:szCs w:val="16"/>
              </w:rPr>
              <w:t xml:space="preserve"> </w:t>
            </w:r>
            <w:r w:rsidR="00267478">
              <w:rPr>
                <w:rFonts w:ascii="Arial" w:hAnsi="Arial"/>
                <w:sz w:val="16"/>
                <w:szCs w:val="16"/>
              </w:rPr>
              <w:t xml:space="preserve">for testing </w:t>
            </w:r>
            <w:r>
              <w:rPr>
                <w:rFonts w:ascii="Arial" w:hAnsi="Arial"/>
                <w:sz w:val="16"/>
                <w:szCs w:val="16"/>
              </w:rPr>
              <w:t>and were</w:t>
            </w:r>
            <w:r w:rsidR="009F2CD5">
              <w:rPr>
                <w:rFonts w:ascii="Arial" w:hAnsi="Arial"/>
                <w:sz w:val="16"/>
                <w:szCs w:val="16"/>
              </w:rPr>
              <w:t xml:space="preserve"> named mf2k-</w:t>
            </w:r>
            <w:r w:rsidR="00974285">
              <w:rPr>
                <w:rFonts w:ascii="Arial" w:hAnsi="Arial"/>
                <w:sz w:val="16"/>
                <w:szCs w:val="16"/>
              </w:rPr>
              <w:t>chprc07spl</w:t>
            </w:r>
            <w:r w:rsidR="009F2CD5">
              <w:rPr>
                <w:rFonts w:ascii="Arial" w:hAnsi="Arial"/>
                <w:sz w:val="16"/>
                <w:szCs w:val="16"/>
              </w:rPr>
              <w:t>.x and mf2k-</w:t>
            </w:r>
            <w:r w:rsidR="00974285">
              <w:rPr>
                <w:rFonts w:ascii="Arial" w:hAnsi="Arial"/>
                <w:sz w:val="16"/>
                <w:szCs w:val="16"/>
              </w:rPr>
              <w:t>chprc07dpl</w:t>
            </w:r>
            <w:r>
              <w:rPr>
                <w:rFonts w:ascii="Arial" w:hAnsi="Arial"/>
                <w:sz w:val="16"/>
                <w:szCs w:val="16"/>
              </w:rPr>
              <w:t>.x.</w:t>
            </w:r>
          </w:p>
        </w:tc>
      </w:tr>
      <w:tr w:rsidR="00C01168" w:rsidRPr="0089185C" w14:paraId="6A63BD78" w14:textId="77777777" w:rsidTr="00CF67BD">
        <w:trPr>
          <w:cantSplit/>
        </w:trPr>
        <w:tc>
          <w:tcPr>
            <w:tcW w:w="720" w:type="dxa"/>
          </w:tcPr>
          <w:p w14:paraId="4447D2B9" w14:textId="77777777" w:rsidR="00C01168" w:rsidRPr="0089185C" w:rsidRDefault="00C01168" w:rsidP="00CF67BD">
            <w:pPr>
              <w:spacing w:before="60" w:after="180"/>
              <w:rPr>
                <w:rFonts w:ascii="Arial" w:hAnsi="Arial"/>
                <w:sz w:val="16"/>
                <w:szCs w:val="16"/>
              </w:rPr>
            </w:pPr>
            <w:r>
              <w:rPr>
                <w:rFonts w:ascii="Arial" w:hAnsi="Arial"/>
                <w:sz w:val="16"/>
                <w:szCs w:val="16"/>
              </w:rPr>
              <w:t>2</w:t>
            </w:r>
          </w:p>
        </w:tc>
        <w:tc>
          <w:tcPr>
            <w:tcW w:w="1440" w:type="dxa"/>
          </w:tcPr>
          <w:p w14:paraId="126BD03D" w14:textId="77777777" w:rsidR="00C01168" w:rsidRPr="0089185C" w:rsidRDefault="00C01168" w:rsidP="00CF67BD">
            <w:pPr>
              <w:spacing w:before="60" w:after="180"/>
              <w:rPr>
                <w:rFonts w:ascii="Arial" w:hAnsi="Arial"/>
                <w:sz w:val="16"/>
                <w:szCs w:val="16"/>
              </w:rPr>
            </w:pPr>
            <w:r>
              <w:rPr>
                <w:rFonts w:ascii="Arial" w:hAnsi="Arial"/>
                <w:sz w:val="16"/>
                <w:szCs w:val="16"/>
              </w:rPr>
              <w:t>Obtain files for test problem from software owner</w:t>
            </w:r>
          </w:p>
        </w:tc>
        <w:tc>
          <w:tcPr>
            <w:tcW w:w="1440" w:type="dxa"/>
          </w:tcPr>
          <w:p w14:paraId="4D205D25" w14:textId="77777777" w:rsidR="00C01168" w:rsidRPr="0089185C" w:rsidRDefault="00C01168" w:rsidP="00CF67BD">
            <w:pPr>
              <w:spacing w:before="60" w:after="180"/>
              <w:rPr>
                <w:rFonts w:ascii="Arial" w:hAnsi="Arial"/>
                <w:sz w:val="16"/>
                <w:szCs w:val="16"/>
              </w:rPr>
            </w:pPr>
            <w:r>
              <w:rPr>
                <w:rFonts w:ascii="Arial" w:hAnsi="Arial"/>
                <w:sz w:val="16"/>
                <w:szCs w:val="16"/>
              </w:rPr>
              <w:t>Copy files to appropriate test directory</w:t>
            </w:r>
          </w:p>
        </w:tc>
        <w:tc>
          <w:tcPr>
            <w:tcW w:w="1440" w:type="dxa"/>
          </w:tcPr>
          <w:p w14:paraId="6DA23BFD" w14:textId="77777777" w:rsidR="00C01168" w:rsidRPr="0089185C" w:rsidRDefault="00C01168" w:rsidP="00CF67BD">
            <w:pPr>
              <w:spacing w:before="60" w:after="180"/>
              <w:rPr>
                <w:rFonts w:ascii="Arial" w:hAnsi="Arial"/>
                <w:sz w:val="16"/>
                <w:szCs w:val="16"/>
              </w:rPr>
            </w:pPr>
            <w:r>
              <w:rPr>
                <w:rFonts w:ascii="Arial" w:hAnsi="Arial"/>
                <w:sz w:val="16"/>
                <w:szCs w:val="16"/>
              </w:rPr>
              <w:t>Test files are ready for use</w:t>
            </w:r>
          </w:p>
        </w:tc>
        <w:tc>
          <w:tcPr>
            <w:tcW w:w="3935" w:type="dxa"/>
          </w:tcPr>
          <w:p w14:paraId="03E45A2A" w14:textId="30D90ED1" w:rsidR="00C01168" w:rsidRPr="0089185C" w:rsidRDefault="00C01168" w:rsidP="00267806">
            <w:pPr>
              <w:spacing w:before="60" w:after="180"/>
              <w:rPr>
                <w:rFonts w:ascii="Arial" w:hAnsi="Arial"/>
                <w:sz w:val="16"/>
                <w:szCs w:val="16"/>
              </w:rPr>
            </w:pPr>
            <w:r>
              <w:rPr>
                <w:rFonts w:ascii="Arial" w:hAnsi="Arial"/>
                <w:sz w:val="16"/>
                <w:szCs w:val="16"/>
              </w:rPr>
              <w:t>Files obtained from MKS Integrity</w:t>
            </w:r>
            <w:r>
              <w:rPr>
                <w:rFonts w:ascii="Arial" w:hAnsi="Arial" w:cs="Arial"/>
                <w:sz w:val="16"/>
                <w:szCs w:val="16"/>
              </w:rPr>
              <w:t>™</w:t>
            </w:r>
            <w:r>
              <w:rPr>
                <w:rFonts w:ascii="Arial" w:hAnsi="Arial"/>
                <w:sz w:val="16"/>
                <w:szCs w:val="16"/>
              </w:rPr>
              <w:t xml:space="preserve"> for acceptance test case MF-ATC-1</w:t>
            </w:r>
            <w:r w:rsidR="00115341">
              <w:rPr>
                <w:rFonts w:ascii="Arial" w:hAnsi="Arial"/>
                <w:sz w:val="16"/>
                <w:szCs w:val="16"/>
              </w:rPr>
              <w:t xml:space="preserve">. </w:t>
            </w:r>
            <w:r>
              <w:rPr>
                <w:rFonts w:ascii="Arial" w:hAnsi="Arial"/>
                <w:sz w:val="16"/>
                <w:szCs w:val="16"/>
              </w:rPr>
              <w:t xml:space="preserve">Placed in directory </w:t>
            </w:r>
            <w:r w:rsidR="00267806">
              <w:rPr>
                <w:rFonts w:ascii="Arial" w:hAnsi="Arial"/>
                <w:sz w:val="16"/>
                <w:szCs w:val="16"/>
              </w:rPr>
              <w:t>…</w:t>
            </w:r>
            <w:r w:rsidR="00974285" w:rsidRPr="00974285">
              <w:rPr>
                <w:rFonts w:ascii="Arial" w:hAnsi="Arial"/>
                <w:sz w:val="16"/>
                <w:szCs w:val="16"/>
              </w:rPr>
              <w:t>/src/modflow/build-7/modflow</w:t>
            </w:r>
            <w:r>
              <w:rPr>
                <w:rFonts w:ascii="Arial" w:hAnsi="Arial"/>
                <w:sz w:val="16"/>
                <w:szCs w:val="16"/>
              </w:rPr>
              <w:t xml:space="preserve"> in appropriate subdirectories to separately test single and double precision executable</w:t>
            </w:r>
            <w:r w:rsidR="00267478">
              <w:rPr>
                <w:rFonts w:ascii="Arial" w:hAnsi="Arial"/>
                <w:sz w:val="16"/>
                <w:szCs w:val="16"/>
              </w:rPr>
              <w:t xml:space="preserve"> file</w:t>
            </w:r>
            <w:r>
              <w:rPr>
                <w:rFonts w:ascii="Arial" w:hAnsi="Arial"/>
                <w:sz w:val="16"/>
                <w:szCs w:val="16"/>
              </w:rPr>
              <w:t>s.</w:t>
            </w:r>
          </w:p>
        </w:tc>
      </w:tr>
      <w:tr w:rsidR="00C01168" w:rsidRPr="0089185C" w14:paraId="1856EFA6" w14:textId="77777777" w:rsidTr="00CF67BD">
        <w:trPr>
          <w:cantSplit/>
        </w:trPr>
        <w:tc>
          <w:tcPr>
            <w:tcW w:w="720" w:type="dxa"/>
          </w:tcPr>
          <w:p w14:paraId="0F6897FD" w14:textId="77777777" w:rsidR="00C01168" w:rsidRDefault="00C01168" w:rsidP="00CF67BD">
            <w:pPr>
              <w:spacing w:before="60" w:after="180"/>
              <w:rPr>
                <w:rFonts w:ascii="Arial" w:hAnsi="Arial"/>
                <w:sz w:val="16"/>
                <w:szCs w:val="16"/>
              </w:rPr>
            </w:pPr>
            <w:r>
              <w:rPr>
                <w:rFonts w:ascii="Arial" w:hAnsi="Arial"/>
                <w:sz w:val="16"/>
                <w:szCs w:val="16"/>
              </w:rPr>
              <w:t>3</w:t>
            </w:r>
          </w:p>
        </w:tc>
        <w:tc>
          <w:tcPr>
            <w:tcW w:w="1440" w:type="dxa"/>
          </w:tcPr>
          <w:p w14:paraId="3A9B6DE6" w14:textId="77777777" w:rsidR="00C01168" w:rsidRPr="0089185C" w:rsidRDefault="00C01168" w:rsidP="00CF67BD">
            <w:pPr>
              <w:spacing w:before="60" w:after="180"/>
              <w:rPr>
                <w:rFonts w:ascii="Arial" w:hAnsi="Arial"/>
                <w:sz w:val="16"/>
                <w:szCs w:val="16"/>
              </w:rPr>
            </w:pPr>
            <w:r>
              <w:rPr>
                <w:rFonts w:ascii="Arial" w:hAnsi="Arial"/>
                <w:sz w:val="16"/>
                <w:szCs w:val="16"/>
              </w:rPr>
              <w:t>Run MODFLOW to solve for flow problem</w:t>
            </w:r>
          </w:p>
        </w:tc>
        <w:tc>
          <w:tcPr>
            <w:tcW w:w="1440" w:type="dxa"/>
          </w:tcPr>
          <w:p w14:paraId="77D3D1BD" w14:textId="77777777" w:rsidR="00C01168" w:rsidRPr="0089185C" w:rsidRDefault="00C01168" w:rsidP="00CF67BD">
            <w:pPr>
              <w:spacing w:before="60" w:after="180"/>
              <w:rPr>
                <w:rFonts w:ascii="Arial" w:hAnsi="Arial"/>
                <w:sz w:val="16"/>
                <w:szCs w:val="16"/>
              </w:rPr>
            </w:pPr>
            <w:r>
              <w:rPr>
                <w:rFonts w:ascii="Arial" w:hAnsi="Arial"/>
                <w:sz w:val="16"/>
                <w:szCs w:val="16"/>
              </w:rPr>
              <w:t>Execute MODFLOW against mf-atc-1.nam name file in test directory</w:t>
            </w:r>
          </w:p>
        </w:tc>
        <w:tc>
          <w:tcPr>
            <w:tcW w:w="1440" w:type="dxa"/>
          </w:tcPr>
          <w:p w14:paraId="142240EA" w14:textId="77777777" w:rsidR="00C01168" w:rsidRPr="0089185C" w:rsidRDefault="00C01168" w:rsidP="00CF67BD">
            <w:pPr>
              <w:spacing w:before="60" w:after="180"/>
              <w:rPr>
                <w:rFonts w:ascii="Arial" w:hAnsi="Arial"/>
                <w:sz w:val="16"/>
                <w:szCs w:val="16"/>
              </w:rPr>
            </w:pPr>
            <w:r>
              <w:rPr>
                <w:rFonts w:ascii="Arial" w:hAnsi="Arial"/>
                <w:sz w:val="16"/>
                <w:szCs w:val="16"/>
              </w:rPr>
              <w:t>MODFLOW executes without error</w:t>
            </w:r>
          </w:p>
        </w:tc>
        <w:tc>
          <w:tcPr>
            <w:tcW w:w="3935" w:type="dxa"/>
          </w:tcPr>
          <w:p w14:paraId="0121113A" w14:textId="77777777" w:rsidR="00C01168" w:rsidRDefault="00C01168" w:rsidP="00CF67BD">
            <w:pPr>
              <w:spacing w:before="60" w:after="180"/>
              <w:rPr>
                <w:rFonts w:ascii="Arial" w:hAnsi="Arial"/>
                <w:sz w:val="16"/>
                <w:szCs w:val="16"/>
              </w:rPr>
            </w:pPr>
            <w:r>
              <w:rPr>
                <w:rFonts w:ascii="Arial" w:hAnsi="Arial"/>
                <w:sz w:val="16"/>
                <w:szCs w:val="16"/>
              </w:rPr>
              <w:t xml:space="preserve">Logged onto </w:t>
            </w:r>
            <w:r w:rsidR="00974285">
              <w:rPr>
                <w:rFonts w:ascii="Arial" w:hAnsi="Arial"/>
                <w:sz w:val="16"/>
                <w:szCs w:val="16"/>
              </w:rPr>
              <w:t xml:space="preserve">Tellus </w:t>
            </w:r>
            <w:r>
              <w:rPr>
                <w:rFonts w:ascii="Arial" w:hAnsi="Arial"/>
                <w:sz w:val="16"/>
                <w:szCs w:val="16"/>
              </w:rPr>
              <w:t xml:space="preserve">as </w:t>
            </w:r>
            <w:r w:rsidR="00463C8C">
              <w:rPr>
                <w:rFonts w:ascii="Arial" w:hAnsi="Arial"/>
                <w:sz w:val="16"/>
                <w:szCs w:val="16"/>
              </w:rPr>
              <w:t xml:space="preserve">a </w:t>
            </w:r>
            <w:r>
              <w:rPr>
                <w:rFonts w:ascii="Arial" w:hAnsi="Arial"/>
                <w:sz w:val="16"/>
                <w:szCs w:val="16"/>
              </w:rPr>
              <w:t xml:space="preserve">user </w:t>
            </w:r>
            <w:r w:rsidR="00463C8C">
              <w:rPr>
                <w:rFonts w:ascii="Arial" w:hAnsi="Arial"/>
                <w:sz w:val="16"/>
                <w:szCs w:val="16"/>
              </w:rPr>
              <w:t xml:space="preserve">that </w:t>
            </w:r>
            <w:r>
              <w:rPr>
                <w:rFonts w:ascii="Arial" w:hAnsi="Arial"/>
                <w:sz w:val="16"/>
                <w:szCs w:val="16"/>
              </w:rPr>
              <w:t>does no</w:t>
            </w:r>
            <w:r w:rsidR="00463C8C">
              <w:rPr>
                <w:rFonts w:ascii="Arial" w:hAnsi="Arial"/>
                <w:sz w:val="16"/>
                <w:szCs w:val="16"/>
              </w:rPr>
              <w:t>t have administrator privileges</w:t>
            </w:r>
            <w:r>
              <w:rPr>
                <w:rFonts w:ascii="Arial" w:hAnsi="Arial"/>
                <w:sz w:val="16"/>
                <w:szCs w:val="16"/>
              </w:rPr>
              <w:t>.</w:t>
            </w:r>
          </w:p>
          <w:p w14:paraId="6C9E84BB" w14:textId="77777777" w:rsidR="00C01168" w:rsidRPr="0089185C" w:rsidRDefault="00C01168" w:rsidP="00974285">
            <w:pPr>
              <w:spacing w:before="60" w:after="180"/>
              <w:rPr>
                <w:rFonts w:ascii="Arial" w:hAnsi="Arial"/>
                <w:sz w:val="16"/>
                <w:szCs w:val="16"/>
              </w:rPr>
            </w:pPr>
            <w:r>
              <w:rPr>
                <w:rFonts w:ascii="Arial" w:hAnsi="Arial"/>
                <w:sz w:val="16"/>
                <w:szCs w:val="16"/>
              </w:rPr>
              <w:t>Executed mt2k-</w:t>
            </w:r>
            <w:r w:rsidR="00974285">
              <w:rPr>
                <w:rFonts w:ascii="Arial" w:hAnsi="Arial"/>
                <w:sz w:val="16"/>
                <w:szCs w:val="16"/>
              </w:rPr>
              <w:t>chprc07spl</w:t>
            </w:r>
            <w:r>
              <w:rPr>
                <w:rFonts w:ascii="Arial" w:hAnsi="Arial"/>
                <w:sz w:val="16"/>
                <w:szCs w:val="16"/>
              </w:rPr>
              <w:t>.x</w:t>
            </w:r>
            <w:r w:rsidR="00863C58">
              <w:rPr>
                <w:rFonts w:ascii="Arial" w:hAnsi="Arial"/>
                <w:sz w:val="16"/>
                <w:szCs w:val="16"/>
              </w:rPr>
              <w:t xml:space="preserve"> and mf2k-</w:t>
            </w:r>
            <w:r w:rsidR="00974285">
              <w:rPr>
                <w:rFonts w:ascii="Arial" w:hAnsi="Arial"/>
                <w:sz w:val="16"/>
                <w:szCs w:val="16"/>
              </w:rPr>
              <w:t>chprc07dpl</w:t>
            </w:r>
            <w:r w:rsidR="00863C58">
              <w:rPr>
                <w:rFonts w:ascii="Arial" w:hAnsi="Arial"/>
                <w:sz w:val="16"/>
                <w:szCs w:val="16"/>
              </w:rPr>
              <w:t>.x</w:t>
            </w:r>
            <w:r>
              <w:rPr>
                <w:rFonts w:ascii="Arial" w:hAnsi="Arial"/>
                <w:sz w:val="16"/>
                <w:szCs w:val="16"/>
              </w:rPr>
              <w:t xml:space="preserve"> successfully for both pumping durations (in subdirectories /pumping-05-d and /pumping-10-d)</w:t>
            </w:r>
            <w:r w:rsidR="00863C58">
              <w:rPr>
                <w:rFonts w:ascii="Arial" w:hAnsi="Arial"/>
                <w:sz w:val="16"/>
                <w:szCs w:val="16"/>
              </w:rPr>
              <w:t xml:space="preserve"> for both precision level tests.</w:t>
            </w:r>
          </w:p>
        </w:tc>
      </w:tr>
      <w:tr w:rsidR="00C01168" w:rsidRPr="0089185C" w14:paraId="164E529E" w14:textId="77777777" w:rsidTr="00CF67BD">
        <w:trPr>
          <w:cantSplit/>
        </w:trPr>
        <w:tc>
          <w:tcPr>
            <w:tcW w:w="720" w:type="dxa"/>
          </w:tcPr>
          <w:p w14:paraId="5A34801B" w14:textId="77777777" w:rsidR="00C01168" w:rsidRDefault="00C01168" w:rsidP="00CF67BD">
            <w:pPr>
              <w:spacing w:before="60" w:after="180"/>
              <w:rPr>
                <w:rFonts w:ascii="Arial" w:hAnsi="Arial"/>
                <w:sz w:val="16"/>
                <w:szCs w:val="16"/>
              </w:rPr>
            </w:pPr>
            <w:r>
              <w:rPr>
                <w:rFonts w:ascii="Arial" w:hAnsi="Arial"/>
                <w:sz w:val="16"/>
                <w:szCs w:val="16"/>
              </w:rPr>
              <w:t>4</w:t>
            </w:r>
          </w:p>
        </w:tc>
        <w:tc>
          <w:tcPr>
            <w:tcW w:w="1440" w:type="dxa"/>
          </w:tcPr>
          <w:p w14:paraId="2B236C9E" w14:textId="77777777" w:rsidR="00C01168" w:rsidRPr="0089185C" w:rsidRDefault="00C01168" w:rsidP="00CF67BD">
            <w:pPr>
              <w:spacing w:before="60" w:after="180"/>
              <w:rPr>
                <w:rFonts w:ascii="Arial" w:hAnsi="Arial"/>
                <w:sz w:val="16"/>
                <w:szCs w:val="16"/>
              </w:rPr>
            </w:pPr>
            <w:r>
              <w:rPr>
                <w:rFonts w:ascii="Arial" w:hAnsi="Arial"/>
                <w:sz w:val="16"/>
                <w:szCs w:val="16"/>
              </w:rPr>
              <w:t>Extract results and transfer to validation spreadsheet</w:t>
            </w:r>
          </w:p>
        </w:tc>
        <w:tc>
          <w:tcPr>
            <w:tcW w:w="1440" w:type="dxa"/>
          </w:tcPr>
          <w:p w14:paraId="090AB6F4" w14:textId="77777777" w:rsidR="00C01168" w:rsidRPr="0089185C" w:rsidRDefault="00C01168" w:rsidP="00CF67BD">
            <w:pPr>
              <w:spacing w:before="60" w:after="180"/>
              <w:rPr>
                <w:rFonts w:ascii="Arial" w:hAnsi="Arial"/>
                <w:sz w:val="16"/>
                <w:szCs w:val="16"/>
              </w:rPr>
            </w:pPr>
            <w:r>
              <w:rPr>
                <w:rFonts w:ascii="Arial" w:hAnsi="Arial"/>
                <w:sz w:val="16"/>
                <w:szCs w:val="16"/>
              </w:rPr>
              <w:t>Using a text editor, copy MODFLOW-calculated drawdown values from end of list file mf-atc-1.lis and paste into appropriate cells in validation spreadsheet “mt-atc-1.xlsx”</w:t>
            </w:r>
          </w:p>
        </w:tc>
        <w:tc>
          <w:tcPr>
            <w:tcW w:w="1440" w:type="dxa"/>
          </w:tcPr>
          <w:p w14:paraId="7B19620A" w14:textId="77777777" w:rsidR="00C01168" w:rsidRPr="0089185C" w:rsidRDefault="00C01168" w:rsidP="00CF67BD">
            <w:pPr>
              <w:spacing w:before="60" w:after="180"/>
              <w:rPr>
                <w:rFonts w:ascii="Arial" w:hAnsi="Arial"/>
                <w:sz w:val="16"/>
                <w:szCs w:val="16"/>
              </w:rPr>
            </w:pPr>
            <w:r>
              <w:rPr>
                <w:rFonts w:ascii="Arial" w:hAnsi="Arial"/>
                <w:sz w:val="16"/>
                <w:szCs w:val="16"/>
              </w:rPr>
              <w:t>Spreadsheet will update tables, graphics, and acceptance test results</w:t>
            </w:r>
          </w:p>
        </w:tc>
        <w:tc>
          <w:tcPr>
            <w:tcW w:w="3935" w:type="dxa"/>
          </w:tcPr>
          <w:p w14:paraId="17D30AB4" w14:textId="77777777" w:rsidR="00C01168" w:rsidRPr="0089185C" w:rsidRDefault="00C01168" w:rsidP="00CF67BD">
            <w:pPr>
              <w:spacing w:before="60" w:after="180"/>
              <w:rPr>
                <w:rFonts w:ascii="Arial" w:hAnsi="Arial"/>
                <w:sz w:val="16"/>
                <w:szCs w:val="16"/>
              </w:rPr>
            </w:pPr>
            <w:r>
              <w:rPr>
                <w:rFonts w:ascii="Arial" w:hAnsi="Arial"/>
                <w:sz w:val="16"/>
                <w:szCs w:val="16"/>
              </w:rPr>
              <w:t>Used text editor program to open the THEIS.LIS file for each pumping duration case and copy the drawdowns for the first row of results, representing the radial drawdown results</w:t>
            </w:r>
            <w:r w:rsidR="00115341">
              <w:rPr>
                <w:rFonts w:ascii="Arial" w:hAnsi="Arial"/>
                <w:sz w:val="16"/>
                <w:szCs w:val="16"/>
              </w:rPr>
              <w:t xml:space="preserve">. </w:t>
            </w:r>
            <w:r>
              <w:rPr>
                <w:rFonts w:ascii="Arial" w:hAnsi="Arial"/>
                <w:sz w:val="16"/>
                <w:szCs w:val="16"/>
              </w:rPr>
              <w:t>Pasted these results into the respective worksheets of Excel</w:t>
            </w:r>
            <w:r w:rsidR="00974285">
              <w:rPr>
                <w:rFonts w:ascii="Arial" w:hAnsi="Arial"/>
                <w:sz w:val="16"/>
                <w:szCs w:val="16"/>
              </w:rPr>
              <w:t xml:space="preserve">® </w:t>
            </w:r>
            <w:r>
              <w:rPr>
                <w:rFonts w:ascii="Arial" w:hAnsi="Arial"/>
                <w:sz w:val="16"/>
                <w:szCs w:val="16"/>
              </w:rPr>
              <w:t>validation spreadsheet</w:t>
            </w:r>
            <w:r w:rsidR="0054016C">
              <w:rPr>
                <w:rFonts w:ascii="Arial" w:hAnsi="Arial"/>
                <w:sz w:val="16"/>
                <w:szCs w:val="16"/>
              </w:rPr>
              <w:t>s</w:t>
            </w:r>
            <w:r>
              <w:rPr>
                <w:rFonts w:ascii="Arial" w:hAnsi="Arial"/>
                <w:sz w:val="16"/>
                <w:szCs w:val="16"/>
              </w:rPr>
              <w:t xml:space="preserve"> “mf-atc-1</w:t>
            </w:r>
            <w:r w:rsidR="0054016C">
              <w:rPr>
                <w:rFonts w:ascii="Arial" w:hAnsi="Arial"/>
                <w:sz w:val="16"/>
                <w:szCs w:val="16"/>
              </w:rPr>
              <w:t>-sp</w:t>
            </w:r>
            <w:r>
              <w:rPr>
                <w:rFonts w:ascii="Arial" w:hAnsi="Arial"/>
                <w:sz w:val="16"/>
                <w:szCs w:val="16"/>
              </w:rPr>
              <w:t xml:space="preserve">.xlsx” </w:t>
            </w:r>
            <w:r w:rsidR="0054016C">
              <w:rPr>
                <w:rFonts w:ascii="Arial" w:hAnsi="Arial"/>
                <w:sz w:val="16"/>
                <w:szCs w:val="16"/>
              </w:rPr>
              <w:t xml:space="preserve">and “mf-atc-1-dp.xlsx” </w:t>
            </w:r>
            <w:r>
              <w:rPr>
                <w:rFonts w:ascii="Arial" w:hAnsi="Arial"/>
                <w:sz w:val="16"/>
                <w:szCs w:val="16"/>
              </w:rPr>
              <w:t>(separate copy of this spreadsheet for testing single and double precision versions, kept in appropriate testing subdirectories).</w:t>
            </w:r>
          </w:p>
        </w:tc>
      </w:tr>
      <w:tr w:rsidR="00C01168" w:rsidRPr="0089185C" w14:paraId="7F3DD933" w14:textId="77777777" w:rsidTr="00CF67BD">
        <w:trPr>
          <w:cantSplit/>
        </w:trPr>
        <w:tc>
          <w:tcPr>
            <w:tcW w:w="720" w:type="dxa"/>
          </w:tcPr>
          <w:p w14:paraId="55C425DA" w14:textId="77777777" w:rsidR="00C01168" w:rsidRDefault="00C01168" w:rsidP="00CF67BD">
            <w:pPr>
              <w:spacing w:before="60" w:after="180"/>
              <w:rPr>
                <w:rFonts w:ascii="Arial" w:hAnsi="Arial"/>
                <w:sz w:val="16"/>
                <w:szCs w:val="16"/>
              </w:rPr>
            </w:pPr>
            <w:r>
              <w:rPr>
                <w:rFonts w:ascii="Arial" w:hAnsi="Arial"/>
                <w:sz w:val="16"/>
                <w:szCs w:val="16"/>
              </w:rPr>
              <w:lastRenderedPageBreak/>
              <w:t>5</w:t>
            </w:r>
          </w:p>
        </w:tc>
        <w:tc>
          <w:tcPr>
            <w:tcW w:w="1440" w:type="dxa"/>
          </w:tcPr>
          <w:p w14:paraId="60ED0DB6" w14:textId="77777777" w:rsidR="00C01168" w:rsidRPr="0089185C" w:rsidRDefault="00C01168" w:rsidP="00CF67BD">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1440" w:type="dxa"/>
          </w:tcPr>
          <w:p w14:paraId="0133E014" w14:textId="77777777" w:rsidR="00C01168" w:rsidRPr="0089185C" w:rsidRDefault="00C01168" w:rsidP="00CF67BD">
            <w:pPr>
              <w:spacing w:before="60" w:after="180"/>
              <w:rPr>
                <w:rFonts w:ascii="Arial" w:hAnsi="Arial"/>
                <w:sz w:val="16"/>
                <w:szCs w:val="16"/>
              </w:rPr>
            </w:pPr>
            <w:r>
              <w:rPr>
                <w:rFonts w:ascii="Arial" w:hAnsi="Arial"/>
                <w:sz w:val="16"/>
                <w:szCs w:val="16"/>
              </w:rPr>
              <w:t>Copy and paste graphics and note acceptance test results in ATR</w:t>
            </w:r>
          </w:p>
        </w:tc>
        <w:tc>
          <w:tcPr>
            <w:tcW w:w="1440" w:type="dxa"/>
          </w:tcPr>
          <w:p w14:paraId="3E281464" w14:textId="77777777" w:rsidR="00C01168" w:rsidRPr="0089185C" w:rsidRDefault="00C01168" w:rsidP="00CF67BD">
            <w:pPr>
              <w:spacing w:before="60" w:after="180"/>
              <w:rPr>
                <w:rFonts w:ascii="Arial" w:hAnsi="Arial"/>
                <w:sz w:val="16"/>
                <w:szCs w:val="16"/>
              </w:rPr>
            </w:pPr>
            <w:r>
              <w:rPr>
                <w:rFonts w:ascii="Arial" w:hAnsi="Arial"/>
                <w:sz w:val="16"/>
                <w:szCs w:val="16"/>
              </w:rPr>
              <w:t>MODFLOW acceptance test criterion are met</w:t>
            </w:r>
          </w:p>
        </w:tc>
        <w:tc>
          <w:tcPr>
            <w:tcW w:w="3935" w:type="dxa"/>
          </w:tcPr>
          <w:p w14:paraId="22A311DA" w14:textId="77777777" w:rsidR="00C01168" w:rsidRDefault="00C01168" w:rsidP="00CF67BD">
            <w:pPr>
              <w:spacing w:before="60" w:after="180"/>
              <w:rPr>
                <w:rFonts w:ascii="Arial" w:hAnsi="Arial"/>
                <w:sz w:val="16"/>
                <w:szCs w:val="16"/>
              </w:rPr>
            </w:pPr>
            <w:r>
              <w:rPr>
                <w:rFonts w:ascii="Arial" w:hAnsi="Arial"/>
                <w:sz w:val="16"/>
                <w:szCs w:val="16"/>
              </w:rPr>
              <w:t>Copy and pasted resulting graphics to the acceptance test report to show comparison of analytic and MODFLOW results; noted results in ATR for acceptance criteria calculated in copies the spreadsheet</w:t>
            </w:r>
            <w:r w:rsidR="00D07CEC">
              <w:rPr>
                <w:rFonts w:ascii="Arial" w:hAnsi="Arial"/>
                <w:sz w:val="16"/>
                <w:szCs w:val="16"/>
              </w:rPr>
              <w:t>s</w:t>
            </w:r>
            <w:r>
              <w:rPr>
                <w:rFonts w:ascii="Arial" w:hAnsi="Arial"/>
                <w:sz w:val="16"/>
                <w:szCs w:val="16"/>
              </w:rPr>
              <w:t xml:space="preserve"> “m</w:t>
            </w:r>
            <w:r w:rsidR="00974285">
              <w:t xml:space="preserve"> </w:t>
            </w:r>
            <w:r w:rsidR="00974285" w:rsidRPr="00974285">
              <w:rPr>
                <w:rFonts w:ascii="Arial" w:hAnsi="Arial"/>
                <w:sz w:val="16"/>
                <w:szCs w:val="16"/>
              </w:rPr>
              <w:t>mf-atc-1_mf2k-sp.xlsx</w:t>
            </w:r>
            <w:r w:rsidR="00D07CEC">
              <w:rPr>
                <w:rFonts w:ascii="Arial" w:hAnsi="Arial"/>
                <w:sz w:val="16"/>
                <w:szCs w:val="16"/>
              </w:rPr>
              <w:t xml:space="preserve"> and “</w:t>
            </w:r>
            <w:r w:rsidR="00974285">
              <w:rPr>
                <w:rFonts w:ascii="Arial" w:hAnsi="Arial"/>
                <w:sz w:val="16"/>
                <w:szCs w:val="16"/>
              </w:rPr>
              <w:t>mf-atc-1_mf2k-d</w:t>
            </w:r>
            <w:r w:rsidR="00974285" w:rsidRPr="00974285">
              <w:rPr>
                <w:rFonts w:ascii="Arial" w:hAnsi="Arial"/>
                <w:sz w:val="16"/>
                <w:szCs w:val="16"/>
              </w:rPr>
              <w:t>p.xlsx</w:t>
            </w:r>
            <w:r w:rsidR="00D07CEC">
              <w:rPr>
                <w:rFonts w:ascii="Arial" w:hAnsi="Arial"/>
                <w:sz w:val="16"/>
                <w:szCs w:val="16"/>
              </w:rPr>
              <w:t>”</w:t>
            </w:r>
            <w:r>
              <w:rPr>
                <w:rFonts w:ascii="Arial" w:hAnsi="Arial"/>
                <w:sz w:val="16"/>
                <w:szCs w:val="16"/>
              </w:rPr>
              <w:t xml:space="preserve"> for each repeated test by precision.</w:t>
            </w:r>
          </w:p>
          <w:p w14:paraId="64F0AF1C" w14:textId="77777777" w:rsidR="00FD63CD" w:rsidRDefault="00FD63CD" w:rsidP="00FD63CD">
            <w:pPr>
              <w:spacing w:before="60" w:after="180"/>
              <w:rPr>
                <w:rFonts w:ascii="Arial" w:hAnsi="Arial"/>
                <w:sz w:val="16"/>
                <w:szCs w:val="16"/>
              </w:rPr>
            </w:pPr>
            <w:r>
              <w:rPr>
                <w:rFonts w:ascii="Arial" w:hAnsi="Arial"/>
                <w:sz w:val="16"/>
                <w:szCs w:val="16"/>
              </w:rPr>
              <w:t>All criteria were met for this software.</w:t>
            </w:r>
          </w:p>
          <w:p w14:paraId="007AB9FD" w14:textId="77777777" w:rsidR="00C01168" w:rsidRPr="0089185C" w:rsidRDefault="00FD63CD" w:rsidP="00FD63CD">
            <w:pPr>
              <w:spacing w:before="60" w:after="180"/>
              <w:rPr>
                <w:rFonts w:ascii="Arial" w:hAnsi="Arial"/>
                <w:sz w:val="16"/>
                <w:szCs w:val="16"/>
              </w:rPr>
            </w:pPr>
            <w:r>
              <w:rPr>
                <w:rFonts w:ascii="Arial" w:hAnsi="Arial"/>
                <w:sz w:val="16"/>
                <w:szCs w:val="16"/>
              </w:rPr>
              <w:t>Test directory contents were committed to MKS Integrity© for this test.</w:t>
            </w:r>
          </w:p>
        </w:tc>
      </w:tr>
    </w:tbl>
    <w:p w14:paraId="02C285E0" w14:textId="77777777" w:rsidR="00821BB6" w:rsidRPr="00531D2D" w:rsidRDefault="00C01168" w:rsidP="00C01168">
      <w:pPr>
        <w:pStyle w:val="Title"/>
        <w:rPr>
          <w:rFonts w:ascii="Arial" w:hAnsi="Arial" w:cs="Arial"/>
        </w:rPr>
      </w:pPr>
      <w:r>
        <w:br w:type="page"/>
      </w:r>
      <w:r w:rsidR="000273D4" w:rsidRPr="00531D2D">
        <w:rPr>
          <w:rFonts w:ascii="Arial" w:hAnsi="Arial" w:cs="Arial"/>
        </w:rPr>
        <w:lastRenderedPageBreak/>
        <w:t>ATTACHMENT 3</w:t>
      </w:r>
    </w:p>
    <w:p w14:paraId="7B968344" w14:textId="77777777" w:rsidR="00821BB6" w:rsidRPr="00531D2D" w:rsidRDefault="001C485E" w:rsidP="00821BB6">
      <w:pPr>
        <w:pStyle w:val="Subtitle"/>
        <w:rPr>
          <w:rFonts w:ascii="Arial" w:hAnsi="Arial" w:cs="Arial"/>
        </w:rPr>
      </w:pPr>
      <w:r w:rsidRPr="001C485E">
        <w:rPr>
          <w:rFonts w:ascii="Arial" w:hAnsi="Arial" w:cs="Arial"/>
        </w:rPr>
        <w:t>Completed Test Log: MODFLOW Acceptance Test Case 1 (MF-ATC-1): MODFLOW-2000-MST Executable Files for Windows® Operating System</w:t>
      </w:r>
      <w:r w:rsidRPr="001C485E" w:rsidDel="001C485E">
        <w:rPr>
          <w:rFonts w:ascii="Arial" w:hAnsi="Arial" w:cs="Arial"/>
        </w:rPr>
        <w:t xml:space="preserve"> </w:t>
      </w:r>
    </w:p>
    <w:p w14:paraId="5836BDF1" w14:textId="77777777" w:rsidR="00821BB6" w:rsidRPr="00531D2D" w:rsidRDefault="00821BB6" w:rsidP="00821BB6">
      <w:pPr>
        <w:pStyle w:val="H1bodytext"/>
        <w:rPr>
          <w:rFonts w:ascii="Arial" w:hAnsi="Arial"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10"/>
        <w:gridCol w:w="1619"/>
        <w:gridCol w:w="1619"/>
        <w:gridCol w:w="1619"/>
        <w:gridCol w:w="4425"/>
      </w:tblGrid>
      <w:tr w:rsidR="00821BB6" w:rsidRPr="0089185C" w14:paraId="21843E55" w14:textId="77777777" w:rsidTr="00EA5770">
        <w:tc>
          <w:tcPr>
            <w:tcW w:w="720" w:type="dxa"/>
            <w:gridSpan w:val="3"/>
            <w:shd w:val="clear" w:color="auto" w:fill="F2F2F2" w:themeFill="background1" w:themeFillShade="F2"/>
          </w:tcPr>
          <w:p w14:paraId="4721A93B" w14:textId="77777777" w:rsidR="00821BB6" w:rsidRPr="0089185C" w:rsidRDefault="00821BB6" w:rsidP="00B42CF5">
            <w:pPr>
              <w:spacing w:before="60" w:after="180"/>
              <w:rPr>
                <w:rFonts w:ascii="Arial" w:hAnsi="Arial"/>
                <w:sz w:val="16"/>
                <w:szCs w:val="16"/>
              </w:rPr>
            </w:pPr>
            <w:r>
              <w:rPr>
                <w:rFonts w:ascii="Arial" w:hAnsi="Arial"/>
                <w:sz w:val="16"/>
                <w:szCs w:val="16"/>
              </w:rPr>
              <w:t xml:space="preserve">MODFLOW Acceptance </w:t>
            </w:r>
            <w:r w:rsidRPr="0089185C">
              <w:rPr>
                <w:rFonts w:ascii="Arial" w:hAnsi="Arial"/>
                <w:sz w:val="16"/>
                <w:szCs w:val="16"/>
              </w:rPr>
              <w:t>Test Case</w:t>
            </w:r>
            <w:r>
              <w:rPr>
                <w:rFonts w:ascii="Arial" w:hAnsi="Arial"/>
                <w:sz w:val="16"/>
                <w:szCs w:val="16"/>
              </w:rPr>
              <w:t xml:space="preserve"> 1</w:t>
            </w:r>
          </w:p>
          <w:p w14:paraId="71661EBD" w14:textId="77777777" w:rsidR="00821BB6" w:rsidRPr="0089185C" w:rsidRDefault="00821BB6" w:rsidP="00B42CF5">
            <w:pPr>
              <w:spacing w:before="60" w:after="180"/>
              <w:rPr>
                <w:rFonts w:ascii="Arial" w:hAnsi="Arial"/>
                <w:sz w:val="16"/>
                <w:szCs w:val="16"/>
              </w:rPr>
            </w:pPr>
            <w:r w:rsidRPr="0089185C">
              <w:rPr>
                <w:rFonts w:ascii="Arial" w:hAnsi="Arial"/>
                <w:sz w:val="16"/>
                <w:szCs w:val="16"/>
              </w:rPr>
              <w:t>Description:</w:t>
            </w:r>
            <w:r>
              <w:rPr>
                <w:rFonts w:ascii="Arial" w:hAnsi="Arial"/>
                <w:sz w:val="16"/>
                <w:szCs w:val="16"/>
              </w:rPr>
              <w:t xml:space="preserve"> Theis Transient Drawdown Problem</w:t>
            </w:r>
          </w:p>
        </w:tc>
        <w:tc>
          <w:tcPr>
            <w:tcW w:w="1440" w:type="dxa"/>
            <w:shd w:val="clear" w:color="auto" w:fill="F2F2F2" w:themeFill="background1" w:themeFillShade="F2"/>
          </w:tcPr>
          <w:p w14:paraId="75B61E7C" w14:textId="77777777" w:rsidR="00821BB6" w:rsidRDefault="00821BB6" w:rsidP="00B42CF5">
            <w:pPr>
              <w:spacing w:before="60" w:after="180"/>
              <w:rPr>
                <w:rFonts w:ascii="Arial" w:hAnsi="Arial"/>
                <w:sz w:val="16"/>
                <w:szCs w:val="16"/>
              </w:rPr>
            </w:pPr>
            <w:r w:rsidRPr="0089185C">
              <w:rPr>
                <w:rFonts w:ascii="Arial" w:hAnsi="Arial"/>
                <w:sz w:val="16"/>
                <w:szCs w:val="16"/>
              </w:rPr>
              <w:t>Test Case #:</w:t>
            </w:r>
            <w:r>
              <w:rPr>
                <w:rFonts w:ascii="Arial" w:hAnsi="Arial"/>
                <w:sz w:val="16"/>
                <w:szCs w:val="16"/>
              </w:rPr>
              <w:t xml:space="preserve"> </w:t>
            </w:r>
          </w:p>
          <w:p w14:paraId="66BC758D" w14:textId="77777777" w:rsidR="00821BB6" w:rsidRPr="0089185C" w:rsidRDefault="00821BB6" w:rsidP="00B42CF5">
            <w:pPr>
              <w:spacing w:before="60" w:after="180"/>
              <w:rPr>
                <w:rFonts w:ascii="Arial" w:hAnsi="Arial"/>
                <w:sz w:val="16"/>
                <w:szCs w:val="16"/>
              </w:rPr>
            </w:pPr>
            <w:r>
              <w:rPr>
                <w:rFonts w:ascii="Arial" w:hAnsi="Arial"/>
                <w:sz w:val="16"/>
                <w:szCs w:val="16"/>
              </w:rPr>
              <w:t>MF-ATC-1</w:t>
            </w:r>
          </w:p>
        </w:tc>
        <w:tc>
          <w:tcPr>
            <w:tcW w:w="3030" w:type="dxa"/>
            <w:shd w:val="clear" w:color="auto" w:fill="F2F2F2" w:themeFill="background1" w:themeFillShade="F2"/>
          </w:tcPr>
          <w:p w14:paraId="66F6A1D3" w14:textId="77777777" w:rsidR="00821BB6" w:rsidRDefault="00821BB6" w:rsidP="00B42CF5">
            <w:pPr>
              <w:spacing w:before="60" w:after="180"/>
              <w:rPr>
                <w:rFonts w:ascii="Arial" w:hAnsi="Arial"/>
                <w:sz w:val="16"/>
                <w:szCs w:val="16"/>
              </w:rPr>
            </w:pPr>
            <w:r w:rsidRPr="0089185C">
              <w:rPr>
                <w:rFonts w:ascii="Arial" w:hAnsi="Arial"/>
                <w:sz w:val="16"/>
                <w:szCs w:val="16"/>
              </w:rPr>
              <w:t>Date:</w:t>
            </w:r>
          </w:p>
          <w:p w14:paraId="1EAB024E" w14:textId="00BAFE47" w:rsidR="00821BB6" w:rsidRPr="0089185C" w:rsidRDefault="004527A6" w:rsidP="0088773D">
            <w:pPr>
              <w:spacing w:before="60" w:after="180"/>
              <w:rPr>
                <w:rFonts w:ascii="Arial" w:hAnsi="Arial"/>
                <w:sz w:val="16"/>
                <w:szCs w:val="16"/>
              </w:rPr>
            </w:pPr>
            <w:r>
              <w:rPr>
                <w:rFonts w:ascii="Arial" w:hAnsi="Arial"/>
                <w:sz w:val="16"/>
                <w:szCs w:val="16"/>
              </w:rPr>
              <w:t>4 Mar 2015</w:t>
            </w:r>
          </w:p>
        </w:tc>
      </w:tr>
      <w:tr w:rsidR="00821BB6" w:rsidRPr="0089185C" w14:paraId="4CB18F61" w14:textId="77777777" w:rsidTr="00EA5770">
        <w:tc>
          <w:tcPr>
            <w:tcW w:w="720" w:type="dxa"/>
            <w:gridSpan w:val="3"/>
            <w:shd w:val="clear" w:color="auto" w:fill="F2F2F2" w:themeFill="background1" w:themeFillShade="F2"/>
          </w:tcPr>
          <w:p w14:paraId="69580E1B" w14:textId="77777777" w:rsidR="00821BB6" w:rsidRPr="0089185C" w:rsidRDefault="00821BB6" w:rsidP="00B42CF5">
            <w:pPr>
              <w:spacing w:before="60" w:after="180"/>
              <w:rPr>
                <w:rFonts w:ascii="Arial" w:hAnsi="Arial"/>
                <w:sz w:val="16"/>
                <w:szCs w:val="16"/>
              </w:rPr>
            </w:pPr>
            <w:r w:rsidRPr="0089185C">
              <w:rPr>
                <w:rFonts w:ascii="Arial" w:hAnsi="Arial"/>
                <w:sz w:val="16"/>
                <w:szCs w:val="16"/>
              </w:rPr>
              <w:t>System Attributes:</w:t>
            </w:r>
          </w:p>
          <w:p w14:paraId="722209BB" w14:textId="77777777" w:rsidR="001E54E8" w:rsidRPr="0089185C" w:rsidRDefault="001E54E8" w:rsidP="001E54E8">
            <w:pPr>
              <w:rPr>
                <w:rFonts w:ascii="Arial" w:hAnsi="Arial"/>
                <w:sz w:val="16"/>
                <w:szCs w:val="16"/>
              </w:rPr>
            </w:pPr>
            <w:r w:rsidRPr="0089185C">
              <w:rPr>
                <w:rFonts w:ascii="Arial" w:hAnsi="Arial"/>
                <w:sz w:val="16"/>
                <w:szCs w:val="16"/>
              </w:rPr>
              <w:t xml:space="preserve">Version #: </w:t>
            </w:r>
            <w:r>
              <w:rPr>
                <w:rFonts w:ascii="Arial" w:hAnsi="Arial"/>
                <w:sz w:val="16"/>
                <w:szCs w:val="16"/>
              </w:rPr>
              <w:t>MODFLOW-2000</w:t>
            </w:r>
            <w:r w:rsidR="004527A6">
              <w:rPr>
                <w:rFonts w:ascii="Arial" w:hAnsi="Arial"/>
                <w:sz w:val="16"/>
                <w:szCs w:val="16"/>
              </w:rPr>
              <w:t>-</w:t>
            </w:r>
            <w:r w:rsidR="001D7AB8">
              <w:rPr>
                <w:rFonts w:ascii="Arial" w:hAnsi="Arial"/>
                <w:sz w:val="16"/>
                <w:szCs w:val="16"/>
              </w:rPr>
              <w:t>MST</w:t>
            </w:r>
          </w:p>
          <w:p w14:paraId="1EDC48AA" w14:textId="6E0E5738" w:rsidR="001E54E8" w:rsidRPr="0089185C" w:rsidRDefault="001E54E8" w:rsidP="001E54E8">
            <w:pPr>
              <w:rPr>
                <w:rFonts w:ascii="Arial" w:hAnsi="Arial"/>
                <w:sz w:val="16"/>
                <w:szCs w:val="16"/>
              </w:rPr>
            </w:pPr>
            <w:r w:rsidRPr="0089185C">
              <w:rPr>
                <w:rFonts w:ascii="Arial" w:hAnsi="Arial"/>
                <w:sz w:val="16"/>
                <w:szCs w:val="16"/>
              </w:rPr>
              <w:t xml:space="preserve">Release #: </w:t>
            </w:r>
            <w:r>
              <w:rPr>
                <w:rFonts w:ascii="Arial" w:hAnsi="Arial"/>
                <w:sz w:val="16"/>
                <w:szCs w:val="16"/>
              </w:rPr>
              <w:t xml:space="preserve">CHPRC Build </w:t>
            </w:r>
            <w:r w:rsidR="0085083F">
              <w:rPr>
                <w:rFonts w:ascii="Arial" w:hAnsi="Arial"/>
                <w:sz w:val="16"/>
                <w:szCs w:val="16"/>
              </w:rPr>
              <w:t>8 (Identical to Build 6)</w:t>
            </w:r>
          </w:p>
          <w:p w14:paraId="03DC73CF" w14:textId="77777777" w:rsidR="001E54E8" w:rsidRPr="0089185C" w:rsidRDefault="001E54E8" w:rsidP="001E54E8">
            <w:pPr>
              <w:rPr>
                <w:rFonts w:ascii="Arial" w:hAnsi="Arial"/>
                <w:sz w:val="16"/>
                <w:szCs w:val="16"/>
              </w:rPr>
            </w:pPr>
            <w:r w:rsidRPr="0089185C">
              <w:rPr>
                <w:rFonts w:ascii="Arial" w:hAnsi="Arial"/>
                <w:sz w:val="16"/>
                <w:szCs w:val="16"/>
              </w:rPr>
              <w:t xml:space="preserve">Environment: </w:t>
            </w:r>
            <w:r>
              <w:rPr>
                <w:rFonts w:ascii="Arial" w:hAnsi="Arial"/>
                <w:sz w:val="16"/>
                <w:szCs w:val="16"/>
              </w:rPr>
              <w:t xml:space="preserve">Windows </w:t>
            </w:r>
            <w:r w:rsidR="00115341">
              <w:rPr>
                <w:rFonts w:ascii="Arial" w:hAnsi="Arial"/>
                <w:sz w:val="16"/>
                <w:szCs w:val="16"/>
              </w:rPr>
              <w:t>7</w:t>
            </w:r>
            <w:r>
              <w:rPr>
                <w:rFonts w:ascii="Arial" w:hAnsi="Arial"/>
                <w:sz w:val="16"/>
                <w:szCs w:val="16"/>
              </w:rPr>
              <w:t xml:space="preserve">® </w:t>
            </w:r>
            <w:r w:rsidR="00115341">
              <w:rPr>
                <w:rFonts w:ascii="Arial" w:hAnsi="Arial"/>
                <w:sz w:val="16"/>
                <w:szCs w:val="16"/>
              </w:rPr>
              <w:t>Enterprise SP1</w:t>
            </w:r>
          </w:p>
          <w:p w14:paraId="3B537BB4" w14:textId="77777777" w:rsidR="001E54E8" w:rsidRPr="0089185C" w:rsidRDefault="001E54E8" w:rsidP="001E54E8">
            <w:pPr>
              <w:rPr>
                <w:rFonts w:ascii="Arial" w:hAnsi="Arial"/>
                <w:sz w:val="16"/>
                <w:szCs w:val="16"/>
              </w:rPr>
            </w:pPr>
            <w:r>
              <w:rPr>
                <w:rFonts w:ascii="Arial" w:hAnsi="Arial"/>
                <w:sz w:val="16"/>
                <w:szCs w:val="16"/>
              </w:rPr>
              <w:t xml:space="preserve">Server: </w:t>
            </w:r>
            <w:r w:rsidR="004527A6">
              <w:rPr>
                <w:rFonts w:ascii="Arial" w:hAnsi="Arial"/>
                <w:sz w:val="16"/>
                <w:szCs w:val="16"/>
              </w:rPr>
              <w:t>WF22668</w:t>
            </w:r>
          </w:p>
          <w:p w14:paraId="0CBD8861" w14:textId="77777777" w:rsidR="00821BB6" w:rsidRPr="0089185C" w:rsidRDefault="00821BB6" w:rsidP="00B42CF5">
            <w:pPr>
              <w:rPr>
                <w:rFonts w:ascii="Arial" w:hAnsi="Arial"/>
                <w:sz w:val="16"/>
                <w:szCs w:val="16"/>
              </w:rPr>
            </w:pPr>
          </w:p>
        </w:tc>
        <w:tc>
          <w:tcPr>
            <w:tcW w:w="1440" w:type="dxa"/>
            <w:gridSpan w:val="2"/>
            <w:shd w:val="clear" w:color="auto" w:fill="F2F2F2" w:themeFill="background1" w:themeFillShade="F2"/>
          </w:tcPr>
          <w:p w14:paraId="5E259880" w14:textId="77777777" w:rsidR="00821BB6" w:rsidRDefault="00821BB6" w:rsidP="00B42CF5">
            <w:pPr>
              <w:spacing w:before="60" w:after="180"/>
              <w:rPr>
                <w:rFonts w:ascii="Arial" w:hAnsi="Arial"/>
                <w:sz w:val="16"/>
                <w:szCs w:val="16"/>
              </w:rPr>
            </w:pPr>
            <w:r w:rsidRPr="0089185C">
              <w:rPr>
                <w:rFonts w:ascii="Arial" w:hAnsi="Arial"/>
                <w:sz w:val="16"/>
                <w:szCs w:val="16"/>
              </w:rPr>
              <w:t>Test Performed by:</w:t>
            </w:r>
          </w:p>
          <w:p w14:paraId="056AC24B" w14:textId="237F429F" w:rsidR="00821BB6" w:rsidRDefault="00821BB6" w:rsidP="00B42CF5">
            <w:pPr>
              <w:spacing w:before="60" w:after="180"/>
              <w:rPr>
                <w:rFonts w:ascii="Arial" w:hAnsi="Arial"/>
                <w:sz w:val="16"/>
                <w:szCs w:val="16"/>
              </w:rPr>
            </w:pPr>
            <w:r>
              <w:rPr>
                <w:rFonts w:ascii="Arial" w:hAnsi="Arial"/>
                <w:sz w:val="16"/>
                <w:szCs w:val="16"/>
              </w:rPr>
              <w:t>William E. Nichols, CHPRC/INTERA</w:t>
            </w:r>
            <w:r w:rsidR="00A2128F">
              <w:rPr>
                <w:rFonts w:ascii="Arial" w:hAnsi="Arial"/>
                <w:sz w:val="16"/>
                <w:szCs w:val="16"/>
              </w:rPr>
              <w:t>Joan Blainey, INTERA</w:t>
            </w:r>
          </w:p>
          <w:p w14:paraId="6358473B" w14:textId="629B73EC" w:rsidR="00267806" w:rsidRPr="0089185C" w:rsidRDefault="00267806" w:rsidP="00226A74">
            <w:pPr>
              <w:spacing w:before="60" w:after="180"/>
              <w:rPr>
                <w:rFonts w:ascii="Arial" w:hAnsi="Arial"/>
                <w:sz w:val="16"/>
                <w:szCs w:val="16"/>
              </w:rPr>
            </w:pPr>
            <w:r w:rsidRPr="0017317F">
              <w:rPr>
                <w:rFonts w:ascii="Arial" w:hAnsi="Arial"/>
                <w:color w:val="FF0000"/>
                <w:szCs w:val="16"/>
              </w:rPr>
              <w:t xml:space="preserve">[Signed in Previous Revision </w:t>
            </w:r>
            <w:r w:rsidR="00226A74">
              <w:rPr>
                <w:rFonts w:ascii="Arial" w:hAnsi="Arial"/>
                <w:color w:val="FF0000"/>
                <w:szCs w:val="16"/>
              </w:rPr>
              <w:t>6</w:t>
            </w:r>
            <w:r w:rsidRPr="0017317F">
              <w:rPr>
                <w:rFonts w:ascii="Arial" w:hAnsi="Arial"/>
                <w:color w:val="FF0000"/>
                <w:szCs w:val="16"/>
              </w:rPr>
              <w:t xml:space="preserve"> to this document]</w:t>
            </w:r>
          </w:p>
        </w:tc>
      </w:tr>
      <w:tr w:rsidR="00821BB6" w:rsidRPr="0089185C" w14:paraId="50303249" w14:textId="77777777" w:rsidTr="00EA5770">
        <w:trPr>
          <w:cantSplit/>
        </w:trPr>
        <w:tc>
          <w:tcPr>
            <w:tcW w:w="720" w:type="dxa"/>
            <w:shd w:val="clear" w:color="auto" w:fill="F2F2F2" w:themeFill="background1" w:themeFillShade="F2"/>
            <w:vAlign w:val="center"/>
          </w:tcPr>
          <w:p w14:paraId="52D65A1F" w14:textId="77777777" w:rsidR="00821BB6" w:rsidRPr="0089185C" w:rsidRDefault="00821BB6" w:rsidP="00B42CF5">
            <w:pPr>
              <w:spacing w:before="60" w:after="180"/>
              <w:jc w:val="center"/>
              <w:rPr>
                <w:rFonts w:ascii="Arial" w:hAnsi="Arial"/>
                <w:sz w:val="16"/>
                <w:szCs w:val="16"/>
              </w:rPr>
            </w:pPr>
            <w:r w:rsidRPr="0089185C">
              <w:rPr>
                <w:rFonts w:ascii="Arial" w:hAnsi="Arial"/>
                <w:sz w:val="16"/>
                <w:szCs w:val="16"/>
              </w:rPr>
              <w:t>Test Step #</w:t>
            </w:r>
          </w:p>
        </w:tc>
        <w:tc>
          <w:tcPr>
            <w:tcW w:w="1440" w:type="dxa"/>
            <w:shd w:val="clear" w:color="auto" w:fill="F2F2F2" w:themeFill="background1" w:themeFillShade="F2"/>
            <w:vAlign w:val="center"/>
          </w:tcPr>
          <w:p w14:paraId="044C47F5" w14:textId="77777777" w:rsidR="00821BB6" w:rsidRPr="0089185C" w:rsidRDefault="00821BB6" w:rsidP="00B42CF5">
            <w:pPr>
              <w:spacing w:before="60" w:after="180"/>
              <w:jc w:val="center"/>
              <w:rPr>
                <w:rFonts w:ascii="Arial" w:hAnsi="Arial"/>
                <w:sz w:val="16"/>
                <w:szCs w:val="16"/>
              </w:rPr>
            </w:pPr>
            <w:r w:rsidRPr="0089185C">
              <w:rPr>
                <w:rFonts w:ascii="Arial" w:hAnsi="Arial"/>
                <w:sz w:val="16"/>
                <w:szCs w:val="16"/>
              </w:rPr>
              <w:t>Requirement #</w:t>
            </w:r>
          </w:p>
        </w:tc>
        <w:tc>
          <w:tcPr>
            <w:tcW w:w="1440" w:type="dxa"/>
            <w:shd w:val="clear" w:color="auto" w:fill="F2F2F2" w:themeFill="background1" w:themeFillShade="F2"/>
            <w:vAlign w:val="center"/>
          </w:tcPr>
          <w:p w14:paraId="7D713CAB" w14:textId="77777777" w:rsidR="00821BB6" w:rsidRPr="0089185C" w:rsidRDefault="00821BB6" w:rsidP="00B42CF5">
            <w:pPr>
              <w:spacing w:before="60" w:after="180"/>
              <w:jc w:val="center"/>
              <w:rPr>
                <w:rFonts w:ascii="Arial" w:hAnsi="Arial"/>
                <w:sz w:val="16"/>
                <w:szCs w:val="16"/>
              </w:rPr>
            </w:pPr>
            <w:r w:rsidRPr="0089185C">
              <w:rPr>
                <w:rFonts w:ascii="Arial" w:hAnsi="Arial"/>
                <w:sz w:val="16"/>
                <w:szCs w:val="16"/>
              </w:rPr>
              <w:t>Test Instruction</w:t>
            </w:r>
          </w:p>
        </w:tc>
        <w:tc>
          <w:tcPr>
            <w:tcW w:w="1440" w:type="dxa"/>
            <w:shd w:val="clear" w:color="auto" w:fill="F2F2F2" w:themeFill="background1" w:themeFillShade="F2"/>
            <w:vAlign w:val="center"/>
          </w:tcPr>
          <w:p w14:paraId="7C3174F0" w14:textId="77777777" w:rsidR="00821BB6" w:rsidRPr="0089185C" w:rsidRDefault="00821BB6" w:rsidP="00B42CF5">
            <w:pPr>
              <w:spacing w:before="60" w:after="180"/>
              <w:jc w:val="center"/>
              <w:rPr>
                <w:rFonts w:ascii="Arial" w:hAnsi="Arial"/>
                <w:sz w:val="16"/>
                <w:szCs w:val="16"/>
              </w:rPr>
            </w:pPr>
            <w:r w:rsidRPr="0089185C">
              <w:rPr>
                <w:rFonts w:ascii="Arial" w:hAnsi="Arial"/>
                <w:sz w:val="16"/>
                <w:szCs w:val="16"/>
              </w:rPr>
              <w:t>Expected Result</w:t>
            </w:r>
          </w:p>
        </w:tc>
        <w:tc>
          <w:tcPr>
            <w:tcW w:w="3935" w:type="dxa"/>
            <w:shd w:val="clear" w:color="auto" w:fill="F2F2F2" w:themeFill="background1" w:themeFillShade="F2"/>
            <w:vAlign w:val="center"/>
          </w:tcPr>
          <w:p w14:paraId="10600F1B" w14:textId="77777777" w:rsidR="00821BB6" w:rsidRPr="0089185C" w:rsidRDefault="00821BB6" w:rsidP="00B42CF5">
            <w:pPr>
              <w:spacing w:before="60" w:after="180"/>
              <w:jc w:val="center"/>
              <w:rPr>
                <w:rFonts w:ascii="Arial" w:hAnsi="Arial"/>
                <w:sz w:val="16"/>
                <w:szCs w:val="16"/>
              </w:rPr>
            </w:pPr>
            <w:r w:rsidRPr="0089185C">
              <w:rPr>
                <w:rFonts w:ascii="Arial" w:hAnsi="Arial"/>
                <w:sz w:val="16"/>
                <w:szCs w:val="16"/>
              </w:rPr>
              <w:t>Actual Result</w:t>
            </w:r>
          </w:p>
        </w:tc>
      </w:tr>
      <w:tr w:rsidR="00821BB6" w:rsidRPr="0089185C" w14:paraId="7553213E" w14:textId="77777777" w:rsidTr="00B42CF5">
        <w:trPr>
          <w:cantSplit/>
        </w:trPr>
        <w:tc>
          <w:tcPr>
            <w:tcW w:w="720" w:type="dxa"/>
          </w:tcPr>
          <w:p w14:paraId="6405EC31" w14:textId="77777777" w:rsidR="00821BB6" w:rsidRPr="0089185C" w:rsidRDefault="00821BB6" w:rsidP="00B42CF5">
            <w:pPr>
              <w:spacing w:before="60" w:after="180"/>
              <w:rPr>
                <w:rFonts w:ascii="Arial" w:hAnsi="Arial"/>
                <w:sz w:val="16"/>
                <w:szCs w:val="16"/>
              </w:rPr>
            </w:pPr>
            <w:r>
              <w:rPr>
                <w:rFonts w:ascii="Arial" w:hAnsi="Arial"/>
                <w:sz w:val="16"/>
                <w:szCs w:val="16"/>
              </w:rPr>
              <w:t>1</w:t>
            </w:r>
          </w:p>
        </w:tc>
        <w:tc>
          <w:tcPr>
            <w:tcW w:w="1440" w:type="dxa"/>
          </w:tcPr>
          <w:p w14:paraId="5242ED30" w14:textId="77777777" w:rsidR="00821BB6" w:rsidRPr="0089185C" w:rsidRDefault="00821BB6" w:rsidP="00B42CF5">
            <w:pPr>
              <w:spacing w:before="60" w:after="180"/>
              <w:rPr>
                <w:rFonts w:ascii="Arial" w:hAnsi="Arial"/>
                <w:sz w:val="16"/>
                <w:szCs w:val="16"/>
              </w:rPr>
            </w:pPr>
            <w:r>
              <w:rPr>
                <w:rFonts w:ascii="Arial" w:hAnsi="Arial"/>
                <w:sz w:val="16"/>
                <w:szCs w:val="16"/>
              </w:rPr>
              <w:t>Obtain source code or executable for MODFLOW-2000-MST code from software owner &amp; install on target computer</w:t>
            </w:r>
          </w:p>
        </w:tc>
        <w:tc>
          <w:tcPr>
            <w:tcW w:w="1440" w:type="dxa"/>
          </w:tcPr>
          <w:p w14:paraId="6C923F06" w14:textId="77777777" w:rsidR="00821BB6" w:rsidRPr="0089185C" w:rsidRDefault="00821BB6" w:rsidP="00B42CF5">
            <w:pPr>
              <w:spacing w:before="60" w:after="180"/>
              <w:rPr>
                <w:rFonts w:ascii="Arial" w:hAnsi="Arial"/>
                <w:sz w:val="16"/>
                <w:szCs w:val="16"/>
              </w:rPr>
            </w:pPr>
            <w:r>
              <w:rPr>
                <w:rFonts w:ascii="Arial" w:hAnsi="Arial"/>
                <w:sz w:val="16"/>
                <w:szCs w:val="16"/>
              </w:rPr>
              <w:t>Compile using appropriate Fortran compiler, if necessary</w:t>
            </w:r>
          </w:p>
        </w:tc>
        <w:tc>
          <w:tcPr>
            <w:tcW w:w="1440" w:type="dxa"/>
          </w:tcPr>
          <w:p w14:paraId="4188BB4C" w14:textId="77777777" w:rsidR="00821BB6" w:rsidRPr="0089185C" w:rsidRDefault="00821BB6" w:rsidP="00B42CF5">
            <w:pPr>
              <w:spacing w:before="60" w:after="180"/>
              <w:rPr>
                <w:rFonts w:ascii="Arial" w:hAnsi="Arial"/>
                <w:sz w:val="16"/>
                <w:szCs w:val="16"/>
              </w:rPr>
            </w:pPr>
            <w:r>
              <w:rPr>
                <w:rFonts w:ascii="Arial" w:hAnsi="Arial"/>
                <w:sz w:val="16"/>
                <w:szCs w:val="16"/>
              </w:rPr>
              <w:t>MODFLOW executable is ready and functional</w:t>
            </w:r>
          </w:p>
        </w:tc>
        <w:tc>
          <w:tcPr>
            <w:tcW w:w="3935" w:type="dxa"/>
          </w:tcPr>
          <w:p w14:paraId="35861EAA" w14:textId="77777777" w:rsidR="00821BB6" w:rsidRPr="0089185C" w:rsidRDefault="00267478" w:rsidP="00CA4697">
            <w:pPr>
              <w:spacing w:before="60" w:after="180"/>
              <w:rPr>
                <w:rFonts w:ascii="Arial" w:hAnsi="Arial"/>
                <w:sz w:val="16"/>
                <w:szCs w:val="16"/>
              </w:rPr>
            </w:pPr>
            <w:r>
              <w:rPr>
                <w:rFonts w:ascii="Arial" w:hAnsi="Arial"/>
                <w:sz w:val="16"/>
                <w:szCs w:val="16"/>
              </w:rPr>
              <w:t>S</w:t>
            </w:r>
            <w:r w:rsidR="00821BB6">
              <w:rPr>
                <w:rFonts w:ascii="Arial" w:hAnsi="Arial"/>
                <w:sz w:val="16"/>
                <w:szCs w:val="16"/>
              </w:rPr>
              <w:t xml:space="preserve">ource code </w:t>
            </w:r>
            <w:r w:rsidR="00CA4697">
              <w:rPr>
                <w:rFonts w:ascii="Arial" w:hAnsi="Arial"/>
                <w:sz w:val="16"/>
                <w:szCs w:val="16"/>
              </w:rPr>
              <w:t xml:space="preserve">and Windows® executable files </w:t>
            </w:r>
            <w:r w:rsidR="00821BB6">
              <w:rPr>
                <w:rFonts w:ascii="Arial" w:hAnsi="Arial"/>
                <w:sz w:val="16"/>
                <w:szCs w:val="16"/>
              </w:rPr>
              <w:t xml:space="preserve">obtained by </w:t>
            </w:r>
            <w:r>
              <w:rPr>
                <w:rFonts w:ascii="Arial" w:hAnsi="Arial"/>
                <w:sz w:val="16"/>
                <w:szCs w:val="16"/>
              </w:rPr>
              <w:t xml:space="preserve">download from SSP&amp;A FTP site </w:t>
            </w:r>
            <w:r w:rsidR="00821BB6">
              <w:rPr>
                <w:rFonts w:ascii="Arial" w:hAnsi="Arial"/>
                <w:sz w:val="16"/>
                <w:szCs w:val="16"/>
              </w:rPr>
              <w:t xml:space="preserve">on </w:t>
            </w:r>
            <w:r w:rsidR="00CA4697">
              <w:rPr>
                <w:rFonts w:ascii="Arial" w:hAnsi="Arial"/>
                <w:sz w:val="16"/>
                <w:szCs w:val="16"/>
              </w:rPr>
              <w:t>19</w:t>
            </w:r>
            <w:r>
              <w:rPr>
                <w:rFonts w:ascii="Arial" w:hAnsi="Arial"/>
                <w:sz w:val="16"/>
                <w:szCs w:val="16"/>
              </w:rPr>
              <w:t>-</w:t>
            </w:r>
            <w:r w:rsidR="00CA4697">
              <w:rPr>
                <w:rFonts w:ascii="Arial" w:hAnsi="Arial"/>
                <w:sz w:val="16"/>
                <w:szCs w:val="16"/>
              </w:rPr>
              <w:t>Feb</w:t>
            </w:r>
            <w:r>
              <w:rPr>
                <w:rFonts w:ascii="Arial" w:hAnsi="Arial"/>
                <w:sz w:val="16"/>
                <w:szCs w:val="16"/>
              </w:rPr>
              <w:t>-</w:t>
            </w:r>
            <w:r w:rsidR="00CA4697">
              <w:rPr>
                <w:rFonts w:ascii="Arial" w:hAnsi="Arial"/>
                <w:sz w:val="16"/>
                <w:szCs w:val="16"/>
              </w:rPr>
              <w:t>2015 were</w:t>
            </w:r>
            <w:r w:rsidR="00821BB6">
              <w:rPr>
                <w:rFonts w:ascii="Arial" w:hAnsi="Arial"/>
                <w:sz w:val="16"/>
                <w:szCs w:val="16"/>
              </w:rPr>
              <w:t xml:space="preserve"> archived in MKS Integrity</w:t>
            </w:r>
            <w:r w:rsidR="00821BB6">
              <w:rPr>
                <w:rFonts w:ascii="Arial" w:hAnsi="Arial" w:cs="Arial"/>
                <w:sz w:val="16"/>
                <w:szCs w:val="16"/>
              </w:rPr>
              <w:t>™</w:t>
            </w:r>
            <w:r w:rsidR="00821BB6">
              <w:rPr>
                <w:rFonts w:ascii="Arial" w:hAnsi="Arial"/>
                <w:sz w:val="16"/>
                <w:szCs w:val="16"/>
              </w:rPr>
              <w:t xml:space="preserve"> (2517)</w:t>
            </w:r>
            <w:r>
              <w:rPr>
                <w:rFonts w:ascii="Arial" w:hAnsi="Arial"/>
                <w:sz w:val="16"/>
                <w:szCs w:val="16"/>
              </w:rPr>
              <w:t xml:space="preserve">. </w:t>
            </w:r>
            <w:r w:rsidR="00CA4697">
              <w:rPr>
                <w:rFonts w:ascii="Arial" w:hAnsi="Arial"/>
                <w:sz w:val="16"/>
                <w:szCs w:val="16"/>
              </w:rPr>
              <w:t xml:space="preserve">Executable files </w:t>
            </w:r>
            <w:r>
              <w:rPr>
                <w:rFonts w:ascii="Arial" w:hAnsi="Arial"/>
                <w:sz w:val="16"/>
                <w:szCs w:val="16"/>
              </w:rPr>
              <w:t xml:space="preserve">was then ported to target computer and placed in </w:t>
            </w:r>
            <w:r w:rsidR="00CA4697">
              <w:rPr>
                <w:rFonts w:ascii="Arial" w:hAnsi="Arial"/>
                <w:sz w:val="16"/>
                <w:szCs w:val="16"/>
              </w:rPr>
              <w:t>c:\bin</w:t>
            </w:r>
            <w:r>
              <w:rPr>
                <w:rFonts w:ascii="Arial" w:hAnsi="Arial"/>
                <w:sz w:val="16"/>
                <w:szCs w:val="16"/>
              </w:rPr>
              <w:t xml:space="preserve"> directory.</w:t>
            </w:r>
          </w:p>
        </w:tc>
      </w:tr>
      <w:tr w:rsidR="00821BB6" w:rsidRPr="0089185C" w14:paraId="0A511983" w14:textId="77777777" w:rsidTr="00B42CF5">
        <w:trPr>
          <w:cantSplit/>
        </w:trPr>
        <w:tc>
          <w:tcPr>
            <w:tcW w:w="720" w:type="dxa"/>
          </w:tcPr>
          <w:p w14:paraId="112F3E4A" w14:textId="77777777" w:rsidR="00821BB6" w:rsidRPr="0089185C" w:rsidRDefault="00821BB6" w:rsidP="00B42CF5">
            <w:pPr>
              <w:spacing w:before="60" w:after="180"/>
              <w:rPr>
                <w:rFonts w:ascii="Arial" w:hAnsi="Arial"/>
                <w:sz w:val="16"/>
                <w:szCs w:val="16"/>
              </w:rPr>
            </w:pPr>
            <w:r>
              <w:rPr>
                <w:rFonts w:ascii="Arial" w:hAnsi="Arial"/>
                <w:sz w:val="16"/>
                <w:szCs w:val="16"/>
              </w:rPr>
              <w:t>2</w:t>
            </w:r>
          </w:p>
        </w:tc>
        <w:tc>
          <w:tcPr>
            <w:tcW w:w="1440" w:type="dxa"/>
          </w:tcPr>
          <w:p w14:paraId="5C754C9C" w14:textId="77777777" w:rsidR="00821BB6" w:rsidRPr="0089185C" w:rsidRDefault="00821BB6" w:rsidP="00B42CF5">
            <w:pPr>
              <w:spacing w:before="60" w:after="180"/>
              <w:rPr>
                <w:rFonts w:ascii="Arial" w:hAnsi="Arial"/>
                <w:sz w:val="16"/>
                <w:szCs w:val="16"/>
              </w:rPr>
            </w:pPr>
            <w:r>
              <w:rPr>
                <w:rFonts w:ascii="Arial" w:hAnsi="Arial"/>
                <w:sz w:val="16"/>
                <w:szCs w:val="16"/>
              </w:rPr>
              <w:t>Obtain files for test problem from software owner</w:t>
            </w:r>
          </w:p>
        </w:tc>
        <w:tc>
          <w:tcPr>
            <w:tcW w:w="1440" w:type="dxa"/>
          </w:tcPr>
          <w:p w14:paraId="1B08F190" w14:textId="77777777" w:rsidR="00821BB6" w:rsidRPr="0089185C" w:rsidRDefault="00821BB6" w:rsidP="00B42CF5">
            <w:pPr>
              <w:spacing w:before="60" w:after="180"/>
              <w:rPr>
                <w:rFonts w:ascii="Arial" w:hAnsi="Arial"/>
                <w:sz w:val="16"/>
                <w:szCs w:val="16"/>
              </w:rPr>
            </w:pPr>
            <w:r>
              <w:rPr>
                <w:rFonts w:ascii="Arial" w:hAnsi="Arial"/>
                <w:sz w:val="16"/>
                <w:szCs w:val="16"/>
              </w:rPr>
              <w:t>Copy files to appropriate test directory</w:t>
            </w:r>
          </w:p>
        </w:tc>
        <w:tc>
          <w:tcPr>
            <w:tcW w:w="1440" w:type="dxa"/>
          </w:tcPr>
          <w:p w14:paraId="4127E293" w14:textId="77777777" w:rsidR="00821BB6" w:rsidRPr="0089185C" w:rsidRDefault="00821BB6" w:rsidP="00B42CF5">
            <w:pPr>
              <w:spacing w:before="60" w:after="180"/>
              <w:rPr>
                <w:rFonts w:ascii="Arial" w:hAnsi="Arial"/>
                <w:sz w:val="16"/>
                <w:szCs w:val="16"/>
              </w:rPr>
            </w:pPr>
            <w:r>
              <w:rPr>
                <w:rFonts w:ascii="Arial" w:hAnsi="Arial"/>
                <w:sz w:val="16"/>
                <w:szCs w:val="16"/>
              </w:rPr>
              <w:t>Test files are ready for use</w:t>
            </w:r>
          </w:p>
        </w:tc>
        <w:tc>
          <w:tcPr>
            <w:tcW w:w="3935" w:type="dxa"/>
          </w:tcPr>
          <w:p w14:paraId="322C0343" w14:textId="77777777" w:rsidR="00821BB6" w:rsidRDefault="00821BB6" w:rsidP="00821BB6">
            <w:pPr>
              <w:spacing w:before="60" w:after="180"/>
              <w:rPr>
                <w:rFonts w:ascii="Arial" w:hAnsi="Arial"/>
                <w:sz w:val="16"/>
                <w:szCs w:val="16"/>
              </w:rPr>
            </w:pPr>
            <w:r>
              <w:rPr>
                <w:rFonts w:ascii="Arial" w:hAnsi="Arial"/>
                <w:sz w:val="16"/>
                <w:szCs w:val="16"/>
              </w:rPr>
              <w:t>Files obtained from MKS Integrity</w:t>
            </w:r>
            <w:r>
              <w:rPr>
                <w:rFonts w:ascii="Arial" w:hAnsi="Arial" w:cs="Arial"/>
                <w:sz w:val="16"/>
                <w:szCs w:val="16"/>
              </w:rPr>
              <w:t>™</w:t>
            </w:r>
            <w:r>
              <w:rPr>
                <w:rFonts w:ascii="Arial" w:hAnsi="Arial"/>
                <w:sz w:val="16"/>
                <w:szCs w:val="16"/>
              </w:rPr>
              <w:t xml:space="preserve"> for acceptance test case MF-ATC-1; </w:t>
            </w:r>
            <w:r w:rsidR="008E1F3E">
              <w:rPr>
                <w:rFonts w:ascii="Arial" w:hAnsi="Arial"/>
                <w:sz w:val="16"/>
                <w:szCs w:val="16"/>
              </w:rPr>
              <w:t xml:space="preserve">and </w:t>
            </w:r>
            <w:r>
              <w:rPr>
                <w:rFonts w:ascii="Arial" w:hAnsi="Arial"/>
                <w:sz w:val="16"/>
                <w:szCs w:val="16"/>
              </w:rPr>
              <w:t xml:space="preserve">copied to directory </w:t>
            </w:r>
          </w:p>
          <w:p w14:paraId="5D85DD5B" w14:textId="53412665" w:rsidR="00827CC0" w:rsidRDefault="00267806" w:rsidP="00821BB6">
            <w:pPr>
              <w:spacing w:before="60" w:after="180"/>
              <w:rPr>
                <w:rFonts w:ascii="Arial" w:hAnsi="Arial"/>
                <w:sz w:val="16"/>
                <w:szCs w:val="16"/>
              </w:rPr>
            </w:pPr>
            <w:r>
              <w:rPr>
                <w:rFonts w:ascii="Arial" w:hAnsi="Arial"/>
                <w:sz w:val="16"/>
                <w:szCs w:val="16"/>
              </w:rPr>
              <w:t>…</w:t>
            </w:r>
            <w:r w:rsidR="008E1F3E" w:rsidRPr="008E1F3E">
              <w:rPr>
                <w:rFonts w:ascii="Arial" w:hAnsi="Arial"/>
                <w:sz w:val="16"/>
                <w:szCs w:val="16"/>
              </w:rPr>
              <w:t>\test\MODFLOW\Build-7\mf2k</w:t>
            </w:r>
          </w:p>
          <w:p w14:paraId="7389D8DA" w14:textId="77777777" w:rsidR="00821BB6" w:rsidRPr="0089185C" w:rsidRDefault="00821BB6" w:rsidP="00821BB6">
            <w:pPr>
              <w:spacing w:before="60" w:after="180"/>
              <w:rPr>
                <w:rFonts w:ascii="Arial" w:hAnsi="Arial"/>
                <w:sz w:val="16"/>
                <w:szCs w:val="16"/>
              </w:rPr>
            </w:pPr>
            <w:r>
              <w:rPr>
                <w:rFonts w:ascii="Arial" w:hAnsi="Arial"/>
                <w:sz w:val="16"/>
                <w:szCs w:val="16"/>
              </w:rPr>
              <w:t>in appropriate subdirectories for separately testing the single and double precision executable</w:t>
            </w:r>
            <w:r w:rsidR="00267478">
              <w:rPr>
                <w:rFonts w:ascii="Arial" w:hAnsi="Arial"/>
                <w:sz w:val="16"/>
                <w:szCs w:val="16"/>
              </w:rPr>
              <w:t xml:space="preserve"> file</w:t>
            </w:r>
            <w:r>
              <w:rPr>
                <w:rFonts w:ascii="Arial" w:hAnsi="Arial"/>
                <w:sz w:val="16"/>
                <w:szCs w:val="16"/>
              </w:rPr>
              <w:t>s.</w:t>
            </w:r>
          </w:p>
        </w:tc>
      </w:tr>
      <w:tr w:rsidR="00821BB6" w:rsidRPr="0089185C" w14:paraId="0C8704F4" w14:textId="77777777" w:rsidTr="00B42CF5">
        <w:trPr>
          <w:cantSplit/>
        </w:trPr>
        <w:tc>
          <w:tcPr>
            <w:tcW w:w="720" w:type="dxa"/>
          </w:tcPr>
          <w:p w14:paraId="644C62DF" w14:textId="77777777" w:rsidR="00821BB6" w:rsidRDefault="00821BB6" w:rsidP="00B42CF5">
            <w:pPr>
              <w:spacing w:before="60" w:after="180"/>
              <w:rPr>
                <w:rFonts w:ascii="Arial" w:hAnsi="Arial"/>
                <w:sz w:val="16"/>
                <w:szCs w:val="16"/>
              </w:rPr>
            </w:pPr>
            <w:r>
              <w:rPr>
                <w:rFonts w:ascii="Arial" w:hAnsi="Arial"/>
                <w:sz w:val="16"/>
                <w:szCs w:val="16"/>
              </w:rPr>
              <w:t>3</w:t>
            </w:r>
          </w:p>
        </w:tc>
        <w:tc>
          <w:tcPr>
            <w:tcW w:w="1440" w:type="dxa"/>
          </w:tcPr>
          <w:p w14:paraId="6179EC43" w14:textId="77777777" w:rsidR="00821BB6" w:rsidRPr="0089185C" w:rsidRDefault="00821BB6" w:rsidP="00B42CF5">
            <w:pPr>
              <w:spacing w:before="60" w:after="180"/>
              <w:rPr>
                <w:rFonts w:ascii="Arial" w:hAnsi="Arial"/>
                <w:sz w:val="16"/>
                <w:szCs w:val="16"/>
              </w:rPr>
            </w:pPr>
            <w:r>
              <w:rPr>
                <w:rFonts w:ascii="Arial" w:hAnsi="Arial"/>
                <w:sz w:val="16"/>
                <w:szCs w:val="16"/>
              </w:rPr>
              <w:t>Run MODFLOW to solve for flow problem</w:t>
            </w:r>
          </w:p>
        </w:tc>
        <w:tc>
          <w:tcPr>
            <w:tcW w:w="1440" w:type="dxa"/>
          </w:tcPr>
          <w:p w14:paraId="1D69ABB8" w14:textId="77777777" w:rsidR="00821BB6" w:rsidRPr="0089185C" w:rsidRDefault="00821BB6" w:rsidP="00B42CF5">
            <w:pPr>
              <w:spacing w:before="60" w:after="180"/>
              <w:rPr>
                <w:rFonts w:ascii="Arial" w:hAnsi="Arial"/>
                <w:sz w:val="16"/>
                <w:szCs w:val="16"/>
              </w:rPr>
            </w:pPr>
            <w:r>
              <w:rPr>
                <w:rFonts w:ascii="Arial" w:hAnsi="Arial"/>
                <w:sz w:val="16"/>
                <w:szCs w:val="16"/>
              </w:rPr>
              <w:t>Execute MODFLOW against mf-atc-1.nam name file in test directory</w:t>
            </w:r>
          </w:p>
        </w:tc>
        <w:tc>
          <w:tcPr>
            <w:tcW w:w="1440" w:type="dxa"/>
          </w:tcPr>
          <w:p w14:paraId="79ED8277" w14:textId="77777777" w:rsidR="00821BB6" w:rsidRPr="0089185C" w:rsidRDefault="00821BB6" w:rsidP="00B42CF5">
            <w:pPr>
              <w:spacing w:before="60" w:after="180"/>
              <w:rPr>
                <w:rFonts w:ascii="Arial" w:hAnsi="Arial"/>
                <w:sz w:val="16"/>
                <w:szCs w:val="16"/>
              </w:rPr>
            </w:pPr>
            <w:r>
              <w:rPr>
                <w:rFonts w:ascii="Arial" w:hAnsi="Arial"/>
                <w:sz w:val="16"/>
                <w:szCs w:val="16"/>
              </w:rPr>
              <w:t>MODFLOW executes without error</w:t>
            </w:r>
          </w:p>
        </w:tc>
        <w:tc>
          <w:tcPr>
            <w:tcW w:w="3935" w:type="dxa"/>
          </w:tcPr>
          <w:p w14:paraId="27B2FA28" w14:textId="77777777" w:rsidR="00821BB6" w:rsidRDefault="00821BB6" w:rsidP="00B42CF5">
            <w:pPr>
              <w:spacing w:before="60" w:after="180"/>
              <w:rPr>
                <w:rFonts w:ascii="Arial" w:hAnsi="Arial"/>
                <w:sz w:val="16"/>
                <w:szCs w:val="16"/>
              </w:rPr>
            </w:pPr>
            <w:r>
              <w:rPr>
                <w:rFonts w:ascii="Arial" w:hAnsi="Arial"/>
                <w:sz w:val="16"/>
                <w:szCs w:val="16"/>
              </w:rPr>
              <w:t xml:space="preserve">Logged onto </w:t>
            </w:r>
            <w:r w:rsidR="008E1F3E">
              <w:rPr>
                <w:rFonts w:ascii="Arial" w:hAnsi="Arial"/>
                <w:sz w:val="16"/>
                <w:szCs w:val="16"/>
              </w:rPr>
              <w:t xml:space="preserve">WF22668 </w:t>
            </w:r>
            <w:r w:rsidR="00827CC0">
              <w:rPr>
                <w:rFonts w:ascii="Arial" w:hAnsi="Arial"/>
                <w:sz w:val="16"/>
                <w:szCs w:val="16"/>
              </w:rPr>
              <w:t xml:space="preserve">with a user account that does not have </w:t>
            </w:r>
            <w:r>
              <w:rPr>
                <w:rFonts w:ascii="Arial" w:hAnsi="Arial"/>
                <w:sz w:val="16"/>
                <w:szCs w:val="16"/>
              </w:rPr>
              <w:t>administrator privileges.</w:t>
            </w:r>
          </w:p>
          <w:p w14:paraId="18338BCD" w14:textId="77777777" w:rsidR="00821BB6" w:rsidRPr="0089185C" w:rsidRDefault="00827CC0" w:rsidP="008E1F3E">
            <w:pPr>
              <w:spacing w:before="60" w:after="180"/>
              <w:rPr>
                <w:rFonts w:ascii="Arial" w:hAnsi="Arial"/>
                <w:sz w:val="16"/>
                <w:szCs w:val="16"/>
              </w:rPr>
            </w:pPr>
            <w:r>
              <w:rPr>
                <w:rFonts w:ascii="Arial" w:hAnsi="Arial"/>
                <w:sz w:val="16"/>
                <w:szCs w:val="16"/>
              </w:rPr>
              <w:t>Successfully e</w:t>
            </w:r>
            <w:r w:rsidR="00821BB6">
              <w:rPr>
                <w:rFonts w:ascii="Arial" w:hAnsi="Arial"/>
                <w:sz w:val="16"/>
                <w:szCs w:val="16"/>
              </w:rPr>
              <w:t>xecuted mt2k-mst-</w:t>
            </w:r>
            <w:r w:rsidR="008E1F3E">
              <w:rPr>
                <w:rFonts w:ascii="Arial" w:hAnsi="Arial"/>
                <w:sz w:val="16"/>
                <w:szCs w:val="16"/>
              </w:rPr>
              <w:t>chprc07spv</w:t>
            </w:r>
            <w:r w:rsidR="00821BB6">
              <w:rPr>
                <w:rFonts w:ascii="Arial" w:hAnsi="Arial"/>
                <w:sz w:val="16"/>
                <w:szCs w:val="16"/>
              </w:rPr>
              <w:t>.exe and mt2k-mst-</w:t>
            </w:r>
            <w:r w:rsidR="008E1F3E">
              <w:rPr>
                <w:rFonts w:ascii="Arial" w:hAnsi="Arial"/>
                <w:sz w:val="16"/>
                <w:szCs w:val="16"/>
              </w:rPr>
              <w:t>chprc07dpv</w:t>
            </w:r>
            <w:r w:rsidR="00821BB6">
              <w:rPr>
                <w:rFonts w:ascii="Arial" w:hAnsi="Arial"/>
                <w:sz w:val="16"/>
                <w:szCs w:val="16"/>
              </w:rPr>
              <w:t>.exe successfully for both pumping durations (in subdirectories /pumping-05-d and /pumping-10-d)</w:t>
            </w:r>
            <w:r w:rsidR="00115341">
              <w:rPr>
                <w:rFonts w:ascii="Arial" w:hAnsi="Arial"/>
                <w:sz w:val="16"/>
                <w:szCs w:val="16"/>
              </w:rPr>
              <w:t>.</w:t>
            </w:r>
          </w:p>
        </w:tc>
      </w:tr>
      <w:tr w:rsidR="00821BB6" w:rsidRPr="0089185C" w14:paraId="0D4A9F51" w14:textId="77777777" w:rsidTr="00B42CF5">
        <w:trPr>
          <w:cantSplit/>
        </w:trPr>
        <w:tc>
          <w:tcPr>
            <w:tcW w:w="720" w:type="dxa"/>
          </w:tcPr>
          <w:p w14:paraId="32D5B113" w14:textId="77777777" w:rsidR="00821BB6" w:rsidRDefault="00821BB6" w:rsidP="00B42CF5">
            <w:pPr>
              <w:spacing w:before="60" w:after="180"/>
              <w:rPr>
                <w:rFonts w:ascii="Arial" w:hAnsi="Arial"/>
                <w:sz w:val="16"/>
                <w:szCs w:val="16"/>
              </w:rPr>
            </w:pPr>
            <w:r>
              <w:rPr>
                <w:rFonts w:ascii="Arial" w:hAnsi="Arial"/>
                <w:sz w:val="16"/>
                <w:szCs w:val="16"/>
              </w:rPr>
              <w:t>4</w:t>
            </w:r>
          </w:p>
        </w:tc>
        <w:tc>
          <w:tcPr>
            <w:tcW w:w="1440" w:type="dxa"/>
          </w:tcPr>
          <w:p w14:paraId="4AF6F4BA" w14:textId="77777777" w:rsidR="00821BB6" w:rsidRPr="0089185C" w:rsidRDefault="00821BB6" w:rsidP="00B42CF5">
            <w:pPr>
              <w:spacing w:before="60" w:after="180"/>
              <w:rPr>
                <w:rFonts w:ascii="Arial" w:hAnsi="Arial"/>
                <w:sz w:val="16"/>
                <w:szCs w:val="16"/>
              </w:rPr>
            </w:pPr>
            <w:r>
              <w:rPr>
                <w:rFonts w:ascii="Arial" w:hAnsi="Arial"/>
                <w:sz w:val="16"/>
                <w:szCs w:val="16"/>
              </w:rPr>
              <w:t>Extract results and transfer to validation spreadsheet</w:t>
            </w:r>
          </w:p>
        </w:tc>
        <w:tc>
          <w:tcPr>
            <w:tcW w:w="1440" w:type="dxa"/>
          </w:tcPr>
          <w:p w14:paraId="7F1760B4" w14:textId="77777777" w:rsidR="00821BB6" w:rsidRPr="0089185C" w:rsidRDefault="00821BB6" w:rsidP="00B42CF5">
            <w:pPr>
              <w:spacing w:before="60" w:after="180"/>
              <w:rPr>
                <w:rFonts w:ascii="Arial" w:hAnsi="Arial"/>
                <w:sz w:val="16"/>
                <w:szCs w:val="16"/>
              </w:rPr>
            </w:pPr>
            <w:r>
              <w:rPr>
                <w:rFonts w:ascii="Arial" w:hAnsi="Arial"/>
                <w:sz w:val="16"/>
                <w:szCs w:val="16"/>
              </w:rPr>
              <w:t>Using a text editor, copy MODFLOW-calculated drawdown values from end of list file mf-atc-1.lis and paste into appropriate cells in validation spreadsheet “mt-atc-1.xlsx”</w:t>
            </w:r>
          </w:p>
        </w:tc>
        <w:tc>
          <w:tcPr>
            <w:tcW w:w="1440" w:type="dxa"/>
          </w:tcPr>
          <w:p w14:paraId="3EE5D120" w14:textId="77777777" w:rsidR="00821BB6" w:rsidRPr="0089185C" w:rsidRDefault="00821BB6" w:rsidP="00B42CF5">
            <w:pPr>
              <w:spacing w:before="60" w:after="180"/>
              <w:rPr>
                <w:rFonts w:ascii="Arial" w:hAnsi="Arial"/>
                <w:sz w:val="16"/>
                <w:szCs w:val="16"/>
              </w:rPr>
            </w:pPr>
            <w:r>
              <w:rPr>
                <w:rFonts w:ascii="Arial" w:hAnsi="Arial"/>
                <w:sz w:val="16"/>
                <w:szCs w:val="16"/>
              </w:rPr>
              <w:t>Spreadsheet will update tables, graphics, and acceptance test results</w:t>
            </w:r>
          </w:p>
        </w:tc>
        <w:tc>
          <w:tcPr>
            <w:tcW w:w="3935" w:type="dxa"/>
          </w:tcPr>
          <w:p w14:paraId="11949CA8" w14:textId="77777777" w:rsidR="00821BB6" w:rsidRPr="0089185C" w:rsidRDefault="00821BB6" w:rsidP="00B42CF5">
            <w:pPr>
              <w:spacing w:before="60" w:after="180"/>
              <w:rPr>
                <w:rFonts w:ascii="Arial" w:hAnsi="Arial"/>
                <w:sz w:val="16"/>
                <w:szCs w:val="16"/>
              </w:rPr>
            </w:pPr>
            <w:r>
              <w:rPr>
                <w:rFonts w:ascii="Arial" w:hAnsi="Arial"/>
                <w:sz w:val="16"/>
                <w:szCs w:val="16"/>
              </w:rPr>
              <w:t xml:space="preserve">Used text editor program to open the THEIS.LIS file for each pumping </w:t>
            </w:r>
            <w:r w:rsidR="00827CC0">
              <w:rPr>
                <w:rFonts w:ascii="Arial" w:hAnsi="Arial"/>
                <w:sz w:val="16"/>
                <w:szCs w:val="16"/>
              </w:rPr>
              <w:t>duration case and copy the draw</w:t>
            </w:r>
            <w:r>
              <w:rPr>
                <w:rFonts w:ascii="Arial" w:hAnsi="Arial"/>
                <w:sz w:val="16"/>
                <w:szCs w:val="16"/>
              </w:rPr>
              <w:t>downs for the first row of results, representing the radial drawdown results</w:t>
            </w:r>
            <w:r w:rsidR="00115341">
              <w:rPr>
                <w:rFonts w:ascii="Arial" w:hAnsi="Arial"/>
                <w:sz w:val="16"/>
                <w:szCs w:val="16"/>
              </w:rPr>
              <w:t xml:space="preserve">. </w:t>
            </w:r>
            <w:r>
              <w:rPr>
                <w:rFonts w:ascii="Arial" w:hAnsi="Arial"/>
                <w:sz w:val="16"/>
                <w:szCs w:val="16"/>
              </w:rPr>
              <w:t>Pasted these results into the respective copies of the worksheets of Excel</w:t>
            </w:r>
            <w:r w:rsidR="008E1F3E">
              <w:rPr>
                <w:rFonts w:ascii="Arial" w:hAnsi="Arial"/>
                <w:sz w:val="16"/>
                <w:szCs w:val="16"/>
              </w:rPr>
              <w:t>®</w:t>
            </w:r>
            <w:r>
              <w:rPr>
                <w:rFonts w:ascii="Arial" w:hAnsi="Arial"/>
                <w:sz w:val="16"/>
                <w:szCs w:val="16"/>
              </w:rPr>
              <w:t xml:space="preserve"> validation spreadsheet</w:t>
            </w:r>
            <w:r w:rsidR="00B5584E">
              <w:rPr>
                <w:rFonts w:ascii="Arial" w:hAnsi="Arial"/>
                <w:sz w:val="16"/>
                <w:szCs w:val="16"/>
              </w:rPr>
              <w:t>s</w:t>
            </w:r>
            <w:r>
              <w:rPr>
                <w:rFonts w:ascii="Arial" w:hAnsi="Arial"/>
                <w:sz w:val="16"/>
                <w:szCs w:val="16"/>
              </w:rPr>
              <w:t xml:space="preserve"> “</w:t>
            </w:r>
            <w:r w:rsidR="008E1F3E" w:rsidRPr="008E1F3E">
              <w:rPr>
                <w:rFonts w:ascii="Arial" w:hAnsi="Arial"/>
                <w:sz w:val="16"/>
                <w:szCs w:val="16"/>
              </w:rPr>
              <w:t>mf-atc-1_mf2k-mst-sp.xlsx</w:t>
            </w:r>
            <w:r>
              <w:rPr>
                <w:rFonts w:ascii="Arial" w:hAnsi="Arial"/>
                <w:sz w:val="16"/>
                <w:szCs w:val="16"/>
              </w:rPr>
              <w:t>”</w:t>
            </w:r>
            <w:r w:rsidR="00B5584E">
              <w:rPr>
                <w:rFonts w:ascii="Arial" w:hAnsi="Arial"/>
                <w:sz w:val="16"/>
                <w:szCs w:val="16"/>
              </w:rPr>
              <w:t xml:space="preserve"> for single precision results and “</w:t>
            </w:r>
            <w:r w:rsidR="008E1F3E" w:rsidRPr="008E1F3E">
              <w:rPr>
                <w:rFonts w:ascii="Arial" w:hAnsi="Arial"/>
                <w:sz w:val="16"/>
                <w:szCs w:val="16"/>
              </w:rPr>
              <w:t>mf-atc-1_mf2k-mst-dp.xlsx</w:t>
            </w:r>
            <w:r w:rsidR="00B5584E">
              <w:rPr>
                <w:rFonts w:ascii="Arial" w:hAnsi="Arial"/>
                <w:sz w:val="16"/>
                <w:szCs w:val="16"/>
              </w:rPr>
              <w:t>” for double precision results</w:t>
            </w:r>
            <w:r>
              <w:rPr>
                <w:rFonts w:ascii="Arial" w:hAnsi="Arial"/>
                <w:sz w:val="16"/>
                <w:szCs w:val="16"/>
              </w:rPr>
              <w:t>.</w:t>
            </w:r>
          </w:p>
        </w:tc>
      </w:tr>
      <w:tr w:rsidR="00821BB6" w:rsidRPr="0089185C" w14:paraId="0F3A01B0" w14:textId="77777777" w:rsidTr="00B42CF5">
        <w:trPr>
          <w:cantSplit/>
        </w:trPr>
        <w:tc>
          <w:tcPr>
            <w:tcW w:w="720" w:type="dxa"/>
          </w:tcPr>
          <w:p w14:paraId="02CEA871" w14:textId="77777777" w:rsidR="00821BB6" w:rsidRDefault="00821BB6" w:rsidP="00B42CF5">
            <w:pPr>
              <w:spacing w:before="60" w:after="180"/>
              <w:rPr>
                <w:rFonts w:ascii="Arial" w:hAnsi="Arial"/>
                <w:sz w:val="16"/>
                <w:szCs w:val="16"/>
              </w:rPr>
            </w:pPr>
            <w:r>
              <w:rPr>
                <w:rFonts w:ascii="Arial" w:hAnsi="Arial"/>
                <w:sz w:val="16"/>
                <w:szCs w:val="16"/>
              </w:rPr>
              <w:lastRenderedPageBreak/>
              <w:t>5</w:t>
            </w:r>
          </w:p>
        </w:tc>
        <w:tc>
          <w:tcPr>
            <w:tcW w:w="1440" w:type="dxa"/>
          </w:tcPr>
          <w:p w14:paraId="4D20AB80" w14:textId="77777777" w:rsidR="00821BB6" w:rsidRPr="0089185C" w:rsidRDefault="00821BB6" w:rsidP="00B42CF5">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1440" w:type="dxa"/>
          </w:tcPr>
          <w:p w14:paraId="79602D08" w14:textId="77777777" w:rsidR="00821BB6" w:rsidRPr="0089185C" w:rsidRDefault="00821BB6" w:rsidP="00B42CF5">
            <w:pPr>
              <w:spacing w:before="60" w:after="180"/>
              <w:rPr>
                <w:rFonts w:ascii="Arial" w:hAnsi="Arial"/>
                <w:sz w:val="16"/>
                <w:szCs w:val="16"/>
              </w:rPr>
            </w:pPr>
            <w:r>
              <w:rPr>
                <w:rFonts w:ascii="Arial" w:hAnsi="Arial"/>
                <w:sz w:val="16"/>
                <w:szCs w:val="16"/>
              </w:rPr>
              <w:t>Copy and paste graphics and note acceptance test results in ATR</w:t>
            </w:r>
          </w:p>
        </w:tc>
        <w:tc>
          <w:tcPr>
            <w:tcW w:w="1440" w:type="dxa"/>
          </w:tcPr>
          <w:p w14:paraId="79AC9373" w14:textId="77777777" w:rsidR="00821BB6" w:rsidRPr="0089185C" w:rsidRDefault="00821BB6" w:rsidP="00B42CF5">
            <w:pPr>
              <w:spacing w:before="60" w:after="180"/>
              <w:rPr>
                <w:rFonts w:ascii="Arial" w:hAnsi="Arial"/>
                <w:sz w:val="16"/>
                <w:szCs w:val="16"/>
              </w:rPr>
            </w:pPr>
            <w:r>
              <w:rPr>
                <w:rFonts w:ascii="Arial" w:hAnsi="Arial"/>
                <w:sz w:val="16"/>
                <w:szCs w:val="16"/>
              </w:rPr>
              <w:t>MODFLOW acceptance test criterion are met</w:t>
            </w:r>
          </w:p>
        </w:tc>
        <w:tc>
          <w:tcPr>
            <w:tcW w:w="3935" w:type="dxa"/>
          </w:tcPr>
          <w:p w14:paraId="6CA1933E" w14:textId="77777777" w:rsidR="00821BB6" w:rsidRDefault="00821BB6" w:rsidP="00B42CF5">
            <w:pPr>
              <w:spacing w:before="60" w:after="180"/>
              <w:rPr>
                <w:rFonts w:ascii="Arial" w:hAnsi="Arial"/>
                <w:sz w:val="16"/>
                <w:szCs w:val="16"/>
              </w:rPr>
            </w:pPr>
            <w:r>
              <w:rPr>
                <w:rFonts w:ascii="Arial" w:hAnsi="Arial"/>
                <w:sz w:val="16"/>
                <w:szCs w:val="16"/>
              </w:rPr>
              <w:t xml:space="preserve">Copy and pasted resulting graphics to the acceptance test report to show comparison of analytic and MODFLOW results; noted results in ATR for acceptance criteria calculated in </w:t>
            </w:r>
            <w:r w:rsidR="008E1F3E">
              <w:rPr>
                <w:rFonts w:ascii="Arial" w:hAnsi="Arial"/>
                <w:sz w:val="16"/>
                <w:szCs w:val="16"/>
              </w:rPr>
              <w:t xml:space="preserve">validation </w:t>
            </w:r>
            <w:r>
              <w:rPr>
                <w:rFonts w:ascii="Arial" w:hAnsi="Arial"/>
                <w:sz w:val="16"/>
                <w:szCs w:val="16"/>
              </w:rPr>
              <w:t>spreadsheet</w:t>
            </w:r>
            <w:r w:rsidR="00EA226E">
              <w:rPr>
                <w:rFonts w:ascii="Arial" w:hAnsi="Arial"/>
                <w:sz w:val="16"/>
                <w:szCs w:val="16"/>
              </w:rPr>
              <w:t>s</w:t>
            </w:r>
            <w:r>
              <w:rPr>
                <w:rFonts w:ascii="Arial" w:hAnsi="Arial"/>
                <w:sz w:val="16"/>
                <w:szCs w:val="16"/>
              </w:rPr>
              <w:t xml:space="preserve"> “</w:t>
            </w:r>
            <w:r w:rsidR="008E1F3E">
              <w:rPr>
                <w:rFonts w:ascii="Arial" w:hAnsi="Arial"/>
                <w:sz w:val="16"/>
                <w:szCs w:val="16"/>
              </w:rPr>
              <w:t>mf-atc-1_mf2k-mst-s</w:t>
            </w:r>
            <w:r w:rsidR="008E1F3E" w:rsidRPr="008E1F3E">
              <w:rPr>
                <w:rFonts w:ascii="Arial" w:hAnsi="Arial"/>
                <w:sz w:val="16"/>
                <w:szCs w:val="16"/>
              </w:rPr>
              <w:t>p.xlsx</w:t>
            </w:r>
            <w:r>
              <w:rPr>
                <w:rFonts w:ascii="Arial" w:hAnsi="Arial"/>
                <w:sz w:val="16"/>
                <w:szCs w:val="16"/>
              </w:rPr>
              <w:t>”</w:t>
            </w:r>
            <w:r w:rsidR="00EA226E">
              <w:rPr>
                <w:rFonts w:ascii="Arial" w:hAnsi="Arial"/>
                <w:sz w:val="16"/>
                <w:szCs w:val="16"/>
              </w:rPr>
              <w:t xml:space="preserve"> and “</w:t>
            </w:r>
            <w:r w:rsidR="008E1F3E" w:rsidRPr="008E1F3E">
              <w:rPr>
                <w:rFonts w:ascii="Arial" w:hAnsi="Arial"/>
                <w:sz w:val="16"/>
                <w:szCs w:val="16"/>
              </w:rPr>
              <w:t>mf-atc-1_mf2k-mst-dp.xlsx</w:t>
            </w:r>
            <w:r w:rsidR="00EA226E">
              <w:rPr>
                <w:rFonts w:ascii="Arial" w:hAnsi="Arial"/>
                <w:sz w:val="16"/>
                <w:szCs w:val="16"/>
              </w:rPr>
              <w:t>”.</w:t>
            </w:r>
          </w:p>
          <w:p w14:paraId="0D9AA418" w14:textId="77777777" w:rsidR="00821BB6" w:rsidRDefault="00821BB6" w:rsidP="00B42CF5">
            <w:pPr>
              <w:spacing w:before="60" w:after="180"/>
              <w:rPr>
                <w:rFonts w:ascii="Arial" w:hAnsi="Arial"/>
                <w:sz w:val="16"/>
                <w:szCs w:val="16"/>
              </w:rPr>
            </w:pPr>
            <w:r>
              <w:rPr>
                <w:rFonts w:ascii="Arial" w:hAnsi="Arial"/>
                <w:sz w:val="16"/>
                <w:szCs w:val="16"/>
              </w:rPr>
              <w:t>All criteria were met for this software.</w:t>
            </w:r>
          </w:p>
          <w:p w14:paraId="0095D5DC" w14:textId="77777777" w:rsidR="00013CDD" w:rsidRPr="0089185C" w:rsidRDefault="00013CDD" w:rsidP="00B42CF5">
            <w:pPr>
              <w:spacing w:before="60" w:after="180"/>
              <w:rPr>
                <w:rFonts w:ascii="Arial" w:hAnsi="Arial"/>
                <w:sz w:val="16"/>
                <w:szCs w:val="16"/>
              </w:rPr>
            </w:pPr>
            <w:r>
              <w:rPr>
                <w:rFonts w:ascii="Arial" w:hAnsi="Arial"/>
                <w:sz w:val="16"/>
                <w:szCs w:val="16"/>
              </w:rPr>
              <w:t>Test directory contents were committed to MKS Integrity© for this test.</w:t>
            </w:r>
          </w:p>
        </w:tc>
      </w:tr>
    </w:tbl>
    <w:p w14:paraId="3F5F6939" w14:textId="77777777" w:rsidR="00821BB6" w:rsidRDefault="00821BB6" w:rsidP="00A2128F">
      <w:pPr>
        <w:pStyle w:val="BodyText"/>
      </w:pPr>
    </w:p>
    <w:p w14:paraId="4A547C19" w14:textId="77777777" w:rsidR="005F1AFF" w:rsidRPr="00531D2D" w:rsidRDefault="00821BB6" w:rsidP="005F1AFF">
      <w:pPr>
        <w:pStyle w:val="Title"/>
        <w:rPr>
          <w:rFonts w:ascii="Arial" w:hAnsi="Arial" w:cs="Arial"/>
        </w:rPr>
      </w:pPr>
      <w:r>
        <w:br w:type="page"/>
      </w:r>
      <w:r w:rsidR="005F1AFF" w:rsidRPr="00531D2D">
        <w:rPr>
          <w:rFonts w:ascii="Arial" w:hAnsi="Arial" w:cs="Arial"/>
        </w:rPr>
        <w:lastRenderedPageBreak/>
        <w:t xml:space="preserve">ATTACHMENT </w:t>
      </w:r>
      <w:r w:rsidR="000273D4" w:rsidRPr="00531D2D">
        <w:rPr>
          <w:rFonts w:ascii="Arial" w:hAnsi="Arial" w:cs="Arial"/>
        </w:rPr>
        <w:t>4</w:t>
      </w:r>
    </w:p>
    <w:p w14:paraId="262998B6" w14:textId="77777777" w:rsidR="005F1AFF" w:rsidRPr="00531D2D" w:rsidRDefault="001C485E" w:rsidP="005F1AFF">
      <w:pPr>
        <w:pStyle w:val="Subtitle"/>
        <w:rPr>
          <w:rFonts w:ascii="Arial" w:hAnsi="Arial" w:cs="Arial"/>
        </w:rPr>
      </w:pPr>
      <w:r w:rsidRPr="001C485E">
        <w:rPr>
          <w:rFonts w:ascii="Arial" w:hAnsi="Arial" w:cs="Arial"/>
        </w:rPr>
        <w:t>Completed Test Log: MODFLOW Acceptance Test Case 1 (MF-ATC-1): MODFLOW-2000-MST Executable Files for Linux® Operating System</w:t>
      </w:r>
      <w:r w:rsidRPr="001C485E" w:rsidDel="001C485E">
        <w:rPr>
          <w:rFonts w:ascii="Arial" w:hAnsi="Arial" w:cs="Arial"/>
        </w:rPr>
        <w:t xml:space="preserve"> </w:t>
      </w:r>
    </w:p>
    <w:p w14:paraId="24D4387D" w14:textId="77777777" w:rsidR="005F1AFF" w:rsidRPr="00531D2D" w:rsidRDefault="005F1AFF" w:rsidP="005F1AFF">
      <w:pPr>
        <w:pStyle w:val="H1bodytext"/>
        <w:rPr>
          <w:rFonts w:ascii="Arial" w:hAnsi="Arial"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10"/>
        <w:gridCol w:w="1619"/>
        <w:gridCol w:w="1619"/>
        <w:gridCol w:w="1619"/>
        <w:gridCol w:w="4425"/>
      </w:tblGrid>
      <w:tr w:rsidR="00C61051" w:rsidRPr="0089185C" w14:paraId="2F91AE5A" w14:textId="77777777" w:rsidTr="00EA5770">
        <w:tc>
          <w:tcPr>
            <w:tcW w:w="720" w:type="dxa"/>
            <w:gridSpan w:val="3"/>
            <w:shd w:val="clear" w:color="auto" w:fill="F2F2F2" w:themeFill="background1" w:themeFillShade="F2"/>
          </w:tcPr>
          <w:p w14:paraId="7C87D9FD" w14:textId="77777777" w:rsidR="00C61051" w:rsidRPr="0089185C" w:rsidRDefault="00C61051" w:rsidP="00B42CF5">
            <w:pPr>
              <w:spacing w:before="60" w:after="180"/>
              <w:rPr>
                <w:rFonts w:ascii="Arial" w:hAnsi="Arial"/>
                <w:sz w:val="16"/>
                <w:szCs w:val="16"/>
              </w:rPr>
            </w:pPr>
            <w:r>
              <w:rPr>
                <w:rFonts w:ascii="Arial" w:hAnsi="Arial"/>
                <w:sz w:val="16"/>
                <w:szCs w:val="16"/>
              </w:rPr>
              <w:t xml:space="preserve">MODFLOW Acceptance </w:t>
            </w:r>
            <w:r w:rsidRPr="0089185C">
              <w:rPr>
                <w:rFonts w:ascii="Arial" w:hAnsi="Arial"/>
                <w:sz w:val="16"/>
                <w:szCs w:val="16"/>
              </w:rPr>
              <w:t>Test Case</w:t>
            </w:r>
            <w:r>
              <w:rPr>
                <w:rFonts w:ascii="Arial" w:hAnsi="Arial"/>
                <w:sz w:val="16"/>
                <w:szCs w:val="16"/>
              </w:rPr>
              <w:t xml:space="preserve"> 1</w:t>
            </w:r>
          </w:p>
          <w:p w14:paraId="02C2C32A" w14:textId="77777777" w:rsidR="00C61051" w:rsidRPr="0089185C" w:rsidRDefault="00C61051" w:rsidP="00B42CF5">
            <w:pPr>
              <w:spacing w:before="60" w:after="180"/>
              <w:rPr>
                <w:rFonts w:ascii="Arial" w:hAnsi="Arial"/>
                <w:sz w:val="16"/>
                <w:szCs w:val="16"/>
              </w:rPr>
            </w:pPr>
            <w:r w:rsidRPr="0089185C">
              <w:rPr>
                <w:rFonts w:ascii="Arial" w:hAnsi="Arial"/>
                <w:sz w:val="16"/>
                <w:szCs w:val="16"/>
              </w:rPr>
              <w:t>Description:</w:t>
            </w:r>
            <w:r>
              <w:rPr>
                <w:rFonts w:ascii="Arial" w:hAnsi="Arial"/>
                <w:sz w:val="16"/>
                <w:szCs w:val="16"/>
              </w:rPr>
              <w:t xml:space="preserve"> Theis Transient Drawdown Problem</w:t>
            </w:r>
          </w:p>
        </w:tc>
        <w:tc>
          <w:tcPr>
            <w:tcW w:w="1440" w:type="dxa"/>
            <w:shd w:val="clear" w:color="auto" w:fill="F2F2F2" w:themeFill="background1" w:themeFillShade="F2"/>
          </w:tcPr>
          <w:p w14:paraId="04C5C64D" w14:textId="77777777" w:rsidR="00C61051" w:rsidRDefault="00C61051" w:rsidP="00B42CF5">
            <w:pPr>
              <w:spacing w:before="60" w:after="180"/>
              <w:rPr>
                <w:rFonts w:ascii="Arial" w:hAnsi="Arial"/>
                <w:sz w:val="16"/>
                <w:szCs w:val="16"/>
              </w:rPr>
            </w:pPr>
            <w:r w:rsidRPr="0089185C">
              <w:rPr>
                <w:rFonts w:ascii="Arial" w:hAnsi="Arial"/>
                <w:sz w:val="16"/>
                <w:szCs w:val="16"/>
              </w:rPr>
              <w:t>Test Case #:</w:t>
            </w:r>
            <w:r>
              <w:rPr>
                <w:rFonts w:ascii="Arial" w:hAnsi="Arial"/>
                <w:sz w:val="16"/>
                <w:szCs w:val="16"/>
              </w:rPr>
              <w:t xml:space="preserve"> </w:t>
            </w:r>
          </w:p>
          <w:p w14:paraId="3255399D" w14:textId="77777777" w:rsidR="00C61051" w:rsidRPr="0089185C" w:rsidRDefault="00C61051" w:rsidP="00B42CF5">
            <w:pPr>
              <w:spacing w:before="60" w:after="180"/>
              <w:rPr>
                <w:rFonts w:ascii="Arial" w:hAnsi="Arial"/>
                <w:sz w:val="16"/>
                <w:szCs w:val="16"/>
              </w:rPr>
            </w:pPr>
            <w:r>
              <w:rPr>
                <w:rFonts w:ascii="Arial" w:hAnsi="Arial"/>
                <w:sz w:val="16"/>
                <w:szCs w:val="16"/>
              </w:rPr>
              <w:t>MF-ATC-1</w:t>
            </w:r>
          </w:p>
        </w:tc>
        <w:tc>
          <w:tcPr>
            <w:tcW w:w="3030" w:type="dxa"/>
            <w:shd w:val="clear" w:color="auto" w:fill="F2F2F2" w:themeFill="background1" w:themeFillShade="F2"/>
          </w:tcPr>
          <w:p w14:paraId="0A900B01" w14:textId="77777777" w:rsidR="00C61051" w:rsidRDefault="00C61051" w:rsidP="00B42CF5">
            <w:pPr>
              <w:spacing w:before="60" w:after="180"/>
              <w:rPr>
                <w:rFonts w:ascii="Arial" w:hAnsi="Arial"/>
                <w:sz w:val="16"/>
                <w:szCs w:val="16"/>
              </w:rPr>
            </w:pPr>
            <w:r w:rsidRPr="0089185C">
              <w:rPr>
                <w:rFonts w:ascii="Arial" w:hAnsi="Arial"/>
                <w:sz w:val="16"/>
                <w:szCs w:val="16"/>
              </w:rPr>
              <w:t>Date:</w:t>
            </w:r>
          </w:p>
          <w:p w14:paraId="5302DAD3" w14:textId="070B9E1F" w:rsidR="00C61051" w:rsidRPr="0089185C" w:rsidRDefault="004527A6" w:rsidP="0088773D">
            <w:pPr>
              <w:spacing w:before="60" w:after="180"/>
              <w:rPr>
                <w:rFonts w:ascii="Arial" w:hAnsi="Arial"/>
                <w:sz w:val="16"/>
                <w:szCs w:val="16"/>
              </w:rPr>
            </w:pPr>
            <w:r>
              <w:rPr>
                <w:rFonts w:ascii="Arial" w:hAnsi="Arial"/>
                <w:sz w:val="16"/>
                <w:szCs w:val="16"/>
              </w:rPr>
              <w:t>3 Mar 2015</w:t>
            </w:r>
          </w:p>
        </w:tc>
      </w:tr>
      <w:tr w:rsidR="00C61051" w:rsidRPr="0089185C" w14:paraId="7AEBB5DB" w14:textId="77777777" w:rsidTr="00EA5770">
        <w:tc>
          <w:tcPr>
            <w:tcW w:w="720" w:type="dxa"/>
            <w:gridSpan w:val="3"/>
            <w:shd w:val="clear" w:color="auto" w:fill="F2F2F2" w:themeFill="background1" w:themeFillShade="F2"/>
          </w:tcPr>
          <w:p w14:paraId="02DA7ED4" w14:textId="77777777" w:rsidR="00C61051" w:rsidRPr="0089185C" w:rsidRDefault="00C61051" w:rsidP="00B42CF5">
            <w:pPr>
              <w:spacing w:before="60" w:after="180"/>
              <w:rPr>
                <w:rFonts w:ascii="Arial" w:hAnsi="Arial"/>
                <w:sz w:val="16"/>
                <w:szCs w:val="16"/>
              </w:rPr>
            </w:pPr>
            <w:r w:rsidRPr="0089185C">
              <w:rPr>
                <w:rFonts w:ascii="Arial" w:hAnsi="Arial"/>
                <w:sz w:val="16"/>
                <w:szCs w:val="16"/>
              </w:rPr>
              <w:t>System Attributes:</w:t>
            </w:r>
          </w:p>
          <w:p w14:paraId="13402D1C" w14:textId="77777777" w:rsidR="00C61051" w:rsidRPr="0089185C" w:rsidRDefault="00C61051" w:rsidP="00B42CF5">
            <w:pPr>
              <w:rPr>
                <w:rFonts w:ascii="Arial" w:hAnsi="Arial"/>
                <w:sz w:val="16"/>
                <w:szCs w:val="16"/>
              </w:rPr>
            </w:pPr>
            <w:r w:rsidRPr="0089185C">
              <w:rPr>
                <w:rFonts w:ascii="Arial" w:hAnsi="Arial"/>
                <w:sz w:val="16"/>
                <w:szCs w:val="16"/>
              </w:rPr>
              <w:t xml:space="preserve">Version #: </w:t>
            </w:r>
            <w:r w:rsidR="00B7125E">
              <w:rPr>
                <w:rFonts w:ascii="Arial" w:hAnsi="Arial"/>
                <w:sz w:val="16"/>
                <w:szCs w:val="16"/>
              </w:rPr>
              <w:t>MODFLOW-2000</w:t>
            </w:r>
            <w:r w:rsidR="004527A6">
              <w:rPr>
                <w:rFonts w:ascii="Arial" w:hAnsi="Arial"/>
                <w:sz w:val="16"/>
                <w:szCs w:val="16"/>
              </w:rPr>
              <w:t>-</w:t>
            </w:r>
            <w:r>
              <w:rPr>
                <w:rFonts w:ascii="Arial" w:hAnsi="Arial"/>
                <w:sz w:val="16"/>
                <w:szCs w:val="16"/>
              </w:rPr>
              <w:t>MST</w:t>
            </w:r>
          </w:p>
          <w:p w14:paraId="200F5774" w14:textId="3734F1AF" w:rsidR="00C61051" w:rsidRPr="0089185C" w:rsidRDefault="00C61051" w:rsidP="00B42CF5">
            <w:pPr>
              <w:rPr>
                <w:rFonts w:ascii="Arial" w:hAnsi="Arial"/>
                <w:sz w:val="16"/>
                <w:szCs w:val="16"/>
              </w:rPr>
            </w:pPr>
            <w:r w:rsidRPr="0089185C">
              <w:rPr>
                <w:rFonts w:ascii="Arial" w:hAnsi="Arial"/>
                <w:sz w:val="16"/>
                <w:szCs w:val="16"/>
              </w:rPr>
              <w:t xml:space="preserve">Release #: </w:t>
            </w:r>
            <w:r>
              <w:rPr>
                <w:rFonts w:ascii="Arial" w:hAnsi="Arial"/>
                <w:sz w:val="16"/>
                <w:szCs w:val="16"/>
              </w:rPr>
              <w:t xml:space="preserve">CHPRC Build </w:t>
            </w:r>
            <w:r w:rsidR="0085083F">
              <w:rPr>
                <w:rFonts w:ascii="Arial" w:hAnsi="Arial"/>
                <w:sz w:val="16"/>
                <w:szCs w:val="16"/>
              </w:rPr>
              <w:t>8 (Identical to Build 6)</w:t>
            </w:r>
          </w:p>
          <w:p w14:paraId="079AC42D" w14:textId="77777777" w:rsidR="002613AF" w:rsidRPr="0089185C" w:rsidRDefault="002613AF" w:rsidP="002613AF">
            <w:pPr>
              <w:rPr>
                <w:rFonts w:ascii="Arial" w:hAnsi="Arial"/>
                <w:sz w:val="16"/>
                <w:szCs w:val="16"/>
              </w:rPr>
            </w:pPr>
            <w:r>
              <w:rPr>
                <w:rFonts w:ascii="Arial" w:hAnsi="Arial"/>
                <w:sz w:val="16"/>
                <w:szCs w:val="16"/>
              </w:rPr>
              <w:t>Environment::</w:t>
            </w:r>
            <w:r w:rsidRPr="0089185C">
              <w:rPr>
                <w:rFonts w:ascii="Arial" w:hAnsi="Arial"/>
                <w:sz w:val="16"/>
                <w:szCs w:val="16"/>
              </w:rPr>
              <w:t xml:space="preserve"> </w:t>
            </w:r>
            <w:r>
              <w:rPr>
                <w:rFonts w:ascii="Arial" w:hAnsi="Arial"/>
                <w:sz w:val="16"/>
                <w:szCs w:val="16"/>
              </w:rPr>
              <w:t>Redhat Enterprise Linux®</w:t>
            </w:r>
            <w:r>
              <w:rPr>
                <w:rFonts w:ascii="Arial" w:hAnsi="Arial" w:cs="Arial"/>
                <w:sz w:val="16"/>
                <w:szCs w:val="16"/>
              </w:rPr>
              <w:t xml:space="preserve"> release 5.</w:t>
            </w:r>
            <w:r w:rsidR="004527A6">
              <w:rPr>
                <w:rFonts w:ascii="Arial" w:hAnsi="Arial" w:cs="Arial"/>
                <w:sz w:val="16"/>
                <w:szCs w:val="16"/>
              </w:rPr>
              <w:t>8</w:t>
            </w:r>
          </w:p>
          <w:p w14:paraId="5764AD51" w14:textId="77777777" w:rsidR="002613AF" w:rsidRPr="0089185C" w:rsidRDefault="002613AF" w:rsidP="002613AF">
            <w:pPr>
              <w:rPr>
                <w:rFonts w:ascii="Arial" w:hAnsi="Arial"/>
                <w:sz w:val="16"/>
                <w:szCs w:val="16"/>
              </w:rPr>
            </w:pPr>
            <w:r w:rsidRPr="0089185C">
              <w:rPr>
                <w:rFonts w:ascii="Arial" w:hAnsi="Arial"/>
                <w:sz w:val="16"/>
                <w:szCs w:val="16"/>
              </w:rPr>
              <w:t>Server:</w:t>
            </w:r>
            <w:r>
              <w:rPr>
                <w:rFonts w:ascii="Arial" w:hAnsi="Arial"/>
                <w:sz w:val="16"/>
                <w:szCs w:val="16"/>
              </w:rPr>
              <w:t xml:space="preserve"> </w:t>
            </w:r>
            <w:r w:rsidR="004527A6">
              <w:rPr>
                <w:rFonts w:ascii="Arial" w:hAnsi="Arial"/>
                <w:sz w:val="16"/>
                <w:szCs w:val="16"/>
              </w:rPr>
              <w:t xml:space="preserve">Tellus </w:t>
            </w:r>
            <w:r>
              <w:rPr>
                <w:rFonts w:ascii="Arial" w:hAnsi="Arial"/>
                <w:sz w:val="16"/>
                <w:szCs w:val="16"/>
              </w:rPr>
              <w:t>Linux</w:t>
            </w:r>
            <w:r>
              <w:rPr>
                <w:rFonts w:ascii="Arial" w:hAnsi="Arial" w:cs="Arial"/>
                <w:sz w:val="16"/>
                <w:szCs w:val="16"/>
              </w:rPr>
              <w:t xml:space="preserve">® </w:t>
            </w:r>
            <w:r>
              <w:rPr>
                <w:rFonts w:ascii="Arial" w:hAnsi="Arial"/>
                <w:sz w:val="16"/>
                <w:szCs w:val="16"/>
              </w:rPr>
              <w:t>Cluster</w:t>
            </w:r>
          </w:p>
          <w:p w14:paraId="4C59D464" w14:textId="77777777" w:rsidR="00C61051" w:rsidRPr="0089185C" w:rsidRDefault="00C61051" w:rsidP="00B42CF5">
            <w:pPr>
              <w:rPr>
                <w:rFonts w:ascii="Arial" w:hAnsi="Arial"/>
                <w:sz w:val="16"/>
                <w:szCs w:val="16"/>
              </w:rPr>
            </w:pPr>
          </w:p>
        </w:tc>
        <w:tc>
          <w:tcPr>
            <w:tcW w:w="1440" w:type="dxa"/>
            <w:gridSpan w:val="2"/>
            <w:shd w:val="clear" w:color="auto" w:fill="F2F2F2" w:themeFill="background1" w:themeFillShade="F2"/>
          </w:tcPr>
          <w:p w14:paraId="2D35E39C" w14:textId="77777777" w:rsidR="00C61051" w:rsidRDefault="00C61051" w:rsidP="00B42CF5">
            <w:pPr>
              <w:spacing w:before="60" w:after="180"/>
              <w:rPr>
                <w:rFonts w:ascii="Arial" w:hAnsi="Arial"/>
                <w:sz w:val="16"/>
                <w:szCs w:val="16"/>
              </w:rPr>
            </w:pPr>
            <w:r w:rsidRPr="0089185C">
              <w:rPr>
                <w:rFonts w:ascii="Arial" w:hAnsi="Arial"/>
                <w:sz w:val="16"/>
                <w:szCs w:val="16"/>
              </w:rPr>
              <w:t>Test Performed by:</w:t>
            </w:r>
          </w:p>
          <w:p w14:paraId="0CD6F7BE" w14:textId="1D641D41" w:rsidR="00C61051" w:rsidRDefault="00C61051" w:rsidP="004527A6">
            <w:pPr>
              <w:spacing w:before="60" w:after="180"/>
              <w:rPr>
                <w:rFonts w:ascii="Arial" w:hAnsi="Arial"/>
                <w:sz w:val="16"/>
                <w:szCs w:val="16"/>
              </w:rPr>
            </w:pPr>
            <w:r>
              <w:rPr>
                <w:rFonts w:ascii="Arial" w:hAnsi="Arial"/>
                <w:sz w:val="16"/>
                <w:szCs w:val="16"/>
              </w:rPr>
              <w:t>William E. Nichols, CHPRC</w:t>
            </w:r>
          </w:p>
          <w:p w14:paraId="0769A500" w14:textId="30637A05" w:rsidR="0017317F" w:rsidRPr="0089185C" w:rsidRDefault="0017317F" w:rsidP="00226A74">
            <w:pPr>
              <w:spacing w:before="60" w:after="180"/>
              <w:rPr>
                <w:rFonts w:ascii="Arial" w:hAnsi="Arial"/>
                <w:sz w:val="16"/>
                <w:szCs w:val="16"/>
              </w:rPr>
            </w:pPr>
            <w:r w:rsidRPr="0017317F">
              <w:rPr>
                <w:rFonts w:ascii="Arial" w:hAnsi="Arial"/>
                <w:color w:val="FF0000"/>
                <w:szCs w:val="16"/>
              </w:rPr>
              <w:t xml:space="preserve">[Signed in Previous Revision </w:t>
            </w:r>
            <w:r w:rsidR="00226A74">
              <w:rPr>
                <w:rFonts w:ascii="Arial" w:hAnsi="Arial"/>
                <w:color w:val="FF0000"/>
                <w:szCs w:val="16"/>
              </w:rPr>
              <w:t>6</w:t>
            </w:r>
            <w:r w:rsidRPr="0017317F">
              <w:rPr>
                <w:rFonts w:ascii="Arial" w:hAnsi="Arial"/>
                <w:color w:val="FF0000"/>
                <w:szCs w:val="16"/>
              </w:rPr>
              <w:t xml:space="preserve"> to this document]</w:t>
            </w:r>
          </w:p>
        </w:tc>
      </w:tr>
      <w:tr w:rsidR="00C61051" w:rsidRPr="0089185C" w14:paraId="65EB0ABB" w14:textId="77777777" w:rsidTr="00EA5770">
        <w:trPr>
          <w:cantSplit/>
        </w:trPr>
        <w:tc>
          <w:tcPr>
            <w:tcW w:w="720" w:type="dxa"/>
            <w:shd w:val="clear" w:color="auto" w:fill="F2F2F2" w:themeFill="background1" w:themeFillShade="F2"/>
            <w:vAlign w:val="center"/>
          </w:tcPr>
          <w:p w14:paraId="3FAC8FFD" w14:textId="77777777" w:rsidR="00C61051" w:rsidRPr="0089185C" w:rsidRDefault="00C61051" w:rsidP="00B42CF5">
            <w:pPr>
              <w:spacing w:before="60" w:after="180"/>
              <w:jc w:val="center"/>
              <w:rPr>
                <w:rFonts w:ascii="Arial" w:hAnsi="Arial"/>
                <w:sz w:val="16"/>
                <w:szCs w:val="16"/>
              </w:rPr>
            </w:pPr>
            <w:r w:rsidRPr="0089185C">
              <w:rPr>
                <w:rFonts w:ascii="Arial" w:hAnsi="Arial"/>
                <w:sz w:val="16"/>
                <w:szCs w:val="16"/>
              </w:rPr>
              <w:t>Test Step #</w:t>
            </w:r>
          </w:p>
        </w:tc>
        <w:tc>
          <w:tcPr>
            <w:tcW w:w="1440" w:type="dxa"/>
            <w:shd w:val="clear" w:color="auto" w:fill="F2F2F2" w:themeFill="background1" w:themeFillShade="F2"/>
            <w:vAlign w:val="center"/>
          </w:tcPr>
          <w:p w14:paraId="5A1CB972" w14:textId="77777777" w:rsidR="00C61051" w:rsidRPr="0089185C" w:rsidRDefault="00C61051" w:rsidP="00B42CF5">
            <w:pPr>
              <w:spacing w:before="60" w:after="180"/>
              <w:jc w:val="center"/>
              <w:rPr>
                <w:rFonts w:ascii="Arial" w:hAnsi="Arial"/>
                <w:sz w:val="16"/>
                <w:szCs w:val="16"/>
              </w:rPr>
            </w:pPr>
            <w:r w:rsidRPr="0089185C">
              <w:rPr>
                <w:rFonts w:ascii="Arial" w:hAnsi="Arial"/>
                <w:sz w:val="16"/>
                <w:szCs w:val="16"/>
              </w:rPr>
              <w:t>Requirement #</w:t>
            </w:r>
          </w:p>
        </w:tc>
        <w:tc>
          <w:tcPr>
            <w:tcW w:w="1440" w:type="dxa"/>
            <w:shd w:val="clear" w:color="auto" w:fill="F2F2F2" w:themeFill="background1" w:themeFillShade="F2"/>
            <w:vAlign w:val="center"/>
          </w:tcPr>
          <w:p w14:paraId="1B0330C5" w14:textId="77777777" w:rsidR="00C61051" w:rsidRPr="0089185C" w:rsidRDefault="00C61051" w:rsidP="00B42CF5">
            <w:pPr>
              <w:spacing w:before="60" w:after="180"/>
              <w:jc w:val="center"/>
              <w:rPr>
                <w:rFonts w:ascii="Arial" w:hAnsi="Arial"/>
                <w:sz w:val="16"/>
                <w:szCs w:val="16"/>
              </w:rPr>
            </w:pPr>
            <w:r w:rsidRPr="0089185C">
              <w:rPr>
                <w:rFonts w:ascii="Arial" w:hAnsi="Arial"/>
                <w:sz w:val="16"/>
                <w:szCs w:val="16"/>
              </w:rPr>
              <w:t>Test Instruction</w:t>
            </w:r>
          </w:p>
        </w:tc>
        <w:tc>
          <w:tcPr>
            <w:tcW w:w="1440" w:type="dxa"/>
            <w:shd w:val="clear" w:color="auto" w:fill="F2F2F2" w:themeFill="background1" w:themeFillShade="F2"/>
            <w:vAlign w:val="center"/>
          </w:tcPr>
          <w:p w14:paraId="6472ADB0" w14:textId="77777777" w:rsidR="00C61051" w:rsidRPr="0089185C" w:rsidRDefault="00C61051" w:rsidP="00B42CF5">
            <w:pPr>
              <w:spacing w:before="60" w:after="180"/>
              <w:jc w:val="center"/>
              <w:rPr>
                <w:rFonts w:ascii="Arial" w:hAnsi="Arial"/>
                <w:sz w:val="16"/>
                <w:szCs w:val="16"/>
              </w:rPr>
            </w:pPr>
            <w:r w:rsidRPr="0089185C">
              <w:rPr>
                <w:rFonts w:ascii="Arial" w:hAnsi="Arial"/>
                <w:sz w:val="16"/>
                <w:szCs w:val="16"/>
              </w:rPr>
              <w:t>Expected Result</w:t>
            </w:r>
          </w:p>
        </w:tc>
        <w:tc>
          <w:tcPr>
            <w:tcW w:w="3935" w:type="dxa"/>
            <w:shd w:val="clear" w:color="auto" w:fill="F2F2F2" w:themeFill="background1" w:themeFillShade="F2"/>
            <w:vAlign w:val="center"/>
          </w:tcPr>
          <w:p w14:paraId="1E7E14A7" w14:textId="77777777" w:rsidR="00C61051" w:rsidRPr="0089185C" w:rsidRDefault="00C61051" w:rsidP="00B42CF5">
            <w:pPr>
              <w:spacing w:before="60" w:after="180"/>
              <w:jc w:val="center"/>
              <w:rPr>
                <w:rFonts w:ascii="Arial" w:hAnsi="Arial"/>
                <w:sz w:val="16"/>
                <w:szCs w:val="16"/>
              </w:rPr>
            </w:pPr>
            <w:r w:rsidRPr="0089185C">
              <w:rPr>
                <w:rFonts w:ascii="Arial" w:hAnsi="Arial"/>
                <w:sz w:val="16"/>
                <w:szCs w:val="16"/>
              </w:rPr>
              <w:t>Actual Result</w:t>
            </w:r>
          </w:p>
        </w:tc>
      </w:tr>
      <w:tr w:rsidR="00C61051" w:rsidRPr="0089185C" w14:paraId="672E325E" w14:textId="77777777" w:rsidTr="00B42CF5">
        <w:trPr>
          <w:cantSplit/>
        </w:trPr>
        <w:tc>
          <w:tcPr>
            <w:tcW w:w="720" w:type="dxa"/>
          </w:tcPr>
          <w:p w14:paraId="05078D64" w14:textId="77777777" w:rsidR="00C61051" w:rsidRPr="0089185C" w:rsidRDefault="00C61051" w:rsidP="00B42CF5">
            <w:pPr>
              <w:spacing w:before="60" w:after="180"/>
              <w:rPr>
                <w:rFonts w:ascii="Arial" w:hAnsi="Arial"/>
                <w:sz w:val="16"/>
                <w:szCs w:val="16"/>
              </w:rPr>
            </w:pPr>
            <w:r>
              <w:rPr>
                <w:rFonts w:ascii="Arial" w:hAnsi="Arial"/>
                <w:sz w:val="16"/>
                <w:szCs w:val="16"/>
              </w:rPr>
              <w:t>1</w:t>
            </w:r>
          </w:p>
        </w:tc>
        <w:tc>
          <w:tcPr>
            <w:tcW w:w="1440" w:type="dxa"/>
          </w:tcPr>
          <w:p w14:paraId="0DC7E68F" w14:textId="77777777" w:rsidR="00C61051" w:rsidRPr="0089185C" w:rsidRDefault="00C61051" w:rsidP="00B42CF5">
            <w:pPr>
              <w:spacing w:before="60" w:after="180"/>
              <w:rPr>
                <w:rFonts w:ascii="Arial" w:hAnsi="Arial"/>
                <w:sz w:val="16"/>
                <w:szCs w:val="16"/>
              </w:rPr>
            </w:pPr>
            <w:r>
              <w:rPr>
                <w:rFonts w:ascii="Arial" w:hAnsi="Arial"/>
                <w:sz w:val="16"/>
                <w:szCs w:val="16"/>
              </w:rPr>
              <w:t>Obtain source code or executable for MODFLOW-2000-MST code from software owner &amp; install on target computer</w:t>
            </w:r>
          </w:p>
        </w:tc>
        <w:tc>
          <w:tcPr>
            <w:tcW w:w="1440" w:type="dxa"/>
          </w:tcPr>
          <w:p w14:paraId="48E4BC63" w14:textId="77777777" w:rsidR="00C61051" w:rsidRPr="0089185C" w:rsidRDefault="00C61051" w:rsidP="00B42CF5">
            <w:pPr>
              <w:spacing w:before="60" w:after="180"/>
              <w:rPr>
                <w:rFonts w:ascii="Arial" w:hAnsi="Arial"/>
                <w:sz w:val="16"/>
                <w:szCs w:val="16"/>
              </w:rPr>
            </w:pPr>
            <w:r>
              <w:rPr>
                <w:rFonts w:ascii="Arial" w:hAnsi="Arial"/>
                <w:sz w:val="16"/>
                <w:szCs w:val="16"/>
              </w:rPr>
              <w:t>Compile using appropriate Fortran compiler, if necessary</w:t>
            </w:r>
          </w:p>
        </w:tc>
        <w:tc>
          <w:tcPr>
            <w:tcW w:w="1440" w:type="dxa"/>
          </w:tcPr>
          <w:p w14:paraId="0A1C03E6" w14:textId="77777777" w:rsidR="00C61051" w:rsidRPr="0089185C" w:rsidRDefault="00C61051" w:rsidP="00B42CF5">
            <w:pPr>
              <w:spacing w:before="60" w:after="180"/>
              <w:rPr>
                <w:rFonts w:ascii="Arial" w:hAnsi="Arial"/>
                <w:sz w:val="16"/>
                <w:szCs w:val="16"/>
              </w:rPr>
            </w:pPr>
            <w:r>
              <w:rPr>
                <w:rFonts w:ascii="Arial" w:hAnsi="Arial"/>
                <w:sz w:val="16"/>
                <w:szCs w:val="16"/>
              </w:rPr>
              <w:t>MODFLOW executable is ready and functional</w:t>
            </w:r>
          </w:p>
        </w:tc>
        <w:tc>
          <w:tcPr>
            <w:tcW w:w="3935" w:type="dxa"/>
          </w:tcPr>
          <w:p w14:paraId="6FCE518A" w14:textId="77777777" w:rsidR="00C61051" w:rsidRDefault="00C61051" w:rsidP="00B42CF5">
            <w:pPr>
              <w:spacing w:before="60" w:after="180"/>
              <w:rPr>
                <w:rFonts w:ascii="Arial" w:hAnsi="Arial"/>
                <w:sz w:val="16"/>
                <w:szCs w:val="16"/>
              </w:rPr>
            </w:pPr>
            <w:r>
              <w:rPr>
                <w:rFonts w:ascii="Arial" w:hAnsi="Arial"/>
                <w:sz w:val="16"/>
                <w:szCs w:val="16"/>
              </w:rPr>
              <w:t xml:space="preserve">Copied source code obtained by electronic mail in compressed archive form from SSP&amp;A FTP site on </w:t>
            </w:r>
            <w:r w:rsidR="006C6920">
              <w:rPr>
                <w:rFonts w:ascii="Arial" w:hAnsi="Arial"/>
                <w:sz w:val="16"/>
                <w:szCs w:val="16"/>
              </w:rPr>
              <w:t>19</w:t>
            </w:r>
            <w:r>
              <w:rPr>
                <w:rFonts w:ascii="Arial" w:hAnsi="Arial"/>
                <w:sz w:val="16"/>
                <w:szCs w:val="16"/>
              </w:rPr>
              <w:t>-</w:t>
            </w:r>
            <w:r w:rsidR="006C6920">
              <w:rPr>
                <w:rFonts w:ascii="Arial" w:hAnsi="Arial"/>
                <w:sz w:val="16"/>
                <w:szCs w:val="16"/>
              </w:rPr>
              <w:t>Feb</w:t>
            </w:r>
            <w:r>
              <w:rPr>
                <w:rFonts w:ascii="Arial" w:hAnsi="Arial"/>
                <w:sz w:val="16"/>
                <w:szCs w:val="16"/>
              </w:rPr>
              <w:t>-</w:t>
            </w:r>
            <w:r w:rsidR="006C6920">
              <w:rPr>
                <w:rFonts w:ascii="Arial" w:hAnsi="Arial"/>
                <w:sz w:val="16"/>
                <w:szCs w:val="16"/>
              </w:rPr>
              <w:t xml:space="preserve">2015 </w:t>
            </w:r>
            <w:r>
              <w:rPr>
                <w:rFonts w:ascii="Arial" w:hAnsi="Arial"/>
                <w:sz w:val="16"/>
                <w:szCs w:val="16"/>
              </w:rPr>
              <w:t>was archived in MKS Integrity</w:t>
            </w:r>
            <w:r>
              <w:rPr>
                <w:rFonts w:ascii="Arial" w:hAnsi="Arial" w:cs="Arial"/>
                <w:sz w:val="16"/>
                <w:szCs w:val="16"/>
              </w:rPr>
              <w:t>™</w:t>
            </w:r>
            <w:r>
              <w:rPr>
                <w:rFonts w:ascii="Arial" w:hAnsi="Arial"/>
                <w:sz w:val="16"/>
                <w:szCs w:val="16"/>
              </w:rPr>
              <w:t xml:space="preserve"> (2517) and placed in source directory on </w:t>
            </w:r>
            <w:r w:rsidR="006C6920">
              <w:rPr>
                <w:rFonts w:ascii="Arial" w:hAnsi="Arial"/>
                <w:sz w:val="16"/>
                <w:szCs w:val="16"/>
              </w:rPr>
              <w:t xml:space="preserve">Tellus </w:t>
            </w:r>
            <w:r>
              <w:rPr>
                <w:rFonts w:ascii="Arial" w:hAnsi="Arial"/>
                <w:sz w:val="16"/>
                <w:szCs w:val="16"/>
              </w:rPr>
              <w:t>Linux</w:t>
            </w:r>
            <w:r>
              <w:rPr>
                <w:rFonts w:ascii="Arial" w:hAnsi="Arial" w:cs="Arial"/>
                <w:sz w:val="16"/>
                <w:szCs w:val="16"/>
              </w:rPr>
              <w:t>®</w:t>
            </w:r>
            <w:r>
              <w:rPr>
                <w:rFonts w:ascii="Arial" w:hAnsi="Arial"/>
                <w:sz w:val="16"/>
                <w:szCs w:val="16"/>
              </w:rPr>
              <w:t xml:space="preserve"> Cluster.</w:t>
            </w:r>
          </w:p>
          <w:p w14:paraId="591B03CE" w14:textId="77777777" w:rsidR="00827CC0" w:rsidRDefault="00827CC0" w:rsidP="00827CC0">
            <w:pPr>
              <w:spacing w:before="60" w:after="180"/>
              <w:rPr>
                <w:rFonts w:ascii="Arial" w:hAnsi="Arial"/>
                <w:sz w:val="16"/>
                <w:szCs w:val="16"/>
              </w:rPr>
            </w:pPr>
            <w:r>
              <w:rPr>
                <w:rFonts w:ascii="Arial" w:hAnsi="Arial"/>
                <w:sz w:val="16"/>
                <w:szCs w:val="16"/>
              </w:rPr>
              <w:t xml:space="preserve">Developed </w:t>
            </w:r>
            <w:r w:rsidR="00502C03" w:rsidRPr="00502C03">
              <w:rPr>
                <w:rFonts w:ascii="Arial" w:hAnsi="Arial"/>
                <w:sz w:val="16"/>
                <w:szCs w:val="16"/>
              </w:rPr>
              <w:t>build-lahey-sp.sh</w:t>
            </w:r>
            <w:r>
              <w:rPr>
                <w:rFonts w:ascii="Arial" w:hAnsi="Arial"/>
                <w:sz w:val="16"/>
                <w:szCs w:val="16"/>
              </w:rPr>
              <w:t>” and “</w:t>
            </w:r>
            <w:r w:rsidR="00502C03" w:rsidRPr="00502C03">
              <w:rPr>
                <w:rFonts w:ascii="Arial" w:hAnsi="Arial"/>
                <w:sz w:val="16"/>
                <w:szCs w:val="16"/>
              </w:rPr>
              <w:t>build-lahey-sp.sh</w:t>
            </w:r>
            <w:r>
              <w:rPr>
                <w:rFonts w:ascii="Arial" w:hAnsi="Arial"/>
                <w:sz w:val="16"/>
                <w:szCs w:val="16"/>
              </w:rPr>
              <w:t xml:space="preserve">”, </w:t>
            </w:r>
            <w:r w:rsidR="00502C03">
              <w:rPr>
                <w:rFonts w:ascii="Arial" w:hAnsi="Arial"/>
                <w:sz w:val="16"/>
                <w:szCs w:val="16"/>
              </w:rPr>
              <w:t xml:space="preserve">scripts </w:t>
            </w:r>
            <w:r>
              <w:rPr>
                <w:rFonts w:ascii="Arial" w:hAnsi="Arial"/>
                <w:sz w:val="16"/>
                <w:szCs w:val="16"/>
              </w:rPr>
              <w:t>to  compile and link all necessary code to build the software executable files:</w:t>
            </w:r>
          </w:p>
          <w:p w14:paraId="7C6DEC98" w14:textId="77777777" w:rsidR="00C61051" w:rsidRDefault="00C61051" w:rsidP="00B42CF5">
            <w:pPr>
              <w:numPr>
                <w:ilvl w:val="0"/>
                <w:numId w:val="28"/>
              </w:numPr>
              <w:spacing w:before="60" w:after="180"/>
              <w:ind w:left="322" w:hanging="180"/>
              <w:rPr>
                <w:rFonts w:ascii="Arial" w:hAnsi="Arial"/>
                <w:sz w:val="16"/>
                <w:szCs w:val="16"/>
              </w:rPr>
            </w:pPr>
            <w:r>
              <w:rPr>
                <w:rFonts w:ascii="Arial" w:hAnsi="Arial"/>
                <w:sz w:val="16"/>
                <w:szCs w:val="16"/>
              </w:rPr>
              <w:t xml:space="preserve">Compiles all C source code using </w:t>
            </w:r>
            <w:r w:rsidR="00502C03">
              <w:rPr>
                <w:rFonts w:ascii="Arial" w:hAnsi="Arial"/>
                <w:sz w:val="16"/>
                <w:szCs w:val="16"/>
              </w:rPr>
              <w:t xml:space="preserve">Gnu </w:t>
            </w:r>
            <w:r>
              <w:rPr>
                <w:rFonts w:ascii="Arial" w:hAnsi="Arial"/>
                <w:sz w:val="16"/>
                <w:szCs w:val="16"/>
              </w:rPr>
              <w:t>C</w:t>
            </w:r>
            <w:r w:rsidR="00C63000">
              <w:rPr>
                <w:rFonts w:ascii="Arial" w:hAnsi="Arial"/>
                <w:sz w:val="16"/>
                <w:szCs w:val="16"/>
              </w:rPr>
              <w:t xml:space="preserve"> for Linux </w:t>
            </w:r>
            <w:r>
              <w:rPr>
                <w:rFonts w:ascii="Arial" w:hAnsi="Arial"/>
                <w:sz w:val="16"/>
                <w:szCs w:val="16"/>
              </w:rPr>
              <w:t>compiler</w:t>
            </w:r>
          </w:p>
          <w:p w14:paraId="201A7F9A" w14:textId="77777777" w:rsidR="00C61051" w:rsidRDefault="00C61051" w:rsidP="00B42CF5">
            <w:pPr>
              <w:numPr>
                <w:ilvl w:val="0"/>
                <w:numId w:val="28"/>
              </w:numPr>
              <w:spacing w:before="60" w:after="180"/>
              <w:ind w:left="322" w:hanging="180"/>
              <w:rPr>
                <w:rFonts w:ascii="Arial" w:hAnsi="Arial"/>
                <w:sz w:val="16"/>
                <w:szCs w:val="16"/>
              </w:rPr>
            </w:pPr>
            <w:r>
              <w:rPr>
                <w:rFonts w:ascii="Arial" w:hAnsi="Arial"/>
                <w:sz w:val="16"/>
                <w:szCs w:val="16"/>
              </w:rPr>
              <w:t xml:space="preserve">Compiles all Fortran source code using </w:t>
            </w:r>
            <w:r w:rsidR="00502C03" w:rsidRPr="00974285">
              <w:rPr>
                <w:rFonts w:ascii="Arial" w:hAnsi="Arial"/>
                <w:sz w:val="16"/>
                <w:szCs w:val="16"/>
              </w:rPr>
              <w:t>Lahey Fortran Compiler for Linux® Release 8.01b</w:t>
            </w:r>
            <w:r>
              <w:rPr>
                <w:rFonts w:ascii="Arial" w:hAnsi="Arial"/>
                <w:sz w:val="16"/>
                <w:szCs w:val="16"/>
              </w:rPr>
              <w:t xml:space="preserve"> compiler</w:t>
            </w:r>
          </w:p>
          <w:p w14:paraId="339DFE81" w14:textId="77777777" w:rsidR="00C61051" w:rsidRDefault="00C61051" w:rsidP="00B42CF5">
            <w:pPr>
              <w:numPr>
                <w:ilvl w:val="0"/>
                <w:numId w:val="28"/>
              </w:numPr>
              <w:spacing w:before="60" w:after="180"/>
              <w:ind w:left="322" w:hanging="180"/>
              <w:rPr>
                <w:rFonts w:ascii="Arial" w:hAnsi="Arial"/>
                <w:sz w:val="16"/>
                <w:szCs w:val="16"/>
              </w:rPr>
            </w:pPr>
            <w:r>
              <w:rPr>
                <w:rFonts w:ascii="Arial" w:hAnsi="Arial"/>
                <w:sz w:val="16"/>
                <w:szCs w:val="16"/>
              </w:rPr>
              <w:t>Links all object files with required library statically</w:t>
            </w:r>
          </w:p>
          <w:p w14:paraId="4F39603F" w14:textId="63EEBBF6" w:rsidR="00C61051" w:rsidRPr="0089185C" w:rsidRDefault="00C61051" w:rsidP="00267806">
            <w:pPr>
              <w:spacing w:before="60" w:after="180"/>
              <w:rPr>
                <w:rFonts w:ascii="Arial" w:hAnsi="Arial"/>
                <w:sz w:val="16"/>
                <w:szCs w:val="16"/>
              </w:rPr>
            </w:pPr>
            <w:r>
              <w:rPr>
                <w:rFonts w:ascii="Arial" w:hAnsi="Arial"/>
                <w:sz w:val="16"/>
                <w:szCs w:val="16"/>
              </w:rPr>
              <w:t>Build script places code executable</w:t>
            </w:r>
            <w:r w:rsidR="00827CC0">
              <w:rPr>
                <w:rFonts w:ascii="Arial" w:hAnsi="Arial"/>
                <w:sz w:val="16"/>
                <w:szCs w:val="16"/>
              </w:rPr>
              <w:t xml:space="preserve"> file</w:t>
            </w:r>
            <w:r>
              <w:rPr>
                <w:rFonts w:ascii="Arial" w:hAnsi="Arial"/>
                <w:sz w:val="16"/>
                <w:szCs w:val="16"/>
              </w:rPr>
              <w:t xml:space="preserve">s in CHPRC executables </w:t>
            </w:r>
            <w:r w:rsidR="00502C03">
              <w:rPr>
                <w:rFonts w:ascii="Arial" w:hAnsi="Arial"/>
                <w:sz w:val="16"/>
                <w:szCs w:val="16"/>
              </w:rPr>
              <w:t xml:space="preserve">test </w:t>
            </w:r>
            <w:r>
              <w:rPr>
                <w:rFonts w:ascii="Arial" w:hAnsi="Arial"/>
                <w:sz w:val="16"/>
                <w:szCs w:val="16"/>
              </w:rPr>
              <w:t xml:space="preserve">directory </w:t>
            </w:r>
            <w:r w:rsidR="00267806">
              <w:rPr>
                <w:rFonts w:ascii="Arial" w:hAnsi="Arial"/>
                <w:sz w:val="16"/>
                <w:szCs w:val="16"/>
              </w:rPr>
              <w:t>…</w:t>
            </w:r>
            <w:r w:rsidR="00502C03" w:rsidRPr="00502C03">
              <w:rPr>
                <w:rFonts w:ascii="Arial" w:hAnsi="Arial"/>
                <w:sz w:val="16"/>
                <w:szCs w:val="16"/>
              </w:rPr>
              <w:t>/bin-test</w:t>
            </w:r>
            <w:r w:rsidR="00827CC0">
              <w:rPr>
                <w:rFonts w:ascii="Arial" w:hAnsi="Arial"/>
                <w:sz w:val="16"/>
                <w:szCs w:val="16"/>
              </w:rPr>
              <w:t xml:space="preserve"> and these are named mf2k-mst-</w:t>
            </w:r>
            <w:r w:rsidR="00502C03">
              <w:rPr>
                <w:rFonts w:ascii="Arial" w:hAnsi="Arial"/>
                <w:sz w:val="16"/>
                <w:szCs w:val="16"/>
              </w:rPr>
              <w:t>chprc07spl</w:t>
            </w:r>
            <w:r w:rsidR="00827CC0">
              <w:rPr>
                <w:rFonts w:ascii="Arial" w:hAnsi="Arial"/>
                <w:sz w:val="16"/>
                <w:szCs w:val="16"/>
              </w:rPr>
              <w:t>.x and mf2k-mst-</w:t>
            </w:r>
            <w:r w:rsidR="00502C03">
              <w:rPr>
                <w:rFonts w:ascii="Arial" w:hAnsi="Arial"/>
                <w:sz w:val="16"/>
                <w:szCs w:val="16"/>
              </w:rPr>
              <w:t>07chprcdpl</w:t>
            </w:r>
            <w:r>
              <w:rPr>
                <w:rFonts w:ascii="Arial" w:hAnsi="Arial"/>
                <w:sz w:val="16"/>
                <w:szCs w:val="16"/>
              </w:rPr>
              <w:t>.x for single and double precision executable</w:t>
            </w:r>
            <w:r w:rsidR="00827CC0">
              <w:rPr>
                <w:rFonts w:ascii="Arial" w:hAnsi="Arial"/>
                <w:sz w:val="16"/>
                <w:szCs w:val="16"/>
              </w:rPr>
              <w:t xml:space="preserve"> file</w:t>
            </w:r>
            <w:r>
              <w:rPr>
                <w:rFonts w:ascii="Arial" w:hAnsi="Arial"/>
                <w:sz w:val="16"/>
                <w:szCs w:val="16"/>
              </w:rPr>
              <w:t>s, respectively.</w:t>
            </w:r>
          </w:p>
        </w:tc>
      </w:tr>
      <w:tr w:rsidR="00C61051" w:rsidRPr="0089185C" w14:paraId="3A3F345E" w14:textId="77777777" w:rsidTr="00B42CF5">
        <w:trPr>
          <w:cantSplit/>
        </w:trPr>
        <w:tc>
          <w:tcPr>
            <w:tcW w:w="720" w:type="dxa"/>
          </w:tcPr>
          <w:p w14:paraId="724F260C" w14:textId="77777777" w:rsidR="00C61051" w:rsidRPr="0089185C" w:rsidRDefault="00C61051" w:rsidP="00B42CF5">
            <w:pPr>
              <w:spacing w:before="60" w:after="180"/>
              <w:rPr>
                <w:rFonts w:ascii="Arial" w:hAnsi="Arial"/>
                <w:sz w:val="16"/>
                <w:szCs w:val="16"/>
              </w:rPr>
            </w:pPr>
            <w:r>
              <w:rPr>
                <w:rFonts w:ascii="Arial" w:hAnsi="Arial"/>
                <w:sz w:val="16"/>
                <w:szCs w:val="16"/>
              </w:rPr>
              <w:t>2</w:t>
            </w:r>
          </w:p>
        </w:tc>
        <w:tc>
          <w:tcPr>
            <w:tcW w:w="1440" w:type="dxa"/>
          </w:tcPr>
          <w:p w14:paraId="61739BC2" w14:textId="77777777" w:rsidR="00C61051" w:rsidRPr="0089185C" w:rsidRDefault="00C61051" w:rsidP="00B42CF5">
            <w:pPr>
              <w:spacing w:before="60" w:after="180"/>
              <w:rPr>
                <w:rFonts w:ascii="Arial" w:hAnsi="Arial"/>
                <w:sz w:val="16"/>
                <w:szCs w:val="16"/>
              </w:rPr>
            </w:pPr>
            <w:r>
              <w:rPr>
                <w:rFonts w:ascii="Arial" w:hAnsi="Arial"/>
                <w:sz w:val="16"/>
                <w:szCs w:val="16"/>
              </w:rPr>
              <w:t>Obtain files for test problem from software owner</w:t>
            </w:r>
          </w:p>
        </w:tc>
        <w:tc>
          <w:tcPr>
            <w:tcW w:w="1440" w:type="dxa"/>
          </w:tcPr>
          <w:p w14:paraId="2B2B55FE" w14:textId="77777777" w:rsidR="00C61051" w:rsidRPr="0089185C" w:rsidRDefault="00C61051" w:rsidP="00B42CF5">
            <w:pPr>
              <w:spacing w:before="60" w:after="180"/>
              <w:rPr>
                <w:rFonts w:ascii="Arial" w:hAnsi="Arial"/>
                <w:sz w:val="16"/>
                <w:szCs w:val="16"/>
              </w:rPr>
            </w:pPr>
            <w:r>
              <w:rPr>
                <w:rFonts w:ascii="Arial" w:hAnsi="Arial"/>
                <w:sz w:val="16"/>
                <w:szCs w:val="16"/>
              </w:rPr>
              <w:t>Copy files to appropriate test directory</w:t>
            </w:r>
          </w:p>
        </w:tc>
        <w:tc>
          <w:tcPr>
            <w:tcW w:w="1440" w:type="dxa"/>
          </w:tcPr>
          <w:p w14:paraId="388EB60F" w14:textId="77777777" w:rsidR="00C61051" w:rsidRPr="0089185C" w:rsidRDefault="00C61051" w:rsidP="00B42CF5">
            <w:pPr>
              <w:spacing w:before="60" w:after="180"/>
              <w:rPr>
                <w:rFonts w:ascii="Arial" w:hAnsi="Arial"/>
                <w:sz w:val="16"/>
                <w:szCs w:val="16"/>
              </w:rPr>
            </w:pPr>
            <w:r>
              <w:rPr>
                <w:rFonts w:ascii="Arial" w:hAnsi="Arial"/>
                <w:sz w:val="16"/>
                <w:szCs w:val="16"/>
              </w:rPr>
              <w:t>Test files are ready for use</w:t>
            </w:r>
          </w:p>
        </w:tc>
        <w:tc>
          <w:tcPr>
            <w:tcW w:w="3935" w:type="dxa"/>
          </w:tcPr>
          <w:p w14:paraId="55EB2D8C" w14:textId="54CE0AAB" w:rsidR="00C61051" w:rsidRPr="0089185C" w:rsidRDefault="00C15970" w:rsidP="00267806">
            <w:pPr>
              <w:spacing w:before="60" w:after="180"/>
              <w:rPr>
                <w:rFonts w:ascii="Arial" w:hAnsi="Arial"/>
                <w:sz w:val="16"/>
                <w:szCs w:val="16"/>
              </w:rPr>
            </w:pPr>
            <w:r>
              <w:rPr>
                <w:rFonts w:ascii="Arial" w:hAnsi="Arial"/>
                <w:sz w:val="16"/>
                <w:szCs w:val="16"/>
              </w:rPr>
              <w:t xml:space="preserve">Copied acceptance test case file from </w:t>
            </w:r>
            <w:r w:rsidR="00C61051">
              <w:rPr>
                <w:rFonts w:ascii="Arial" w:hAnsi="Arial"/>
                <w:sz w:val="16"/>
                <w:szCs w:val="16"/>
              </w:rPr>
              <w:t>MKS Integrity</w:t>
            </w:r>
            <w:r w:rsidR="00C61051">
              <w:rPr>
                <w:rFonts w:ascii="Arial" w:hAnsi="Arial" w:cs="Arial"/>
                <w:sz w:val="16"/>
                <w:szCs w:val="16"/>
              </w:rPr>
              <w:t>™</w:t>
            </w:r>
            <w:r w:rsidR="00C61051">
              <w:rPr>
                <w:rFonts w:ascii="Arial" w:hAnsi="Arial"/>
                <w:sz w:val="16"/>
                <w:szCs w:val="16"/>
              </w:rPr>
              <w:t xml:space="preserve"> for acceptance test case MF-ATC-1 to directory </w:t>
            </w:r>
            <w:r w:rsidR="00267806">
              <w:rPr>
                <w:rFonts w:ascii="Arial" w:hAnsi="Arial"/>
                <w:sz w:val="16"/>
                <w:szCs w:val="16"/>
              </w:rPr>
              <w:t>…</w:t>
            </w:r>
            <w:r w:rsidR="00913CC5" w:rsidRPr="00913CC5">
              <w:rPr>
                <w:rFonts w:ascii="Arial" w:hAnsi="Arial"/>
                <w:sz w:val="16"/>
                <w:szCs w:val="16"/>
              </w:rPr>
              <w:t>/test/modflow/build-7/m</w:t>
            </w:r>
            <w:r w:rsidR="00913CC5">
              <w:rPr>
                <w:rFonts w:ascii="Arial" w:hAnsi="Arial"/>
                <w:sz w:val="16"/>
                <w:szCs w:val="16"/>
              </w:rPr>
              <w:t xml:space="preserve">f2k </w:t>
            </w:r>
            <w:r w:rsidR="00C61051">
              <w:rPr>
                <w:rFonts w:ascii="Arial" w:hAnsi="Arial"/>
                <w:sz w:val="16"/>
                <w:szCs w:val="16"/>
              </w:rPr>
              <w:t>in appropriate subdirectories for separately testing the single and double precision executable</w:t>
            </w:r>
            <w:r w:rsidR="00827CC0">
              <w:rPr>
                <w:rFonts w:ascii="Arial" w:hAnsi="Arial"/>
                <w:sz w:val="16"/>
                <w:szCs w:val="16"/>
              </w:rPr>
              <w:t xml:space="preserve"> file</w:t>
            </w:r>
            <w:r w:rsidR="00C61051">
              <w:rPr>
                <w:rFonts w:ascii="Arial" w:hAnsi="Arial"/>
                <w:sz w:val="16"/>
                <w:szCs w:val="16"/>
              </w:rPr>
              <w:t>s.</w:t>
            </w:r>
          </w:p>
        </w:tc>
      </w:tr>
      <w:tr w:rsidR="00C61051" w:rsidRPr="0089185C" w14:paraId="3D2C483F" w14:textId="77777777" w:rsidTr="00B42CF5">
        <w:trPr>
          <w:cantSplit/>
        </w:trPr>
        <w:tc>
          <w:tcPr>
            <w:tcW w:w="720" w:type="dxa"/>
          </w:tcPr>
          <w:p w14:paraId="25C8D231" w14:textId="77777777" w:rsidR="00C61051" w:rsidRDefault="00C61051" w:rsidP="00B42CF5">
            <w:pPr>
              <w:spacing w:before="60" w:after="180"/>
              <w:rPr>
                <w:rFonts w:ascii="Arial" w:hAnsi="Arial"/>
                <w:sz w:val="16"/>
                <w:szCs w:val="16"/>
              </w:rPr>
            </w:pPr>
            <w:r>
              <w:rPr>
                <w:rFonts w:ascii="Arial" w:hAnsi="Arial"/>
                <w:sz w:val="16"/>
                <w:szCs w:val="16"/>
              </w:rPr>
              <w:t>3</w:t>
            </w:r>
          </w:p>
        </w:tc>
        <w:tc>
          <w:tcPr>
            <w:tcW w:w="1440" w:type="dxa"/>
          </w:tcPr>
          <w:p w14:paraId="243465B0" w14:textId="77777777" w:rsidR="00C61051" w:rsidRPr="0089185C" w:rsidRDefault="00C61051" w:rsidP="00B42CF5">
            <w:pPr>
              <w:spacing w:before="60" w:after="180"/>
              <w:rPr>
                <w:rFonts w:ascii="Arial" w:hAnsi="Arial"/>
                <w:sz w:val="16"/>
                <w:szCs w:val="16"/>
              </w:rPr>
            </w:pPr>
            <w:r>
              <w:rPr>
                <w:rFonts w:ascii="Arial" w:hAnsi="Arial"/>
                <w:sz w:val="16"/>
                <w:szCs w:val="16"/>
              </w:rPr>
              <w:t>Run MODFLOW to solve for flow problem</w:t>
            </w:r>
          </w:p>
        </w:tc>
        <w:tc>
          <w:tcPr>
            <w:tcW w:w="1440" w:type="dxa"/>
          </w:tcPr>
          <w:p w14:paraId="092DDA25" w14:textId="77777777" w:rsidR="00C61051" w:rsidRPr="0089185C" w:rsidRDefault="00C61051" w:rsidP="00B42CF5">
            <w:pPr>
              <w:spacing w:before="60" w:after="180"/>
              <w:rPr>
                <w:rFonts w:ascii="Arial" w:hAnsi="Arial"/>
                <w:sz w:val="16"/>
                <w:szCs w:val="16"/>
              </w:rPr>
            </w:pPr>
            <w:r>
              <w:rPr>
                <w:rFonts w:ascii="Arial" w:hAnsi="Arial"/>
                <w:sz w:val="16"/>
                <w:szCs w:val="16"/>
              </w:rPr>
              <w:t>Execute MODFLOW against mf-atc-1.nam name file in test directory</w:t>
            </w:r>
          </w:p>
        </w:tc>
        <w:tc>
          <w:tcPr>
            <w:tcW w:w="1440" w:type="dxa"/>
          </w:tcPr>
          <w:p w14:paraId="3F1682AD" w14:textId="77777777" w:rsidR="00C61051" w:rsidRPr="0089185C" w:rsidRDefault="00C61051" w:rsidP="00B42CF5">
            <w:pPr>
              <w:spacing w:before="60" w:after="180"/>
              <w:rPr>
                <w:rFonts w:ascii="Arial" w:hAnsi="Arial"/>
                <w:sz w:val="16"/>
                <w:szCs w:val="16"/>
              </w:rPr>
            </w:pPr>
            <w:r>
              <w:rPr>
                <w:rFonts w:ascii="Arial" w:hAnsi="Arial"/>
                <w:sz w:val="16"/>
                <w:szCs w:val="16"/>
              </w:rPr>
              <w:t>MODFLOW executes without error</w:t>
            </w:r>
          </w:p>
        </w:tc>
        <w:tc>
          <w:tcPr>
            <w:tcW w:w="3935" w:type="dxa"/>
          </w:tcPr>
          <w:p w14:paraId="5D9FFA64" w14:textId="60158069" w:rsidR="00C61051" w:rsidRDefault="00827CC0" w:rsidP="00B42CF5">
            <w:pPr>
              <w:spacing w:before="60" w:after="180"/>
              <w:rPr>
                <w:rFonts w:ascii="Arial" w:hAnsi="Arial"/>
                <w:sz w:val="16"/>
                <w:szCs w:val="16"/>
              </w:rPr>
            </w:pPr>
            <w:r>
              <w:rPr>
                <w:rFonts w:ascii="Arial" w:hAnsi="Arial"/>
                <w:sz w:val="16"/>
                <w:szCs w:val="16"/>
              </w:rPr>
              <w:t xml:space="preserve">Logged onto </w:t>
            </w:r>
            <w:r w:rsidR="00502C03">
              <w:rPr>
                <w:rFonts w:ascii="Arial" w:hAnsi="Arial"/>
                <w:sz w:val="16"/>
                <w:szCs w:val="16"/>
              </w:rPr>
              <w:t xml:space="preserve">Tellus </w:t>
            </w:r>
            <w:r>
              <w:rPr>
                <w:rFonts w:ascii="Arial" w:hAnsi="Arial"/>
                <w:sz w:val="16"/>
                <w:szCs w:val="16"/>
              </w:rPr>
              <w:t xml:space="preserve">with user account that does not have </w:t>
            </w:r>
            <w:r w:rsidR="00C61051">
              <w:rPr>
                <w:rFonts w:ascii="Arial" w:hAnsi="Arial"/>
                <w:sz w:val="16"/>
                <w:szCs w:val="16"/>
              </w:rPr>
              <w:t>administrator privileges</w:t>
            </w:r>
            <w:r w:rsidR="00115341">
              <w:rPr>
                <w:rFonts w:ascii="Arial" w:hAnsi="Arial"/>
                <w:sz w:val="16"/>
                <w:szCs w:val="16"/>
              </w:rPr>
              <w:t xml:space="preserve">. </w:t>
            </w:r>
            <w:r w:rsidR="00C61051">
              <w:rPr>
                <w:rFonts w:ascii="Arial" w:hAnsi="Arial"/>
                <w:sz w:val="16"/>
                <w:szCs w:val="16"/>
              </w:rPr>
              <w:t>Confirmed that</w:t>
            </w:r>
            <w:r w:rsidR="00913CC5">
              <w:rPr>
                <w:rFonts w:ascii="Arial" w:hAnsi="Arial"/>
                <w:sz w:val="16"/>
                <w:szCs w:val="16"/>
              </w:rPr>
              <w:t xml:space="preserve"> the .</w:t>
            </w:r>
            <w:r w:rsidR="00502C03">
              <w:rPr>
                <w:rFonts w:ascii="Arial" w:hAnsi="Arial"/>
                <w:sz w:val="16"/>
                <w:szCs w:val="16"/>
              </w:rPr>
              <w:t xml:space="preserve">bashrc </w:t>
            </w:r>
            <w:r w:rsidR="00C61051">
              <w:rPr>
                <w:rFonts w:ascii="Arial" w:hAnsi="Arial"/>
                <w:sz w:val="16"/>
                <w:szCs w:val="16"/>
              </w:rPr>
              <w:t xml:space="preserve">file placed user in “test mode” with PATH variable pointing to executables in test executable directory /bin-test rather than production directory </w:t>
            </w:r>
            <w:r w:rsidR="00267806">
              <w:rPr>
                <w:rFonts w:ascii="Arial" w:hAnsi="Arial"/>
                <w:sz w:val="16"/>
                <w:szCs w:val="16"/>
              </w:rPr>
              <w:t>…</w:t>
            </w:r>
            <w:r w:rsidR="00C61051">
              <w:rPr>
                <w:rFonts w:ascii="Arial" w:hAnsi="Arial"/>
                <w:sz w:val="16"/>
                <w:szCs w:val="16"/>
              </w:rPr>
              <w:t>/bin.</w:t>
            </w:r>
          </w:p>
          <w:p w14:paraId="5D55BC79" w14:textId="77777777" w:rsidR="00C61051" w:rsidRPr="0089185C" w:rsidRDefault="00827CC0" w:rsidP="00502C03">
            <w:pPr>
              <w:spacing w:before="60" w:after="180"/>
              <w:rPr>
                <w:rFonts w:ascii="Arial" w:hAnsi="Arial"/>
                <w:sz w:val="16"/>
                <w:szCs w:val="16"/>
              </w:rPr>
            </w:pPr>
            <w:r>
              <w:rPr>
                <w:rFonts w:ascii="Arial" w:hAnsi="Arial"/>
                <w:sz w:val="16"/>
                <w:szCs w:val="16"/>
              </w:rPr>
              <w:t>Successfully executed mt2k-mst-</w:t>
            </w:r>
            <w:r w:rsidR="00502C03">
              <w:rPr>
                <w:rFonts w:ascii="Arial" w:hAnsi="Arial"/>
                <w:sz w:val="16"/>
                <w:szCs w:val="16"/>
              </w:rPr>
              <w:t>chprc07spl</w:t>
            </w:r>
            <w:r>
              <w:rPr>
                <w:rFonts w:ascii="Arial" w:hAnsi="Arial"/>
                <w:sz w:val="16"/>
                <w:szCs w:val="16"/>
              </w:rPr>
              <w:t>.x and mt2k-mst-</w:t>
            </w:r>
            <w:r w:rsidR="00502C03">
              <w:rPr>
                <w:rFonts w:ascii="Arial" w:hAnsi="Arial"/>
                <w:sz w:val="16"/>
                <w:szCs w:val="16"/>
              </w:rPr>
              <w:t>chprc07dpl</w:t>
            </w:r>
            <w:r w:rsidR="00C61051">
              <w:rPr>
                <w:rFonts w:ascii="Arial" w:hAnsi="Arial"/>
                <w:sz w:val="16"/>
                <w:szCs w:val="16"/>
              </w:rPr>
              <w:t>.x successfully for both pumping durations (in subdirectories /pumping-05-d and /pumping-10-d)</w:t>
            </w:r>
            <w:r>
              <w:rPr>
                <w:rFonts w:ascii="Arial" w:hAnsi="Arial"/>
                <w:sz w:val="16"/>
                <w:szCs w:val="16"/>
              </w:rPr>
              <w:t>.</w:t>
            </w:r>
          </w:p>
        </w:tc>
      </w:tr>
      <w:tr w:rsidR="00C61051" w:rsidRPr="0089185C" w14:paraId="5EF72BF7" w14:textId="77777777" w:rsidTr="00B42CF5">
        <w:trPr>
          <w:cantSplit/>
        </w:trPr>
        <w:tc>
          <w:tcPr>
            <w:tcW w:w="720" w:type="dxa"/>
          </w:tcPr>
          <w:p w14:paraId="66DC6E01" w14:textId="77777777" w:rsidR="00C61051" w:rsidRDefault="00C61051" w:rsidP="00B42CF5">
            <w:pPr>
              <w:spacing w:before="60" w:after="180"/>
              <w:rPr>
                <w:rFonts w:ascii="Arial" w:hAnsi="Arial"/>
                <w:sz w:val="16"/>
                <w:szCs w:val="16"/>
              </w:rPr>
            </w:pPr>
            <w:r>
              <w:rPr>
                <w:rFonts w:ascii="Arial" w:hAnsi="Arial"/>
                <w:sz w:val="16"/>
                <w:szCs w:val="16"/>
              </w:rPr>
              <w:lastRenderedPageBreak/>
              <w:t>4</w:t>
            </w:r>
          </w:p>
        </w:tc>
        <w:tc>
          <w:tcPr>
            <w:tcW w:w="1440" w:type="dxa"/>
          </w:tcPr>
          <w:p w14:paraId="31750364" w14:textId="77777777" w:rsidR="00C61051" w:rsidRPr="0089185C" w:rsidRDefault="00C61051" w:rsidP="00B42CF5">
            <w:pPr>
              <w:spacing w:before="60" w:after="180"/>
              <w:rPr>
                <w:rFonts w:ascii="Arial" w:hAnsi="Arial"/>
                <w:sz w:val="16"/>
                <w:szCs w:val="16"/>
              </w:rPr>
            </w:pPr>
            <w:r>
              <w:rPr>
                <w:rFonts w:ascii="Arial" w:hAnsi="Arial"/>
                <w:sz w:val="16"/>
                <w:szCs w:val="16"/>
              </w:rPr>
              <w:t>Extract results and transfer to validation spreadsheet</w:t>
            </w:r>
          </w:p>
        </w:tc>
        <w:tc>
          <w:tcPr>
            <w:tcW w:w="1440" w:type="dxa"/>
          </w:tcPr>
          <w:p w14:paraId="710FE3CC" w14:textId="77777777" w:rsidR="00C61051" w:rsidRPr="0089185C" w:rsidRDefault="00C61051" w:rsidP="00B42CF5">
            <w:pPr>
              <w:spacing w:before="60" w:after="180"/>
              <w:rPr>
                <w:rFonts w:ascii="Arial" w:hAnsi="Arial"/>
                <w:sz w:val="16"/>
                <w:szCs w:val="16"/>
              </w:rPr>
            </w:pPr>
            <w:r>
              <w:rPr>
                <w:rFonts w:ascii="Arial" w:hAnsi="Arial"/>
                <w:sz w:val="16"/>
                <w:szCs w:val="16"/>
              </w:rPr>
              <w:t>Using a text editor, copy MODFLOW-calculated drawdown values from end of list file mf-atc-1.lis and paste into appropriate cells in validation spreadsheet “mt-atc-1.xlsx”</w:t>
            </w:r>
          </w:p>
        </w:tc>
        <w:tc>
          <w:tcPr>
            <w:tcW w:w="1440" w:type="dxa"/>
          </w:tcPr>
          <w:p w14:paraId="09A30C76" w14:textId="77777777" w:rsidR="00C61051" w:rsidRPr="0089185C" w:rsidRDefault="00C61051" w:rsidP="00B42CF5">
            <w:pPr>
              <w:spacing w:before="60" w:after="180"/>
              <w:rPr>
                <w:rFonts w:ascii="Arial" w:hAnsi="Arial"/>
                <w:sz w:val="16"/>
                <w:szCs w:val="16"/>
              </w:rPr>
            </w:pPr>
            <w:r>
              <w:rPr>
                <w:rFonts w:ascii="Arial" w:hAnsi="Arial"/>
                <w:sz w:val="16"/>
                <w:szCs w:val="16"/>
              </w:rPr>
              <w:t>Spreadsheet will update tables, graphics, and acceptance test results</w:t>
            </w:r>
          </w:p>
        </w:tc>
        <w:tc>
          <w:tcPr>
            <w:tcW w:w="3935" w:type="dxa"/>
          </w:tcPr>
          <w:p w14:paraId="4F21CE61" w14:textId="77777777" w:rsidR="00C61051" w:rsidRPr="0089185C" w:rsidRDefault="00C61051" w:rsidP="00115341">
            <w:pPr>
              <w:spacing w:before="60" w:after="180"/>
              <w:rPr>
                <w:rFonts w:ascii="Arial" w:hAnsi="Arial"/>
                <w:sz w:val="16"/>
                <w:szCs w:val="16"/>
              </w:rPr>
            </w:pPr>
            <w:r>
              <w:rPr>
                <w:rFonts w:ascii="Arial" w:hAnsi="Arial"/>
                <w:sz w:val="16"/>
                <w:szCs w:val="16"/>
              </w:rPr>
              <w:t xml:space="preserve">Used text editor program to open the THEIS.LIS file for each pumping </w:t>
            </w:r>
            <w:r w:rsidR="00827CC0">
              <w:rPr>
                <w:rFonts w:ascii="Arial" w:hAnsi="Arial"/>
                <w:sz w:val="16"/>
                <w:szCs w:val="16"/>
              </w:rPr>
              <w:t>duration case and copy the draw</w:t>
            </w:r>
            <w:r>
              <w:rPr>
                <w:rFonts w:ascii="Arial" w:hAnsi="Arial"/>
                <w:sz w:val="16"/>
                <w:szCs w:val="16"/>
              </w:rPr>
              <w:t>downs for the first row of results, representing the radial drawdown results</w:t>
            </w:r>
            <w:r w:rsidR="00115341">
              <w:rPr>
                <w:rFonts w:ascii="Arial" w:hAnsi="Arial"/>
                <w:sz w:val="16"/>
                <w:szCs w:val="16"/>
              </w:rPr>
              <w:t xml:space="preserve">. </w:t>
            </w:r>
            <w:r>
              <w:rPr>
                <w:rFonts w:ascii="Arial" w:hAnsi="Arial"/>
                <w:sz w:val="16"/>
                <w:szCs w:val="16"/>
              </w:rPr>
              <w:t xml:space="preserve">Pasted these results into </w:t>
            </w:r>
            <w:r w:rsidR="007162C8">
              <w:rPr>
                <w:rFonts w:ascii="Arial" w:hAnsi="Arial"/>
                <w:sz w:val="16"/>
                <w:szCs w:val="16"/>
              </w:rPr>
              <w:t>new space in the</w:t>
            </w:r>
            <w:r>
              <w:rPr>
                <w:rFonts w:ascii="Arial" w:hAnsi="Arial"/>
                <w:sz w:val="16"/>
                <w:szCs w:val="16"/>
              </w:rPr>
              <w:t xml:space="preserve"> respective copies of the worksheets of Excel</w:t>
            </w:r>
            <w:r w:rsidR="00502C03">
              <w:rPr>
                <w:rFonts w:ascii="Arial" w:hAnsi="Arial"/>
                <w:sz w:val="16"/>
                <w:szCs w:val="16"/>
              </w:rPr>
              <w:t>®</w:t>
            </w:r>
            <w:r>
              <w:rPr>
                <w:rFonts w:ascii="Arial" w:hAnsi="Arial"/>
                <w:sz w:val="16"/>
                <w:szCs w:val="16"/>
              </w:rPr>
              <w:t xml:space="preserve"> validation spreadsheet</w:t>
            </w:r>
            <w:r w:rsidR="00FD7F48">
              <w:rPr>
                <w:rFonts w:ascii="Arial" w:hAnsi="Arial"/>
                <w:sz w:val="16"/>
                <w:szCs w:val="16"/>
              </w:rPr>
              <w:t>s</w:t>
            </w:r>
            <w:r>
              <w:rPr>
                <w:rFonts w:ascii="Arial" w:hAnsi="Arial"/>
                <w:sz w:val="16"/>
                <w:szCs w:val="16"/>
              </w:rPr>
              <w:t xml:space="preserve"> “</w:t>
            </w:r>
            <w:r w:rsidR="00227670" w:rsidRPr="00227670">
              <w:rPr>
                <w:rFonts w:ascii="Arial" w:hAnsi="Arial"/>
                <w:sz w:val="16"/>
                <w:szCs w:val="16"/>
              </w:rPr>
              <w:t>mf-atc-1_mf2k-mst-sp.xlsx</w:t>
            </w:r>
            <w:r>
              <w:rPr>
                <w:rFonts w:ascii="Arial" w:hAnsi="Arial"/>
                <w:sz w:val="16"/>
                <w:szCs w:val="16"/>
              </w:rPr>
              <w:t>”</w:t>
            </w:r>
            <w:r w:rsidR="00FD7F48">
              <w:rPr>
                <w:rFonts w:ascii="Arial" w:hAnsi="Arial"/>
                <w:sz w:val="16"/>
                <w:szCs w:val="16"/>
              </w:rPr>
              <w:t xml:space="preserve"> and “</w:t>
            </w:r>
            <w:r w:rsidR="00227670">
              <w:rPr>
                <w:rFonts w:ascii="Arial" w:hAnsi="Arial"/>
                <w:sz w:val="16"/>
                <w:szCs w:val="16"/>
              </w:rPr>
              <w:t>mf-atc-1_mf2k-mst-d</w:t>
            </w:r>
            <w:r w:rsidR="00227670" w:rsidRPr="00227670">
              <w:rPr>
                <w:rFonts w:ascii="Arial" w:hAnsi="Arial"/>
                <w:sz w:val="16"/>
                <w:szCs w:val="16"/>
              </w:rPr>
              <w:t>p.xlsx</w:t>
            </w:r>
            <w:r w:rsidR="00FD7F48">
              <w:rPr>
                <w:rFonts w:ascii="Arial" w:hAnsi="Arial"/>
                <w:sz w:val="16"/>
                <w:szCs w:val="16"/>
              </w:rPr>
              <w:t>” for single- and double-precision results, respectively</w:t>
            </w:r>
            <w:r w:rsidR="00115341">
              <w:rPr>
                <w:rFonts w:ascii="Arial" w:hAnsi="Arial"/>
                <w:sz w:val="16"/>
                <w:szCs w:val="16"/>
              </w:rPr>
              <w:t xml:space="preserve">. </w:t>
            </w:r>
            <w:r w:rsidR="007162C8">
              <w:rPr>
                <w:rFonts w:ascii="Arial" w:hAnsi="Arial"/>
                <w:sz w:val="16"/>
                <w:szCs w:val="16"/>
              </w:rPr>
              <w:t>Calculated differences in drawdown between the results from the Windows</w:t>
            </w:r>
            <w:r w:rsidR="00827CC0">
              <w:rPr>
                <w:rFonts w:ascii="Arial" w:hAnsi="Arial"/>
                <w:sz w:val="16"/>
                <w:szCs w:val="16"/>
              </w:rPr>
              <w:t>®</w:t>
            </w:r>
            <w:r w:rsidR="007162C8">
              <w:rPr>
                <w:rFonts w:ascii="Arial" w:hAnsi="Arial"/>
                <w:sz w:val="16"/>
                <w:szCs w:val="16"/>
              </w:rPr>
              <w:t xml:space="preserve"> test of this case and this run within the spreadsheets and noted differences where these occurred.</w:t>
            </w:r>
          </w:p>
        </w:tc>
      </w:tr>
      <w:tr w:rsidR="00C61051" w:rsidRPr="0089185C" w14:paraId="50A5A1A2" w14:textId="77777777" w:rsidTr="00B42CF5">
        <w:trPr>
          <w:cantSplit/>
        </w:trPr>
        <w:tc>
          <w:tcPr>
            <w:tcW w:w="720" w:type="dxa"/>
          </w:tcPr>
          <w:p w14:paraId="4B5E7C92" w14:textId="77777777" w:rsidR="00C61051" w:rsidRDefault="00C61051" w:rsidP="00B42CF5">
            <w:pPr>
              <w:spacing w:before="60" w:after="180"/>
              <w:rPr>
                <w:rFonts w:ascii="Arial" w:hAnsi="Arial"/>
                <w:sz w:val="16"/>
                <w:szCs w:val="16"/>
              </w:rPr>
            </w:pPr>
            <w:r>
              <w:rPr>
                <w:rFonts w:ascii="Arial" w:hAnsi="Arial"/>
                <w:sz w:val="16"/>
                <w:szCs w:val="16"/>
              </w:rPr>
              <w:t>5</w:t>
            </w:r>
          </w:p>
        </w:tc>
        <w:tc>
          <w:tcPr>
            <w:tcW w:w="1440" w:type="dxa"/>
          </w:tcPr>
          <w:p w14:paraId="02DDBEB7" w14:textId="77777777" w:rsidR="00C61051" w:rsidRPr="0089185C" w:rsidRDefault="00C61051" w:rsidP="00B42CF5">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1440" w:type="dxa"/>
          </w:tcPr>
          <w:p w14:paraId="0FEA2583" w14:textId="77777777" w:rsidR="00C61051" w:rsidRPr="0089185C" w:rsidRDefault="00C61051" w:rsidP="00B42CF5">
            <w:pPr>
              <w:spacing w:before="60" w:after="180"/>
              <w:rPr>
                <w:rFonts w:ascii="Arial" w:hAnsi="Arial"/>
                <w:sz w:val="16"/>
                <w:szCs w:val="16"/>
              </w:rPr>
            </w:pPr>
            <w:r>
              <w:rPr>
                <w:rFonts w:ascii="Arial" w:hAnsi="Arial"/>
                <w:sz w:val="16"/>
                <w:szCs w:val="16"/>
              </w:rPr>
              <w:t>Copy and paste graphics and note acceptance test results in ATR</w:t>
            </w:r>
          </w:p>
        </w:tc>
        <w:tc>
          <w:tcPr>
            <w:tcW w:w="1440" w:type="dxa"/>
          </w:tcPr>
          <w:p w14:paraId="24ADBA75" w14:textId="77777777" w:rsidR="00C61051" w:rsidRPr="0089185C" w:rsidRDefault="00C61051" w:rsidP="00B42CF5">
            <w:pPr>
              <w:spacing w:before="60" w:after="180"/>
              <w:rPr>
                <w:rFonts w:ascii="Arial" w:hAnsi="Arial"/>
                <w:sz w:val="16"/>
                <w:szCs w:val="16"/>
              </w:rPr>
            </w:pPr>
            <w:r>
              <w:rPr>
                <w:rFonts w:ascii="Arial" w:hAnsi="Arial"/>
                <w:sz w:val="16"/>
                <w:szCs w:val="16"/>
              </w:rPr>
              <w:t>MODFLOW acceptance test criterion are met</w:t>
            </w:r>
          </w:p>
        </w:tc>
        <w:tc>
          <w:tcPr>
            <w:tcW w:w="3935" w:type="dxa"/>
          </w:tcPr>
          <w:p w14:paraId="37D6D6E6" w14:textId="77777777" w:rsidR="007162C8" w:rsidRDefault="007162C8" w:rsidP="007162C8">
            <w:pPr>
              <w:spacing w:before="60" w:after="180"/>
              <w:rPr>
                <w:rFonts w:ascii="Arial" w:hAnsi="Arial"/>
                <w:sz w:val="16"/>
                <w:szCs w:val="16"/>
              </w:rPr>
            </w:pPr>
            <w:r>
              <w:rPr>
                <w:rFonts w:ascii="Arial" w:hAnsi="Arial"/>
                <w:sz w:val="16"/>
                <w:szCs w:val="16"/>
              </w:rPr>
              <w:t>There were no differences compared to the test case results for the equivalent Windows® cases with one exception (single precision test for 5 days of pumping), and the differences in this case were determined to be numerically insignificant.</w:t>
            </w:r>
          </w:p>
          <w:p w14:paraId="47FEF877" w14:textId="77777777" w:rsidR="00C61051" w:rsidRDefault="007162C8" w:rsidP="007162C8">
            <w:pPr>
              <w:spacing w:before="60" w:after="180"/>
              <w:rPr>
                <w:rFonts w:ascii="Arial" w:hAnsi="Arial"/>
                <w:sz w:val="16"/>
                <w:szCs w:val="16"/>
              </w:rPr>
            </w:pPr>
            <w:r>
              <w:rPr>
                <w:rFonts w:ascii="Arial" w:hAnsi="Arial"/>
                <w:sz w:val="16"/>
                <w:szCs w:val="16"/>
              </w:rPr>
              <w:t>A</w:t>
            </w:r>
            <w:r w:rsidR="00C61051">
              <w:rPr>
                <w:rFonts w:ascii="Arial" w:hAnsi="Arial"/>
                <w:sz w:val="16"/>
                <w:szCs w:val="16"/>
              </w:rPr>
              <w:t>ll criteria were met for this software.</w:t>
            </w:r>
          </w:p>
          <w:p w14:paraId="1B8ECEF1" w14:textId="77777777" w:rsidR="00013CDD" w:rsidRPr="0089185C" w:rsidRDefault="00013CDD" w:rsidP="007162C8">
            <w:pPr>
              <w:spacing w:before="60" w:after="180"/>
              <w:rPr>
                <w:rFonts w:ascii="Arial" w:hAnsi="Arial"/>
                <w:sz w:val="16"/>
                <w:szCs w:val="16"/>
              </w:rPr>
            </w:pPr>
            <w:r>
              <w:rPr>
                <w:rFonts w:ascii="Arial" w:hAnsi="Arial"/>
                <w:sz w:val="16"/>
                <w:szCs w:val="16"/>
              </w:rPr>
              <w:t>Test directory contents were committed to MKS Integrity© for this test.</w:t>
            </w:r>
          </w:p>
        </w:tc>
      </w:tr>
    </w:tbl>
    <w:p w14:paraId="7D369286" w14:textId="77777777" w:rsidR="00C61051" w:rsidRDefault="00C61051" w:rsidP="00A2128F">
      <w:pPr>
        <w:pStyle w:val="BodyText"/>
      </w:pPr>
    </w:p>
    <w:p w14:paraId="31A0143E" w14:textId="77777777" w:rsidR="004C0E22" w:rsidRDefault="004C0E22" w:rsidP="004C0E22">
      <w:pPr>
        <w:pStyle w:val="H1bodytext"/>
        <w:rPr>
          <w:rFonts w:cs="Arial"/>
          <w:color w:val="C00000"/>
        </w:rPr>
      </w:pPr>
    </w:p>
    <w:p w14:paraId="65356836" w14:textId="77777777" w:rsidR="00303845" w:rsidRPr="00531D2D" w:rsidRDefault="004C0E22" w:rsidP="00303845">
      <w:pPr>
        <w:pStyle w:val="Title"/>
        <w:rPr>
          <w:rFonts w:ascii="Arial" w:hAnsi="Arial" w:cs="Arial"/>
        </w:rPr>
      </w:pPr>
      <w:r>
        <w:rPr>
          <w:rFonts w:cs="Arial"/>
          <w:color w:val="C00000"/>
        </w:rPr>
        <w:br w:type="page"/>
      </w:r>
      <w:r w:rsidR="00303845" w:rsidRPr="00531D2D">
        <w:rPr>
          <w:rFonts w:ascii="Arial" w:hAnsi="Arial" w:cs="Arial"/>
        </w:rPr>
        <w:lastRenderedPageBreak/>
        <w:t xml:space="preserve">ATTACHMENT </w:t>
      </w:r>
      <w:r w:rsidR="00227670">
        <w:rPr>
          <w:rFonts w:ascii="Arial" w:hAnsi="Arial" w:cs="Arial"/>
        </w:rPr>
        <w:t>5</w:t>
      </w:r>
    </w:p>
    <w:p w14:paraId="4CEBC9B7" w14:textId="77777777" w:rsidR="00303845" w:rsidRPr="00531D2D" w:rsidRDefault="00303845" w:rsidP="00303845">
      <w:pPr>
        <w:pStyle w:val="Subtitle"/>
        <w:rPr>
          <w:rFonts w:ascii="Arial" w:hAnsi="Arial" w:cs="Arial"/>
        </w:rPr>
      </w:pPr>
      <w:r w:rsidRPr="00303845">
        <w:rPr>
          <w:rFonts w:ascii="Arial" w:hAnsi="Arial" w:cs="Arial"/>
        </w:rPr>
        <w:t>Completed Test Log: MT3DMS Acceptance Te</w:t>
      </w:r>
      <w:r>
        <w:rPr>
          <w:rFonts w:ascii="Arial" w:hAnsi="Arial" w:cs="Arial"/>
        </w:rPr>
        <w:t>st Case 1 (MT-ATC-1): MT3DMS</w:t>
      </w:r>
      <w:r w:rsidRPr="00303845">
        <w:rPr>
          <w:rFonts w:ascii="Arial" w:hAnsi="Arial" w:cs="Arial"/>
        </w:rPr>
        <w:t xml:space="preserve"> Executable Files for Windows® Operating System</w:t>
      </w:r>
      <w:r w:rsidRPr="00303845" w:rsidDel="00303845">
        <w:rPr>
          <w:rFonts w:ascii="Arial" w:hAnsi="Arial" w:cs="Arial"/>
        </w:rPr>
        <w:t xml:space="preserve"> </w:t>
      </w:r>
    </w:p>
    <w:p w14:paraId="0CA6531E" w14:textId="77777777" w:rsidR="00303845" w:rsidRPr="00531D2D" w:rsidRDefault="00303845" w:rsidP="00303845">
      <w:pPr>
        <w:pStyle w:val="H1bodytext"/>
        <w:rPr>
          <w:rFonts w:ascii="Arial" w:hAnsi="Arial"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20"/>
        <w:gridCol w:w="1440"/>
        <w:gridCol w:w="1440"/>
        <w:gridCol w:w="172"/>
        <w:gridCol w:w="1440"/>
        <w:gridCol w:w="343"/>
        <w:gridCol w:w="4537"/>
      </w:tblGrid>
      <w:tr w:rsidR="00303845" w:rsidRPr="0089185C" w14:paraId="7E30E922" w14:textId="77777777" w:rsidTr="00EA5770">
        <w:tc>
          <w:tcPr>
            <w:tcW w:w="3772" w:type="dxa"/>
            <w:gridSpan w:val="4"/>
            <w:shd w:val="clear" w:color="auto" w:fill="F2F2F2" w:themeFill="background1" w:themeFillShade="F2"/>
          </w:tcPr>
          <w:p w14:paraId="63CF4D02" w14:textId="77777777" w:rsidR="00303845" w:rsidRPr="0089185C" w:rsidRDefault="00303845" w:rsidP="006E4F2C">
            <w:pPr>
              <w:spacing w:before="60" w:after="180"/>
              <w:rPr>
                <w:rFonts w:ascii="Arial" w:hAnsi="Arial"/>
                <w:sz w:val="16"/>
                <w:szCs w:val="16"/>
              </w:rPr>
            </w:pPr>
            <w:r>
              <w:rPr>
                <w:rFonts w:ascii="Arial" w:hAnsi="Arial"/>
                <w:sz w:val="16"/>
                <w:szCs w:val="16"/>
              </w:rPr>
              <w:t xml:space="preserve">MT3DMS Acceptance </w:t>
            </w:r>
            <w:r w:rsidRPr="0089185C">
              <w:rPr>
                <w:rFonts w:ascii="Arial" w:hAnsi="Arial"/>
                <w:sz w:val="16"/>
                <w:szCs w:val="16"/>
              </w:rPr>
              <w:t>Test Case</w:t>
            </w:r>
            <w:r>
              <w:rPr>
                <w:rFonts w:ascii="Arial" w:hAnsi="Arial"/>
                <w:sz w:val="16"/>
                <w:szCs w:val="16"/>
              </w:rPr>
              <w:t xml:space="preserve"> 1</w:t>
            </w:r>
          </w:p>
          <w:p w14:paraId="22CA3EE3" w14:textId="77777777" w:rsidR="00303845" w:rsidRPr="0089185C" w:rsidRDefault="00303845" w:rsidP="006E4F2C">
            <w:pPr>
              <w:spacing w:before="60" w:after="180"/>
              <w:rPr>
                <w:rFonts w:ascii="Arial" w:hAnsi="Arial"/>
                <w:sz w:val="16"/>
                <w:szCs w:val="16"/>
              </w:rPr>
            </w:pPr>
            <w:r w:rsidRPr="0089185C">
              <w:rPr>
                <w:rFonts w:ascii="Arial" w:hAnsi="Arial"/>
                <w:sz w:val="16"/>
                <w:szCs w:val="16"/>
              </w:rPr>
              <w:t>Description:</w:t>
            </w:r>
            <w:r>
              <w:rPr>
                <w:rFonts w:ascii="Arial" w:hAnsi="Arial"/>
                <w:sz w:val="16"/>
                <w:szCs w:val="16"/>
              </w:rPr>
              <w:t xml:space="preserve"> One-Dimensional Advective-Diffusive Transport</w:t>
            </w:r>
          </w:p>
        </w:tc>
        <w:tc>
          <w:tcPr>
            <w:tcW w:w="1783" w:type="dxa"/>
            <w:gridSpan w:val="2"/>
            <w:shd w:val="clear" w:color="auto" w:fill="F2F2F2" w:themeFill="background1" w:themeFillShade="F2"/>
          </w:tcPr>
          <w:p w14:paraId="43DB594A" w14:textId="77777777" w:rsidR="00303845" w:rsidRDefault="00303845" w:rsidP="006E4F2C">
            <w:pPr>
              <w:spacing w:before="60" w:after="180"/>
              <w:rPr>
                <w:rFonts w:ascii="Arial" w:hAnsi="Arial"/>
                <w:sz w:val="16"/>
                <w:szCs w:val="16"/>
              </w:rPr>
            </w:pPr>
            <w:r w:rsidRPr="0089185C">
              <w:rPr>
                <w:rFonts w:ascii="Arial" w:hAnsi="Arial"/>
                <w:sz w:val="16"/>
                <w:szCs w:val="16"/>
              </w:rPr>
              <w:t>Test Case #:</w:t>
            </w:r>
            <w:r>
              <w:rPr>
                <w:rFonts w:ascii="Arial" w:hAnsi="Arial"/>
                <w:sz w:val="16"/>
                <w:szCs w:val="16"/>
              </w:rPr>
              <w:t xml:space="preserve"> </w:t>
            </w:r>
          </w:p>
          <w:p w14:paraId="50FD4905" w14:textId="77777777" w:rsidR="00303845" w:rsidRPr="0089185C" w:rsidRDefault="00303845" w:rsidP="006E4F2C">
            <w:pPr>
              <w:spacing w:before="60" w:after="180"/>
              <w:rPr>
                <w:rFonts w:ascii="Arial" w:hAnsi="Arial"/>
                <w:sz w:val="16"/>
                <w:szCs w:val="16"/>
              </w:rPr>
            </w:pPr>
            <w:r>
              <w:rPr>
                <w:rFonts w:ascii="Arial" w:hAnsi="Arial"/>
                <w:sz w:val="16"/>
                <w:szCs w:val="16"/>
              </w:rPr>
              <w:t>MT-ATC-1</w:t>
            </w:r>
          </w:p>
        </w:tc>
        <w:tc>
          <w:tcPr>
            <w:tcW w:w="4537" w:type="dxa"/>
            <w:shd w:val="clear" w:color="auto" w:fill="F2F2F2" w:themeFill="background1" w:themeFillShade="F2"/>
          </w:tcPr>
          <w:p w14:paraId="1FE71631" w14:textId="77777777" w:rsidR="00303845" w:rsidRDefault="00303845" w:rsidP="006E4F2C">
            <w:pPr>
              <w:spacing w:before="60" w:after="180"/>
              <w:rPr>
                <w:rFonts w:ascii="Arial" w:hAnsi="Arial"/>
                <w:sz w:val="16"/>
                <w:szCs w:val="16"/>
              </w:rPr>
            </w:pPr>
            <w:r w:rsidRPr="0089185C">
              <w:rPr>
                <w:rFonts w:ascii="Arial" w:hAnsi="Arial"/>
                <w:sz w:val="16"/>
                <w:szCs w:val="16"/>
              </w:rPr>
              <w:t>Date:</w:t>
            </w:r>
          </w:p>
          <w:p w14:paraId="7F4B1350" w14:textId="77777777" w:rsidR="00303845" w:rsidRPr="0089185C" w:rsidRDefault="00303845" w:rsidP="006E4F2C">
            <w:pPr>
              <w:spacing w:before="60" w:after="180"/>
              <w:rPr>
                <w:rFonts w:ascii="Arial" w:hAnsi="Arial"/>
                <w:sz w:val="16"/>
                <w:szCs w:val="16"/>
              </w:rPr>
            </w:pPr>
            <w:r>
              <w:rPr>
                <w:rFonts w:ascii="Arial" w:hAnsi="Arial"/>
                <w:sz w:val="16"/>
                <w:szCs w:val="16"/>
              </w:rPr>
              <w:t>4 Mar 2015</w:t>
            </w:r>
          </w:p>
        </w:tc>
      </w:tr>
      <w:tr w:rsidR="00303845" w:rsidRPr="0089185C" w14:paraId="5F50C1B4" w14:textId="77777777" w:rsidTr="00EA5770">
        <w:tc>
          <w:tcPr>
            <w:tcW w:w="3772" w:type="dxa"/>
            <w:gridSpan w:val="4"/>
            <w:shd w:val="clear" w:color="auto" w:fill="F2F2F2" w:themeFill="background1" w:themeFillShade="F2"/>
          </w:tcPr>
          <w:p w14:paraId="356CADF8" w14:textId="77777777" w:rsidR="00303845" w:rsidRPr="0089185C" w:rsidRDefault="00303845" w:rsidP="006E4F2C">
            <w:pPr>
              <w:spacing w:before="60" w:after="180"/>
              <w:rPr>
                <w:rFonts w:ascii="Arial" w:hAnsi="Arial"/>
                <w:sz w:val="16"/>
                <w:szCs w:val="16"/>
              </w:rPr>
            </w:pPr>
            <w:r w:rsidRPr="0089185C">
              <w:rPr>
                <w:rFonts w:ascii="Arial" w:hAnsi="Arial"/>
                <w:sz w:val="16"/>
                <w:szCs w:val="16"/>
              </w:rPr>
              <w:t>System Attributes:</w:t>
            </w:r>
          </w:p>
          <w:p w14:paraId="255ADD3C" w14:textId="77777777" w:rsidR="00303845" w:rsidRPr="0089185C" w:rsidRDefault="00303845" w:rsidP="006E4F2C">
            <w:pPr>
              <w:rPr>
                <w:rFonts w:ascii="Arial" w:hAnsi="Arial"/>
                <w:sz w:val="16"/>
                <w:szCs w:val="16"/>
              </w:rPr>
            </w:pPr>
            <w:r w:rsidRPr="0089185C">
              <w:rPr>
                <w:rFonts w:ascii="Arial" w:hAnsi="Arial"/>
                <w:sz w:val="16"/>
                <w:szCs w:val="16"/>
              </w:rPr>
              <w:t xml:space="preserve">Version #: </w:t>
            </w:r>
            <w:r>
              <w:rPr>
                <w:rFonts w:ascii="Arial" w:hAnsi="Arial"/>
                <w:sz w:val="16"/>
                <w:szCs w:val="16"/>
              </w:rPr>
              <w:t>MT3DMS</w:t>
            </w:r>
          </w:p>
          <w:p w14:paraId="29E60DFB" w14:textId="0528A79C" w:rsidR="00303845" w:rsidRPr="0089185C" w:rsidRDefault="00303845" w:rsidP="006E4F2C">
            <w:pPr>
              <w:rPr>
                <w:rFonts w:ascii="Arial" w:hAnsi="Arial"/>
                <w:sz w:val="16"/>
                <w:szCs w:val="16"/>
              </w:rPr>
            </w:pPr>
            <w:r w:rsidRPr="0089185C">
              <w:rPr>
                <w:rFonts w:ascii="Arial" w:hAnsi="Arial"/>
                <w:sz w:val="16"/>
                <w:szCs w:val="16"/>
              </w:rPr>
              <w:t xml:space="preserve">Release #:  </w:t>
            </w:r>
            <w:r>
              <w:rPr>
                <w:rFonts w:ascii="Arial" w:hAnsi="Arial"/>
                <w:sz w:val="16"/>
                <w:szCs w:val="16"/>
              </w:rPr>
              <w:t xml:space="preserve">CHPRC Build </w:t>
            </w:r>
            <w:r w:rsidR="00A2128F">
              <w:rPr>
                <w:rFonts w:ascii="Arial" w:hAnsi="Arial"/>
                <w:sz w:val="16"/>
                <w:szCs w:val="16"/>
              </w:rPr>
              <w:t>8 (Identical to Build 7)</w:t>
            </w:r>
          </w:p>
          <w:p w14:paraId="79B31F16" w14:textId="77777777" w:rsidR="00303845" w:rsidRPr="0089185C" w:rsidRDefault="00303845" w:rsidP="006E4F2C">
            <w:pPr>
              <w:rPr>
                <w:rFonts w:ascii="Arial" w:hAnsi="Arial"/>
                <w:sz w:val="16"/>
                <w:szCs w:val="16"/>
              </w:rPr>
            </w:pPr>
            <w:r w:rsidRPr="0089185C">
              <w:rPr>
                <w:rFonts w:ascii="Arial" w:hAnsi="Arial"/>
                <w:sz w:val="16"/>
                <w:szCs w:val="16"/>
              </w:rPr>
              <w:t xml:space="preserve">Environment:  </w:t>
            </w:r>
            <w:r>
              <w:rPr>
                <w:rFonts w:ascii="Arial" w:hAnsi="Arial"/>
                <w:sz w:val="16"/>
                <w:szCs w:val="16"/>
              </w:rPr>
              <w:t>Windows 7® Enterprise SP1</w:t>
            </w:r>
          </w:p>
          <w:p w14:paraId="67BC8514" w14:textId="77777777" w:rsidR="00303845" w:rsidRPr="0089185C" w:rsidRDefault="00303845" w:rsidP="006E4F2C">
            <w:pPr>
              <w:rPr>
                <w:rFonts w:ascii="Arial" w:hAnsi="Arial"/>
                <w:sz w:val="16"/>
                <w:szCs w:val="16"/>
              </w:rPr>
            </w:pPr>
            <w:r w:rsidRPr="0089185C">
              <w:rPr>
                <w:rFonts w:ascii="Arial" w:hAnsi="Arial"/>
                <w:sz w:val="16"/>
                <w:szCs w:val="16"/>
              </w:rPr>
              <w:t>Server:</w:t>
            </w:r>
            <w:r>
              <w:rPr>
                <w:rFonts w:ascii="Arial" w:hAnsi="Arial"/>
                <w:sz w:val="16"/>
                <w:szCs w:val="16"/>
              </w:rPr>
              <w:t xml:space="preserve"> WF22668</w:t>
            </w:r>
          </w:p>
          <w:p w14:paraId="464A344B" w14:textId="77777777" w:rsidR="00303845" w:rsidRPr="0089185C" w:rsidRDefault="00303845" w:rsidP="006E4F2C">
            <w:pPr>
              <w:rPr>
                <w:rFonts w:ascii="Arial" w:hAnsi="Arial"/>
                <w:sz w:val="16"/>
                <w:szCs w:val="16"/>
              </w:rPr>
            </w:pPr>
          </w:p>
        </w:tc>
        <w:tc>
          <w:tcPr>
            <w:tcW w:w="6320" w:type="dxa"/>
            <w:gridSpan w:val="3"/>
            <w:shd w:val="clear" w:color="auto" w:fill="F2F2F2" w:themeFill="background1" w:themeFillShade="F2"/>
          </w:tcPr>
          <w:p w14:paraId="27C50DE5" w14:textId="77777777" w:rsidR="00303845" w:rsidRDefault="00303845" w:rsidP="006E4F2C">
            <w:pPr>
              <w:spacing w:before="60" w:after="180"/>
              <w:rPr>
                <w:rFonts w:ascii="Arial" w:hAnsi="Arial"/>
                <w:sz w:val="16"/>
                <w:szCs w:val="16"/>
              </w:rPr>
            </w:pPr>
            <w:r w:rsidRPr="0089185C">
              <w:rPr>
                <w:rFonts w:ascii="Arial" w:hAnsi="Arial"/>
                <w:sz w:val="16"/>
                <w:szCs w:val="16"/>
              </w:rPr>
              <w:t>Test Performed by:</w:t>
            </w:r>
          </w:p>
          <w:p w14:paraId="50DAA102" w14:textId="77777777" w:rsidR="00303845" w:rsidRDefault="00303845" w:rsidP="006E4F2C">
            <w:pPr>
              <w:spacing w:before="60" w:after="180"/>
              <w:rPr>
                <w:rFonts w:ascii="Arial" w:hAnsi="Arial"/>
                <w:sz w:val="16"/>
                <w:szCs w:val="16"/>
              </w:rPr>
            </w:pPr>
            <w:r>
              <w:rPr>
                <w:rFonts w:ascii="Arial" w:hAnsi="Arial"/>
                <w:sz w:val="16"/>
                <w:szCs w:val="16"/>
              </w:rPr>
              <w:t>William E. Nichols, CHPRC</w:t>
            </w:r>
          </w:p>
          <w:p w14:paraId="4DB2CC34" w14:textId="0C4FA157" w:rsidR="0017317F" w:rsidRPr="0089185C" w:rsidRDefault="0017317F" w:rsidP="00226A74">
            <w:pPr>
              <w:spacing w:before="60" w:after="180"/>
              <w:rPr>
                <w:rFonts w:ascii="Arial" w:hAnsi="Arial"/>
                <w:sz w:val="16"/>
                <w:szCs w:val="16"/>
              </w:rPr>
            </w:pPr>
            <w:r w:rsidRPr="0017317F">
              <w:rPr>
                <w:rFonts w:ascii="Arial" w:hAnsi="Arial"/>
                <w:color w:val="FF0000"/>
                <w:szCs w:val="16"/>
              </w:rPr>
              <w:t xml:space="preserve">[Signed in Previous Revision </w:t>
            </w:r>
            <w:r w:rsidR="00226A74">
              <w:rPr>
                <w:rFonts w:ascii="Arial" w:hAnsi="Arial"/>
                <w:color w:val="FF0000"/>
                <w:szCs w:val="16"/>
              </w:rPr>
              <w:t>6</w:t>
            </w:r>
            <w:r w:rsidRPr="0017317F">
              <w:rPr>
                <w:rFonts w:ascii="Arial" w:hAnsi="Arial"/>
                <w:color w:val="FF0000"/>
                <w:szCs w:val="16"/>
              </w:rPr>
              <w:t xml:space="preserve"> to this document]</w:t>
            </w:r>
          </w:p>
        </w:tc>
      </w:tr>
      <w:tr w:rsidR="00303845" w:rsidRPr="0089185C" w14:paraId="7C828C83" w14:textId="77777777" w:rsidTr="00EA5770">
        <w:trPr>
          <w:cantSplit/>
        </w:trPr>
        <w:tc>
          <w:tcPr>
            <w:tcW w:w="720" w:type="dxa"/>
            <w:shd w:val="clear" w:color="auto" w:fill="F2F2F2" w:themeFill="background1" w:themeFillShade="F2"/>
            <w:vAlign w:val="center"/>
          </w:tcPr>
          <w:p w14:paraId="3823F5ED" w14:textId="77777777" w:rsidR="00303845" w:rsidRPr="0089185C" w:rsidRDefault="00303845" w:rsidP="006E4F2C">
            <w:pPr>
              <w:spacing w:before="60" w:after="180"/>
              <w:jc w:val="center"/>
              <w:rPr>
                <w:rFonts w:ascii="Arial" w:hAnsi="Arial"/>
                <w:sz w:val="16"/>
                <w:szCs w:val="16"/>
              </w:rPr>
            </w:pPr>
            <w:r w:rsidRPr="0089185C">
              <w:rPr>
                <w:rFonts w:ascii="Arial" w:hAnsi="Arial"/>
                <w:sz w:val="16"/>
                <w:szCs w:val="16"/>
              </w:rPr>
              <w:t>Test Step #</w:t>
            </w:r>
          </w:p>
        </w:tc>
        <w:tc>
          <w:tcPr>
            <w:tcW w:w="1440" w:type="dxa"/>
            <w:shd w:val="clear" w:color="auto" w:fill="F2F2F2" w:themeFill="background1" w:themeFillShade="F2"/>
            <w:vAlign w:val="center"/>
          </w:tcPr>
          <w:p w14:paraId="569E4F47" w14:textId="77777777" w:rsidR="00303845" w:rsidRPr="0089185C" w:rsidRDefault="00303845" w:rsidP="006E4F2C">
            <w:pPr>
              <w:spacing w:before="60" w:after="180"/>
              <w:jc w:val="center"/>
              <w:rPr>
                <w:rFonts w:ascii="Arial" w:hAnsi="Arial"/>
                <w:sz w:val="16"/>
                <w:szCs w:val="16"/>
              </w:rPr>
            </w:pPr>
            <w:r w:rsidRPr="0089185C">
              <w:rPr>
                <w:rFonts w:ascii="Arial" w:hAnsi="Arial"/>
                <w:sz w:val="16"/>
                <w:szCs w:val="16"/>
              </w:rPr>
              <w:t>Requirement #</w:t>
            </w:r>
          </w:p>
        </w:tc>
        <w:tc>
          <w:tcPr>
            <w:tcW w:w="1440" w:type="dxa"/>
            <w:shd w:val="clear" w:color="auto" w:fill="F2F2F2" w:themeFill="background1" w:themeFillShade="F2"/>
            <w:vAlign w:val="center"/>
          </w:tcPr>
          <w:p w14:paraId="125429E4" w14:textId="77777777" w:rsidR="00303845" w:rsidRPr="0089185C" w:rsidRDefault="00303845" w:rsidP="006E4F2C">
            <w:pPr>
              <w:spacing w:before="60" w:after="180"/>
              <w:jc w:val="center"/>
              <w:rPr>
                <w:rFonts w:ascii="Arial" w:hAnsi="Arial"/>
                <w:sz w:val="16"/>
                <w:szCs w:val="16"/>
              </w:rPr>
            </w:pPr>
            <w:r w:rsidRPr="0089185C">
              <w:rPr>
                <w:rFonts w:ascii="Arial" w:hAnsi="Arial"/>
                <w:sz w:val="16"/>
                <w:szCs w:val="16"/>
              </w:rPr>
              <w:t>Test Instruction</w:t>
            </w:r>
          </w:p>
        </w:tc>
        <w:tc>
          <w:tcPr>
            <w:tcW w:w="1612" w:type="dxa"/>
            <w:gridSpan w:val="2"/>
            <w:shd w:val="clear" w:color="auto" w:fill="F2F2F2" w:themeFill="background1" w:themeFillShade="F2"/>
            <w:vAlign w:val="center"/>
          </w:tcPr>
          <w:p w14:paraId="41D7D42A" w14:textId="77777777" w:rsidR="00303845" w:rsidRPr="0089185C" w:rsidRDefault="00303845" w:rsidP="006E4F2C">
            <w:pPr>
              <w:spacing w:before="60" w:after="180"/>
              <w:jc w:val="center"/>
              <w:rPr>
                <w:rFonts w:ascii="Arial" w:hAnsi="Arial"/>
                <w:sz w:val="16"/>
                <w:szCs w:val="16"/>
              </w:rPr>
            </w:pPr>
            <w:r w:rsidRPr="0089185C">
              <w:rPr>
                <w:rFonts w:ascii="Arial" w:hAnsi="Arial"/>
                <w:sz w:val="16"/>
                <w:szCs w:val="16"/>
              </w:rPr>
              <w:t>Expected Result</w:t>
            </w:r>
          </w:p>
        </w:tc>
        <w:tc>
          <w:tcPr>
            <w:tcW w:w="4880" w:type="dxa"/>
            <w:gridSpan w:val="2"/>
            <w:shd w:val="clear" w:color="auto" w:fill="F2F2F2" w:themeFill="background1" w:themeFillShade="F2"/>
            <w:vAlign w:val="center"/>
          </w:tcPr>
          <w:p w14:paraId="0FF31BEA" w14:textId="77777777" w:rsidR="00303845" w:rsidRPr="0089185C" w:rsidRDefault="00303845" w:rsidP="006E4F2C">
            <w:pPr>
              <w:spacing w:before="60" w:after="180"/>
              <w:jc w:val="center"/>
              <w:rPr>
                <w:rFonts w:ascii="Arial" w:hAnsi="Arial"/>
                <w:sz w:val="16"/>
                <w:szCs w:val="16"/>
              </w:rPr>
            </w:pPr>
            <w:r w:rsidRPr="0089185C">
              <w:rPr>
                <w:rFonts w:ascii="Arial" w:hAnsi="Arial"/>
                <w:sz w:val="16"/>
                <w:szCs w:val="16"/>
              </w:rPr>
              <w:t>Actual Result</w:t>
            </w:r>
          </w:p>
        </w:tc>
      </w:tr>
      <w:tr w:rsidR="00303845" w:rsidRPr="0089185C" w14:paraId="575D7A4F" w14:textId="77777777" w:rsidTr="006E4F2C">
        <w:trPr>
          <w:cantSplit/>
        </w:trPr>
        <w:tc>
          <w:tcPr>
            <w:tcW w:w="720" w:type="dxa"/>
          </w:tcPr>
          <w:p w14:paraId="375579BF" w14:textId="77777777" w:rsidR="00303845" w:rsidRPr="0089185C" w:rsidRDefault="00303845" w:rsidP="006E4F2C">
            <w:pPr>
              <w:spacing w:before="60" w:after="180"/>
              <w:rPr>
                <w:rFonts w:ascii="Arial" w:hAnsi="Arial"/>
                <w:sz w:val="16"/>
                <w:szCs w:val="16"/>
              </w:rPr>
            </w:pPr>
            <w:r>
              <w:rPr>
                <w:rFonts w:ascii="Arial" w:hAnsi="Arial"/>
                <w:sz w:val="16"/>
                <w:szCs w:val="16"/>
              </w:rPr>
              <w:t>1</w:t>
            </w:r>
          </w:p>
        </w:tc>
        <w:tc>
          <w:tcPr>
            <w:tcW w:w="1440" w:type="dxa"/>
          </w:tcPr>
          <w:p w14:paraId="652C6D79" w14:textId="77777777" w:rsidR="00303845" w:rsidRPr="0089185C" w:rsidRDefault="00303845" w:rsidP="006E4F2C">
            <w:pPr>
              <w:spacing w:before="60" w:after="180"/>
              <w:rPr>
                <w:rFonts w:ascii="Arial" w:hAnsi="Arial"/>
                <w:sz w:val="16"/>
                <w:szCs w:val="16"/>
              </w:rPr>
            </w:pPr>
            <w:r>
              <w:rPr>
                <w:rFonts w:ascii="Arial" w:hAnsi="Arial"/>
                <w:sz w:val="16"/>
                <w:szCs w:val="16"/>
              </w:rPr>
              <w:t>Obtain source code or executable for MODFLOW-2000-MST and MT3DMS code from software owner &amp; install on target computer</w:t>
            </w:r>
          </w:p>
        </w:tc>
        <w:tc>
          <w:tcPr>
            <w:tcW w:w="1440" w:type="dxa"/>
          </w:tcPr>
          <w:p w14:paraId="7470BA08" w14:textId="77777777" w:rsidR="00303845" w:rsidRPr="0089185C" w:rsidRDefault="00303845" w:rsidP="006E4F2C">
            <w:pPr>
              <w:spacing w:before="60" w:after="180"/>
              <w:rPr>
                <w:rFonts w:ascii="Arial" w:hAnsi="Arial"/>
                <w:sz w:val="16"/>
                <w:szCs w:val="16"/>
              </w:rPr>
            </w:pPr>
            <w:r>
              <w:rPr>
                <w:rFonts w:ascii="Arial" w:hAnsi="Arial"/>
                <w:sz w:val="16"/>
                <w:szCs w:val="16"/>
              </w:rPr>
              <w:t>Compile using appropriate Fortran compiler, if necessary</w:t>
            </w:r>
          </w:p>
        </w:tc>
        <w:tc>
          <w:tcPr>
            <w:tcW w:w="1612" w:type="dxa"/>
            <w:gridSpan w:val="2"/>
          </w:tcPr>
          <w:p w14:paraId="239DC782" w14:textId="77777777" w:rsidR="00303845" w:rsidRPr="0089185C" w:rsidRDefault="00303845" w:rsidP="006E4F2C">
            <w:pPr>
              <w:spacing w:before="60" w:after="180"/>
              <w:rPr>
                <w:rFonts w:ascii="Arial" w:hAnsi="Arial"/>
                <w:sz w:val="16"/>
                <w:szCs w:val="16"/>
              </w:rPr>
            </w:pPr>
            <w:r>
              <w:rPr>
                <w:rFonts w:ascii="Arial" w:hAnsi="Arial"/>
                <w:sz w:val="16"/>
                <w:szCs w:val="16"/>
              </w:rPr>
              <w:t>MODFLOW and MT3DMS executables are ready and functional</w:t>
            </w:r>
          </w:p>
        </w:tc>
        <w:tc>
          <w:tcPr>
            <w:tcW w:w="4880" w:type="dxa"/>
            <w:gridSpan w:val="2"/>
          </w:tcPr>
          <w:p w14:paraId="76FB90C7" w14:textId="77777777" w:rsidR="00303845" w:rsidRDefault="00303845" w:rsidP="006E4F2C">
            <w:pPr>
              <w:spacing w:before="60" w:after="180"/>
              <w:rPr>
                <w:rFonts w:ascii="Arial" w:hAnsi="Arial"/>
                <w:sz w:val="16"/>
                <w:szCs w:val="16"/>
              </w:rPr>
            </w:pPr>
            <w:r>
              <w:rPr>
                <w:rFonts w:ascii="Arial" w:hAnsi="Arial"/>
                <w:sz w:val="16"/>
                <w:szCs w:val="16"/>
              </w:rPr>
              <w:t>For the flow solution used in this test, used the test installation of MODFLOW executable files mf2k-mst-chprc0</w:t>
            </w:r>
            <w:r w:rsidR="00446C51">
              <w:rPr>
                <w:rFonts w:ascii="Arial" w:hAnsi="Arial"/>
                <w:sz w:val="16"/>
                <w:szCs w:val="16"/>
              </w:rPr>
              <w:t>7</w:t>
            </w:r>
            <w:r>
              <w:rPr>
                <w:rFonts w:ascii="Arial" w:hAnsi="Arial"/>
                <w:sz w:val="16"/>
                <w:szCs w:val="16"/>
              </w:rPr>
              <w:t>sp</w:t>
            </w:r>
            <w:r w:rsidR="00446C51">
              <w:rPr>
                <w:rFonts w:ascii="Arial" w:hAnsi="Arial"/>
                <w:sz w:val="16"/>
                <w:szCs w:val="16"/>
              </w:rPr>
              <w:t>l</w:t>
            </w:r>
            <w:r>
              <w:rPr>
                <w:rFonts w:ascii="Arial" w:hAnsi="Arial"/>
                <w:sz w:val="16"/>
                <w:szCs w:val="16"/>
              </w:rPr>
              <w:t>.exe and mf2k-mst-chprc0</w:t>
            </w:r>
            <w:r w:rsidR="00446C51">
              <w:rPr>
                <w:rFonts w:ascii="Arial" w:hAnsi="Arial"/>
                <w:sz w:val="16"/>
                <w:szCs w:val="16"/>
              </w:rPr>
              <w:t>7</w:t>
            </w:r>
            <w:r>
              <w:rPr>
                <w:rFonts w:ascii="Arial" w:hAnsi="Arial"/>
                <w:sz w:val="16"/>
                <w:szCs w:val="16"/>
              </w:rPr>
              <w:t>dp</w:t>
            </w:r>
            <w:r w:rsidR="00446C51">
              <w:rPr>
                <w:rFonts w:ascii="Arial" w:hAnsi="Arial"/>
                <w:sz w:val="16"/>
                <w:szCs w:val="16"/>
              </w:rPr>
              <w:t>l</w:t>
            </w:r>
            <w:r>
              <w:rPr>
                <w:rFonts w:ascii="Arial" w:hAnsi="Arial"/>
                <w:sz w:val="16"/>
                <w:szCs w:val="16"/>
              </w:rPr>
              <w:t xml:space="preserve">.exe that were prepared and tested in acceptance test (MF-ATC-1) </w:t>
            </w:r>
            <w:r w:rsidR="00446C51">
              <w:rPr>
                <w:rFonts w:ascii="Arial" w:hAnsi="Arial"/>
                <w:sz w:val="16"/>
                <w:szCs w:val="16"/>
              </w:rPr>
              <w:t>logged</w:t>
            </w:r>
            <w:r>
              <w:rPr>
                <w:rFonts w:ascii="Arial" w:hAnsi="Arial"/>
                <w:sz w:val="16"/>
                <w:szCs w:val="16"/>
              </w:rPr>
              <w:t xml:space="preserve"> in Attachment 2.</w:t>
            </w:r>
          </w:p>
          <w:p w14:paraId="2BEE183B" w14:textId="77777777" w:rsidR="00303845" w:rsidRDefault="00303845" w:rsidP="006E4F2C">
            <w:pPr>
              <w:spacing w:before="60" w:after="180"/>
              <w:rPr>
                <w:rFonts w:ascii="Arial" w:hAnsi="Arial"/>
                <w:sz w:val="16"/>
                <w:szCs w:val="16"/>
              </w:rPr>
            </w:pPr>
            <w:r>
              <w:rPr>
                <w:rFonts w:ascii="Arial" w:hAnsi="Arial"/>
                <w:sz w:val="16"/>
                <w:szCs w:val="16"/>
              </w:rPr>
              <w:t xml:space="preserve">The source code for MT3DMS obtained by FTP download in compressed archive form from </w:t>
            </w:r>
            <w:r w:rsidR="009403D8">
              <w:rPr>
                <w:rFonts w:ascii="Arial" w:hAnsi="Arial"/>
                <w:sz w:val="16"/>
                <w:szCs w:val="16"/>
              </w:rPr>
              <w:t>MT3DMS code maintenance site</w:t>
            </w:r>
            <w:r>
              <w:rPr>
                <w:rFonts w:ascii="Arial" w:hAnsi="Arial"/>
                <w:sz w:val="16"/>
                <w:szCs w:val="16"/>
              </w:rPr>
              <w:t xml:space="preserve"> on </w:t>
            </w:r>
            <w:r w:rsidR="009403D8">
              <w:rPr>
                <w:rFonts w:ascii="Arial" w:hAnsi="Arial"/>
                <w:sz w:val="16"/>
                <w:szCs w:val="16"/>
              </w:rPr>
              <w:t>3</w:t>
            </w:r>
            <w:r>
              <w:rPr>
                <w:rFonts w:ascii="Arial" w:hAnsi="Arial"/>
                <w:sz w:val="16"/>
                <w:szCs w:val="16"/>
              </w:rPr>
              <w:t>-</w:t>
            </w:r>
            <w:r w:rsidR="00446C51">
              <w:rPr>
                <w:rFonts w:ascii="Arial" w:hAnsi="Arial"/>
                <w:sz w:val="16"/>
                <w:szCs w:val="16"/>
              </w:rPr>
              <w:t>Feb</w:t>
            </w:r>
            <w:r>
              <w:rPr>
                <w:rFonts w:ascii="Arial" w:hAnsi="Arial"/>
                <w:sz w:val="16"/>
                <w:szCs w:val="16"/>
              </w:rPr>
              <w:t>-201</w:t>
            </w:r>
            <w:r w:rsidR="00446C51">
              <w:rPr>
                <w:rFonts w:ascii="Arial" w:hAnsi="Arial"/>
                <w:sz w:val="16"/>
                <w:szCs w:val="16"/>
              </w:rPr>
              <w:t>5</w:t>
            </w:r>
            <w:r>
              <w:rPr>
                <w:rFonts w:ascii="Arial" w:hAnsi="Arial"/>
                <w:sz w:val="16"/>
                <w:szCs w:val="16"/>
              </w:rPr>
              <w:t xml:space="preserve"> was archived in MKS Integrity</w:t>
            </w:r>
            <w:r>
              <w:rPr>
                <w:rFonts w:ascii="Arial" w:hAnsi="Arial" w:cs="Arial"/>
                <w:sz w:val="16"/>
                <w:szCs w:val="16"/>
              </w:rPr>
              <w:t>™</w:t>
            </w:r>
            <w:r>
              <w:rPr>
                <w:rFonts w:ascii="Arial" w:hAnsi="Arial"/>
                <w:sz w:val="16"/>
                <w:szCs w:val="16"/>
              </w:rPr>
              <w:t xml:space="preserve"> (2517). Batch files build-lahey-sp.bat and build-lahey-dp.bat were constructed to direct compilation and linking of executab</w:t>
            </w:r>
            <w:r w:rsidR="00446C51">
              <w:rPr>
                <w:rFonts w:ascii="Arial" w:hAnsi="Arial"/>
                <w:sz w:val="16"/>
                <w:szCs w:val="16"/>
              </w:rPr>
              <w:t>le files, named mt3d-</w:t>
            </w:r>
            <w:r>
              <w:rPr>
                <w:rFonts w:ascii="Arial" w:hAnsi="Arial"/>
                <w:sz w:val="16"/>
                <w:szCs w:val="16"/>
              </w:rPr>
              <w:t>chprc0</w:t>
            </w:r>
            <w:r w:rsidR="00446C51">
              <w:rPr>
                <w:rFonts w:ascii="Arial" w:hAnsi="Arial"/>
                <w:sz w:val="16"/>
                <w:szCs w:val="16"/>
              </w:rPr>
              <w:t>7</w:t>
            </w:r>
            <w:r>
              <w:rPr>
                <w:rFonts w:ascii="Arial" w:hAnsi="Arial"/>
                <w:sz w:val="16"/>
                <w:szCs w:val="16"/>
              </w:rPr>
              <w:t>sp</w:t>
            </w:r>
            <w:r w:rsidR="00446C51">
              <w:rPr>
                <w:rFonts w:ascii="Arial" w:hAnsi="Arial"/>
                <w:sz w:val="16"/>
                <w:szCs w:val="16"/>
              </w:rPr>
              <w:t>l</w:t>
            </w:r>
            <w:r>
              <w:rPr>
                <w:rFonts w:ascii="Arial" w:hAnsi="Arial"/>
                <w:sz w:val="16"/>
                <w:szCs w:val="16"/>
              </w:rPr>
              <w:t>.exe (single precision) and mt3d-chprc0</w:t>
            </w:r>
            <w:r w:rsidR="000F6963">
              <w:rPr>
                <w:rFonts w:ascii="Arial" w:hAnsi="Arial"/>
                <w:sz w:val="16"/>
                <w:szCs w:val="16"/>
              </w:rPr>
              <w:t>7</w:t>
            </w:r>
            <w:r>
              <w:rPr>
                <w:rFonts w:ascii="Arial" w:hAnsi="Arial"/>
                <w:sz w:val="16"/>
                <w:szCs w:val="16"/>
              </w:rPr>
              <w:t>dp</w:t>
            </w:r>
            <w:r w:rsidR="00446C51">
              <w:rPr>
                <w:rFonts w:ascii="Arial" w:hAnsi="Arial"/>
                <w:sz w:val="16"/>
                <w:szCs w:val="16"/>
              </w:rPr>
              <w:t>l</w:t>
            </w:r>
            <w:r>
              <w:rPr>
                <w:rFonts w:ascii="Arial" w:hAnsi="Arial"/>
                <w:sz w:val="16"/>
                <w:szCs w:val="16"/>
              </w:rPr>
              <w:t>.exe (double precision).</w:t>
            </w:r>
          </w:p>
          <w:p w14:paraId="682465AD" w14:textId="46823924" w:rsidR="00303845" w:rsidRPr="0089185C" w:rsidRDefault="00303845" w:rsidP="0017317F">
            <w:pPr>
              <w:spacing w:before="60" w:after="180"/>
              <w:rPr>
                <w:rFonts w:ascii="Arial" w:hAnsi="Arial"/>
                <w:sz w:val="16"/>
                <w:szCs w:val="16"/>
              </w:rPr>
            </w:pPr>
            <w:r>
              <w:rPr>
                <w:rFonts w:ascii="Arial" w:hAnsi="Arial"/>
                <w:sz w:val="16"/>
                <w:szCs w:val="16"/>
              </w:rPr>
              <w:t xml:space="preserve">Placed copies of these code executable files in directory </w:t>
            </w:r>
            <w:r w:rsidR="0017317F">
              <w:rPr>
                <w:rFonts w:ascii="Arial" w:hAnsi="Arial"/>
                <w:sz w:val="16"/>
                <w:szCs w:val="16"/>
              </w:rPr>
              <w:t>…</w:t>
            </w:r>
            <w:r>
              <w:rPr>
                <w:rFonts w:ascii="Arial" w:hAnsi="Arial"/>
                <w:sz w:val="16"/>
                <w:szCs w:val="16"/>
              </w:rPr>
              <w:t>\bin.</w:t>
            </w:r>
          </w:p>
        </w:tc>
      </w:tr>
      <w:tr w:rsidR="00303845" w:rsidRPr="0089185C" w14:paraId="27AEF327" w14:textId="77777777" w:rsidTr="006E4F2C">
        <w:trPr>
          <w:cantSplit/>
        </w:trPr>
        <w:tc>
          <w:tcPr>
            <w:tcW w:w="720" w:type="dxa"/>
          </w:tcPr>
          <w:p w14:paraId="382A0815" w14:textId="77777777" w:rsidR="00303845" w:rsidRPr="0089185C" w:rsidRDefault="00303845" w:rsidP="006E4F2C">
            <w:pPr>
              <w:spacing w:before="60" w:after="180"/>
              <w:rPr>
                <w:rFonts w:ascii="Arial" w:hAnsi="Arial"/>
                <w:sz w:val="16"/>
                <w:szCs w:val="16"/>
              </w:rPr>
            </w:pPr>
            <w:r>
              <w:rPr>
                <w:rFonts w:ascii="Arial" w:hAnsi="Arial"/>
                <w:sz w:val="16"/>
                <w:szCs w:val="16"/>
              </w:rPr>
              <w:t>2</w:t>
            </w:r>
          </w:p>
        </w:tc>
        <w:tc>
          <w:tcPr>
            <w:tcW w:w="1440" w:type="dxa"/>
          </w:tcPr>
          <w:p w14:paraId="3F84F03C" w14:textId="77777777" w:rsidR="00303845" w:rsidRPr="0089185C" w:rsidRDefault="00303845" w:rsidP="006E4F2C">
            <w:pPr>
              <w:spacing w:before="60" w:after="180"/>
              <w:rPr>
                <w:rFonts w:ascii="Arial" w:hAnsi="Arial"/>
                <w:sz w:val="16"/>
                <w:szCs w:val="16"/>
              </w:rPr>
            </w:pPr>
            <w:r>
              <w:rPr>
                <w:rFonts w:ascii="Arial" w:hAnsi="Arial"/>
                <w:sz w:val="16"/>
                <w:szCs w:val="16"/>
              </w:rPr>
              <w:t>Obtain files for test problem from software owner</w:t>
            </w:r>
          </w:p>
        </w:tc>
        <w:tc>
          <w:tcPr>
            <w:tcW w:w="1440" w:type="dxa"/>
          </w:tcPr>
          <w:p w14:paraId="6A010922" w14:textId="77777777" w:rsidR="00303845" w:rsidRPr="0089185C" w:rsidRDefault="00303845" w:rsidP="006E4F2C">
            <w:pPr>
              <w:spacing w:before="60" w:after="180"/>
              <w:rPr>
                <w:rFonts w:ascii="Arial" w:hAnsi="Arial"/>
                <w:sz w:val="16"/>
                <w:szCs w:val="16"/>
              </w:rPr>
            </w:pPr>
            <w:r>
              <w:rPr>
                <w:rFonts w:ascii="Arial" w:hAnsi="Arial"/>
                <w:sz w:val="16"/>
                <w:szCs w:val="16"/>
              </w:rPr>
              <w:t>Copy files to appropriate test directory</w:t>
            </w:r>
          </w:p>
        </w:tc>
        <w:tc>
          <w:tcPr>
            <w:tcW w:w="1612" w:type="dxa"/>
            <w:gridSpan w:val="2"/>
          </w:tcPr>
          <w:p w14:paraId="44C8474D" w14:textId="77777777" w:rsidR="00303845" w:rsidRPr="0089185C" w:rsidRDefault="00303845" w:rsidP="006E4F2C">
            <w:pPr>
              <w:spacing w:before="60" w:after="180"/>
              <w:rPr>
                <w:rFonts w:ascii="Arial" w:hAnsi="Arial"/>
                <w:sz w:val="16"/>
                <w:szCs w:val="16"/>
              </w:rPr>
            </w:pPr>
            <w:r>
              <w:rPr>
                <w:rFonts w:ascii="Arial" w:hAnsi="Arial"/>
                <w:sz w:val="16"/>
                <w:szCs w:val="16"/>
              </w:rPr>
              <w:t>Test files are ready for use</w:t>
            </w:r>
          </w:p>
        </w:tc>
        <w:tc>
          <w:tcPr>
            <w:tcW w:w="4880" w:type="dxa"/>
            <w:gridSpan w:val="2"/>
          </w:tcPr>
          <w:p w14:paraId="526428AB" w14:textId="77777777" w:rsidR="00303845" w:rsidRDefault="00303845" w:rsidP="006E4F2C">
            <w:pPr>
              <w:spacing w:before="60" w:after="180"/>
              <w:rPr>
                <w:rFonts w:ascii="Arial" w:hAnsi="Arial"/>
                <w:sz w:val="16"/>
                <w:szCs w:val="16"/>
              </w:rPr>
            </w:pPr>
            <w:r>
              <w:rPr>
                <w:rFonts w:ascii="Arial" w:hAnsi="Arial"/>
                <w:sz w:val="16"/>
                <w:szCs w:val="16"/>
              </w:rPr>
              <w:t>Files obtained from MKS Integrity</w:t>
            </w:r>
            <w:r>
              <w:rPr>
                <w:rFonts w:ascii="Arial" w:hAnsi="Arial" w:cs="Arial"/>
                <w:sz w:val="16"/>
                <w:szCs w:val="16"/>
              </w:rPr>
              <w:t>™</w:t>
            </w:r>
            <w:r>
              <w:rPr>
                <w:rFonts w:ascii="Arial" w:hAnsi="Arial"/>
                <w:sz w:val="16"/>
                <w:szCs w:val="16"/>
              </w:rPr>
              <w:t xml:space="preserve"> for acceptance test case MT-ATC-1 were obtained and placed in test directory:</w:t>
            </w:r>
          </w:p>
          <w:p w14:paraId="6778FDD6" w14:textId="15C1C468" w:rsidR="00303845" w:rsidRPr="0089185C" w:rsidRDefault="0017317F" w:rsidP="006E4F2C">
            <w:pPr>
              <w:spacing w:before="60" w:after="180"/>
              <w:rPr>
                <w:rFonts w:ascii="Arial" w:hAnsi="Arial"/>
                <w:sz w:val="16"/>
                <w:szCs w:val="16"/>
              </w:rPr>
            </w:pPr>
            <w:r>
              <w:rPr>
                <w:rFonts w:ascii="Arial" w:hAnsi="Arial"/>
                <w:sz w:val="16"/>
                <w:szCs w:val="16"/>
              </w:rPr>
              <w:t>…</w:t>
            </w:r>
            <w:r w:rsidR="00446C51" w:rsidRPr="00446C51">
              <w:rPr>
                <w:rFonts w:ascii="Arial" w:hAnsi="Arial"/>
                <w:sz w:val="16"/>
                <w:szCs w:val="16"/>
              </w:rPr>
              <w:t>\test\MODFLOW\Build-7\mt3dms</w:t>
            </w:r>
          </w:p>
        </w:tc>
      </w:tr>
      <w:tr w:rsidR="00303845" w:rsidRPr="0089185C" w14:paraId="5DFE089F" w14:textId="77777777" w:rsidTr="006E4F2C">
        <w:trPr>
          <w:cantSplit/>
        </w:trPr>
        <w:tc>
          <w:tcPr>
            <w:tcW w:w="720" w:type="dxa"/>
          </w:tcPr>
          <w:p w14:paraId="7DB2F508" w14:textId="77777777" w:rsidR="00303845" w:rsidRDefault="00303845" w:rsidP="006E4F2C">
            <w:pPr>
              <w:spacing w:before="60" w:after="180"/>
              <w:rPr>
                <w:rFonts w:ascii="Arial" w:hAnsi="Arial"/>
                <w:sz w:val="16"/>
                <w:szCs w:val="16"/>
              </w:rPr>
            </w:pPr>
            <w:r>
              <w:rPr>
                <w:rFonts w:ascii="Arial" w:hAnsi="Arial"/>
                <w:sz w:val="16"/>
                <w:szCs w:val="16"/>
              </w:rPr>
              <w:t>3</w:t>
            </w:r>
          </w:p>
        </w:tc>
        <w:tc>
          <w:tcPr>
            <w:tcW w:w="1440" w:type="dxa"/>
          </w:tcPr>
          <w:p w14:paraId="556F3A40" w14:textId="77777777" w:rsidR="00303845" w:rsidRPr="0089185C" w:rsidRDefault="00303845" w:rsidP="006E4F2C">
            <w:pPr>
              <w:spacing w:before="60" w:after="180"/>
              <w:rPr>
                <w:rFonts w:ascii="Arial" w:hAnsi="Arial"/>
                <w:sz w:val="16"/>
                <w:szCs w:val="16"/>
              </w:rPr>
            </w:pPr>
            <w:r>
              <w:rPr>
                <w:rFonts w:ascii="Arial" w:hAnsi="Arial"/>
                <w:sz w:val="16"/>
                <w:szCs w:val="16"/>
              </w:rPr>
              <w:t>Run MODFLOW to solve for flow problem</w:t>
            </w:r>
          </w:p>
        </w:tc>
        <w:tc>
          <w:tcPr>
            <w:tcW w:w="1440" w:type="dxa"/>
          </w:tcPr>
          <w:p w14:paraId="271A9D51" w14:textId="77777777" w:rsidR="00303845" w:rsidRPr="0089185C" w:rsidRDefault="00303845" w:rsidP="006E4F2C">
            <w:pPr>
              <w:spacing w:before="60" w:after="180"/>
              <w:rPr>
                <w:rFonts w:ascii="Arial" w:hAnsi="Arial"/>
                <w:sz w:val="16"/>
                <w:szCs w:val="16"/>
              </w:rPr>
            </w:pPr>
            <w:r>
              <w:rPr>
                <w:rFonts w:ascii="Arial" w:hAnsi="Arial"/>
                <w:sz w:val="16"/>
                <w:szCs w:val="16"/>
              </w:rPr>
              <w:t>Execute MODFLOW against mt-atc-1.nam name file in /flow test directory</w:t>
            </w:r>
          </w:p>
        </w:tc>
        <w:tc>
          <w:tcPr>
            <w:tcW w:w="1612" w:type="dxa"/>
            <w:gridSpan w:val="2"/>
          </w:tcPr>
          <w:p w14:paraId="4311EDC3" w14:textId="77777777" w:rsidR="00303845" w:rsidRPr="0089185C" w:rsidRDefault="00303845" w:rsidP="006E4F2C">
            <w:pPr>
              <w:spacing w:before="60" w:after="180"/>
              <w:rPr>
                <w:rFonts w:ascii="Arial" w:hAnsi="Arial"/>
                <w:sz w:val="16"/>
                <w:szCs w:val="16"/>
              </w:rPr>
            </w:pPr>
            <w:r>
              <w:rPr>
                <w:rFonts w:ascii="Arial" w:hAnsi="Arial"/>
                <w:sz w:val="16"/>
                <w:szCs w:val="16"/>
              </w:rPr>
              <w:t>MODFLOW executes without error; flow results transfer file is ready for use in next step</w:t>
            </w:r>
          </w:p>
        </w:tc>
        <w:tc>
          <w:tcPr>
            <w:tcW w:w="4880" w:type="dxa"/>
            <w:gridSpan w:val="2"/>
          </w:tcPr>
          <w:p w14:paraId="21DB3AAB" w14:textId="4BA4CFBB" w:rsidR="00303845" w:rsidRDefault="00303845" w:rsidP="006E4F2C">
            <w:pPr>
              <w:spacing w:before="60" w:after="180"/>
              <w:rPr>
                <w:rFonts w:ascii="Arial" w:hAnsi="Arial"/>
                <w:sz w:val="16"/>
                <w:szCs w:val="16"/>
              </w:rPr>
            </w:pPr>
            <w:r>
              <w:rPr>
                <w:rFonts w:ascii="Arial" w:hAnsi="Arial"/>
                <w:sz w:val="16"/>
                <w:szCs w:val="16"/>
              </w:rPr>
              <w:t xml:space="preserve">Logged onto </w:t>
            </w:r>
            <w:r w:rsidR="00446C51">
              <w:rPr>
                <w:rFonts w:ascii="Arial" w:hAnsi="Arial"/>
                <w:sz w:val="16"/>
                <w:szCs w:val="16"/>
              </w:rPr>
              <w:t>WF22668</w:t>
            </w:r>
            <w:r>
              <w:rPr>
                <w:rFonts w:ascii="Arial" w:hAnsi="Arial"/>
                <w:sz w:val="16"/>
                <w:szCs w:val="16"/>
              </w:rPr>
              <w:t xml:space="preserve"> as a user without administrator privileges. </w:t>
            </w:r>
            <w:r w:rsidR="00AC7F57">
              <w:rPr>
                <w:rFonts w:ascii="Arial" w:hAnsi="Arial"/>
                <w:sz w:val="16"/>
                <w:szCs w:val="16"/>
              </w:rPr>
              <w:t xml:space="preserve">Set </w:t>
            </w:r>
            <w:r>
              <w:rPr>
                <w:rFonts w:ascii="Arial" w:hAnsi="Arial"/>
                <w:sz w:val="16"/>
                <w:szCs w:val="16"/>
              </w:rPr>
              <w:t>the PATH variable pointed to execu</w:t>
            </w:r>
            <w:r w:rsidR="0017317F">
              <w:rPr>
                <w:rFonts w:ascii="Arial" w:hAnsi="Arial"/>
                <w:sz w:val="16"/>
                <w:szCs w:val="16"/>
              </w:rPr>
              <w:t>table files in test directory …</w:t>
            </w:r>
            <w:r>
              <w:rPr>
                <w:rFonts w:ascii="Arial" w:hAnsi="Arial"/>
                <w:sz w:val="16"/>
                <w:szCs w:val="16"/>
              </w:rPr>
              <w:t>\bin\</w:t>
            </w:r>
          </w:p>
          <w:p w14:paraId="72666A04" w14:textId="77777777" w:rsidR="00303845" w:rsidRPr="0089185C" w:rsidRDefault="00303845" w:rsidP="006E4F2C">
            <w:pPr>
              <w:spacing w:before="60" w:after="180"/>
              <w:rPr>
                <w:rFonts w:ascii="Arial" w:hAnsi="Arial"/>
                <w:sz w:val="16"/>
                <w:szCs w:val="16"/>
              </w:rPr>
            </w:pPr>
            <w:r>
              <w:rPr>
                <w:rFonts w:ascii="Arial" w:hAnsi="Arial"/>
                <w:sz w:val="16"/>
                <w:szCs w:val="16"/>
              </w:rPr>
              <w:t xml:space="preserve">Executed MODFLOW </w:t>
            </w:r>
            <w:r w:rsidR="00AC7F57">
              <w:rPr>
                <w:rFonts w:ascii="Arial" w:hAnsi="Arial"/>
                <w:sz w:val="16"/>
                <w:szCs w:val="16"/>
              </w:rPr>
              <w:t xml:space="preserve">(mf2k-mst-chprc07spl.exe and mf2k-mst-chprc07dpl.exe) </w:t>
            </w:r>
            <w:r>
              <w:rPr>
                <w:rFonts w:ascii="Arial" w:hAnsi="Arial"/>
                <w:sz w:val="16"/>
                <w:szCs w:val="16"/>
              </w:rPr>
              <w:t>against steady-state flow solution case without error for single and double precision cases; flow results prepared in transfer file mt-atc-1.ftl.</w:t>
            </w:r>
          </w:p>
        </w:tc>
      </w:tr>
      <w:tr w:rsidR="00303845" w:rsidRPr="0089185C" w14:paraId="3833D754" w14:textId="77777777" w:rsidTr="006E4F2C">
        <w:trPr>
          <w:cantSplit/>
        </w:trPr>
        <w:tc>
          <w:tcPr>
            <w:tcW w:w="720" w:type="dxa"/>
          </w:tcPr>
          <w:p w14:paraId="759DAEA0" w14:textId="77777777" w:rsidR="00303845" w:rsidRDefault="00303845" w:rsidP="006E4F2C">
            <w:pPr>
              <w:spacing w:before="60" w:after="180"/>
              <w:rPr>
                <w:rFonts w:ascii="Arial" w:hAnsi="Arial"/>
                <w:sz w:val="16"/>
                <w:szCs w:val="16"/>
              </w:rPr>
            </w:pPr>
            <w:r>
              <w:rPr>
                <w:rFonts w:ascii="Arial" w:hAnsi="Arial"/>
                <w:sz w:val="16"/>
                <w:szCs w:val="16"/>
              </w:rPr>
              <w:t>4</w:t>
            </w:r>
          </w:p>
        </w:tc>
        <w:tc>
          <w:tcPr>
            <w:tcW w:w="1440" w:type="dxa"/>
          </w:tcPr>
          <w:p w14:paraId="3D411B6C" w14:textId="77777777" w:rsidR="00303845" w:rsidRDefault="00303845" w:rsidP="006E4F2C">
            <w:pPr>
              <w:spacing w:before="60" w:after="180"/>
              <w:rPr>
                <w:rFonts w:ascii="Arial" w:hAnsi="Arial"/>
                <w:sz w:val="16"/>
                <w:szCs w:val="16"/>
              </w:rPr>
            </w:pPr>
            <w:r>
              <w:rPr>
                <w:rFonts w:ascii="Arial" w:hAnsi="Arial"/>
                <w:sz w:val="16"/>
                <w:szCs w:val="16"/>
              </w:rPr>
              <w:t>Run MT3DMS to solve for transport in both time durations</w:t>
            </w:r>
          </w:p>
        </w:tc>
        <w:tc>
          <w:tcPr>
            <w:tcW w:w="1440" w:type="dxa"/>
          </w:tcPr>
          <w:p w14:paraId="05C5DC46" w14:textId="77777777" w:rsidR="00303845" w:rsidRDefault="00303845" w:rsidP="006E4F2C">
            <w:pPr>
              <w:spacing w:before="60" w:after="180"/>
              <w:rPr>
                <w:rFonts w:ascii="Arial" w:hAnsi="Arial"/>
                <w:sz w:val="16"/>
                <w:szCs w:val="16"/>
              </w:rPr>
            </w:pPr>
            <w:r>
              <w:rPr>
                <w:rFonts w:ascii="Arial" w:hAnsi="Arial"/>
                <w:sz w:val="16"/>
                <w:szCs w:val="16"/>
              </w:rPr>
              <w:t>Execute MT3DMS against mt-atc-1.nam name file in both /transport_2400d and /transport_9600d subdirectories</w:t>
            </w:r>
          </w:p>
        </w:tc>
        <w:tc>
          <w:tcPr>
            <w:tcW w:w="1612" w:type="dxa"/>
            <w:gridSpan w:val="2"/>
          </w:tcPr>
          <w:p w14:paraId="12A01B56" w14:textId="77777777" w:rsidR="00303845" w:rsidRDefault="00303845" w:rsidP="006E4F2C">
            <w:pPr>
              <w:spacing w:before="60" w:after="180"/>
              <w:rPr>
                <w:rFonts w:ascii="Arial" w:hAnsi="Arial"/>
                <w:sz w:val="16"/>
                <w:szCs w:val="16"/>
              </w:rPr>
            </w:pPr>
            <w:r>
              <w:rPr>
                <w:rFonts w:ascii="Arial" w:hAnsi="Arial"/>
                <w:sz w:val="16"/>
                <w:szCs w:val="16"/>
              </w:rPr>
              <w:t>MT3DMS executes without error; transport results are available in mt-atc-1.m3d in both time solution subdirectories</w:t>
            </w:r>
          </w:p>
        </w:tc>
        <w:tc>
          <w:tcPr>
            <w:tcW w:w="4880" w:type="dxa"/>
            <w:gridSpan w:val="2"/>
          </w:tcPr>
          <w:p w14:paraId="234564AC" w14:textId="77777777" w:rsidR="00303845" w:rsidRPr="0089185C" w:rsidRDefault="00303845" w:rsidP="006E4F2C">
            <w:pPr>
              <w:spacing w:before="60" w:after="180"/>
              <w:rPr>
                <w:rFonts w:ascii="Arial" w:hAnsi="Arial"/>
                <w:sz w:val="16"/>
                <w:szCs w:val="16"/>
              </w:rPr>
            </w:pPr>
            <w:r>
              <w:rPr>
                <w:rFonts w:ascii="Arial" w:hAnsi="Arial"/>
                <w:sz w:val="16"/>
                <w:szCs w:val="16"/>
              </w:rPr>
              <w:t>MT3DMS executed without error for both 2400 day and 9600 day transport duration cases for both single and double precision executable files.</w:t>
            </w:r>
          </w:p>
        </w:tc>
      </w:tr>
      <w:tr w:rsidR="00303845" w:rsidRPr="0089185C" w14:paraId="6229D893" w14:textId="77777777" w:rsidTr="006E4F2C">
        <w:trPr>
          <w:cantSplit/>
        </w:trPr>
        <w:tc>
          <w:tcPr>
            <w:tcW w:w="720" w:type="dxa"/>
          </w:tcPr>
          <w:p w14:paraId="37D877E0" w14:textId="77777777" w:rsidR="00303845" w:rsidRDefault="00303845" w:rsidP="006E4F2C">
            <w:pPr>
              <w:spacing w:before="60" w:after="180"/>
              <w:rPr>
                <w:rFonts w:ascii="Arial" w:hAnsi="Arial"/>
                <w:sz w:val="16"/>
                <w:szCs w:val="16"/>
              </w:rPr>
            </w:pPr>
            <w:r>
              <w:rPr>
                <w:rFonts w:ascii="Arial" w:hAnsi="Arial"/>
                <w:sz w:val="16"/>
                <w:szCs w:val="16"/>
              </w:rPr>
              <w:lastRenderedPageBreak/>
              <w:t>5</w:t>
            </w:r>
          </w:p>
        </w:tc>
        <w:tc>
          <w:tcPr>
            <w:tcW w:w="1440" w:type="dxa"/>
          </w:tcPr>
          <w:p w14:paraId="067B955C" w14:textId="77777777" w:rsidR="00303845" w:rsidRPr="0089185C" w:rsidRDefault="00303845" w:rsidP="006E4F2C">
            <w:pPr>
              <w:spacing w:before="60" w:after="180"/>
              <w:rPr>
                <w:rFonts w:ascii="Arial" w:hAnsi="Arial"/>
                <w:sz w:val="16"/>
                <w:szCs w:val="16"/>
              </w:rPr>
            </w:pPr>
            <w:r>
              <w:rPr>
                <w:rFonts w:ascii="Arial" w:hAnsi="Arial"/>
                <w:sz w:val="16"/>
                <w:szCs w:val="16"/>
              </w:rPr>
              <w:t>Extract results and transfer to validation spreadsheets</w:t>
            </w:r>
          </w:p>
        </w:tc>
        <w:tc>
          <w:tcPr>
            <w:tcW w:w="1440" w:type="dxa"/>
          </w:tcPr>
          <w:p w14:paraId="4E1D9AC0" w14:textId="77777777" w:rsidR="00303845" w:rsidRPr="0089185C" w:rsidRDefault="00303845" w:rsidP="006E4F2C">
            <w:pPr>
              <w:spacing w:before="60" w:after="180"/>
              <w:rPr>
                <w:rFonts w:ascii="Arial" w:hAnsi="Arial"/>
                <w:sz w:val="16"/>
                <w:szCs w:val="16"/>
              </w:rPr>
            </w:pPr>
            <w:r>
              <w:rPr>
                <w:rFonts w:ascii="Arial" w:hAnsi="Arial"/>
                <w:sz w:val="16"/>
                <w:szCs w:val="16"/>
              </w:rPr>
              <w:t>Using a text editor, copy MT3DMS-calculated concentration values from end of list file mf-atc-1.m3d and paste into appropriate cells in validation spreadsheets “mt-atc-1_2400d.xlsx” and “mt-atc-1_9600d.xlsx”</w:t>
            </w:r>
          </w:p>
        </w:tc>
        <w:tc>
          <w:tcPr>
            <w:tcW w:w="1612" w:type="dxa"/>
            <w:gridSpan w:val="2"/>
          </w:tcPr>
          <w:p w14:paraId="60C697A8" w14:textId="77777777" w:rsidR="00303845" w:rsidRPr="0089185C" w:rsidRDefault="00303845" w:rsidP="006E4F2C">
            <w:pPr>
              <w:spacing w:before="60" w:after="180"/>
              <w:rPr>
                <w:rFonts w:ascii="Arial" w:hAnsi="Arial"/>
                <w:sz w:val="16"/>
                <w:szCs w:val="16"/>
              </w:rPr>
            </w:pPr>
            <w:r>
              <w:rPr>
                <w:rFonts w:ascii="Arial" w:hAnsi="Arial"/>
                <w:sz w:val="16"/>
                <w:szCs w:val="16"/>
              </w:rPr>
              <w:t>Spreadsheets will update tables, graphics, and acceptance test results</w:t>
            </w:r>
          </w:p>
        </w:tc>
        <w:tc>
          <w:tcPr>
            <w:tcW w:w="4880" w:type="dxa"/>
            <w:gridSpan w:val="2"/>
          </w:tcPr>
          <w:p w14:paraId="3DB4F50D" w14:textId="77777777" w:rsidR="00303845" w:rsidRPr="0089185C" w:rsidRDefault="00303845" w:rsidP="000F6963">
            <w:pPr>
              <w:spacing w:before="60" w:after="180"/>
              <w:rPr>
                <w:rFonts w:ascii="Arial" w:hAnsi="Arial"/>
                <w:sz w:val="16"/>
                <w:szCs w:val="16"/>
              </w:rPr>
            </w:pPr>
            <w:r>
              <w:rPr>
                <w:rFonts w:ascii="Arial" w:hAnsi="Arial"/>
                <w:sz w:val="16"/>
                <w:szCs w:val="16"/>
              </w:rPr>
              <w:t>Copied concentrations from the output list file mt-atc-1.m3d for each time duration case and pasted into appropriate location in validation spreadsheets “</w:t>
            </w:r>
            <w:r w:rsidR="00AC7F57" w:rsidRPr="00AC7F57">
              <w:rPr>
                <w:rFonts w:ascii="Arial" w:hAnsi="Arial"/>
                <w:sz w:val="16"/>
                <w:szCs w:val="16"/>
              </w:rPr>
              <w:t>mt-atc-1_mt3d -sp-2400d.xlsx</w:t>
            </w:r>
            <w:r>
              <w:rPr>
                <w:rFonts w:ascii="Arial" w:hAnsi="Arial"/>
                <w:sz w:val="16"/>
                <w:szCs w:val="16"/>
              </w:rPr>
              <w:t>” (2400 days) and “</w:t>
            </w:r>
            <w:r w:rsidR="00AC7F57">
              <w:rPr>
                <w:rFonts w:ascii="Arial" w:hAnsi="Arial"/>
                <w:sz w:val="16"/>
                <w:szCs w:val="16"/>
              </w:rPr>
              <w:t>mt-atc-1_mt3d-sp-96</w:t>
            </w:r>
            <w:r w:rsidR="00AC7F57" w:rsidRPr="00AC7F57">
              <w:rPr>
                <w:rFonts w:ascii="Arial" w:hAnsi="Arial"/>
                <w:sz w:val="16"/>
                <w:szCs w:val="16"/>
              </w:rPr>
              <w:t>00d.xlsx</w:t>
            </w:r>
            <w:r>
              <w:rPr>
                <w:rFonts w:ascii="Arial" w:hAnsi="Arial"/>
                <w:sz w:val="16"/>
                <w:szCs w:val="16"/>
              </w:rPr>
              <w:t>” (9600 days) for single precision executable tests, and “</w:t>
            </w:r>
            <w:r w:rsidR="00AC7F57">
              <w:rPr>
                <w:rFonts w:ascii="Arial" w:hAnsi="Arial"/>
                <w:sz w:val="16"/>
                <w:szCs w:val="16"/>
              </w:rPr>
              <w:t>mt-atc-1_mt3d -d</w:t>
            </w:r>
            <w:r w:rsidR="00AC7F57" w:rsidRPr="00AC7F57">
              <w:rPr>
                <w:rFonts w:ascii="Arial" w:hAnsi="Arial"/>
                <w:sz w:val="16"/>
                <w:szCs w:val="16"/>
              </w:rPr>
              <w:t>p-2400d.xlsx</w:t>
            </w:r>
            <w:r>
              <w:rPr>
                <w:rFonts w:ascii="Arial" w:hAnsi="Arial"/>
                <w:sz w:val="16"/>
                <w:szCs w:val="16"/>
              </w:rPr>
              <w:t>” (2400 days) and “</w:t>
            </w:r>
            <w:r w:rsidR="00AC7F57">
              <w:rPr>
                <w:rFonts w:ascii="Arial" w:hAnsi="Arial"/>
                <w:sz w:val="16"/>
                <w:szCs w:val="16"/>
              </w:rPr>
              <w:t>mt-atc-1_mt3d-dp-96</w:t>
            </w:r>
            <w:r w:rsidR="00AC7F57" w:rsidRPr="00AC7F57">
              <w:rPr>
                <w:rFonts w:ascii="Arial" w:hAnsi="Arial"/>
                <w:sz w:val="16"/>
                <w:szCs w:val="16"/>
              </w:rPr>
              <w:t>00d.xlsx</w:t>
            </w:r>
            <w:r>
              <w:rPr>
                <w:rFonts w:ascii="Arial" w:hAnsi="Arial"/>
                <w:sz w:val="16"/>
                <w:szCs w:val="16"/>
              </w:rPr>
              <w:t>” (9600 days) for double precision executable tests. Graphics updated with test results and acceptance test pass/fail conditions updated. Copies of these spreadsheets were maintained in appropriate testing subdirectories to allow for testing the single and double precision executable files separately.</w:t>
            </w:r>
          </w:p>
        </w:tc>
      </w:tr>
      <w:tr w:rsidR="00303845" w:rsidRPr="0089185C" w14:paraId="5AC720BF" w14:textId="77777777" w:rsidTr="006E4F2C">
        <w:trPr>
          <w:cantSplit/>
        </w:trPr>
        <w:tc>
          <w:tcPr>
            <w:tcW w:w="720" w:type="dxa"/>
          </w:tcPr>
          <w:p w14:paraId="7A666BF8" w14:textId="77777777" w:rsidR="00303845" w:rsidRDefault="00303845" w:rsidP="006E4F2C">
            <w:pPr>
              <w:spacing w:before="60" w:after="180"/>
              <w:rPr>
                <w:rFonts w:ascii="Arial" w:hAnsi="Arial"/>
                <w:sz w:val="16"/>
                <w:szCs w:val="16"/>
              </w:rPr>
            </w:pPr>
            <w:r>
              <w:rPr>
                <w:rFonts w:ascii="Arial" w:hAnsi="Arial"/>
                <w:sz w:val="16"/>
                <w:szCs w:val="16"/>
              </w:rPr>
              <w:t>6</w:t>
            </w:r>
          </w:p>
        </w:tc>
        <w:tc>
          <w:tcPr>
            <w:tcW w:w="1440" w:type="dxa"/>
          </w:tcPr>
          <w:p w14:paraId="464910DD" w14:textId="77777777" w:rsidR="00303845" w:rsidRPr="0089185C" w:rsidRDefault="00303845" w:rsidP="006E4F2C">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1440" w:type="dxa"/>
          </w:tcPr>
          <w:p w14:paraId="7C18CD37" w14:textId="77777777" w:rsidR="00303845" w:rsidRPr="0089185C" w:rsidRDefault="00303845" w:rsidP="006E4F2C">
            <w:pPr>
              <w:spacing w:before="60" w:after="180"/>
              <w:rPr>
                <w:rFonts w:ascii="Arial" w:hAnsi="Arial"/>
                <w:sz w:val="16"/>
                <w:szCs w:val="16"/>
              </w:rPr>
            </w:pPr>
            <w:r>
              <w:rPr>
                <w:rFonts w:ascii="Arial" w:hAnsi="Arial"/>
                <w:sz w:val="16"/>
                <w:szCs w:val="16"/>
              </w:rPr>
              <w:t>Copy and paste graphics and note acceptance test results in ATR</w:t>
            </w:r>
          </w:p>
        </w:tc>
        <w:tc>
          <w:tcPr>
            <w:tcW w:w="1612" w:type="dxa"/>
            <w:gridSpan w:val="2"/>
          </w:tcPr>
          <w:p w14:paraId="5E85BC80" w14:textId="77777777" w:rsidR="00303845" w:rsidRPr="0089185C" w:rsidRDefault="00303845" w:rsidP="006E4F2C">
            <w:pPr>
              <w:spacing w:before="60" w:after="180"/>
              <w:rPr>
                <w:rFonts w:ascii="Arial" w:hAnsi="Arial"/>
                <w:sz w:val="16"/>
                <w:szCs w:val="16"/>
              </w:rPr>
            </w:pPr>
            <w:r>
              <w:rPr>
                <w:rFonts w:ascii="Arial" w:hAnsi="Arial"/>
                <w:sz w:val="16"/>
                <w:szCs w:val="16"/>
              </w:rPr>
              <w:t>MT3DMS acceptance test criterion are met</w:t>
            </w:r>
          </w:p>
        </w:tc>
        <w:tc>
          <w:tcPr>
            <w:tcW w:w="4880" w:type="dxa"/>
            <w:gridSpan w:val="2"/>
          </w:tcPr>
          <w:p w14:paraId="4B9D6EB7" w14:textId="77777777" w:rsidR="00303845" w:rsidRDefault="00303845" w:rsidP="006E4F2C">
            <w:pPr>
              <w:spacing w:before="60" w:after="180"/>
              <w:rPr>
                <w:rFonts w:ascii="Arial" w:hAnsi="Arial"/>
                <w:sz w:val="16"/>
                <w:szCs w:val="16"/>
              </w:rPr>
            </w:pPr>
            <w:r>
              <w:rPr>
                <w:rFonts w:ascii="Arial" w:hAnsi="Arial"/>
                <w:sz w:val="16"/>
                <w:szCs w:val="16"/>
              </w:rPr>
              <w:t>Copy and pasted resulting graphics to the acceptance test report to show comparison of analytic and MT3DMS-MST results; noted results in ATR for acceptance criteria calculated in the spreadsheets “</w:t>
            </w:r>
            <w:r w:rsidR="00AC7F57" w:rsidRPr="00AC7F57">
              <w:rPr>
                <w:rFonts w:ascii="Arial" w:hAnsi="Arial"/>
                <w:sz w:val="16"/>
                <w:szCs w:val="16"/>
              </w:rPr>
              <w:t>mt-atc-1_mt3d-sp-2400d.xlsx</w:t>
            </w:r>
            <w:r>
              <w:rPr>
                <w:rFonts w:ascii="Arial" w:hAnsi="Arial"/>
                <w:sz w:val="16"/>
                <w:szCs w:val="16"/>
              </w:rPr>
              <w:t>” and “</w:t>
            </w:r>
            <w:r w:rsidR="00AC7F57">
              <w:rPr>
                <w:rFonts w:ascii="Arial" w:hAnsi="Arial"/>
                <w:sz w:val="16"/>
                <w:szCs w:val="16"/>
              </w:rPr>
              <w:t>mt-atc-1_mt3d-sp-96</w:t>
            </w:r>
            <w:r w:rsidR="00AC7F57" w:rsidRPr="00AC7F57">
              <w:rPr>
                <w:rFonts w:ascii="Arial" w:hAnsi="Arial"/>
                <w:sz w:val="16"/>
                <w:szCs w:val="16"/>
              </w:rPr>
              <w:t>00d.xlsx</w:t>
            </w:r>
            <w:r>
              <w:rPr>
                <w:rFonts w:ascii="Arial" w:hAnsi="Arial"/>
                <w:sz w:val="16"/>
                <w:szCs w:val="16"/>
              </w:rPr>
              <w:t>” for single precision executable and spreadsheets “</w:t>
            </w:r>
            <w:r w:rsidR="00AC7F57" w:rsidRPr="00AC7F57">
              <w:rPr>
                <w:rFonts w:ascii="Arial" w:hAnsi="Arial"/>
                <w:sz w:val="16"/>
                <w:szCs w:val="16"/>
              </w:rPr>
              <w:t>mt-atc-1_mt3d</w:t>
            </w:r>
            <w:r w:rsidR="00AC7F57">
              <w:rPr>
                <w:rFonts w:ascii="Arial" w:hAnsi="Arial"/>
                <w:sz w:val="16"/>
                <w:szCs w:val="16"/>
              </w:rPr>
              <w:t>-dp-24</w:t>
            </w:r>
            <w:r w:rsidR="00AC7F57" w:rsidRPr="00AC7F57">
              <w:rPr>
                <w:rFonts w:ascii="Arial" w:hAnsi="Arial"/>
                <w:sz w:val="16"/>
                <w:szCs w:val="16"/>
              </w:rPr>
              <w:t>00d.xlsx</w:t>
            </w:r>
            <w:r>
              <w:rPr>
                <w:rFonts w:ascii="Arial" w:hAnsi="Arial"/>
                <w:sz w:val="16"/>
                <w:szCs w:val="16"/>
              </w:rPr>
              <w:t>” and “</w:t>
            </w:r>
            <w:r w:rsidR="00AC7F57">
              <w:rPr>
                <w:rFonts w:ascii="Arial" w:hAnsi="Arial"/>
                <w:sz w:val="16"/>
                <w:szCs w:val="16"/>
              </w:rPr>
              <w:t>mt-atc-1_mt3d-dp-96</w:t>
            </w:r>
            <w:r w:rsidR="00AC7F57" w:rsidRPr="00AC7F57">
              <w:rPr>
                <w:rFonts w:ascii="Arial" w:hAnsi="Arial"/>
                <w:sz w:val="16"/>
                <w:szCs w:val="16"/>
              </w:rPr>
              <w:t>00d.xlsx</w:t>
            </w:r>
            <w:r>
              <w:rPr>
                <w:rFonts w:ascii="Arial" w:hAnsi="Arial"/>
                <w:sz w:val="16"/>
                <w:szCs w:val="16"/>
              </w:rPr>
              <w:t>” for double precision executable.</w:t>
            </w:r>
          </w:p>
          <w:p w14:paraId="71AD31C0" w14:textId="77777777" w:rsidR="00303845" w:rsidRDefault="00303845" w:rsidP="006E4F2C">
            <w:pPr>
              <w:spacing w:before="60" w:after="180"/>
              <w:rPr>
                <w:rFonts w:ascii="Arial" w:hAnsi="Arial"/>
                <w:sz w:val="16"/>
                <w:szCs w:val="16"/>
              </w:rPr>
            </w:pPr>
            <w:r>
              <w:rPr>
                <w:rFonts w:ascii="Arial" w:hAnsi="Arial"/>
                <w:sz w:val="16"/>
                <w:szCs w:val="16"/>
              </w:rPr>
              <w:t>All criteria were met for this software.</w:t>
            </w:r>
          </w:p>
          <w:p w14:paraId="1C5A99B3" w14:textId="77777777" w:rsidR="00303845" w:rsidRPr="0089185C" w:rsidRDefault="00303845" w:rsidP="006E4F2C">
            <w:pPr>
              <w:spacing w:before="60" w:after="180"/>
              <w:rPr>
                <w:rFonts w:ascii="Arial" w:hAnsi="Arial"/>
                <w:sz w:val="16"/>
                <w:szCs w:val="16"/>
              </w:rPr>
            </w:pPr>
            <w:r>
              <w:rPr>
                <w:rFonts w:ascii="Arial" w:hAnsi="Arial"/>
                <w:sz w:val="16"/>
                <w:szCs w:val="16"/>
              </w:rPr>
              <w:t>Test directory contents were committed to MKS Integrity© for this test.</w:t>
            </w:r>
          </w:p>
        </w:tc>
      </w:tr>
    </w:tbl>
    <w:p w14:paraId="24402C7C" w14:textId="77777777" w:rsidR="00303845" w:rsidRPr="00531D2D" w:rsidRDefault="00303845" w:rsidP="00303845">
      <w:pPr>
        <w:pStyle w:val="Title"/>
        <w:rPr>
          <w:rFonts w:ascii="Arial" w:hAnsi="Arial" w:cs="Arial"/>
        </w:rPr>
      </w:pPr>
      <w:r>
        <w:rPr>
          <w:rFonts w:cs="Arial"/>
          <w:color w:val="C00000"/>
        </w:rPr>
        <w:br w:type="page"/>
      </w:r>
      <w:r w:rsidRPr="00531D2D">
        <w:rPr>
          <w:rFonts w:ascii="Arial" w:hAnsi="Arial" w:cs="Arial"/>
        </w:rPr>
        <w:lastRenderedPageBreak/>
        <w:t xml:space="preserve">ATTACHMENT </w:t>
      </w:r>
      <w:r>
        <w:rPr>
          <w:rFonts w:ascii="Arial" w:hAnsi="Arial" w:cs="Arial"/>
        </w:rPr>
        <w:t>6</w:t>
      </w:r>
    </w:p>
    <w:p w14:paraId="4CF75681" w14:textId="77777777" w:rsidR="00303845" w:rsidRPr="00531D2D" w:rsidRDefault="00303845" w:rsidP="00303845">
      <w:pPr>
        <w:pStyle w:val="Subtitle"/>
        <w:rPr>
          <w:rFonts w:ascii="Arial" w:hAnsi="Arial" w:cs="Arial"/>
        </w:rPr>
      </w:pPr>
      <w:r w:rsidRPr="00303845">
        <w:rPr>
          <w:rFonts w:ascii="Arial" w:hAnsi="Arial" w:cs="Arial"/>
        </w:rPr>
        <w:t xml:space="preserve">Completed Test Log: MT3DMS Acceptance Test </w:t>
      </w:r>
      <w:r>
        <w:rPr>
          <w:rFonts w:ascii="Arial" w:hAnsi="Arial" w:cs="Arial"/>
        </w:rPr>
        <w:t>Case 1 (MT-ATC-1) for MT3DMS</w:t>
      </w:r>
      <w:r w:rsidRPr="00303845">
        <w:rPr>
          <w:rFonts w:ascii="Arial" w:hAnsi="Arial" w:cs="Arial"/>
        </w:rPr>
        <w:t xml:space="preserve"> Executable Files for Linux® Operating System</w:t>
      </w:r>
    </w:p>
    <w:p w14:paraId="47BE7B50" w14:textId="77777777" w:rsidR="00303845" w:rsidRPr="00531D2D" w:rsidRDefault="00303845" w:rsidP="00303845">
      <w:pPr>
        <w:pStyle w:val="H1bodytext"/>
        <w:rPr>
          <w:rFonts w:ascii="Arial" w:hAnsi="Arial"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20"/>
        <w:gridCol w:w="1440"/>
        <w:gridCol w:w="1440"/>
        <w:gridCol w:w="172"/>
        <w:gridCol w:w="1440"/>
        <w:gridCol w:w="343"/>
        <w:gridCol w:w="4537"/>
      </w:tblGrid>
      <w:tr w:rsidR="00303845" w:rsidRPr="0089185C" w14:paraId="5B0B5C2D" w14:textId="77777777" w:rsidTr="00EA5770">
        <w:tc>
          <w:tcPr>
            <w:tcW w:w="3772" w:type="dxa"/>
            <w:gridSpan w:val="4"/>
            <w:shd w:val="clear" w:color="auto" w:fill="F2F2F2" w:themeFill="background1" w:themeFillShade="F2"/>
          </w:tcPr>
          <w:p w14:paraId="718D8DD7" w14:textId="77777777" w:rsidR="00303845" w:rsidRPr="0089185C" w:rsidRDefault="00303845" w:rsidP="006E4F2C">
            <w:pPr>
              <w:spacing w:before="60" w:after="180"/>
              <w:rPr>
                <w:rFonts w:ascii="Arial" w:hAnsi="Arial"/>
                <w:sz w:val="16"/>
                <w:szCs w:val="16"/>
              </w:rPr>
            </w:pPr>
            <w:r>
              <w:rPr>
                <w:rFonts w:ascii="Arial" w:hAnsi="Arial"/>
                <w:sz w:val="16"/>
                <w:szCs w:val="16"/>
              </w:rPr>
              <w:t xml:space="preserve">MT3DMS Acceptance </w:t>
            </w:r>
            <w:r w:rsidRPr="0089185C">
              <w:rPr>
                <w:rFonts w:ascii="Arial" w:hAnsi="Arial"/>
                <w:sz w:val="16"/>
                <w:szCs w:val="16"/>
              </w:rPr>
              <w:t>Test Case</w:t>
            </w:r>
            <w:r>
              <w:rPr>
                <w:rFonts w:ascii="Arial" w:hAnsi="Arial"/>
                <w:sz w:val="16"/>
                <w:szCs w:val="16"/>
              </w:rPr>
              <w:t xml:space="preserve"> 1</w:t>
            </w:r>
          </w:p>
          <w:p w14:paraId="5E8772E1" w14:textId="77777777" w:rsidR="00303845" w:rsidRPr="0089185C" w:rsidRDefault="00303845" w:rsidP="006E4F2C">
            <w:pPr>
              <w:spacing w:before="60" w:after="180"/>
              <w:rPr>
                <w:rFonts w:ascii="Arial" w:hAnsi="Arial"/>
                <w:sz w:val="16"/>
                <w:szCs w:val="16"/>
              </w:rPr>
            </w:pPr>
            <w:r w:rsidRPr="0089185C">
              <w:rPr>
                <w:rFonts w:ascii="Arial" w:hAnsi="Arial"/>
                <w:sz w:val="16"/>
                <w:szCs w:val="16"/>
              </w:rPr>
              <w:t>Description:</w:t>
            </w:r>
            <w:r>
              <w:rPr>
                <w:rFonts w:ascii="Arial" w:hAnsi="Arial"/>
                <w:sz w:val="16"/>
                <w:szCs w:val="16"/>
              </w:rPr>
              <w:t xml:space="preserve"> One-Dimensional Advective-Diffusive Transport</w:t>
            </w:r>
          </w:p>
        </w:tc>
        <w:tc>
          <w:tcPr>
            <w:tcW w:w="1783" w:type="dxa"/>
            <w:gridSpan w:val="2"/>
            <w:shd w:val="clear" w:color="auto" w:fill="F2F2F2" w:themeFill="background1" w:themeFillShade="F2"/>
          </w:tcPr>
          <w:p w14:paraId="0D4F12A9" w14:textId="77777777" w:rsidR="00303845" w:rsidRDefault="00303845" w:rsidP="006E4F2C">
            <w:pPr>
              <w:spacing w:before="60" w:after="180"/>
              <w:rPr>
                <w:rFonts w:ascii="Arial" w:hAnsi="Arial"/>
                <w:sz w:val="16"/>
                <w:szCs w:val="16"/>
              </w:rPr>
            </w:pPr>
            <w:r w:rsidRPr="0089185C">
              <w:rPr>
                <w:rFonts w:ascii="Arial" w:hAnsi="Arial"/>
                <w:sz w:val="16"/>
                <w:szCs w:val="16"/>
              </w:rPr>
              <w:t>Test Case #:</w:t>
            </w:r>
            <w:r>
              <w:rPr>
                <w:rFonts w:ascii="Arial" w:hAnsi="Arial"/>
                <w:sz w:val="16"/>
                <w:szCs w:val="16"/>
              </w:rPr>
              <w:t xml:space="preserve"> </w:t>
            </w:r>
          </w:p>
          <w:p w14:paraId="2D8B869B" w14:textId="77777777" w:rsidR="00303845" w:rsidRPr="0089185C" w:rsidRDefault="00303845" w:rsidP="006E4F2C">
            <w:pPr>
              <w:spacing w:before="60" w:after="180"/>
              <w:rPr>
                <w:rFonts w:ascii="Arial" w:hAnsi="Arial"/>
                <w:sz w:val="16"/>
                <w:szCs w:val="16"/>
              </w:rPr>
            </w:pPr>
            <w:r>
              <w:rPr>
                <w:rFonts w:ascii="Arial" w:hAnsi="Arial"/>
                <w:sz w:val="16"/>
                <w:szCs w:val="16"/>
              </w:rPr>
              <w:t>MT-ATC-1</w:t>
            </w:r>
          </w:p>
        </w:tc>
        <w:tc>
          <w:tcPr>
            <w:tcW w:w="4537" w:type="dxa"/>
            <w:shd w:val="clear" w:color="auto" w:fill="F2F2F2" w:themeFill="background1" w:themeFillShade="F2"/>
          </w:tcPr>
          <w:p w14:paraId="5CB7BE66" w14:textId="77777777" w:rsidR="00303845" w:rsidRDefault="00303845" w:rsidP="006E4F2C">
            <w:pPr>
              <w:spacing w:before="60" w:after="180"/>
              <w:rPr>
                <w:rFonts w:ascii="Arial" w:hAnsi="Arial"/>
                <w:sz w:val="16"/>
                <w:szCs w:val="16"/>
              </w:rPr>
            </w:pPr>
            <w:r w:rsidRPr="0089185C">
              <w:rPr>
                <w:rFonts w:ascii="Arial" w:hAnsi="Arial"/>
                <w:sz w:val="16"/>
                <w:szCs w:val="16"/>
              </w:rPr>
              <w:t>Date:</w:t>
            </w:r>
          </w:p>
          <w:p w14:paraId="101043F2" w14:textId="77777777" w:rsidR="00303845" w:rsidRPr="0089185C" w:rsidRDefault="00303845" w:rsidP="006E4F2C">
            <w:pPr>
              <w:spacing w:before="60" w:after="180"/>
              <w:rPr>
                <w:rFonts w:ascii="Arial" w:hAnsi="Arial"/>
                <w:sz w:val="16"/>
                <w:szCs w:val="16"/>
              </w:rPr>
            </w:pPr>
            <w:r>
              <w:rPr>
                <w:rFonts w:ascii="Arial" w:hAnsi="Arial"/>
                <w:sz w:val="16"/>
                <w:szCs w:val="16"/>
              </w:rPr>
              <w:t>3 Mar 2015</w:t>
            </w:r>
          </w:p>
        </w:tc>
      </w:tr>
      <w:tr w:rsidR="00303845" w:rsidRPr="0089185C" w14:paraId="0C75F30F" w14:textId="77777777" w:rsidTr="00EA5770">
        <w:tc>
          <w:tcPr>
            <w:tcW w:w="3772" w:type="dxa"/>
            <w:gridSpan w:val="4"/>
            <w:shd w:val="clear" w:color="auto" w:fill="F2F2F2" w:themeFill="background1" w:themeFillShade="F2"/>
          </w:tcPr>
          <w:p w14:paraId="5DDC0C34" w14:textId="77777777" w:rsidR="00303845" w:rsidRPr="0089185C" w:rsidRDefault="00303845" w:rsidP="006E4F2C">
            <w:pPr>
              <w:spacing w:before="60" w:after="180"/>
              <w:rPr>
                <w:rFonts w:ascii="Arial" w:hAnsi="Arial"/>
                <w:sz w:val="16"/>
                <w:szCs w:val="16"/>
              </w:rPr>
            </w:pPr>
            <w:r w:rsidRPr="0089185C">
              <w:rPr>
                <w:rFonts w:ascii="Arial" w:hAnsi="Arial"/>
                <w:sz w:val="16"/>
                <w:szCs w:val="16"/>
              </w:rPr>
              <w:t>System Attributes:</w:t>
            </w:r>
          </w:p>
          <w:p w14:paraId="5DCD0945" w14:textId="77777777" w:rsidR="00303845" w:rsidRPr="0089185C" w:rsidRDefault="00303845" w:rsidP="006E4F2C">
            <w:pPr>
              <w:rPr>
                <w:rFonts w:ascii="Arial" w:hAnsi="Arial"/>
                <w:sz w:val="16"/>
                <w:szCs w:val="16"/>
              </w:rPr>
            </w:pPr>
            <w:r w:rsidRPr="0089185C">
              <w:rPr>
                <w:rFonts w:ascii="Arial" w:hAnsi="Arial"/>
                <w:sz w:val="16"/>
                <w:szCs w:val="16"/>
              </w:rPr>
              <w:t xml:space="preserve">Version #: </w:t>
            </w:r>
            <w:r>
              <w:rPr>
                <w:rFonts w:ascii="Arial" w:hAnsi="Arial"/>
                <w:sz w:val="16"/>
                <w:szCs w:val="16"/>
              </w:rPr>
              <w:t>MT3DMS</w:t>
            </w:r>
          </w:p>
          <w:p w14:paraId="1DE988DD" w14:textId="03B2C7C5" w:rsidR="00303845" w:rsidRPr="0089185C" w:rsidRDefault="00303845" w:rsidP="006E4F2C">
            <w:pPr>
              <w:rPr>
                <w:rFonts w:ascii="Arial" w:hAnsi="Arial"/>
                <w:sz w:val="16"/>
                <w:szCs w:val="16"/>
              </w:rPr>
            </w:pPr>
            <w:r w:rsidRPr="0089185C">
              <w:rPr>
                <w:rFonts w:ascii="Arial" w:hAnsi="Arial"/>
                <w:sz w:val="16"/>
                <w:szCs w:val="16"/>
              </w:rPr>
              <w:t xml:space="preserve">Release #:  </w:t>
            </w:r>
            <w:r>
              <w:rPr>
                <w:rFonts w:ascii="Arial" w:hAnsi="Arial"/>
                <w:sz w:val="16"/>
                <w:szCs w:val="16"/>
              </w:rPr>
              <w:t xml:space="preserve">CHPRC Build </w:t>
            </w:r>
            <w:r w:rsidR="00A2128F">
              <w:rPr>
                <w:rFonts w:ascii="Arial" w:hAnsi="Arial"/>
                <w:sz w:val="16"/>
                <w:szCs w:val="16"/>
              </w:rPr>
              <w:t>8 (Identical to Build 7)</w:t>
            </w:r>
          </w:p>
          <w:p w14:paraId="2334563C" w14:textId="77777777" w:rsidR="00303845" w:rsidRPr="0089185C" w:rsidRDefault="001C4F70" w:rsidP="006E4F2C">
            <w:pPr>
              <w:rPr>
                <w:rFonts w:ascii="Arial" w:hAnsi="Arial"/>
                <w:sz w:val="16"/>
                <w:szCs w:val="16"/>
              </w:rPr>
            </w:pPr>
            <w:r>
              <w:rPr>
                <w:rFonts w:ascii="Arial" w:hAnsi="Arial"/>
                <w:sz w:val="16"/>
                <w:szCs w:val="16"/>
              </w:rPr>
              <w:t>Environment:</w:t>
            </w:r>
            <w:r w:rsidR="00303845" w:rsidRPr="0089185C">
              <w:rPr>
                <w:rFonts w:ascii="Arial" w:hAnsi="Arial"/>
                <w:sz w:val="16"/>
                <w:szCs w:val="16"/>
              </w:rPr>
              <w:t xml:space="preserve"> </w:t>
            </w:r>
            <w:r w:rsidR="00303845">
              <w:rPr>
                <w:rFonts w:ascii="Arial" w:hAnsi="Arial"/>
                <w:sz w:val="16"/>
                <w:szCs w:val="16"/>
              </w:rPr>
              <w:t>Redhat Enterprise Linux®</w:t>
            </w:r>
            <w:r w:rsidR="00303845">
              <w:rPr>
                <w:rFonts w:ascii="Arial" w:hAnsi="Arial" w:cs="Arial"/>
                <w:sz w:val="16"/>
                <w:szCs w:val="16"/>
              </w:rPr>
              <w:t xml:space="preserve"> release </w:t>
            </w:r>
            <w:r w:rsidR="00303845">
              <w:rPr>
                <w:rFonts w:ascii="Arial" w:hAnsi="Arial" w:cs="Arial"/>
                <w:sz w:val="16"/>
                <w:szCs w:val="16"/>
              </w:rPr>
              <w:tab/>
              <w:t>5.8</w:t>
            </w:r>
          </w:p>
          <w:p w14:paraId="29DD0E5F" w14:textId="77777777" w:rsidR="00303845" w:rsidRPr="0089185C" w:rsidRDefault="00303845" w:rsidP="006E4F2C">
            <w:pPr>
              <w:rPr>
                <w:rFonts w:ascii="Arial" w:hAnsi="Arial"/>
                <w:sz w:val="16"/>
                <w:szCs w:val="16"/>
              </w:rPr>
            </w:pPr>
            <w:r w:rsidRPr="0089185C">
              <w:rPr>
                <w:rFonts w:ascii="Arial" w:hAnsi="Arial"/>
                <w:sz w:val="16"/>
                <w:szCs w:val="16"/>
              </w:rPr>
              <w:t>Server:</w:t>
            </w:r>
            <w:r>
              <w:rPr>
                <w:rFonts w:ascii="Arial" w:hAnsi="Arial"/>
                <w:sz w:val="16"/>
                <w:szCs w:val="16"/>
              </w:rPr>
              <w:t xml:space="preserve"> Tellus Linux</w:t>
            </w:r>
            <w:r>
              <w:rPr>
                <w:rFonts w:ascii="Arial" w:hAnsi="Arial" w:cs="Arial"/>
                <w:sz w:val="16"/>
                <w:szCs w:val="16"/>
              </w:rPr>
              <w:t xml:space="preserve">® </w:t>
            </w:r>
            <w:r>
              <w:rPr>
                <w:rFonts w:ascii="Arial" w:hAnsi="Arial"/>
                <w:sz w:val="16"/>
                <w:szCs w:val="16"/>
              </w:rPr>
              <w:t>Cluster</w:t>
            </w:r>
          </w:p>
          <w:p w14:paraId="207D0C6F" w14:textId="77777777" w:rsidR="00303845" w:rsidRPr="0089185C" w:rsidRDefault="00303845" w:rsidP="006E4F2C">
            <w:pPr>
              <w:rPr>
                <w:rFonts w:ascii="Arial" w:hAnsi="Arial"/>
                <w:sz w:val="16"/>
                <w:szCs w:val="16"/>
              </w:rPr>
            </w:pPr>
          </w:p>
        </w:tc>
        <w:tc>
          <w:tcPr>
            <w:tcW w:w="6320" w:type="dxa"/>
            <w:gridSpan w:val="3"/>
            <w:shd w:val="clear" w:color="auto" w:fill="F2F2F2" w:themeFill="background1" w:themeFillShade="F2"/>
          </w:tcPr>
          <w:p w14:paraId="7852C175" w14:textId="77777777" w:rsidR="00303845" w:rsidRDefault="00303845" w:rsidP="006E4F2C">
            <w:pPr>
              <w:spacing w:before="60" w:after="180"/>
              <w:rPr>
                <w:rFonts w:ascii="Arial" w:hAnsi="Arial"/>
                <w:sz w:val="16"/>
                <w:szCs w:val="16"/>
              </w:rPr>
            </w:pPr>
            <w:r w:rsidRPr="0089185C">
              <w:rPr>
                <w:rFonts w:ascii="Arial" w:hAnsi="Arial"/>
                <w:sz w:val="16"/>
                <w:szCs w:val="16"/>
              </w:rPr>
              <w:t>Test Performed by:</w:t>
            </w:r>
          </w:p>
          <w:p w14:paraId="477EC5BE" w14:textId="77777777" w:rsidR="00303845" w:rsidRDefault="00303845" w:rsidP="006E4F2C">
            <w:pPr>
              <w:spacing w:before="60" w:after="180"/>
              <w:rPr>
                <w:rFonts w:ascii="Arial" w:hAnsi="Arial"/>
                <w:sz w:val="16"/>
                <w:szCs w:val="16"/>
              </w:rPr>
            </w:pPr>
            <w:r>
              <w:rPr>
                <w:rFonts w:ascii="Arial" w:hAnsi="Arial"/>
                <w:sz w:val="16"/>
                <w:szCs w:val="16"/>
              </w:rPr>
              <w:t>William E. Nichols, CHPRC</w:t>
            </w:r>
          </w:p>
          <w:p w14:paraId="19D49C1E" w14:textId="4416FE91" w:rsidR="0017317F" w:rsidRPr="0089185C" w:rsidRDefault="0017317F" w:rsidP="00226A74">
            <w:pPr>
              <w:spacing w:before="60" w:after="180"/>
              <w:rPr>
                <w:rFonts w:ascii="Arial" w:hAnsi="Arial"/>
                <w:sz w:val="16"/>
                <w:szCs w:val="16"/>
              </w:rPr>
            </w:pPr>
            <w:r w:rsidRPr="0017317F">
              <w:rPr>
                <w:rFonts w:ascii="Arial" w:hAnsi="Arial"/>
                <w:color w:val="FF0000"/>
                <w:szCs w:val="16"/>
              </w:rPr>
              <w:t xml:space="preserve">[Signed in Previous Revision </w:t>
            </w:r>
            <w:r w:rsidR="00226A74">
              <w:rPr>
                <w:rFonts w:ascii="Arial" w:hAnsi="Arial"/>
                <w:color w:val="FF0000"/>
                <w:szCs w:val="16"/>
              </w:rPr>
              <w:t>6</w:t>
            </w:r>
            <w:r w:rsidRPr="0017317F">
              <w:rPr>
                <w:rFonts w:ascii="Arial" w:hAnsi="Arial"/>
                <w:color w:val="FF0000"/>
                <w:szCs w:val="16"/>
              </w:rPr>
              <w:t xml:space="preserve"> to this document]</w:t>
            </w:r>
          </w:p>
        </w:tc>
      </w:tr>
      <w:tr w:rsidR="00303845" w:rsidRPr="0089185C" w14:paraId="6242F5B7" w14:textId="77777777" w:rsidTr="00EA5770">
        <w:trPr>
          <w:cantSplit/>
        </w:trPr>
        <w:tc>
          <w:tcPr>
            <w:tcW w:w="720" w:type="dxa"/>
            <w:shd w:val="clear" w:color="auto" w:fill="F2F2F2" w:themeFill="background1" w:themeFillShade="F2"/>
            <w:vAlign w:val="center"/>
          </w:tcPr>
          <w:p w14:paraId="23FA36DB" w14:textId="77777777" w:rsidR="00303845" w:rsidRPr="0089185C" w:rsidRDefault="00303845" w:rsidP="006E4F2C">
            <w:pPr>
              <w:spacing w:before="60" w:after="180"/>
              <w:jc w:val="center"/>
              <w:rPr>
                <w:rFonts w:ascii="Arial" w:hAnsi="Arial"/>
                <w:sz w:val="16"/>
                <w:szCs w:val="16"/>
              </w:rPr>
            </w:pPr>
            <w:r w:rsidRPr="0089185C">
              <w:rPr>
                <w:rFonts w:ascii="Arial" w:hAnsi="Arial"/>
                <w:sz w:val="16"/>
                <w:szCs w:val="16"/>
              </w:rPr>
              <w:t>Test Step #</w:t>
            </w:r>
          </w:p>
        </w:tc>
        <w:tc>
          <w:tcPr>
            <w:tcW w:w="1440" w:type="dxa"/>
            <w:shd w:val="clear" w:color="auto" w:fill="F2F2F2" w:themeFill="background1" w:themeFillShade="F2"/>
            <w:vAlign w:val="center"/>
          </w:tcPr>
          <w:p w14:paraId="51173012" w14:textId="77777777" w:rsidR="00303845" w:rsidRPr="0089185C" w:rsidRDefault="00303845" w:rsidP="006E4F2C">
            <w:pPr>
              <w:spacing w:before="60" w:after="180"/>
              <w:jc w:val="center"/>
              <w:rPr>
                <w:rFonts w:ascii="Arial" w:hAnsi="Arial"/>
                <w:sz w:val="16"/>
                <w:szCs w:val="16"/>
              </w:rPr>
            </w:pPr>
            <w:r w:rsidRPr="0089185C">
              <w:rPr>
                <w:rFonts w:ascii="Arial" w:hAnsi="Arial"/>
                <w:sz w:val="16"/>
                <w:szCs w:val="16"/>
              </w:rPr>
              <w:t>Requirement #</w:t>
            </w:r>
          </w:p>
        </w:tc>
        <w:tc>
          <w:tcPr>
            <w:tcW w:w="1440" w:type="dxa"/>
            <w:shd w:val="clear" w:color="auto" w:fill="F2F2F2" w:themeFill="background1" w:themeFillShade="F2"/>
            <w:vAlign w:val="center"/>
          </w:tcPr>
          <w:p w14:paraId="019C0B71" w14:textId="77777777" w:rsidR="00303845" w:rsidRPr="0089185C" w:rsidRDefault="00303845" w:rsidP="006E4F2C">
            <w:pPr>
              <w:spacing w:before="60" w:after="180"/>
              <w:jc w:val="center"/>
              <w:rPr>
                <w:rFonts w:ascii="Arial" w:hAnsi="Arial"/>
                <w:sz w:val="16"/>
                <w:szCs w:val="16"/>
              </w:rPr>
            </w:pPr>
            <w:r w:rsidRPr="0089185C">
              <w:rPr>
                <w:rFonts w:ascii="Arial" w:hAnsi="Arial"/>
                <w:sz w:val="16"/>
                <w:szCs w:val="16"/>
              </w:rPr>
              <w:t>Test Instruction</w:t>
            </w:r>
          </w:p>
        </w:tc>
        <w:tc>
          <w:tcPr>
            <w:tcW w:w="1612" w:type="dxa"/>
            <w:gridSpan w:val="2"/>
            <w:shd w:val="clear" w:color="auto" w:fill="F2F2F2" w:themeFill="background1" w:themeFillShade="F2"/>
            <w:vAlign w:val="center"/>
          </w:tcPr>
          <w:p w14:paraId="5A6FACEA" w14:textId="77777777" w:rsidR="00303845" w:rsidRPr="0089185C" w:rsidRDefault="00303845" w:rsidP="006E4F2C">
            <w:pPr>
              <w:spacing w:before="60" w:after="180"/>
              <w:jc w:val="center"/>
              <w:rPr>
                <w:rFonts w:ascii="Arial" w:hAnsi="Arial"/>
                <w:sz w:val="16"/>
                <w:szCs w:val="16"/>
              </w:rPr>
            </w:pPr>
            <w:r w:rsidRPr="0089185C">
              <w:rPr>
                <w:rFonts w:ascii="Arial" w:hAnsi="Arial"/>
                <w:sz w:val="16"/>
                <w:szCs w:val="16"/>
              </w:rPr>
              <w:t>Expected Result</w:t>
            </w:r>
          </w:p>
        </w:tc>
        <w:tc>
          <w:tcPr>
            <w:tcW w:w="4880" w:type="dxa"/>
            <w:gridSpan w:val="2"/>
            <w:shd w:val="clear" w:color="auto" w:fill="F2F2F2" w:themeFill="background1" w:themeFillShade="F2"/>
            <w:vAlign w:val="center"/>
          </w:tcPr>
          <w:p w14:paraId="09497610" w14:textId="77777777" w:rsidR="00303845" w:rsidRPr="0089185C" w:rsidRDefault="00303845" w:rsidP="006E4F2C">
            <w:pPr>
              <w:spacing w:before="60" w:after="180"/>
              <w:jc w:val="center"/>
              <w:rPr>
                <w:rFonts w:ascii="Arial" w:hAnsi="Arial"/>
                <w:sz w:val="16"/>
                <w:szCs w:val="16"/>
              </w:rPr>
            </w:pPr>
            <w:r w:rsidRPr="0089185C">
              <w:rPr>
                <w:rFonts w:ascii="Arial" w:hAnsi="Arial"/>
                <w:sz w:val="16"/>
                <w:szCs w:val="16"/>
              </w:rPr>
              <w:t>Actual Result</w:t>
            </w:r>
          </w:p>
        </w:tc>
      </w:tr>
      <w:tr w:rsidR="00303845" w:rsidRPr="0089185C" w14:paraId="4B558362" w14:textId="77777777" w:rsidTr="006E4F2C">
        <w:trPr>
          <w:cantSplit/>
        </w:trPr>
        <w:tc>
          <w:tcPr>
            <w:tcW w:w="720" w:type="dxa"/>
          </w:tcPr>
          <w:p w14:paraId="3DD94645" w14:textId="77777777" w:rsidR="00303845" w:rsidRPr="0089185C" w:rsidRDefault="00303845" w:rsidP="006E4F2C">
            <w:pPr>
              <w:spacing w:before="60" w:after="180"/>
              <w:rPr>
                <w:rFonts w:ascii="Arial" w:hAnsi="Arial"/>
                <w:sz w:val="16"/>
                <w:szCs w:val="16"/>
              </w:rPr>
            </w:pPr>
            <w:r>
              <w:rPr>
                <w:rFonts w:ascii="Arial" w:hAnsi="Arial"/>
                <w:sz w:val="16"/>
                <w:szCs w:val="16"/>
              </w:rPr>
              <w:t>1</w:t>
            </w:r>
          </w:p>
        </w:tc>
        <w:tc>
          <w:tcPr>
            <w:tcW w:w="1440" w:type="dxa"/>
          </w:tcPr>
          <w:p w14:paraId="5369A845" w14:textId="77777777" w:rsidR="00303845" w:rsidRPr="0089185C" w:rsidRDefault="00303845" w:rsidP="006E4F2C">
            <w:pPr>
              <w:spacing w:before="60" w:after="180"/>
              <w:rPr>
                <w:rFonts w:ascii="Arial" w:hAnsi="Arial"/>
                <w:sz w:val="16"/>
                <w:szCs w:val="16"/>
              </w:rPr>
            </w:pPr>
            <w:r>
              <w:rPr>
                <w:rFonts w:ascii="Arial" w:hAnsi="Arial"/>
                <w:sz w:val="16"/>
                <w:szCs w:val="16"/>
              </w:rPr>
              <w:t>Obtain source code or executable for MODFLOW-2000-MST and MT3DMS code from software owner &amp; install on target computer</w:t>
            </w:r>
          </w:p>
        </w:tc>
        <w:tc>
          <w:tcPr>
            <w:tcW w:w="1440" w:type="dxa"/>
          </w:tcPr>
          <w:p w14:paraId="17694BCA" w14:textId="77777777" w:rsidR="00303845" w:rsidRPr="0089185C" w:rsidRDefault="00303845" w:rsidP="006E4F2C">
            <w:pPr>
              <w:spacing w:before="60" w:after="180"/>
              <w:rPr>
                <w:rFonts w:ascii="Arial" w:hAnsi="Arial"/>
                <w:sz w:val="16"/>
                <w:szCs w:val="16"/>
              </w:rPr>
            </w:pPr>
            <w:r>
              <w:rPr>
                <w:rFonts w:ascii="Arial" w:hAnsi="Arial"/>
                <w:sz w:val="16"/>
                <w:szCs w:val="16"/>
              </w:rPr>
              <w:t>Compile using appropriate Fortran compiler, if necessary</w:t>
            </w:r>
          </w:p>
        </w:tc>
        <w:tc>
          <w:tcPr>
            <w:tcW w:w="1612" w:type="dxa"/>
            <w:gridSpan w:val="2"/>
          </w:tcPr>
          <w:p w14:paraId="3D8D4D5D" w14:textId="77777777" w:rsidR="00303845" w:rsidRPr="0089185C" w:rsidRDefault="00303845" w:rsidP="006E4F2C">
            <w:pPr>
              <w:spacing w:before="60" w:after="180"/>
              <w:rPr>
                <w:rFonts w:ascii="Arial" w:hAnsi="Arial"/>
                <w:sz w:val="16"/>
                <w:szCs w:val="16"/>
              </w:rPr>
            </w:pPr>
            <w:r>
              <w:rPr>
                <w:rFonts w:ascii="Arial" w:hAnsi="Arial"/>
                <w:sz w:val="16"/>
                <w:szCs w:val="16"/>
              </w:rPr>
              <w:t>MODFLOW and MT3DMS executables are ready and functional</w:t>
            </w:r>
          </w:p>
        </w:tc>
        <w:tc>
          <w:tcPr>
            <w:tcW w:w="4880" w:type="dxa"/>
            <w:gridSpan w:val="2"/>
          </w:tcPr>
          <w:p w14:paraId="70DDBF79" w14:textId="77777777" w:rsidR="00303845" w:rsidRDefault="00303845" w:rsidP="006E4F2C">
            <w:pPr>
              <w:spacing w:before="60" w:after="180"/>
              <w:rPr>
                <w:rFonts w:ascii="Arial" w:hAnsi="Arial"/>
                <w:sz w:val="16"/>
                <w:szCs w:val="16"/>
              </w:rPr>
            </w:pPr>
            <w:r>
              <w:rPr>
                <w:rFonts w:ascii="Arial" w:hAnsi="Arial"/>
                <w:sz w:val="16"/>
                <w:szCs w:val="16"/>
              </w:rPr>
              <w:t>Using installation of MODFLOW executable prepared and tested in previous acceptance test (MF-ATC-1).</w:t>
            </w:r>
          </w:p>
          <w:p w14:paraId="06078B3B" w14:textId="77777777" w:rsidR="00303845" w:rsidRDefault="00303845" w:rsidP="006E4F2C">
            <w:pPr>
              <w:spacing w:before="60" w:after="180"/>
              <w:rPr>
                <w:rFonts w:ascii="Arial" w:hAnsi="Arial"/>
                <w:sz w:val="16"/>
                <w:szCs w:val="16"/>
              </w:rPr>
            </w:pPr>
            <w:r>
              <w:rPr>
                <w:rFonts w:ascii="Arial" w:hAnsi="Arial"/>
                <w:sz w:val="16"/>
                <w:szCs w:val="16"/>
              </w:rPr>
              <w:t xml:space="preserve">Copied source code downloaded from </w:t>
            </w:r>
            <w:r w:rsidR="009403D8">
              <w:rPr>
                <w:rFonts w:ascii="Arial" w:hAnsi="Arial"/>
                <w:sz w:val="16"/>
                <w:szCs w:val="16"/>
              </w:rPr>
              <w:t>MT3DMS maintenance</w:t>
            </w:r>
            <w:r>
              <w:rPr>
                <w:rFonts w:ascii="Arial" w:hAnsi="Arial"/>
                <w:sz w:val="16"/>
                <w:szCs w:val="16"/>
              </w:rPr>
              <w:t xml:space="preserve"> site </w:t>
            </w:r>
            <w:r w:rsidR="004545D3">
              <w:rPr>
                <w:rFonts w:ascii="Arial" w:hAnsi="Arial"/>
                <w:sz w:val="16"/>
                <w:szCs w:val="16"/>
              </w:rPr>
              <w:t>on</w:t>
            </w:r>
            <w:r>
              <w:rPr>
                <w:rFonts w:ascii="Arial" w:hAnsi="Arial"/>
                <w:sz w:val="16"/>
                <w:szCs w:val="16"/>
              </w:rPr>
              <w:t xml:space="preserve"> </w:t>
            </w:r>
            <w:r w:rsidR="009403D8">
              <w:rPr>
                <w:rFonts w:ascii="Arial" w:hAnsi="Arial"/>
                <w:sz w:val="16"/>
                <w:szCs w:val="16"/>
              </w:rPr>
              <w:t>3</w:t>
            </w:r>
            <w:r>
              <w:rPr>
                <w:rFonts w:ascii="Arial" w:hAnsi="Arial"/>
                <w:sz w:val="16"/>
                <w:szCs w:val="16"/>
              </w:rPr>
              <w:t>-</w:t>
            </w:r>
            <w:r w:rsidR="009403D8">
              <w:rPr>
                <w:rFonts w:ascii="Arial" w:hAnsi="Arial"/>
                <w:sz w:val="16"/>
                <w:szCs w:val="16"/>
              </w:rPr>
              <w:t>Feb</w:t>
            </w:r>
            <w:r>
              <w:rPr>
                <w:rFonts w:ascii="Arial" w:hAnsi="Arial"/>
                <w:sz w:val="16"/>
                <w:szCs w:val="16"/>
              </w:rPr>
              <w:t>-201</w:t>
            </w:r>
            <w:r w:rsidR="004545D3">
              <w:rPr>
                <w:rFonts w:ascii="Arial" w:hAnsi="Arial"/>
                <w:sz w:val="16"/>
                <w:szCs w:val="16"/>
              </w:rPr>
              <w:t>5</w:t>
            </w:r>
            <w:r>
              <w:rPr>
                <w:rFonts w:ascii="Arial" w:hAnsi="Arial"/>
                <w:sz w:val="16"/>
                <w:szCs w:val="16"/>
              </w:rPr>
              <w:t xml:space="preserve"> and archived in MKS Integrity</w:t>
            </w:r>
            <w:r>
              <w:rPr>
                <w:rFonts w:ascii="Arial" w:hAnsi="Arial" w:cs="Arial"/>
                <w:sz w:val="16"/>
                <w:szCs w:val="16"/>
              </w:rPr>
              <w:t>™</w:t>
            </w:r>
            <w:r>
              <w:rPr>
                <w:rFonts w:ascii="Arial" w:hAnsi="Arial"/>
                <w:sz w:val="16"/>
                <w:szCs w:val="16"/>
              </w:rPr>
              <w:t xml:space="preserve"> (2517) and placed in source directory on </w:t>
            </w:r>
            <w:r w:rsidR="004545D3">
              <w:rPr>
                <w:rFonts w:ascii="Arial" w:hAnsi="Arial"/>
                <w:sz w:val="16"/>
                <w:szCs w:val="16"/>
              </w:rPr>
              <w:t>Tellus</w:t>
            </w:r>
            <w:r>
              <w:rPr>
                <w:rFonts w:ascii="Arial" w:hAnsi="Arial"/>
                <w:sz w:val="16"/>
                <w:szCs w:val="16"/>
              </w:rPr>
              <w:t xml:space="preserve"> Linux</w:t>
            </w:r>
            <w:r>
              <w:rPr>
                <w:rFonts w:ascii="Arial" w:hAnsi="Arial" w:cs="Arial"/>
                <w:sz w:val="16"/>
                <w:szCs w:val="16"/>
              </w:rPr>
              <w:t>®</w:t>
            </w:r>
            <w:r>
              <w:rPr>
                <w:rFonts w:ascii="Arial" w:hAnsi="Arial"/>
                <w:sz w:val="16"/>
                <w:szCs w:val="16"/>
              </w:rPr>
              <w:t xml:space="preserve"> Cluster.</w:t>
            </w:r>
          </w:p>
          <w:p w14:paraId="6A751D17" w14:textId="77777777" w:rsidR="00966B2A" w:rsidRDefault="00966B2A" w:rsidP="00966B2A">
            <w:pPr>
              <w:spacing w:before="60" w:after="180"/>
              <w:rPr>
                <w:rFonts w:ascii="Arial" w:hAnsi="Arial"/>
                <w:sz w:val="16"/>
                <w:szCs w:val="16"/>
              </w:rPr>
            </w:pPr>
            <w:r>
              <w:rPr>
                <w:rFonts w:ascii="Arial" w:hAnsi="Arial"/>
                <w:sz w:val="16"/>
                <w:szCs w:val="16"/>
              </w:rPr>
              <w:t>Developed “</w:t>
            </w:r>
            <w:r w:rsidRPr="00F47D07">
              <w:rPr>
                <w:rFonts w:ascii="Arial" w:hAnsi="Arial"/>
                <w:sz w:val="16"/>
                <w:szCs w:val="16"/>
              </w:rPr>
              <w:t>build-lahey-sp.sh</w:t>
            </w:r>
            <w:r>
              <w:rPr>
                <w:rFonts w:ascii="Arial" w:hAnsi="Arial"/>
                <w:sz w:val="16"/>
                <w:szCs w:val="16"/>
              </w:rPr>
              <w:t>” and “</w:t>
            </w:r>
            <w:r w:rsidRPr="00F47D07">
              <w:rPr>
                <w:rFonts w:ascii="Arial" w:hAnsi="Arial"/>
                <w:sz w:val="16"/>
                <w:szCs w:val="16"/>
              </w:rPr>
              <w:t>build-lahey-</w:t>
            </w:r>
            <w:r>
              <w:rPr>
                <w:rFonts w:ascii="Arial" w:hAnsi="Arial"/>
                <w:sz w:val="16"/>
                <w:szCs w:val="16"/>
              </w:rPr>
              <w:t>d</w:t>
            </w:r>
            <w:r w:rsidRPr="00F47D07">
              <w:rPr>
                <w:rFonts w:ascii="Arial" w:hAnsi="Arial"/>
                <w:sz w:val="16"/>
                <w:szCs w:val="16"/>
              </w:rPr>
              <w:t>p.sh</w:t>
            </w:r>
            <w:r>
              <w:rPr>
                <w:rFonts w:ascii="Arial" w:hAnsi="Arial"/>
                <w:sz w:val="16"/>
                <w:szCs w:val="16"/>
              </w:rPr>
              <w:t>”, to compile and link all necessary code to build the software executable files:</w:t>
            </w:r>
          </w:p>
          <w:p w14:paraId="29E9E036" w14:textId="77777777" w:rsidR="00966B2A" w:rsidRPr="00974285" w:rsidRDefault="00966B2A" w:rsidP="00966B2A">
            <w:pPr>
              <w:numPr>
                <w:ilvl w:val="0"/>
                <w:numId w:val="28"/>
              </w:numPr>
              <w:spacing w:before="60" w:after="180"/>
              <w:ind w:left="322" w:hanging="180"/>
              <w:rPr>
                <w:rFonts w:ascii="Arial" w:hAnsi="Arial"/>
                <w:sz w:val="16"/>
                <w:szCs w:val="16"/>
              </w:rPr>
            </w:pPr>
            <w:r w:rsidRPr="00974285">
              <w:rPr>
                <w:rFonts w:ascii="Arial" w:hAnsi="Arial"/>
                <w:sz w:val="16"/>
                <w:szCs w:val="16"/>
              </w:rPr>
              <w:t>Compiles all Fortran source code using Lahey Fortran Compiler for Linux® Release 8.01b compiler</w:t>
            </w:r>
          </w:p>
          <w:p w14:paraId="0C4B3DD4" w14:textId="77777777" w:rsidR="00966B2A" w:rsidRDefault="00966B2A" w:rsidP="00966B2A">
            <w:pPr>
              <w:numPr>
                <w:ilvl w:val="0"/>
                <w:numId w:val="28"/>
              </w:numPr>
              <w:spacing w:before="60" w:after="180"/>
              <w:ind w:left="322" w:hanging="180"/>
              <w:rPr>
                <w:rFonts w:ascii="Arial" w:hAnsi="Arial"/>
                <w:sz w:val="16"/>
                <w:szCs w:val="16"/>
              </w:rPr>
            </w:pPr>
            <w:r>
              <w:rPr>
                <w:rFonts w:ascii="Arial" w:hAnsi="Arial"/>
                <w:sz w:val="16"/>
                <w:szCs w:val="16"/>
              </w:rPr>
              <w:t>Links all object files with required library statically</w:t>
            </w:r>
          </w:p>
          <w:p w14:paraId="3D8FA90F" w14:textId="67190FC4" w:rsidR="00303845" w:rsidRPr="0089185C" w:rsidRDefault="00966B2A" w:rsidP="0017317F">
            <w:pPr>
              <w:spacing w:before="60" w:after="180"/>
              <w:rPr>
                <w:rFonts w:ascii="Arial" w:hAnsi="Arial"/>
                <w:sz w:val="16"/>
                <w:szCs w:val="16"/>
              </w:rPr>
            </w:pPr>
            <w:r>
              <w:rPr>
                <w:rFonts w:ascii="Arial" w:hAnsi="Arial"/>
                <w:sz w:val="16"/>
                <w:szCs w:val="16"/>
              </w:rPr>
              <w:t xml:space="preserve">Code executable files are placed in executable test directory </w:t>
            </w:r>
            <w:r w:rsidR="0017317F">
              <w:rPr>
                <w:rFonts w:ascii="Arial" w:hAnsi="Arial"/>
                <w:sz w:val="16"/>
                <w:szCs w:val="16"/>
              </w:rPr>
              <w:t>…</w:t>
            </w:r>
            <w:r w:rsidRPr="00974285">
              <w:rPr>
                <w:rFonts w:ascii="Arial" w:hAnsi="Arial"/>
                <w:sz w:val="16"/>
                <w:szCs w:val="16"/>
              </w:rPr>
              <w:t>/bin-test</w:t>
            </w:r>
            <w:r>
              <w:rPr>
                <w:rFonts w:ascii="Arial" w:hAnsi="Arial"/>
                <w:sz w:val="16"/>
                <w:szCs w:val="16"/>
              </w:rPr>
              <w:t xml:space="preserve"> for testing and were named mf2k-chprc07spl.x and mf2k-chprc07dpl.x.</w:t>
            </w:r>
          </w:p>
        </w:tc>
      </w:tr>
      <w:tr w:rsidR="00303845" w:rsidRPr="0089185C" w14:paraId="43BD87FA" w14:textId="77777777" w:rsidTr="006E4F2C">
        <w:trPr>
          <w:cantSplit/>
        </w:trPr>
        <w:tc>
          <w:tcPr>
            <w:tcW w:w="720" w:type="dxa"/>
          </w:tcPr>
          <w:p w14:paraId="2A9E25C3" w14:textId="77777777" w:rsidR="00303845" w:rsidRPr="0089185C" w:rsidRDefault="00303845" w:rsidP="006E4F2C">
            <w:pPr>
              <w:spacing w:before="60" w:after="180"/>
              <w:rPr>
                <w:rFonts w:ascii="Arial" w:hAnsi="Arial"/>
                <w:sz w:val="16"/>
                <w:szCs w:val="16"/>
              </w:rPr>
            </w:pPr>
            <w:r>
              <w:rPr>
                <w:rFonts w:ascii="Arial" w:hAnsi="Arial"/>
                <w:sz w:val="16"/>
                <w:szCs w:val="16"/>
              </w:rPr>
              <w:t>2</w:t>
            </w:r>
          </w:p>
        </w:tc>
        <w:tc>
          <w:tcPr>
            <w:tcW w:w="1440" w:type="dxa"/>
          </w:tcPr>
          <w:p w14:paraId="101B778B" w14:textId="77777777" w:rsidR="00303845" w:rsidRPr="0089185C" w:rsidRDefault="00303845" w:rsidP="006E4F2C">
            <w:pPr>
              <w:spacing w:before="60" w:after="180"/>
              <w:rPr>
                <w:rFonts w:ascii="Arial" w:hAnsi="Arial"/>
                <w:sz w:val="16"/>
                <w:szCs w:val="16"/>
              </w:rPr>
            </w:pPr>
            <w:r>
              <w:rPr>
                <w:rFonts w:ascii="Arial" w:hAnsi="Arial"/>
                <w:sz w:val="16"/>
                <w:szCs w:val="16"/>
              </w:rPr>
              <w:t>Obtain files for test problem from software owner</w:t>
            </w:r>
          </w:p>
        </w:tc>
        <w:tc>
          <w:tcPr>
            <w:tcW w:w="1440" w:type="dxa"/>
          </w:tcPr>
          <w:p w14:paraId="08C5D0D6" w14:textId="77777777" w:rsidR="00303845" w:rsidRPr="0089185C" w:rsidRDefault="00303845" w:rsidP="006E4F2C">
            <w:pPr>
              <w:spacing w:before="60" w:after="180"/>
              <w:rPr>
                <w:rFonts w:ascii="Arial" w:hAnsi="Arial"/>
                <w:sz w:val="16"/>
                <w:szCs w:val="16"/>
              </w:rPr>
            </w:pPr>
            <w:r>
              <w:rPr>
                <w:rFonts w:ascii="Arial" w:hAnsi="Arial"/>
                <w:sz w:val="16"/>
                <w:szCs w:val="16"/>
              </w:rPr>
              <w:t>Copy files to appropriate test directory</w:t>
            </w:r>
          </w:p>
        </w:tc>
        <w:tc>
          <w:tcPr>
            <w:tcW w:w="1612" w:type="dxa"/>
            <w:gridSpan w:val="2"/>
          </w:tcPr>
          <w:p w14:paraId="27E96435" w14:textId="77777777" w:rsidR="00303845" w:rsidRPr="0089185C" w:rsidRDefault="00303845" w:rsidP="006E4F2C">
            <w:pPr>
              <w:spacing w:before="60" w:after="180"/>
              <w:rPr>
                <w:rFonts w:ascii="Arial" w:hAnsi="Arial"/>
                <w:sz w:val="16"/>
                <w:szCs w:val="16"/>
              </w:rPr>
            </w:pPr>
            <w:r>
              <w:rPr>
                <w:rFonts w:ascii="Arial" w:hAnsi="Arial"/>
                <w:sz w:val="16"/>
                <w:szCs w:val="16"/>
              </w:rPr>
              <w:t>Test files are ready for use</w:t>
            </w:r>
          </w:p>
        </w:tc>
        <w:tc>
          <w:tcPr>
            <w:tcW w:w="4880" w:type="dxa"/>
            <w:gridSpan w:val="2"/>
          </w:tcPr>
          <w:p w14:paraId="3FB5FD27" w14:textId="3D47A4DE" w:rsidR="00303845" w:rsidRPr="0089185C" w:rsidRDefault="00303845" w:rsidP="0017317F">
            <w:pPr>
              <w:spacing w:before="60" w:after="180"/>
              <w:rPr>
                <w:rFonts w:ascii="Arial" w:hAnsi="Arial"/>
                <w:sz w:val="16"/>
                <w:szCs w:val="16"/>
              </w:rPr>
            </w:pPr>
            <w:r>
              <w:rPr>
                <w:rFonts w:ascii="Arial" w:hAnsi="Arial"/>
                <w:sz w:val="16"/>
                <w:szCs w:val="16"/>
              </w:rPr>
              <w:t>Files obtained from MKS Integrity</w:t>
            </w:r>
            <w:r>
              <w:rPr>
                <w:rFonts w:ascii="Arial" w:hAnsi="Arial" w:cs="Arial"/>
                <w:sz w:val="16"/>
                <w:szCs w:val="16"/>
              </w:rPr>
              <w:t>™</w:t>
            </w:r>
            <w:r>
              <w:rPr>
                <w:rFonts w:ascii="Arial" w:hAnsi="Arial"/>
                <w:sz w:val="16"/>
                <w:szCs w:val="16"/>
              </w:rPr>
              <w:t xml:space="preserve"> for acc</w:t>
            </w:r>
            <w:r w:rsidR="00913CC5">
              <w:rPr>
                <w:rFonts w:ascii="Arial" w:hAnsi="Arial"/>
                <w:sz w:val="16"/>
                <w:szCs w:val="16"/>
              </w:rPr>
              <w:t xml:space="preserve">eptance test case MT-ATC-1 </w:t>
            </w:r>
            <w:r>
              <w:rPr>
                <w:rFonts w:ascii="Arial" w:hAnsi="Arial"/>
                <w:sz w:val="16"/>
                <w:szCs w:val="16"/>
              </w:rPr>
              <w:t xml:space="preserve">copied entire test directory to </w:t>
            </w:r>
            <w:r w:rsidR="0017317F">
              <w:rPr>
                <w:rFonts w:ascii="Arial" w:hAnsi="Arial"/>
                <w:sz w:val="16"/>
                <w:szCs w:val="16"/>
              </w:rPr>
              <w:t>…</w:t>
            </w:r>
            <w:r w:rsidR="00913CC5" w:rsidRPr="00913CC5">
              <w:rPr>
                <w:rFonts w:ascii="Arial" w:hAnsi="Arial"/>
                <w:sz w:val="16"/>
                <w:szCs w:val="16"/>
              </w:rPr>
              <w:t>/test/modflow/build-7/mt3dms</w:t>
            </w:r>
          </w:p>
        </w:tc>
      </w:tr>
      <w:tr w:rsidR="00303845" w:rsidRPr="0089185C" w14:paraId="44C5F01A" w14:textId="77777777" w:rsidTr="006E4F2C">
        <w:trPr>
          <w:cantSplit/>
        </w:trPr>
        <w:tc>
          <w:tcPr>
            <w:tcW w:w="720" w:type="dxa"/>
          </w:tcPr>
          <w:p w14:paraId="59164E3F" w14:textId="77777777" w:rsidR="00303845" w:rsidRDefault="00303845" w:rsidP="006E4F2C">
            <w:pPr>
              <w:spacing w:before="60" w:after="180"/>
              <w:rPr>
                <w:rFonts w:ascii="Arial" w:hAnsi="Arial"/>
                <w:sz w:val="16"/>
                <w:szCs w:val="16"/>
              </w:rPr>
            </w:pPr>
            <w:r>
              <w:rPr>
                <w:rFonts w:ascii="Arial" w:hAnsi="Arial"/>
                <w:sz w:val="16"/>
                <w:szCs w:val="16"/>
              </w:rPr>
              <w:t>3</w:t>
            </w:r>
          </w:p>
        </w:tc>
        <w:tc>
          <w:tcPr>
            <w:tcW w:w="1440" w:type="dxa"/>
          </w:tcPr>
          <w:p w14:paraId="47C4AB37" w14:textId="77777777" w:rsidR="00303845" w:rsidRPr="0089185C" w:rsidRDefault="00303845" w:rsidP="006E4F2C">
            <w:pPr>
              <w:spacing w:before="60" w:after="180"/>
              <w:rPr>
                <w:rFonts w:ascii="Arial" w:hAnsi="Arial"/>
                <w:sz w:val="16"/>
                <w:szCs w:val="16"/>
              </w:rPr>
            </w:pPr>
            <w:r>
              <w:rPr>
                <w:rFonts w:ascii="Arial" w:hAnsi="Arial"/>
                <w:sz w:val="16"/>
                <w:szCs w:val="16"/>
              </w:rPr>
              <w:t>Run MODFLOW to solve for flow problem</w:t>
            </w:r>
          </w:p>
        </w:tc>
        <w:tc>
          <w:tcPr>
            <w:tcW w:w="1440" w:type="dxa"/>
          </w:tcPr>
          <w:p w14:paraId="5EE93F23" w14:textId="77777777" w:rsidR="00303845" w:rsidRPr="0089185C" w:rsidRDefault="00303845" w:rsidP="006E4F2C">
            <w:pPr>
              <w:spacing w:before="60" w:after="180"/>
              <w:rPr>
                <w:rFonts w:ascii="Arial" w:hAnsi="Arial"/>
                <w:sz w:val="16"/>
                <w:szCs w:val="16"/>
              </w:rPr>
            </w:pPr>
            <w:r>
              <w:rPr>
                <w:rFonts w:ascii="Arial" w:hAnsi="Arial"/>
                <w:sz w:val="16"/>
                <w:szCs w:val="16"/>
              </w:rPr>
              <w:t>Execute MODFLOW against mt-atc-1.nam name file in /flow test directory</w:t>
            </w:r>
          </w:p>
        </w:tc>
        <w:tc>
          <w:tcPr>
            <w:tcW w:w="1612" w:type="dxa"/>
            <w:gridSpan w:val="2"/>
          </w:tcPr>
          <w:p w14:paraId="3527F99B" w14:textId="77777777" w:rsidR="00303845" w:rsidRPr="0089185C" w:rsidRDefault="00303845" w:rsidP="006E4F2C">
            <w:pPr>
              <w:spacing w:before="60" w:after="180"/>
              <w:rPr>
                <w:rFonts w:ascii="Arial" w:hAnsi="Arial"/>
                <w:sz w:val="16"/>
                <w:szCs w:val="16"/>
              </w:rPr>
            </w:pPr>
            <w:r>
              <w:rPr>
                <w:rFonts w:ascii="Arial" w:hAnsi="Arial"/>
                <w:sz w:val="16"/>
                <w:szCs w:val="16"/>
              </w:rPr>
              <w:t>MODFLOW executes without error; flow results transfer file is ready for use in next step</w:t>
            </w:r>
          </w:p>
        </w:tc>
        <w:tc>
          <w:tcPr>
            <w:tcW w:w="4880" w:type="dxa"/>
            <w:gridSpan w:val="2"/>
          </w:tcPr>
          <w:p w14:paraId="599F8B9E" w14:textId="77777777" w:rsidR="00303845" w:rsidRDefault="00303845" w:rsidP="006E4F2C">
            <w:pPr>
              <w:spacing w:before="60" w:after="180"/>
              <w:rPr>
                <w:rFonts w:ascii="Arial" w:hAnsi="Arial"/>
                <w:sz w:val="16"/>
                <w:szCs w:val="16"/>
              </w:rPr>
            </w:pPr>
            <w:r>
              <w:rPr>
                <w:rFonts w:ascii="Arial" w:hAnsi="Arial"/>
                <w:sz w:val="16"/>
                <w:szCs w:val="16"/>
              </w:rPr>
              <w:t xml:space="preserve">Logged onto </w:t>
            </w:r>
            <w:r w:rsidR="00B871A0">
              <w:rPr>
                <w:rFonts w:ascii="Arial" w:hAnsi="Arial"/>
                <w:sz w:val="16"/>
                <w:szCs w:val="16"/>
              </w:rPr>
              <w:t>Tellus</w:t>
            </w:r>
            <w:r>
              <w:rPr>
                <w:rFonts w:ascii="Arial" w:hAnsi="Arial"/>
                <w:sz w:val="16"/>
                <w:szCs w:val="16"/>
              </w:rPr>
              <w:t xml:space="preserve"> as a user that does not have administrator privileges. Confirmed that user’s “.</w:t>
            </w:r>
            <w:r w:rsidR="00913CC5">
              <w:rPr>
                <w:rFonts w:ascii="Arial" w:hAnsi="Arial"/>
                <w:sz w:val="16"/>
                <w:szCs w:val="16"/>
              </w:rPr>
              <w:t>bashrc</w:t>
            </w:r>
            <w:r>
              <w:rPr>
                <w:rFonts w:ascii="Arial" w:hAnsi="Arial"/>
                <w:sz w:val="16"/>
                <w:szCs w:val="16"/>
              </w:rPr>
              <w:t>” file set user in “test mode” with PATH variable pointing to executable files in test executable directory /bin-test rather than production directory /bin.</w:t>
            </w:r>
          </w:p>
          <w:p w14:paraId="58BC2435" w14:textId="77777777" w:rsidR="00303845" w:rsidRPr="0089185C" w:rsidRDefault="00303845" w:rsidP="006E4F2C">
            <w:pPr>
              <w:spacing w:before="60" w:after="180"/>
              <w:rPr>
                <w:rFonts w:ascii="Arial" w:hAnsi="Arial"/>
                <w:sz w:val="16"/>
                <w:szCs w:val="16"/>
              </w:rPr>
            </w:pPr>
            <w:r>
              <w:rPr>
                <w:rFonts w:ascii="Arial" w:hAnsi="Arial"/>
                <w:sz w:val="16"/>
                <w:szCs w:val="16"/>
              </w:rPr>
              <w:t>Executed MODFLOW against steady-state flow solution case without error; flow results prepared in transfer file mt-atc-1.ftl.</w:t>
            </w:r>
          </w:p>
        </w:tc>
      </w:tr>
      <w:tr w:rsidR="00303845" w:rsidRPr="0089185C" w14:paraId="00ED17CB" w14:textId="77777777" w:rsidTr="006E4F2C">
        <w:trPr>
          <w:cantSplit/>
        </w:trPr>
        <w:tc>
          <w:tcPr>
            <w:tcW w:w="720" w:type="dxa"/>
          </w:tcPr>
          <w:p w14:paraId="7898F008" w14:textId="77777777" w:rsidR="00303845" w:rsidRDefault="00303845" w:rsidP="006E4F2C">
            <w:pPr>
              <w:spacing w:before="60" w:after="180"/>
              <w:rPr>
                <w:rFonts w:ascii="Arial" w:hAnsi="Arial"/>
                <w:sz w:val="16"/>
                <w:szCs w:val="16"/>
              </w:rPr>
            </w:pPr>
            <w:r>
              <w:rPr>
                <w:rFonts w:ascii="Arial" w:hAnsi="Arial"/>
                <w:sz w:val="16"/>
                <w:szCs w:val="16"/>
              </w:rPr>
              <w:t>4</w:t>
            </w:r>
          </w:p>
        </w:tc>
        <w:tc>
          <w:tcPr>
            <w:tcW w:w="1440" w:type="dxa"/>
          </w:tcPr>
          <w:p w14:paraId="1E3D53E7" w14:textId="77777777" w:rsidR="00303845" w:rsidRDefault="00303845" w:rsidP="006E4F2C">
            <w:pPr>
              <w:spacing w:before="60" w:after="180"/>
              <w:rPr>
                <w:rFonts w:ascii="Arial" w:hAnsi="Arial"/>
                <w:sz w:val="16"/>
                <w:szCs w:val="16"/>
              </w:rPr>
            </w:pPr>
            <w:r>
              <w:rPr>
                <w:rFonts w:ascii="Arial" w:hAnsi="Arial"/>
                <w:sz w:val="16"/>
                <w:szCs w:val="16"/>
              </w:rPr>
              <w:t>Run MT3DMS to solve for transport in both time durations</w:t>
            </w:r>
          </w:p>
        </w:tc>
        <w:tc>
          <w:tcPr>
            <w:tcW w:w="1440" w:type="dxa"/>
          </w:tcPr>
          <w:p w14:paraId="31C87519" w14:textId="77777777" w:rsidR="00303845" w:rsidRDefault="00303845" w:rsidP="006E4F2C">
            <w:pPr>
              <w:spacing w:before="60" w:after="180"/>
              <w:rPr>
                <w:rFonts w:ascii="Arial" w:hAnsi="Arial"/>
                <w:sz w:val="16"/>
                <w:szCs w:val="16"/>
              </w:rPr>
            </w:pPr>
            <w:r>
              <w:rPr>
                <w:rFonts w:ascii="Arial" w:hAnsi="Arial"/>
                <w:sz w:val="16"/>
                <w:szCs w:val="16"/>
              </w:rPr>
              <w:t>Execute MT3DMS against mt-atc-1.nam name file in both /transport_2400d and /transport_9600d subdirectories</w:t>
            </w:r>
          </w:p>
        </w:tc>
        <w:tc>
          <w:tcPr>
            <w:tcW w:w="1612" w:type="dxa"/>
            <w:gridSpan w:val="2"/>
          </w:tcPr>
          <w:p w14:paraId="7241120D" w14:textId="77777777" w:rsidR="00303845" w:rsidRDefault="00303845" w:rsidP="006E4F2C">
            <w:pPr>
              <w:spacing w:before="60" w:after="180"/>
              <w:rPr>
                <w:rFonts w:ascii="Arial" w:hAnsi="Arial"/>
                <w:sz w:val="16"/>
                <w:szCs w:val="16"/>
              </w:rPr>
            </w:pPr>
            <w:r>
              <w:rPr>
                <w:rFonts w:ascii="Arial" w:hAnsi="Arial"/>
                <w:sz w:val="16"/>
                <w:szCs w:val="16"/>
              </w:rPr>
              <w:t>MT3DMS executes without error; transport results are available in mt-atc-1.m3d in both time solution subdirectories</w:t>
            </w:r>
          </w:p>
        </w:tc>
        <w:tc>
          <w:tcPr>
            <w:tcW w:w="4880" w:type="dxa"/>
            <w:gridSpan w:val="2"/>
          </w:tcPr>
          <w:p w14:paraId="455E71FC" w14:textId="77777777" w:rsidR="00303845" w:rsidRDefault="00303845" w:rsidP="006E4F2C">
            <w:pPr>
              <w:spacing w:before="60" w:after="180"/>
              <w:rPr>
                <w:rFonts w:ascii="Arial" w:hAnsi="Arial"/>
                <w:sz w:val="16"/>
                <w:szCs w:val="16"/>
              </w:rPr>
            </w:pPr>
            <w:r>
              <w:rPr>
                <w:rFonts w:ascii="Arial" w:hAnsi="Arial"/>
                <w:sz w:val="16"/>
                <w:szCs w:val="16"/>
              </w:rPr>
              <w:t xml:space="preserve">While logged onto </w:t>
            </w:r>
            <w:r w:rsidR="00B871A0">
              <w:rPr>
                <w:rFonts w:ascii="Arial" w:hAnsi="Arial"/>
                <w:sz w:val="16"/>
                <w:szCs w:val="16"/>
              </w:rPr>
              <w:t>Tellus</w:t>
            </w:r>
            <w:r>
              <w:rPr>
                <w:rFonts w:ascii="Arial" w:hAnsi="Arial"/>
                <w:sz w:val="16"/>
                <w:szCs w:val="16"/>
              </w:rPr>
              <w:t xml:space="preserve"> as a user that does not have administrator privileges;</w:t>
            </w:r>
          </w:p>
          <w:p w14:paraId="5347B4BA" w14:textId="77777777" w:rsidR="00303845" w:rsidRPr="0089185C" w:rsidRDefault="00303845" w:rsidP="006E4F2C">
            <w:pPr>
              <w:spacing w:before="60" w:after="180"/>
              <w:rPr>
                <w:rFonts w:ascii="Arial" w:hAnsi="Arial"/>
                <w:sz w:val="16"/>
                <w:szCs w:val="16"/>
              </w:rPr>
            </w:pPr>
            <w:r>
              <w:rPr>
                <w:rFonts w:ascii="Arial" w:hAnsi="Arial"/>
                <w:sz w:val="16"/>
                <w:szCs w:val="16"/>
              </w:rPr>
              <w:t>MT3DMS executed without error for both 2400 day and 9600 day transport duration cases for both single and double precision executable files.</w:t>
            </w:r>
          </w:p>
        </w:tc>
      </w:tr>
      <w:tr w:rsidR="00B871A0" w:rsidRPr="0089185C" w14:paraId="40BE37FC" w14:textId="77777777" w:rsidTr="006E4F2C">
        <w:trPr>
          <w:cantSplit/>
        </w:trPr>
        <w:tc>
          <w:tcPr>
            <w:tcW w:w="720" w:type="dxa"/>
          </w:tcPr>
          <w:p w14:paraId="22B68085" w14:textId="77777777" w:rsidR="00B871A0" w:rsidRDefault="00B871A0" w:rsidP="00B871A0">
            <w:pPr>
              <w:spacing w:before="60" w:after="180"/>
              <w:rPr>
                <w:rFonts w:ascii="Arial" w:hAnsi="Arial"/>
                <w:sz w:val="16"/>
                <w:szCs w:val="16"/>
              </w:rPr>
            </w:pPr>
            <w:r>
              <w:rPr>
                <w:rFonts w:ascii="Arial" w:hAnsi="Arial"/>
                <w:sz w:val="16"/>
                <w:szCs w:val="16"/>
              </w:rPr>
              <w:lastRenderedPageBreak/>
              <w:t>5</w:t>
            </w:r>
          </w:p>
        </w:tc>
        <w:tc>
          <w:tcPr>
            <w:tcW w:w="1440" w:type="dxa"/>
          </w:tcPr>
          <w:p w14:paraId="4E6D2384" w14:textId="77777777" w:rsidR="00B871A0" w:rsidRPr="0089185C" w:rsidRDefault="00B871A0" w:rsidP="00B871A0">
            <w:pPr>
              <w:spacing w:before="60" w:after="180"/>
              <w:rPr>
                <w:rFonts w:ascii="Arial" w:hAnsi="Arial"/>
                <w:sz w:val="16"/>
                <w:szCs w:val="16"/>
              </w:rPr>
            </w:pPr>
            <w:r>
              <w:rPr>
                <w:rFonts w:ascii="Arial" w:hAnsi="Arial"/>
                <w:sz w:val="16"/>
                <w:szCs w:val="16"/>
              </w:rPr>
              <w:t>Extract results and transfer to validation spreadsheets</w:t>
            </w:r>
          </w:p>
        </w:tc>
        <w:tc>
          <w:tcPr>
            <w:tcW w:w="1440" w:type="dxa"/>
          </w:tcPr>
          <w:p w14:paraId="4BF862F2" w14:textId="77777777" w:rsidR="00B871A0" w:rsidRPr="0089185C" w:rsidRDefault="00B871A0" w:rsidP="00B871A0">
            <w:pPr>
              <w:spacing w:before="60" w:after="180"/>
              <w:rPr>
                <w:rFonts w:ascii="Arial" w:hAnsi="Arial"/>
                <w:sz w:val="16"/>
                <w:szCs w:val="16"/>
              </w:rPr>
            </w:pPr>
            <w:r>
              <w:rPr>
                <w:rFonts w:ascii="Arial" w:hAnsi="Arial"/>
                <w:sz w:val="16"/>
                <w:szCs w:val="16"/>
              </w:rPr>
              <w:t>Using a text editor, copy MT3DMS-calculated concentration values from end of list file mf-atc-1.m3d and paste into appropriate cells in validation spreadsheets “mt-atc-1_2400d.xlsx” and “mt-atc-1_9600d.xlsx”</w:t>
            </w:r>
          </w:p>
        </w:tc>
        <w:tc>
          <w:tcPr>
            <w:tcW w:w="1612" w:type="dxa"/>
            <w:gridSpan w:val="2"/>
          </w:tcPr>
          <w:p w14:paraId="12F8B3EF" w14:textId="77777777" w:rsidR="00B871A0" w:rsidRPr="0089185C" w:rsidRDefault="00B871A0" w:rsidP="00B871A0">
            <w:pPr>
              <w:spacing w:before="60" w:after="180"/>
              <w:rPr>
                <w:rFonts w:ascii="Arial" w:hAnsi="Arial"/>
                <w:sz w:val="16"/>
                <w:szCs w:val="16"/>
              </w:rPr>
            </w:pPr>
            <w:r>
              <w:rPr>
                <w:rFonts w:ascii="Arial" w:hAnsi="Arial"/>
                <w:sz w:val="16"/>
                <w:szCs w:val="16"/>
              </w:rPr>
              <w:t>Spreadsheets will update tables, graphics, and acceptance test results</w:t>
            </w:r>
          </w:p>
        </w:tc>
        <w:tc>
          <w:tcPr>
            <w:tcW w:w="4880" w:type="dxa"/>
            <w:gridSpan w:val="2"/>
          </w:tcPr>
          <w:p w14:paraId="6A1B9F61" w14:textId="77777777" w:rsidR="00B871A0" w:rsidRPr="0089185C" w:rsidRDefault="00B871A0" w:rsidP="00B871A0">
            <w:pPr>
              <w:spacing w:before="60" w:after="180"/>
              <w:rPr>
                <w:rFonts w:ascii="Arial" w:hAnsi="Arial"/>
                <w:sz w:val="16"/>
                <w:szCs w:val="16"/>
              </w:rPr>
            </w:pPr>
            <w:r>
              <w:rPr>
                <w:rFonts w:ascii="Arial" w:hAnsi="Arial"/>
                <w:sz w:val="16"/>
                <w:szCs w:val="16"/>
              </w:rPr>
              <w:t>Copied concentrations from the output list file mt-atc-1.m3d for each time duration case and pasted into appropriate location in validation spreadsheets “</w:t>
            </w:r>
            <w:r w:rsidRPr="00AC7F57">
              <w:rPr>
                <w:rFonts w:ascii="Arial" w:hAnsi="Arial"/>
                <w:sz w:val="16"/>
                <w:szCs w:val="16"/>
              </w:rPr>
              <w:t>mt-atc-1_mt3d -sp-2400d.xlsx</w:t>
            </w:r>
            <w:r>
              <w:rPr>
                <w:rFonts w:ascii="Arial" w:hAnsi="Arial"/>
                <w:sz w:val="16"/>
                <w:szCs w:val="16"/>
              </w:rPr>
              <w:t>” (2400 days) and “mt-atc-1_mt3d-sp-96</w:t>
            </w:r>
            <w:r w:rsidRPr="00AC7F57">
              <w:rPr>
                <w:rFonts w:ascii="Arial" w:hAnsi="Arial"/>
                <w:sz w:val="16"/>
                <w:szCs w:val="16"/>
              </w:rPr>
              <w:t>00d.xlsx</w:t>
            </w:r>
            <w:r>
              <w:rPr>
                <w:rFonts w:ascii="Arial" w:hAnsi="Arial"/>
                <w:sz w:val="16"/>
                <w:szCs w:val="16"/>
              </w:rPr>
              <w:t>” (9600 days) for single precision executable tests, and “mt-atc-1_mt3d -d</w:t>
            </w:r>
            <w:r w:rsidRPr="00AC7F57">
              <w:rPr>
                <w:rFonts w:ascii="Arial" w:hAnsi="Arial"/>
                <w:sz w:val="16"/>
                <w:szCs w:val="16"/>
              </w:rPr>
              <w:t>p-2400d.xlsx</w:t>
            </w:r>
            <w:r>
              <w:rPr>
                <w:rFonts w:ascii="Arial" w:hAnsi="Arial"/>
                <w:sz w:val="16"/>
                <w:szCs w:val="16"/>
              </w:rPr>
              <w:t>” (2400 days) and “mt-atc-1_mt3d-dp-96</w:t>
            </w:r>
            <w:r w:rsidRPr="00AC7F57">
              <w:rPr>
                <w:rFonts w:ascii="Arial" w:hAnsi="Arial"/>
                <w:sz w:val="16"/>
                <w:szCs w:val="16"/>
              </w:rPr>
              <w:t>00d.xlsx</w:t>
            </w:r>
            <w:r>
              <w:rPr>
                <w:rFonts w:ascii="Arial" w:hAnsi="Arial"/>
                <w:sz w:val="16"/>
                <w:szCs w:val="16"/>
              </w:rPr>
              <w:t>” (9600 days) for double precision executable tests. Graphics updated with test results and acceptance test pass/fail conditions updated. Copies of these spreadsheets were maintained in appropriate testing subdirectories to allow for testing the single and double precision executable files separately.</w:t>
            </w:r>
          </w:p>
        </w:tc>
      </w:tr>
      <w:tr w:rsidR="00B871A0" w:rsidRPr="0089185C" w14:paraId="7D7020AE" w14:textId="77777777" w:rsidTr="006E4F2C">
        <w:trPr>
          <w:cantSplit/>
        </w:trPr>
        <w:tc>
          <w:tcPr>
            <w:tcW w:w="720" w:type="dxa"/>
          </w:tcPr>
          <w:p w14:paraId="5C76A007" w14:textId="77777777" w:rsidR="00B871A0" w:rsidRDefault="00B871A0" w:rsidP="00B871A0">
            <w:pPr>
              <w:spacing w:before="60" w:after="180"/>
              <w:rPr>
                <w:rFonts w:ascii="Arial" w:hAnsi="Arial"/>
                <w:sz w:val="16"/>
                <w:szCs w:val="16"/>
              </w:rPr>
            </w:pPr>
            <w:r>
              <w:rPr>
                <w:rFonts w:ascii="Arial" w:hAnsi="Arial"/>
                <w:sz w:val="16"/>
                <w:szCs w:val="16"/>
              </w:rPr>
              <w:t>6</w:t>
            </w:r>
          </w:p>
        </w:tc>
        <w:tc>
          <w:tcPr>
            <w:tcW w:w="1440" w:type="dxa"/>
          </w:tcPr>
          <w:p w14:paraId="4DE61272" w14:textId="77777777" w:rsidR="00B871A0" w:rsidRPr="0089185C" w:rsidRDefault="00B871A0" w:rsidP="00B871A0">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1440" w:type="dxa"/>
          </w:tcPr>
          <w:p w14:paraId="0E5E7A75" w14:textId="77777777" w:rsidR="00B871A0" w:rsidRPr="0089185C" w:rsidRDefault="00B871A0" w:rsidP="00B871A0">
            <w:pPr>
              <w:spacing w:before="60" w:after="180"/>
              <w:rPr>
                <w:rFonts w:ascii="Arial" w:hAnsi="Arial"/>
                <w:sz w:val="16"/>
                <w:szCs w:val="16"/>
              </w:rPr>
            </w:pPr>
            <w:r>
              <w:rPr>
                <w:rFonts w:ascii="Arial" w:hAnsi="Arial"/>
                <w:sz w:val="16"/>
                <w:szCs w:val="16"/>
              </w:rPr>
              <w:t>Copy and paste graphics and note acceptance test results in ATR</w:t>
            </w:r>
          </w:p>
        </w:tc>
        <w:tc>
          <w:tcPr>
            <w:tcW w:w="1612" w:type="dxa"/>
            <w:gridSpan w:val="2"/>
          </w:tcPr>
          <w:p w14:paraId="598C8237" w14:textId="77777777" w:rsidR="00B871A0" w:rsidRPr="0089185C" w:rsidRDefault="00B871A0" w:rsidP="00B871A0">
            <w:pPr>
              <w:spacing w:before="60" w:after="180"/>
              <w:rPr>
                <w:rFonts w:ascii="Arial" w:hAnsi="Arial"/>
                <w:sz w:val="16"/>
                <w:szCs w:val="16"/>
              </w:rPr>
            </w:pPr>
            <w:r>
              <w:rPr>
                <w:rFonts w:ascii="Arial" w:hAnsi="Arial"/>
                <w:sz w:val="16"/>
                <w:szCs w:val="16"/>
              </w:rPr>
              <w:t>MT3DMS acceptance test criterion are met</w:t>
            </w:r>
          </w:p>
        </w:tc>
        <w:tc>
          <w:tcPr>
            <w:tcW w:w="4880" w:type="dxa"/>
            <w:gridSpan w:val="2"/>
          </w:tcPr>
          <w:p w14:paraId="7E6C5C28" w14:textId="77777777" w:rsidR="00B871A0" w:rsidRDefault="00B871A0" w:rsidP="00B871A0">
            <w:pPr>
              <w:spacing w:before="60" w:after="180"/>
              <w:rPr>
                <w:rFonts w:ascii="Arial" w:hAnsi="Arial"/>
                <w:sz w:val="16"/>
                <w:szCs w:val="16"/>
              </w:rPr>
            </w:pPr>
            <w:r>
              <w:rPr>
                <w:rFonts w:ascii="Arial" w:hAnsi="Arial"/>
                <w:sz w:val="16"/>
                <w:szCs w:val="16"/>
              </w:rPr>
              <w:t>Copy and pasted resulting graphics to the acceptance test report to show comparison of analytic and MT3DMS-MST results; noted results in ATR for acceptance criteria calculated in the spreadsheets “</w:t>
            </w:r>
            <w:r w:rsidRPr="00AC7F57">
              <w:rPr>
                <w:rFonts w:ascii="Arial" w:hAnsi="Arial"/>
                <w:sz w:val="16"/>
                <w:szCs w:val="16"/>
              </w:rPr>
              <w:t>mt-atc-1_mt3d-sp-2400d.xlsx</w:t>
            </w:r>
            <w:r>
              <w:rPr>
                <w:rFonts w:ascii="Arial" w:hAnsi="Arial"/>
                <w:sz w:val="16"/>
                <w:szCs w:val="16"/>
              </w:rPr>
              <w:t>” and “mt-atc-1_mt3d-sp-96</w:t>
            </w:r>
            <w:r w:rsidRPr="00AC7F57">
              <w:rPr>
                <w:rFonts w:ascii="Arial" w:hAnsi="Arial"/>
                <w:sz w:val="16"/>
                <w:szCs w:val="16"/>
              </w:rPr>
              <w:t>00d.xlsx</w:t>
            </w:r>
            <w:r>
              <w:rPr>
                <w:rFonts w:ascii="Arial" w:hAnsi="Arial"/>
                <w:sz w:val="16"/>
                <w:szCs w:val="16"/>
              </w:rPr>
              <w:t>” for single precision executable and spreadsheets “</w:t>
            </w:r>
            <w:r w:rsidRPr="00AC7F57">
              <w:rPr>
                <w:rFonts w:ascii="Arial" w:hAnsi="Arial"/>
                <w:sz w:val="16"/>
                <w:szCs w:val="16"/>
              </w:rPr>
              <w:t>mt-atc-1_mt3d</w:t>
            </w:r>
            <w:r>
              <w:rPr>
                <w:rFonts w:ascii="Arial" w:hAnsi="Arial"/>
                <w:sz w:val="16"/>
                <w:szCs w:val="16"/>
              </w:rPr>
              <w:t>-dp-24</w:t>
            </w:r>
            <w:r w:rsidRPr="00AC7F57">
              <w:rPr>
                <w:rFonts w:ascii="Arial" w:hAnsi="Arial"/>
                <w:sz w:val="16"/>
                <w:szCs w:val="16"/>
              </w:rPr>
              <w:t>00d.xlsx</w:t>
            </w:r>
            <w:r>
              <w:rPr>
                <w:rFonts w:ascii="Arial" w:hAnsi="Arial"/>
                <w:sz w:val="16"/>
                <w:szCs w:val="16"/>
              </w:rPr>
              <w:t>” and “mt-atc-1_mt3d-dp-96</w:t>
            </w:r>
            <w:r w:rsidRPr="00AC7F57">
              <w:rPr>
                <w:rFonts w:ascii="Arial" w:hAnsi="Arial"/>
                <w:sz w:val="16"/>
                <w:szCs w:val="16"/>
              </w:rPr>
              <w:t>00d.xlsx</w:t>
            </w:r>
            <w:r>
              <w:rPr>
                <w:rFonts w:ascii="Arial" w:hAnsi="Arial"/>
                <w:sz w:val="16"/>
                <w:szCs w:val="16"/>
              </w:rPr>
              <w:t>” for double precision executable.</w:t>
            </w:r>
          </w:p>
          <w:p w14:paraId="1E18651E" w14:textId="77777777" w:rsidR="00B871A0" w:rsidRDefault="00B871A0" w:rsidP="00B871A0">
            <w:pPr>
              <w:spacing w:before="60" w:after="180"/>
              <w:rPr>
                <w:rFonts w:ascii="Arial" w:hAnsi="Arial"/>
                <w:sz w:val="16"/>
                <w:szCs w:val="16"/>
              </w:rPr>
            </w:pPr>
            <w:r>
              <w:rPr>
                <w:rFonts w:ascii="Arial" w:hAnsi="Arial"/>
                <w:sz w:val="16"/>
                <w:szCs w:val="16"/>
              </w:rPr>
              <w:t>All criteria were met for this software.</w:t>
            </w:r>
          </w:p>
          <w:p w14:paraId="28EBE9AB" w14:textId="77777777" w:rsidR="00B871A0" w:rsidRPr="0089185C" w:rsidRDefault="00B871A0" w:rsidP="00B871A0">
            <w:pPr>
              <w:spacing w:before="60" w:after="180"/>
              <w:rPr>
                <w:rFonts w:ascii="Arial" w:hAnsi="Arial"/>
                <w:sz w:val="16"/>
                <w:szCs w:val="16"/>
              </w:rPr>
            </w:pPr>
            <w:r>
              <w:rPr>
                <w:rFonts w:ascii="Arial" w:hAnsi="Arial"/>
                <w:sz w:val="16"/>
                <w:szCs w:val="16"/>
              </w:rPr>
              <w:t>Test directory contents were committed to MKS Integrity© for this test.</w:t>
            </w:r>
          </w:p>
        </w:tc>
      </w:tr>
    </w:tbl>
    <w:p w14:paraId="51A2B210" w14:textId="77777777" w:rsidR="00303845" w:rsidRPr="004C0E22" w:rsidRDefault="00303845" w:rsidP="00A2128F">
      <w:pPr>
        <w:pStyle w:val="BodyText"/>
      </w:pPr>
    </w:p>
    <w:p w14:paraId="6995FD95" w14:textId="77777777" w:rsidR="00303845" w:rsidRDefault="00303845">
      <w:pPr>
        <w:rPr>
          <w:rFonts w:ascii="Arial" w:hAnsi="Arial" w:cs="Arial"/>
          <w:b/>
          <w:bCs/>
          <w:kern w:val="28"/>
          <w:sz w:val="32"/>
          <w:szCs w:val="32"/>
        </w:rPr>
      </w:pPr>
      <w:r>
        <w:rPr>
          <w:rFonts w:ascii="Arial" w:hAnsi="Arial" w:cs="Arial"/>
        </w:rPr>
        <w:br w:type="page"/>
      </w:r>
    </w:p>
    <w:p w14:paraId="3A2E1AF1" w14:textId="77777777" w:rsidR="00977CF8" w:rsidRPr="00531D2D" w:rsidRDefault="00977CF8" w:rsidP="00977CF8">
      <w:pPr>
        <w:pStyle w:val="Title"/>
        <w:rPr>
          <w:rFonts w:ascii="Arial" w:hAnsi="Arial" w:cs="Arial"/>
        </w:rPr>
      </w:pPr>
      <w:r w:rsidRPr="00531D2D">
        <w:rPr>
          <w:rFonts w:ascii="Arial" w:hAnsi="Arial" w:cs="Arial"/>
        </w:rPr>
        <w:lastRenderedPageBreak/>
        <w:t xml:space="preserve">ATTACHMENT </w:t>
      </w:r>
      <w:r w:rsidR="00303845">
        <w:rPr>
          <w:rFonts w:ascii="Arial" w:hAnsi="Arial" w:cs="Arial"/>
        </w:rPr>
        <w:t>7</w:t>
      </w:r>
    </w:p>
    <w:p w14:paraId="15CC52EA" w14:textId="77777777" w:rsidR="00977CF8" w:rsidRPr="00531D2D" w:rsidRDefault="00303845" w:rsidP="00977CF8">
      <w:pPr>
        <w:pStyle w:val="Subtitle"/>
        <w:rPr>
          <w:rFonts w:ascii="Arial" w:hAnsi="Arial" w:cs="Arial"/>
        </w:rPr>
      </w:pPr>
      <w:r w:rsidRPr="00303845">
        <w:rPr>
          <w:rFonts w:ascii="Arial" w:hAnsi="Arial" w:cs="Arial"/>
        </w:rPr>
        <w:t>Completed Test Log: MT3DMS Acceptance Test Case 1 (MT-ATC-1): MT3DMS-MST Executable Files for Windows® Operating System</w:t>
      </w:r>
      <w:r w:rsidRPr="00303845" w:rsidDel="00303845">
        <w:rPr>
          <w:rFonts w:ascii="Arial" w:hAnsi="Arial" w:cs="Arial"/>
        </w:rPr>
        <w:t xml:space="preserve"> </w:t>
      </w:r>
    </w:p>
    <w:p w14:paraId="5A9599CC" w14:textId="77777777" w:rsidR="00977CF8" w:rsidRPr="00531D2D" w:rsidRDefault="00977CF8" w:rsidP="00977CF8">
      <w:pPr>
        <w:pStyle w:val="H1bodytext"/>
        <w:rPr>
          <w:rFonts w:ascii="Arial" w:hAnsi="Arial"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20"/>
        <w:gridCol w:w="1440"/>
        <w:gridCol w:w="1440"/>
        <w:gridCol w:w="172"/>
        <w:gridCol w:w="1440"/>
        <w:gridCol w:w="343"/>
        <w:gridCol w:w="4537"/>
      </w:tblGrid>
      <w:tr w:rsidR="00977CF8" w:rsidRPr="0089185C" w14:paraId="4F6C20F7" w14:textId="77777777" w:rsidTr="00EA5770">
        <w:tc>
          <w:tcPr>
            <w:tcW w:w="3772" w:type="dxa"/>
            <w:gridSpan w:val="4"/>
            <w:shd w:val="clear" w:color="auto" w:fill="F2F2F2" w:themeFill="background1" w:themeFillShade="F2"/>
          </w:tcPr>
          <w:p w14:paraId="383A0931" w14:textId="77777777" w:rsidR="00977CF8" w:rsidRPr="0089185C" w:rsidRDefault="00977CF8" w:rsidP="00B42CF5">
            <w:pPr>
              <w:spacing w:before="60" w:after="180"/>
              <w:rPr>
                <w:rFonts w:ascii="Arial" w:hAnsi="Arial"/>
                <w:sz w:val="16"/>
                <w:szCs w:val="16"/>
              </w:rPr>
            </w:pPr>
            <w:r>
              <w:rPr>
                <w:rFonts w:ascii="Arial" w:hAnsi="Arial"/>
                <w:sz w:val="16"/>
                <w:szCs w:val="16"/>
              </w:rPr>
              <w:t xml:space="preserve">MT3DMS Acceptance </w:t>
            </w:r>
            <w:r w:rsidRPr="0089185C">
              <w:rPr>
                <w:rFonts w:ascii="Arial" w:hAnsi="Arial"/>
                <w:sz w:val="16"/>
                <w:szCs w:val="16"/>
              </w:rPr>
              <w:t>Test Case</w:t>
            </w:r>
            <w:r>
              <w:rPr>
                <w:rFonts w:ascii="Arial" w:hAnsi="Arial"/>
                <w:sz w:val="16"/>
                <w:szCs w:val="16"/>
              </w:rPr>
              <w:t xml:space="preserve"> 1</w:t>
            </w:r>
          </w:p>
          <w:p w14:paraId="257F6DBA" w14:textId="77777777" w:rsidR="00977CF8" w:rsidRPr="0089185C" w:rsidRDefault="00977CF8" w:rsidP="00B42CF5">
            <w:pPr>
              <w:spacing w:before="60" w:after="180"/>
              <w:rPr>
                <w:rFonts w:ascii="Arial" w:hAnsi="Arial"/>
                <w:sz w:val="16"/>
                <w:szCs w:val="16"/>
              </w:rPr>
            </w:pPr>
            <w:r w:rsidRPr="0089185C">
              <w:rPr>
                <w:rFonts w:ascii="Arial" w:hAnsi="Arial"/>
                <w:sz w:val="16"/>
                <w:szCs w:val="16"/>
              </w:rPr>
              <w:t>Description:</w:t>
            </w:r>
            <w:r>
              <w:rPr>
                <w:rFonts w:ascii="Arial" w:hAnsi="Arial"/>
                <w:sz w:val="16"/>
                <w:szCs w:val="16"/>
              </w:rPr>
              <w:t xml:space="preserve"> One-Dimensional Advective-Diffusive Transport</w:t>
            </w:r>
          </w:p>
        </w:tc>
        <w:tc>
          <w:tcPr>
            <w:tcW w:w="1783" w:type="dxa"/>
            <w:gridSpan w:val="2"/>
            <w:shd w:val="clear" w:color="auto" w:fill="F2F2F2" w:themeFill="background1" w:themeFillShade="F2"/>
          </w:tcPr>
          <w:p w14:paraId="24A132A4" w14:textId="77777777" w:rsidR="00977CF8" w:rsidRDefault="00977CF8" w:rsidP="00B42CF5">
            <w:pPr>
              <w:spacing w:before="60" w:after="180"/>
              <w:rPr>
                <w:rFonts w:ascii="Arial" w:hAnsi="Arial"/>
                <w:sz w:val="16"/>
                <w:szCs w:val="16"/>
              </w:rPr>
            </w:pPr>
            <w:r w:rsidRPr="0089185C">
              <w:rPr>
                <w:rFonts w:ascii="Arial" w:hAnsi="Arial"/>
                <w:sz w:val="16"/>
                <w:szCs w:val="16"/>
              </w:rPr>
              <w:t>Test Case #:</w:t>
            </w:r>
            <w:r>
              <w:rPr>
                <w:rFonts w:ascii="Arial" w:hAnsi="Arial"/>
                <w:sz w:val="16"/>
                <w:szCs w:val="16"/>
              </w:rPr>
              <w:t xml:space="preserve"> </w:t>
            </w:r>
          </w:p>
          <w:p w14:paraId="57208EA6" w14:textId="77777777" w:rsidR="00977CF8" w:rsidRPr="0089185C" w:rsidRDefault="00977CF8" w:rsidP="00B42CF5">
            <w:pPr>
              <w:spacing w:before="60" w:after="180"/>
              <w:rPr>
                <w:rFonts w:ascii="Arial" w:hAnsi="Arial"/>
                <w:sz w:val="16"/>
                <w:szCs w:val="16"/>
              </w:rPr>
            </w:pPr>
            <w:r>
              <w:rPr>
                <w:rFonts w:ascii="Arial" w:hAnsi="Arial"/>
                <w:sz w:val="16"/>
                <w:szCs w:val="16"/>
              </w:rPr>
              <w:t>MT-ATC-1</w:t>
            </w:r>
          </w:p>
        </w:tc>
        <w:tc>
          <w:tcPr>
            <w:tcW w:w="4537" w:type="dxa"/>
            <w:shd w:val="clear" w:color="auto" w:fill="F2F2F2" w:themeFill="background1" w:themeFillShade="F2"/>
          </w:tcPr>
          <w:p w14:paraId="170D64AD" w14:textId="77777777" w:rsidR="00977CF8" w:rsidRDefault="00977CF8" w:rsidP="00B42CF5">
            <w:pPr>
              <w:spacing w:before="60" w:after="180"/>
              <w:rPr>
                <w:rFonts w:ascii="Arial" w:hAnsi="Arial"/>
                <w:sz w:val="16"/>
                <w:szCs w:val="16"/>
              </w:rPr>
            </w:pPr>
            <w:r w:rsidRPr="0089185C">
              <w:rPr>
                <w:rFonts w:ascii="Arial" w:hAnsi="Arial"/>
                <w:sz w:val="16"/>
                <w:szCs w:val="16"/>
              </w:rPr>
              <w:t>Date:</w:t>
            </w:r>
          </w:p>
          <w:p w14:paraId="77DC09AD" w14:textId="7CA6779A" w:rsidR="00977CF8" w:rsidRPr="0089185C" w:rsidRDefault="00826CA4" w:rsidP="00B42CF5">
            <w:pPr>
              <w:spacing w:before="60" w:after="180"/>
              <w:rPr>
                <w:rFonts w:ascii="Arial" w:hAnsi="Arial"/>
                <w:sz w:val="16"/>
                <w:szCs w:val="16"/>
              </w:rPr>
            </w:pPr>
            <w:r>
              <w:rPr>
                <w:rFonts w:ascii="Arial" w:hAnsi="Arial"/>
                <w:sz w:val="16"/>
                <w:szCs w:val="16"/>
              </w:rPr>
              <w:t>24 Nov 2015</w:t>
            </w:r>
          </w:p>
        </w:tc>
      </w:tr>
      <w:tr w:rsidR="00977CF8" w:rsidRPr="0089185C" w14:paraId="443682C8" w14:textId="77777777" w:rsidTr="00EA5770">
        <w:tc>
          <w:tcPr>
            <w:tcW w:w="3772" w:type="dxa"/>
            <w:gridSpan w:val="4"/>
            <w:shd w:val="clear" w:color="auto" w:fill="F2F2F2" w:themeFill="background1" w:themeFillShade="F2"/>
          </w:tcPr>
          <w:p w14:paraId="02398BF6" w14:textId="77777777" w:rsidR="00977CF8" w:rsidRPr="0089185C" w:rsidRDefault="00977CF8" w:rsidP="00B42CF5">
            <w:pPr>
              <w:spacing w:before="60" w:after="180"/>
              <w:rPr>
                <w:rFonts w:ascii="Arial" w:hAnsi="Arial"/>
                <w:sz w:val="16"/>
                <w:szCs w:val="16"/>
              </w:rPr>
            </w:pPr>
            <w:r w:rsidRPr="0089185C">
              <w:rPr>
                <w:rFonts w:ascii="Arial" w:hAnsi="Arial"/>
                <w:sz w:val="16"/>
                <w:szCs w:val="16"/>
              </w:rPr>
              <w:t>System Attributes:</w:t>
            </w:r>
          </w:p>
          <w:p w14:paraId="74BB02E1" w14:textId="77777777" w:rsidR="00977CF8" w:rsidRPr="0089185C" w:rsidRDefault="00977CF8" w:rsidP="00B42CF5">
            <w:pPr>
              <w:rPr>
                <w:rFonts w:ascii="Arial" w:hAnsi="Arial"/>
                <w:sz w:val="16"/>
                <w:szCs w:val="16"/>
              </w:rPr>
            </w:pPr>
            <w:r w:rsidRPr="0089185C">
              <w:rPr>
                <w:rFonts w:ascii="Arial" w:hAnsi="Arial"/>
                <w:sz w:val="16"/>
                <w:szCs w:val="16"/>
              </w:rPr>
              <w:t xml:space="preserve">Version #: </w:t>
            </w:r>
            <w:r w:rsidR="00B7125E">
              <w:rPr>
                <w:rFonts w:ascii="Arial" w:hAnsi="Arial"/>
                <w:sz w:val="16"/>
                <w:szCs w:val="16"/>
              </w:rPr>
              <w:t>MT3DMS</w:t>
            </w:r>
            <w:r w:rsidR="004527A6">
              <w:rPr>
                <w:rFonts w:ascii="Arial" w:hAnsi="Arial"/>
                <w:sz w:val="16"/>
                <w:szCs w:val="16"/>
              </w:rPr>
              <w:t>-</w:t>
            </w:r>
            <w:r>
              <w:rPr>
                <w:rFonts w:ascii="Arial" w:hAnsi="Arial"/>
                <w:sz w:val="16"/>
                <w:szCs w:val="16"/>
              </w:rPr>
              <w:t>MST</w:t>
            </w:r>
          </w:p>
          <w:p w14:paraId="456A5984" w14:textId="19474124" w:rsidR="00977CF8" w:rsidRPr="0089185C" w:rsidRDefault="00977CF8" w:rsidP="00B42CF5">
            <w:pPr>
              <w:rPr>
                <w:rFonts w:ascii="Arial" w:hAnsi="Arial"/>
                <w:sz w:val="16"/>
                <w:szCs w:val="16"/>
              </w:rPr>
            </w:pPr>
            <w:r w:rsidRPr="0089185C">
              <w:rPr>
                <w:rFonts w:ascii="Arial" w:hAnsi="Arial"/>
                <w:sz w:val="16"/>
                <w:szCs w:val="16"/>
              </w:rPr>
              <w:t xml:space="preserve">Release #:  </w:t>
            </w:r>
            <w:r w:rsidR="00225B1D">
              <w:rPr>
                <w:rFonts w:ascii="Arial" w:hAnsi="Arial"/>
                <w:sz w:val="16"/>
                <w:szCs w:val="16"/>
              </w:rPr>
              <w:t xml:space="preserve">CHPRC Build </w:t>
            </w:r>
            <w:r w:rsidR="00A2128F">
              <w:rPr>
                <w:rFonts w:ascii="Arial" w:hAnsi="Arial"/>
                <w:sz w:val="16"/>
                <w:szCs w:val="16"/>
              </w:rPr>
              <w:t>8</w:t>
            </w:r>
          </w:p>
          <w:p w14:paraId="1BF8FD63" w14:textId="77777777" w:rsidR="00977CF8" w:rsidRPr="0089185C" w:rsidRDefault="00977CF8" w:rsidP="00B42CF5">
            <w:pPr>
              <w:rPr>
                <w:rFonts w:ascii="Arial" w:hAnsi="Arial"/>
                <w:sz w:val="16"/>
                <w:szCs w:val="16"/>
              </w:rPr>
            </w:pPr>
            <w:r w:rsidRPr="0089185C">
              <w:rPr>
                <w:rFonts w:ascii="Arial" w:hAnsi="Arial"/>
                <w:sz w:val="16"/>
                <w:szCs w:val="16"/>
              </w:rPr>
              <w:t xml:space="preserve">Environment:  </w:t>
            </w:r>
            <w:r w:rsidR="00225B1D">
              <w:rPr>
                <w:rFonts w:ascii="Arial" w:hAnsi="Arial"/>
                <w:sz w:val="16"/>
                <w:szCs w:val="16"/>
              </w:rPr>
              <w:t xml:space="preserve">Windows </w:t>
            </w:r>
            <w:r w:rsidR="00115341">
              <w:rPr>
                <w:rFonts w:ascii="Arial" w:hAnsi="Arial"/>
                <w:sz w:val="16"/>
                <w:szCs w:val="16"/>
              </w:rPr>
              <w:t>7</w:t>
            </w:r>
            <w:r w:rsidR="00225B1D">
              <w:rPr>
                <w:rFonts w:ascii="Arial" w:hAnsi="Arial"/>
                <w:sz w:val="16"/>
                <w:szCs w:val="16"/>
              </w:rPr>
              <w:t xml:space="preserve">® </w:t>
            </w:r>
            <w:r w:rsidR="00115341">
              <w:rPr>
                <w:rFonts w:ascii="Arial" w:hAnsi="Arial"/>
                <w:sz w:val="16"/>
                <w:szCs w:val="16"/>
              </w:rPr>
              <w:t xml:space="preserve">Enterprise </w:t>
            </w:r>
            <w:r w:rsidR="00225B1D">
              <w:rPr>
                <w:rFonts w:ascii="Arial" w:hAnsi="Arial"/>
                <w:sz w:val="16"/>
                <w:szCs w:val="16"/>
              </w:rPr>
              <w:t>SP</w:t>
            </w:r>
            <w:r w:rsidR="00115341">
              <w:rPr>
                <w:rFonts w:ascii="Arial" w:hAnsi="Arial"/>
                <w:sz w:val="16"/>
                <w:szCs w:val="16"/>
              </w:rPr>
              <w:t>1</w:t>
            </w:r>
          </w:p>
          <w:p w14:paraId="3A1D900A" w14:textId="77777777" w:rsidR="00977CF8" w:rsidRPr="0089185C" w:rsidRDefault="00977CF8" w:rsidP="00B42CF5">
            <w:pPr>
              <w:rPr>
                <w:rFonts w:ascii="Arial" w:hAnsi="Arial"/>
                <w:sz w:val="16"/>
                <w:szCs w:val="16"/>
              </w:rPr>
            </w:pPr>
            <w:r w:rsidRPr="0089185C">
              <w:rPr>
                <w:rFonts w:ascii="Arial" w:hAnsi="Arial"/>
                <w:sz w:val="16"/>
                <w:szCs w:val="16"/>
              </w:rPr>
              <w:t>Server:</w:t>
            </w:r>
            <w:r>
              <w:rPr>
                <w:rFonts w:ascii="Arial" w:hAnsi="Arial"/>
                <w:sz w:val="16"/>
                <w:szCs w:val="16"/>
              </w:rPr>
              <w:t xml:space="preserve"> </w:t>
            </w:r>
            <w:r w:rsidR="004527A6">
              <w:rPr>
                <w:rFonts w:ascii="Arial" w:hAnsi="Arial"/>
                <w:sz w:val="16"/>
                <w:szCs w:val="16"/>
              </w:rPr>
              <w:t>WF22668</w:t>
            </w:r>
          </w:p>
          <w:p w14:paraId="1B2B97A4" w14:textId="77777777" w:rsidR="00977CF8" w:rsidRPr="0089185C" w:rsidRDefault="00977CF8" w:rsidP="00B42CF5">
            <w:pPr>
              <w:rPr>
                <w:rFonts w:ascii="Arial" w:hAnsi="Arial"/>
                <w:sz w:val="16"/>
                <w:szCs w:val="16"/>
              </w:rPr>
            </w:pPr>
          </w:p>
        </w:tc>
        <w:tc>
          <w:tcPr>
            <w:tcW w:w="6320" w:type="dxa"/>
            <w:gridSpan w:val="3"/>
            <w:shd w:val="clear" w:color="auto" w:fill="F2F2F2" w:themeFill="background1" w:themeFillShade="F2"/>
          </w:tcPr>
          <w:p w14:paraId="72653768" w14:textId="77777777" w:rsidR="00977CF8" w:rsidRDefault="00977CF8" w:rsidP="00B42CF5">
            <w:pPr>
              <w:spacing w:before="60" w:after="180"/>
              <w:rPr>
                <w:rFonts w:ascii="Arial" w:hAnsi="Arial"/>
                <w:sz w:val="16"/>
                <w:szCs w:val="16"/>
              </w:rPr>
            </w:pPr>
            <w:r w:rsidRPr="0089185C">
              <w:rPr>
                <w:rFonts w:ascii="Arial" w:hAnsi="Arial"/>
                <w:sz w:val="16"/>
                <w:szCs w:val="16"/>
              </w:rPr>
              <w:t>Test Performed by:</w:t>
            </w:r>
          </w:p>
          <w:p w14:paraId="2EB84CB1" w14:textId="122B6629" w:rsidR="0017317F" w:rsidRDefault="00A2128F" w:rsidP="004527A6">
            <w:pPr>
              <w:spacing w:before="60" w:after="180"/>
              <w:rPr>
                <w:rFonts w:ascii="Arial" w:hAnsi="Arial"/>
                <w:sz w:val="16"/>
                <w:szCs w:val="16"/>
              </w:rPr>
            </w:pPr>
            <w:r>
              <w:rPr>
                <w:rFonts w:ascii="Arial" w:hAnsi="Arial"/>
                <w:sz w:val="16"/>
                <w:szCs w:val="16"/>
              </w:rPr>
              <w:t>Joan Blainey, INTERA</w:t>
            </w:r>
          </w:p>
          <w:p w14:paraId="300B7FE7" w14:textId="31A143AE" w:rsidR="0017317F" w:rsidRPr="0089185C" w:rsidRDefault="0017317F" w:rsidP="00226A74">
            <w:pPr>
              <w:spacing w:before="60" w:after="180"/>
              <w:rPr>
                <w:rFonts w:ascii="Arial" w:hAnsi="Arial"/>
                <w:sz w:val="16"/>
                <w:szCs w:val="16"/>
              </w:rPr>
            </w:pPr>
          </w:p>
        </w:tc>
      </w:tr>
      <w:tr w:rsidR="00977CF8" w:rsidRPr="0089185C" w14:paraId="5B0BE3F7" w14:textId="77777777" w:rsidTr="00EA5770">
        <w:trPr>
          <w:cantSplit/>
        </w:trPr>
        <w:tc>
          <w:tcPr>
            <w:tcW w:w="720" w:type="dxa"/>
            <w:shd w:val="clear" w:color="auto" w:fill="F2F2F2" w:themeFill="background1" w:themeFillShade="F2"/>
            <w:vAlign w:val="center"/>
          </w:tcPr>
          <w:p w14:paraId="7A43FF88" w14:textId="77777777" w:rsidR="00977CF8" w:rsidRPr="0089185C" w:rsidRDefault="00977CF8" w:rsidP="00B42CF5">
            <w:pPr>
              <w:spacing w:before="60" w:after="180"/>
              <w:jc w:val="center"/>
              <w:rPr>
                <w:rFonts w:ascii="Arial" w:hAnsi="Arial"/>
                <w:sz w:val="16"/>
                <w:szCs w:val="16"/>
              </w:rPr>
            </w:pPr>
            <w:r w:rsidRPr="0089185C">
              <w:rPr>
                <w:rFonts w:ascii="Arial" w:hAnsi="Arial"/>
                <w:sz w:val="16"/>
                <w:szCs w:val="16"/>
              </w:rPr>
              <w:t>Test Step #</w:t>
            </w:r>
          </w:p>
        </w:tc>
        <w:tc>
          <w:tcPr>
            <w:tcW w:w="1440" w:type="dxa"/>
            <w:shd w:val="clear" w:color="auto" w:fill="F2F2F2" w:themeFill="background1" w:themeFillShade="F2"/>
            <w:vAlign w:val="center"/>
          </w:tcPr>
          <w:p w14:paraId="1DAEEC2F" w14:textId="77777777" w:rsidR="00977CF8" w:rsidRPr="0089185C" w:rsidRDefault="00977CF8" w:rsidP="00B42CF5">
            <w:pPr>
              <w:spacing w:before="60" w:after="180"/>
              <w:jc w:val="center"/>
              <w:rPr>
                <w:rFonts w:ascii="Arial" w:hAnsi="Arial"/>
                <w:sz w:val="16"/>
                <w:szCs w:val="16"/>
              </w:rPr>
            </w:pPr>
            <w:r w:rsidRPr="0089185C">
              <w:rPr>
                <w:rFonts w:ascii="Arial" w:hAnsi="Arial"/>
                <w:sz w:val="16"/>
                <w:szCs w:val="16"/>
              </w:rPr>
              <w:t>Requirement #</w:t>
            </w:r>
          </w:p>
        </w:tc>
        <w:tc>
          <w:tcPr>
            <w:tcW w:w="1440" w:type="dxa"/>
            <w:shd w:val="clear" w:color="auto" w:fill="F2F2F2" w:themeFill="background1" w:themeFillShade="F2"/>
            <w:vAlign w:val="center"/>
          </w:tcPr>
          <w:p w14:paraId="5AA79094" w14:textId="77777777" w:rsidR="00977CF8" w:rsidRPr="0089185C" w:rsidRDefault="00977CF8" w:rsidP="00B42CF5">
            <w:pPr>
              <w:spacing w:before="60" w:after="180"/>
              <w:jc w:val="center"/>
              <w:rPr>
                <w:rFonts w:ascii="Arial" w:hAnsi="Arial"/>
                <w:sz w:val="16"/>
                <w:szCs w:val="16"/>
              </w:rPr>
            </w:pPr>
            <w:r w:rsidRPr="0089185C">
              <w:rPr>
                <w:rFonts w:ascii="Arial" w:hAnsi="Arial"/>
                <w:sz w:val="16"/>
                <w:szCs w:val="16"/>
              </w:rPr>
              <w:t>Test Instruction</w:t>
            </w:r>
          </w:p>
        </w:tc>
        <w:tc>
          <w:tcPr>
            <w:tcW w:w="1612" w:type="dxa"/>
            <w:gridSpan w:val="2"/>
            <w:shd w:val="clear" w:color="auto" w:fill="F2F2F2" w:themeFill="background1" w:themeFillShade="F2"/>
            <w:vAlign w:val="center"/>
          </w:tcPr>
          <w:p w14:paraId="69625EDF" w14:textId="77777777" w:rsidR="00977CF8" w:rsidRPr="0089185C" w:rsidRDefault="00977CF8" w:rsidP="00B42CF5">
            <w:pPr>
              <w:spacing w:before="60" w:after="180"/>
              <w:jc w:val="center"/>
              <w:rPr>
                <w:rFonts w:ascii="Arial" w:hAnsi="Arial"/>
                <w:sz w:val="16"/>
                <w:szCs w:val="16"/>
              </w:rPr>
            </w:pPr>
            <w:r w:rsidRPr="0089185C">
              <w:rPr>
                <w:rFonts w:ascii="Arial" w:hAnsi="Arial"/>
                <w:sz w:val="16"/>
                <w:szCs w:val="16"/>
              </w:rPr>
              <w:t>Expected Result</w:t>
            </w:r>
          </w:p>
        </w:tc>
        <w:tc>
          <w:tcPr>
            <w:tcW w:w="4880" w:type="dxa"/>
            <w:gridSpan w:val="2"/>
            <w:shd w:val="clear" w:color="auto" w:fill="F2F2F2" w:themeFill="background1" w:themeFillShade="F2"/>
            <w:vAlign w:val="center"/>
          </w:tcPr>
          <w:p w14:paraId="7DDE7A6F" w14:textId="77777777" w:rsidR="00977CF8" w:rsidRPr="0089185C" w:rsidRDefault="00977CF8" w:rsidP="00B42CF5">
            <w:pPr>
              <w:spacing w:before="60" w:after="180"/>
              <w:jc w:val="center"/>
              <w:rPr>
                <w:rFonts w:ascii="Arial" w:hAnsi="Arial"/>
                <w:sz w:val="16"/>
                <w:szCs w:val="16"/>
              </w:rPr>
            </w:pPr>
            <w:r w:rsidRPr="0089185C">
              <w:rPr>
                <w:rFonts w:ascii="Arial" w:hAnsi="Arial"/>
                <w:sz w:val="16"/>
                <w:szCs w:val="16"/>
              </w:rPr>
              <w:t>Actual Result</w:t>
            </w:r>
          </w:p>
        </w:tc>
      </w:tr>
      <w:tr w:rsidR="00977CF8" w:rsidRPr="0089185C" w14:paraId="4189F3AA" w14:textId="77777777" w:rsidTr="00B42CF5">
        <w:trPr>
          <w:cantSplit/>
        </w:trPr>
        <w:tc>
          <w:tcPr>
            <w:tcW w:w="720" w:type="dxa"/>
          </w:tcPr>
          <w:p w14:paraId="72356D71" w14:textId="77777777" w:rsidR="00977CF8" w:rsidRPr="0089185C" w:rsidRDefault="00977CF8" w:rsidP="00B42CF5">
            <w:pPr>
              <w:spacing w:before="60" w:after="180"/>
              <w:rPr>
                <w:rFonts w:ascii="Arial" w:hAnsi="Arial"/>
                <w:sz w:val="16"/>
                <w:szCs w:val="16"/>
              </w:rPr>
            </w:pPr>
            <w:r>
              <w:rPr>
                <w:rFonts w:ascii="Arial" w:hAnsi="Arial"/>
                <w:sz w:val="16"/>
                <w:szCs w:val="16"/>
              </w:rPr>
              <w:t>1</w:t>
            </w:r>
          </w:p>
        </w:tc>
        <w:tc>
          <w:tcPr>
            <w:tcW w:w="1440" w:type="dxa"/>
          </w:tcPr>
          <w:p w14:paraId="06B48BC7" w14:textId="77777777" w:rsidR="00977CF8" w:rsidRPr="0089185C" w:rsidRDefault="00977CF8" w:rsidP="00B42CF5">
            <w:pPr>
              <w:spacing w:before="60" w:after="180"/>
              <w:rPr>
                <w:rFonts w:ascii="Arial" w:hAnsi="Arial"/>
                <w:sz w:val="16"/>
                <w:szCs w:val="16"/>
              </w:rPr>
            </w:pPr>
            <w:r>
              <w:rPr>
                <w:rFonts w:ascii="Arial" w:hAnsi="Arial"/>
                <w:sz w:val="16"/>
                <w:szCs w:val="16"/>
              </w:rPr>
              <w:t>Obtain source code or executable for MODFLOW-2000-MST and MT3DMS code from software owner &amp; install on target computer</w:t>
            </w:r>
          </w:p>
        </w:tc>
        <w:tc>
          <w:tcPr>
            <w:tcW w:w="1440" w:type="dxa"/>
          </w:tcPr>
          <w:p w14:paraId="5763115B" w14:textId="77777777" w:rsidR="00977CF8" w:rsidRPr="0089185C" w:rsidRDefault="00977CF8" w:rsidP="00B42CF5">
            <w:pPr>
              <w:spacing w:before="60" w:after="180"/>
              <w:rPr>
                <w:rFonts w:ascii="Arial" w:hAnsi="Arial"/>
                <w:sz w:val="16"/>
                <w:szCs w:val="16"/>
              </w:rPr>
            </w:pPr>
            <w:r>
              <w:rPr>
                <w:rFonts w:ascii="Arial" w:hAnsi="Arial"/>
                <w:sz w:val="16"/>
                <w:szCs w:val="16"/>
              </w:rPr>
              <w:t>Compile using appropriate Fortran compiler, if necessary</w:t>
            </w:r>
          </w:p>
        </w:tc>
        <w:tc>
          <w:tcPr>
            <w:tcW w:w="1612" w:type="dxa"/>
            <w:gridSpan w:val="2"/>
          </w:tcPr>
          <w:p w14:paraId="0E9DB584" w14:textId="77777777" w:rsidR="00977CF8" w:rsidRPr="0089185C" w:rsidRDefault="00977CF8" w:rsidP="00B42CF5">
            <w:pPr>
              <w:spacing w:before="60" w:after="180"/>
              <w:rPr>
                <w:rFonts w:ascii="Arial" w:hAnsi="Arial"/>
                <w:sz w:val="16"/>
                <w:szCs w:val="16"/>
              </w:rPr>
            </w:pPr>
            <w:r>
              <w:rPr>
                <w:rFonts w:ascii="Arial" w:hAnsi="Arial"/>
                <w:sz w:val="16"/>
                <w:szCs w:val="16"/>
              </w:rPr>
              <w:t>MODFLOW and MT3DMS executables are ready and functional</w:t>
            </w:r>
          </w:p>
        </w:tc>
        <w:tc>
          <w:tcPr>
            <w:tcW w:w="4880" w:type="dxa"/>
            <w:gridSpan w:val="2"/>
          </w:tcPr>
          <w:p w14:paraId="53493A2E" w14:textId="77777777" w:rsidR="00977CF8" w:rsidRDefault="005551A9" w:rsidP="00B42CF5">
            <w:pPr>
              <w:spacing w:before="60" w:after="180"/>
              <w:rPr>
                <w:rFonts w:ascii="Arial" w:hAnsi="Arial"/>
                <w:sz w:val="16"/>
                <w:szCs w:val="16"/>
              </w:rPr>
            </w:pPr>
            <w:r>
              <w:rPr>
                <w:rFonts w:ascii="Arial" w:hAnsi="Arial"/>
                <w:sz w:val="16"/>
                <w:szCs w:val="16"/>
              </w:rPr>
              <w:t xml:space="preserve">For the flow solution used in this test, used the test </w:t>
            </w:r>
            <w:r w:rsidR="00977CF8">
              <w:rPr>
                <w:rFonts w:ascii="Arial" w:hAnsi="Arial"/>
                <w:sz w:val="16"/>
                <w:szCs w:val="16"/>
              </w:rPr>
              <w:t>installation of MODFLOW executable</w:t>
            </w:r>
            <w:r w:rsidR="00827CC0">
              <w:rPr>
                <w:rFonts w:ascii="Arial" w:hAnsi="Arial"/>
                <w:sz w:val="16"/>
                <w:szCs w:val="16"/>
              </w:rPr>
              <w:t xml:space="preserve"> file</w:t>
            </w:r>
            <w:r>
              <w:rPr>
                <w:rFonts w:ascii="Arial" w:hAnsi="Arial"/>
                <w:sz w:val="16"/>
                <w:szCs w:val="16"/>
              </w:rPr>
              <w:t>s mf2k-mst-</w:t>
            </w:r>
            <w:r w:rsidR="009403D8">
              <w:rPr>
                <w:rFonts w:ascii="Arial" w:hAnsi="Arial"/>
                <w:sz w:val="16"/>
                <w:szCs w:val="16"/>
              </w:rPr>
              <w:t>chprc07spv</w:t>
            </w:r>
            <w:r w:rsidR="006F2D8B">
              <w:rPr>
                <w:rFonts w:ascii="Arial" w:hAnsi="Arial"/>
                <w:sz w:val="16"/>
                <w:szCs w:val="16"/>
              </w:rPr>
              <w:t>.exe and mf2k-mst-</w:t>
            </w:r>
            <w:r w:rsidR="009403D8">
              <w:rPr>
                <w:rFonts w:ascii="Arial" w:hAnsi="Arial"/>
                <w:sz w:val="16"/>
                <w:szCs w:val="16"/>
              </w:rPr>
              <w:t>chprc07dpv</w:t>
            </w:r>
            <w:r>
              <w:rPr>
                <w:rFonts w:ascii="Arial" w:hAnsi="Arial"/>
                <w:sz w:val="16"/>
                <w:szCs w:val="16"/>
              </w:rPr>
              <w:t>.exe that were</w:t>
            </w:r>
            <w:r w:rsidR="00977CF8">
              <w:rPr>
                <w:rFonts w:ascii="Arial" w:hAnsi="Arial"/>
                <w:sz w:val="16"/>
                <w:szCs w:val="16"/>
              </w:rPr>
              <w:t xml:space="preserve"> prepared and tested in acceptance test (MF-ATC-1)</w:t>
            </w:r>
            <w:r>
              <w:rPr>
                <w:rFonts w:ascii="Arial" w:hAnsi="Arial"/>
                <w:sz w:val="16"/>
                <w:szCs w:val="16"/>
              </w:rPr>
              <w:t xml:space="preserve"> noted in Attachment 2</w:t>
            </w:r>
            <w:r w:rsidR="00977CF8">
              <w:rPr>
                <w:rFonts w:ascii="Arial" w:hAnsi="Arial"/>
                <w:sz w:val="16"/>
                <w:szCs w:val="16"/>
              </w:rPr>
              <w:t>.</w:t>
            </w:r>
          </w:p>
          <w:p w14:paraId="3B49DD83" w14:textId="481381C3" w:rsidR="005551A9" w:rsidRDefault="005551A9" w:rsidP="00B42CF5">
            <w:pPr>
              <w:spacing w:before="60" w:after="180"/>
              <w:rPr>
                <w:rFonts w:ascii="Arial" w:hAnsi="Arial"/>
                <w:sz w:val="16"/>
                <w:szCs w:val="16"/>
              </w:rPr>
            </w:pPr>
            <w:r>
              <w:rPr>
                <w:rFonts w:ascii="Arial" w:hAnsi="Arial"/>
                <w:sz w:val="16"/>
                <w:szCs w:val="16"/>
              </w:rPr>
              <w:t xml:space="preserve">The </w:t>
            </w:r>
            <w:r w:rsidR="00977CF8">
              <w:rPr>
                <w:rFonts w:ascii="Arial" w:hAnsi="Arial"/>
                <w:sz w:val="16"/>
                <w:szCs w:val="16"/>
              </w:rPr>
              <w:t>source</w:t>
            </w:r>
            <w:r w:rsidR="009403D8">
              <w:rPr>
                <w:rFonts w:ascii="Arial" w:hAnsi="Arial"/>
                <w:sz w:val="16"/>
                <w:szCs w:val="16"/>
              </w:rPr>
              <w:t xml:space="preserve"> and executable</w:t>
            </w:r>
            <w:r w:rsidR="00977CF8">
              <w:rPr>
                <w:rFonts w:ascii="Arial" w:hAnsi="Arial"/>
                <w:sz w:val="16"/>
                <w:szCs w:val="16"/>
              </w:rPr>
              <w:t xml:space="preserve"> code</w:t>
            </w:r>
            <w:r>
              <w:rPr>
                <w:rFonts w:ascii="Arial" w:hAnsi="Arial"/>
                <w:sz w:val="16"/>
                <w:szCs w:val="16"/>
              </w:rPr>
              <w:t xml:space="preserve"> for MT3DMS </w:t>
            </w:r>
            <w:r w:rsidR="00977CF8">
              <w:rPr>
                <w:rFonts w:ascii="Arial" w:hAnsi="Arial"/>
                <w:sz w:val="16"/>
                <w:szCs w:val="16"/>
              </w:rPr>
              <w:t xml:space="preserve">obtained by </w:t>
            </w:r>
            <w:r w:rsidR="00827CC0">
              <w:rPr>
                <w:rFonts w:ascii="Arial" w:hAnsi="Arial"/>
                <w:sz w:val="16"/>
                <w:szCs w:val="16"/>
              </w:rPr>
              <w:t xml:space="preserve">FTP download </w:t>
            </w:r>
            <w:r w:rsidR="00977CF8">
              <w:rPr>
                <w:rFonts w:ascii="Arial" w:hAnsi="Arial"/>
                <w:sz w:val="16"/>
                <w:szCs w:val="16"/>
              </w:rPr>
              <w:t xml:space="preserve">in compressed archive form from SSP&amp;A </w:t>
            </w:r>
            <w:r w:rsidR="00827CC0">
              <w:rPr>
                <w:rFonts w:ascii="Arial" w:hAnsi="Arial"/>
                <w:sz w:val="16"/>
                <w:szCs w:val="16"/>
              </w:rPr>
              <w:t xml:space="preserve">on </w:t>
            </w:r>
            <w:r w:rsidR="009403D8">
              <w:rPr>
                <w:rFonts w:ascii="Arial" w:hAnsi="Arial"/>
                <w:sz w:val="16"/>
                <w:szCs w:val="16"/>
              </w:rPr>
              <w:t>1</w:t>
            </w:r>
            <w:r w:rsidR="004914C0">
              <w:rPr>
                <w:rFonts w:ascii="Arial" w:hAnsi="Arial"/>
                <w:sz w:val="16"/>
                <w:szCs w:val="16"/>
              </w:rPr>
              <w:t>6</w:t>
            </w:r>
            <w:r w:rsidR="009403D8">
              <w:rPr>
                <w:rFonts w:ascii="Arial" w:hAnsi="Arial"/>
                <w:sz w:val="16"/>
                <w:szCs w:val="16"/>
              </w:rPr>
              <w:t>-</w:t>
            </w:r>
            <w:r w:rsidR="004914C0">
              <w:rPr>
                <w:rFonts w:ascii="Arial" w:hAnsi="Arial"/>
                <w:sz w:val="16"/>
                <w:szCs w:val="16"/>
              </w:rPr>
              <w:t>Nov</w:t>
            </w:r>
            <w:r w:rsidR="00977CF8">
              <w:rPr>
                <w:rFonts w:ascii="Arial" w:hAnsi="Arial"/>
                <w:sz w:val="16"/>
                <w:szCs w:val="16"/>
              </w:rPr>
              <w:t>-201</w:t>
            </w:r>
            <w:r w:rsidR="004914C0">
              <w:rPr>
                <w:rFonts w:ascii="Arial" w:hAnsi="Arial"/>
                <w:sz w:val="16"/>
                <w:szCs w:val="16"/>
              </w:rPr>
              <w:t>5</w:t>
            </w:r>
            <w:r w:rsidR="00977CF8">
              <w:rPr>
                <w:rFonts w:ascii="Arial" w:hAnsi="Arial"/>
                <w:sz w:val="16"/>
                <w:szCs w:val="16"/>
              </w:rPr>
              <w:t xml:space="preserve"> was archived in MKS Integrity</w:t>
            </w:r>
            <w:r w:rsidR="00977CF8">
              <w:rPr>
                <w:rFonts w:ascii="Arial" w:hAnsi="Arial" w:cs="Arial"/>
                <w:sz w:val="16"/>
                <w:szCs w:val="16"/>
              </w:rPr>
              <w:t>™</w:t>
            </w:r>
            <w:r>
              <w:rPr>
                <w:rFonts w:ascii="Arial" w:hAnsi="Arial"/>
                <w:sz w:val="16"/>
                <w:szCs w:val="16"/>
              </w:rPr>
              <w:t xml:space="preserve"> (2517)</w:t>
            </w:r>
            <w:r w:rsidR="00115341">
              <w:rPr>
                <w:rFonts w:ascii="Arial" w:hAnsi="Arial"/>
                <w:sz w:val="16"/>
                <w:szCs w:val="16"/>
              </w:rPr>
              <w:t xml:space="preserve">. </w:t>
            </w:r>
            <w:r w:rsidR="009403D8">
              <w:rPr>
                <w:rFonts w:ascii="Arial" w:hAnsi="Arial"/>
                <w:sz w:val="16"/>
                <w:szCs w:val="16"/>
              </w:rPr>
              <w:t>The provided executable files</w:t>
            </w:r>
            <w:r w:rsidR="004914C0">
              <w:rPr>
                <w:rFonts w:ascii="Arial" w:hAnsi="Arial"/>
                <w:sz w:val="16"/>
                <w:szCs w:val="16"/>
              </w:rPr>
              <w:t xml:space="preserve"> (</w:t>
            </w:r>
            <w:r w:rsidR="004914C0" w:rsidRPr="004914C0">
              <w:rPr>
                <w:rFonts w:ascii="Arial" w:hAnsi="Arial"/>
                <w:sz w:val="16"/>
                <w:szCs w:val="16"/>
              </w:rPr>
              <w:t>MT3D_Reaction_dble.exe</w:t>
            </w:r>
            <w:r w:rsidR="004914C0">
              <w:rPr>
                <w:rFonts w:ascii="Arial" w:hAnsi="Arial"/>
                <w:sz w:val="16"/>
                <w:szCs w:val="16"/>
              </w:rPr>
              <w:t xml:space="preserve"> and </w:t>
            </w:r>
            <w:r w:rsidR="004914C0" w:rsidRPr="004914C0">
              <w:rPr>
                <w:rFonts w:ascii="Arial" w:hAnsi="Arial"/>
                <w:sz w:val="16"/>
                <w:szCs w:val="16"/>
              </w:rPr>
              <w:t>MT3D_Reaction_sngl.exe</w:t>
            </w:r>
            <w:r w:rsidR="004914C0">
              <w:rPr>
                <w:rFonts w:ascii="Arial" w:hAnsi="Arial"/>
                <w:sz w:val="16"/>
                <w:szCs w:val="16"/>
              </w:rPr>
              <w:t>)</w:t>
            </w:r>
            <w:r w:rsidR="009403D8">
              <w:rPr>
                <w:rFonts w:ascii="Arial" w:hAnsi="Arial"/>
                <w:sz w:val="16"/>
                <w:szCs w:val="16"/>
              </w:rPr>
              <w:t xml:space="preserve"> were renamed</w:t>
            </w:r>
            <w:r w:rsidR="0088773D">
              <w:rPr>
                <w:rFonts w:ascii="Arial" w:hAnsi="Arial"/>
                <w:sz w:val="16"/>
                <w:szCs w:val="16"/>
              </w:rPr>
              <w:t xml:space="preserve"> mt3d-mst-</w:t>
            </w:r>
            <w:r w:rsidR="009403D8">
              <w:rPr>
                <w:rFonts w:ascii="Arial" w:hAnsi="Arial"/>
                <w:sz w:val="16"/>
                <w:szCs w:val="16"/>
              </w:rPr>
              <w:t>chprc0</w:t>
            </w:r>
            <w:r w:rsidR="004914C0">
              <w:rPr>
                <w:rFonts w:ascii="Arial" w:hAnsi="Arial"/>
                <w:sz w:val="16"/>
                <w:szCs w:val="16"/>
              </w:rPr>
              <w:t>8</w:t>
            </w:r>
            <w:r w:rsidR="009403D8">
              <w:rPr>
                <w:rFonts w:ascii="Arial" w:hAnsi="Arial"/>
                <w:sz w:val="16"/>
                <w:szCs w:val="16"/>
              </w:rPr>
              <w:t>sp</w:t>
            </w:r>
            <w:r w:rsidR="004914C0">
              <w:rPr>
                <w:rFonts w:ascii="Arial" w:hAnsi="Arial"/>
                <w:sz w:val="16"/>
                <w:szCs w:val="16"/>
              </w:rPr>
              <w:t>l</w:t>
            </w:r>
            <w:r w:rsidR="00827CC0">
              <w:rPr>
                <w:rFonts w:ascii="Arial" w:hAnsi="Arial"/>
                <w:sz w:val="16"/>
                <w:szCs w:val="16"/>
              </w:rPr>
              <w:t>.exe (single</w:t>
            </w:r>
            <w:r w:rsidR="0088773D">
              <w:rPr>
                <w:rFonts w:ascii="Arial" w:hAnsi="Arial"/>
                <w:sz w:val="16"/>
                <w:szCs w:val="16"/>
              </w:rPr>
              <w:t xml:space="preserve"> precision) and mt3d-mst-</w:t>
            </w:r>
            <w:r w:rsidR="000F6963">
              <w:rPr>
                <w:rFonts w:ascii="Arial" w:hAnsi="Arial"/>
                <w:sz w:val="16"/>
                <w:szCs w:val="16"/>
              </w:rPr>
              <w:t>chprc0</w:t>
            </w:r>
            <w:r w:rsidR="004914C0">
              <w:rPr>
                <w:rFonts w:ascii="Arial" w:hAnsi="Arial"/>
                <w:sz w:val="16"/>
                <w:szCs w:val="16"/>
              </w:rPr>
              <w:t>8</w:t>
            </w:r>
            <w:r w:rsidR="000F6963">
              <w:rPr>
                <w:rFonts w:ascii="Arial" w:hAnsi="Arial"/>
                <w:sz w:val="16"/>
                <w:szCs w:val="16"/>
              </w:rPr>
              <w:t>dpl</w:t>
            </w:r>
            <w:r>
              <w:rPr>
                <w:rFonts w:ascii="Arial" w:hAnsi="Arial"/>
                <w:sz w:val="16"/>
                <w:szCs w:val="16"/>
              </w:rPr>
              <w:t>.exe</w:t>
            </w:r>
            <w:r w:rsidR="00827CC0">
              <w:rPr>
                <w:rFonts w:ascii="Arial" w:hAnsi="Arial"/>
                <w:sz w:val="16"/>
                <w:szCs w:val="16"/>
              </w:rPr>
              <w:t xml:space="preserve"> (double precision)</w:t>
            </w:r>
            <w:r w:rsidR="009403D8">
              <w:rPr>
                <w:rFonts w:ascii="Arial" w:hAnsi="Arial"/>
                <w:sz w:val="16"/>
                <w:szCs w:val="16"/>
              </w:rPr>
              <w:t xml:space="preserve"> to denote CHPRC build </w:t>
            </w:r>
            <w:r w:rsidR="00EA755E">
              <w:rPr>
                <w:rFonts w:ascii="Arial" w:hAnsi="Arial"/>
                <w:sz w:val="16"/>
                <w:szCs w:val="16"/>
              </w:rPr>
              <w:t>8</w:t>
            </w:r>
            <w:r w:rsidR="009403D8">
              <w:rPr>
                <w:rFonts w:ascii="Arial" w:hAnsi="Arial"/>
                <w:sz w:val="16"/>
                <w:szCs w:val="16"/>
              </w:rPr>
              <w:t xml:space="preserve"> for testing</w:t>
            </w:r>
            <w:r>
              <w:rPr>
                <w:rFonts w:ascii="Arial" w:hAnsi="Arial"/>
                <w:sz w:val="16"/>
                <w:szCs w:val="16"/>
              </w:rPr>
              <w:t>.</w:t>
            </w:r>
          </w:p>
          <w:p w14:paraId="1BC3CC86" w14:textId="77777777" w:rsidR="00977CF8" w:rsidRPr="0089185C" w:rsidRDefault="00977CF8" w:rsidP="005551A9">
            <w:pPr>
              <w:spacing w:before="60" w:after="180"/>
              <w:rPr>
                <w:rFonts w:ascii="Arial" w:hAnsi="Arial"/>
                <w:sz w:val="16"/>
                <w:szCs w:val="16"/>
              </w:rPr>
            </w:pPr>
            <w:r>
              <w:rPr>
                <w:rFonts w:ascii="Arial" w:hAnsi="Arial"/>
                <w:sz w:val="16"/>
                <w:szCs w:val="16"/>
              </w:rPr>
              <w:t xml:space="preserve">Placed </w:t>
            </w:r>
            <w:r w:rsidR="005551A9">
              <w:rPr>
                <w:rFonts w:ascii="Arial" w:hAnsi="Arial"/>
                <w:sz w:val="16"/>
                <w:szCs w:val="16"/>
              </w:rPr>
              <w:t xml:space="preserve">copies of these </w:t>
            </w:r>
            <w:r>
              <w:rPr>
                <w:rFonts w:ascii="Arial" w:hAnsi="Arial"/>
                <w:sz w:val="16"/>
                <w:szCs w:val="16"/>
              </w:rPr>
              <w:t>code executable</w:t>
            </w:r>
            <w:r w:rsidR="00267478">
              <w:rPr>
                <w:rFonts w:ascii="Arial" w:hAnsi="Arial"/>
                <w:sz w:val="16"/>
                <w:szCs w:val="16"/>
              </w:rPr>
              <w:t xml:space="preserve"> file</w:t>
            </w:r>
            <w:r>
              <w:rPr>
                <w:rFonts w:ascii="Arial" w:hAnsi="Arial"/>
                <w:sz w:val="16"/>
                <w:szCs w:val="16"/>
              </w:rPr>
              <w:t xml:space="preserve">s in directory </w:t>
            </w:r>
            <w:r w:rsidR="005551A9">
              <w:rPr>
                <w:rFonts w:ascii="Arial" w:hAnsi="Arial"/>
                <w:sz w:val="16"/>
                <w:szCs w:val="16"/>
              </w:rPr>
              <w:t>c:\bin</w:t>
            </w:r>
            <w:r>
              <w:rPr>
                <w:rFonts w:ascii="Arial" w:hAnsi="Arial"/>
                <w:sz w:val="16"/>
                <w:szCs w:val="16"/>
              </w:rPr>
              <w:t>.</w:t>
            </w:r>
          </w:p>
        </w:tc>
      </w:tr>
      <w:tr w:rsidR="00977CF8" w:rsidRPr="0089185C" w14:paraId="51E1E38D" w14:textId="77777777" w:rsidTr="00B42CF5">
        <w:trPr>
          <w:cantSplit/>
        </w:trPr>
        <w:tc>
          <w:tcPr>
            <w:tcW w:w="720" w:type="dxa"/>
          </w:tcPr>
          <w:p w14:paraId="6455A96E" w14:textId="77777777" w:rsidR="00977CF8" w:rsidRPr="0089185C" w:rsidRDefault="00977CF8" w:rsidP="00B42CF5">
            <w:pPr>
              <w:spacing w:before="60" w:after="180"/>
              <w:rPr>
                <w:rFonts w:ascii="Arial" w:hAnsi="Arial"/>
                <w:sz w:val="16"/>
                <w:szCs w:val="16"/>
              </w:rPr>
            </w:pPr>
            <w:r>
              <w:rPr>
                <w:rFonts w:ascii="Arial" w:hAnsi="Arial"/>
                <w:sz w:val="16"/>
                <w:szCs w:val="16"/>
              </w:rPr>
              <w:t>2</w:t>
            </w:r>
          </w:p>
        </w:tc>
        <w:tc>
          <w:tcPr>
            <w:tcW w:w="1440" w:type="dxa"/>
          </w:tcPr>
          <w:p w14:paraId="4551D7A6" w14:textId="77777777" w:rsidR="00977CF8" w:rsidRPr="0089185C" w:rsidRDefault="00977CF8" w:rsidP="00B42CF5">
            <w:pPr>
              <w:spacing w:before="60" w:after="180"/>
              <w:rPr>
                <w:rFonts w:ascii="Arial" w:hAnsi="Arial"/>
                <w:sz w:val="16"/>
                <w:szCs w:val="16"/>
              </w:rPr>
            </w:pPr>
            <w:r>
              <w:rPr>
                <w:rFonts w:ascii="Arial" w:hAnsi="Arial"/>
                <w:sz w:val="16"/>
                <w:szCs w:val="16"/>
              </w:rPr>
              <w:t>Obtain files for test problem from software owner</w:t>
            </w:r>
          </w:p>
        </w:tc>
        <w:tc>
          <w:tcPr>
            <w:tcW w:w="1440" w:type="dxa"/>
          </w:tcPr>
          <w:p w14:paraId="6FCACA5A" w14:textId="77777777" w:rsidR="00977CF8" w:rsidRPr="0089185C" w:rsidRDefault="00977CF8" w:rsidP="00B42CF5">
            <w:pPr>
              <w:spacing w:before="60" w:after="180"/>
              <w:rPr>
                <w:rFonts w:ascii="Arial" w:hAnsi="Arial"/>
                <w:sz w:val="16"/>
                <w:szCs w:val="16"/>
              </w:rPr>
            </w:pPr>
            <w:r>
              <w:rPr>
                <w:rFonts w:ascii="Arial" w:hAnsi="Arial"/>
                <w:sz w:val="16"/>
                <w:szCs w:val="16"/>
              </w:rPr>
              <w:t>Copy files to appropriate test directory</w:t>
            </w:r>
          </w:p>
        </w:tc>
        <w:tc>
          <w:tcPr>
            <w:tcW w:w="1612" w:type="dxa"/>
            <w:gridSpan w:val="2"/>
          </w:tcPr>
          <w:p w14:paraId="51C1D0BC" w14:textId="77777777" w:rsidR="00977CF8" w:rsidRPr="0089185C" w:rsidRDefault="00977CF8" w:rsidP="00B42CF5">
            <w:pPr>
              <w:spacing w:before="60" w:after="180"/>
              <w:rPr>
                <w:rFonts w:ascii="Arial" w:hAnsi="Arial"/>
                <w:sz w:val="16"/>
                <w:szCs w:val="16"/>
              </w:rPr>
            </w:pPr>
            <w:r>
              <w:rPr>
                <w:rFonts w:ascii="Arial" w:hAnsi="Arial"/>
                <w:sz w:val="16"/>
                <w:szCs w:val="16"/>
              </w:rPr>
              <w:t>Test files are ready for use</w:t>
            </w:r>
          </w:p>
        </w:tc>
        <w:tc>
          <w:tcPr>
            <w:tcW w:w="4880" w:type="dxa"/>
            <w:gridSpan w:val="2"/>
          </w:tcPr>
          <w:p w14:paraId="1371A7D2" w14:textId="77777777" w:rsidR="00827CC0" w:rsidRDefault="00977CF8" w:rsidP="00FA09E9">
            <w:pPr>
              <w:spacing w:before="60" w:after="180"/>
              <w:rPr>
                <w:rFonts w:ascii="Arial" w:hAnsi="Arial"/>
                <w:sz w:val="16"/>
                <w:szCs w:val="16"/>
              </w:rPr>
            </w:pPr>
            <w:r>
              <w:rPr>
                <w:rFonts w:ascii="Arial" w:hAnsi="Arial"/>
                <w:sz w:val="16"/>
                <w:szCs w:val="16"/>
              </w:rPr>
              <w:t>Files obtained from MKS Integrity</w:t>
            </w:r>
            <w:r>
              <w:rPr>
                <w:rFonts w:ascii="Arial" w:hAnsi="Arial" w:cs="Arial"/>
                <w:sz w:val="16"/>
                <w:szCs w:val="16"/>
              </w:rPr>
              <w:t>™</w:t>
            </w:r>
            <w:r>
              <w:rPr>
                <w:rFonts w:ascii="Arial" w:hAnsi="Arial"/>
                <w:sz w:val="16"/>
                <w:szCs w:val="16"/>
              </w:rPr>
              <w:t xml:space="preserve"> for acceptance test case MT-ATC-1 were </w:t>
            </w:r>
            <w:r w:rsidR="00FA09E9">
              <w:rPr>
                <w:rFonts w:ascii="Arial" w:hAnsi="Arial"/>
                <w:sz w:val="16"/>
                <w:szCs w:val="16"/>
              </w:rPr>
              <w:t xml:space="preserve">obtained and placed in </w:t>
            </w:r>
            <w:r>
              <w:rPr>
                <w:rFonts w:ascii="Arial" w:hAnsi="Arial"/>
                <w:sz w:val="16"/>
                <w:szCs w:val="16"/>
              </w:rPr>
              <w:t>test directory</w:t>
            </w:r>
            <w:r w:rsidR="00827CC0">
              <w:rPr>
                <w:rFonts w:ascii="Arial" w:hAnsi="Arial"/>
                <w:sz w:val="16"/>
                <w:szCs w:val="16"/>
              </w:rPr>
              <w:t>:</w:t>
            </w:r>
          </w:p>
          <w:p w14:paraId="0A3FEFDF" w14:textId="72A62F08" w:rsidR="00977CF8" w:rsidRPr="0089185C" w:rsidRDefault="0017317F" w:rsidP="0088773D">
            <w:pPr>
              <w:spacing w:before="60" w:after="180"/>
              <w:rPr>
                <w:rFonts w:ascii="Arial" w:hAnsi="Arial"/>
                <w:sz w:val="16"/>
                <w:szCs w:val="16"/>
              </w:rPr>
            </w:pPr>
            <w:r>
              <w:rPr>
                <w:rFonts w:ascii="Arial" w:hAnsi="Arial"/>
                <w:sz w:val="16"/>
                <w:szCs w:val="16"/>
              </w:rPr>
              <w:t>…</w:t>
            </w:r>
            <w:r w:rsidR="009403D8" w:rsidRPr="009403D8">
              <w:rPr>
                <w:rFonts w:ascii="Arial" w:hAnsi="Arial"/>
                <w:sz w:val="16"/>
                <w:szCs w:val="16"/>
              </w:rPr>
              <w:t>\MODFLOW</w:t>
            </w:r>
            <w:r w:rsidR="00304F66">
              <w:rPr>
                <w:rFonts w:ascii="Arial" w:hAnsi="Arial"/>
                <w:sz w:val="16"/>
                <w:szCs w:val="16"/>
              </w:rPr>
              <w:t>_Build8</w:t>
            </w:r>
            <w:r w:rsidR="009403D8" w:rsidRPr="009403D8">
              <w:rPr>
                <w:rFonts w:ascii="Arial" w:hAnsi="Arial"/>
                <w:sz w:val="16"/>
                <w:szCs w:val="16"/>
              </w:rPr>
              <w:t>\mt3dms-mst</w:t>
            </w:r>
          </w:p>
        </w:tc>
      </w:tr>
      <w:tr w:rsidR="00977CF8" w:rsidRPr="0089185C" w14:paraId="79F9F641" w14:textId="77777777" w:rsidTr="00B42CF5">
        <w:trPr>
          <w:cantSplit/>
        </w:trPr>
        <w:tc>
          <w:tcPr>
            <w:tcW w:w="720" w:type="dxa"/>
          </w:tcPr>
          <w:p w14:paraId="61E37223" w14:textId="77777777" w:rsidR="00977CF8" w:rsidRDefault="00977CF8" w:rsidP="00B42CF5">
            <w:pPr>
              <w:spacing w:before="60" w:after="180"/>
              <w:rPr>
                <w:rFonts w:ascii="Arial" w:hAnsi="Arial"/>
                <w:sz w:val="16"/>
                <w:szCs w:val="16"/>
              </w:rPr>
            </w:pPr>
            <w:r>
              <w:rPr>
                <w:rFonts w:ascii="Arial" w:hAnsi="Arial"/>
                <w:sz w:val="16"/>
                <w:szCs w:val="16"/>
              </w:rPr>
              <w:t>3</w:t>
            </w:r>
          </w:p>
        </w:tc>
        <w:tc>
          <w:tcPr>
            <w:tcW w:w="1440" w:type="dxa"/>
          </w:tcPr>
          <w:p w14:paraId="6D9E815A" w14:textId="77777777" w:rsidR="00977CF8" w:rsidRPr="0089185C" w:rsidRDefault="00977CF8" w:rsidP="00B42CF5">
            <w:pPr>
              <w:spacing w:before="60" w:after="180"/>
              <w:rPr>
                <w:rFonts w:ascii="Arial" w:hAnsi="Arial"/>
                <w:sz w:val="16"/>
                <w:szCs w:val="16"/>
              </w:rPr>
            </w:pPr>
            <w:r>
              <w:rPr>
                <w:rFonts w:ascii="Arial" w:hAnsi="Arial"/>
                <w:sz w:val="16"/>
                <w:szCs w:val="16"/>
              </w:rPr>
              <w:t>Run MODFLOW to solve for flow problem</w:t>
            </w:r>
          </w:p>
        </w:tc>
        <w:tc>
          <w:tcPr>
            <w:tcW w:w="1440" w:type="dxa"/>
          </w:tcPr>
          <w:p w14:paraId="74D55553" w14:textId="77777777" w:rsidR="00977CF8" w:rsidRPr="0089185C" w:rsidRDefault="00977CF8" w:rsidP="00B42CF5">
            <w:pPr>
              <w:spacing w:before="60" w:after="180"/>
              <w:rPr>
                <w:rFonts w:ascii="Arial" w:hAnsi="Arial"/>
                <w:sz w:val="16"/>
                <w:szCs w:val="16"/>
              </w:rPr>
            </w:pPr>
            <w:r>
              <w:rPr>
                <w:rFonts w:ascii="Arial" w:hAnsi="Arial"/>
                <w:sz w:val="16"/>
                <w:szCs w:val="16"/>
              </w:rPr>
              <w:t>Execute MODFLOW against mt-atc-1.nam name file in /flow test directory</w:t>
            </w:r>
          </w:p>
        </w:tc>
        <w:tc>
          <w:tcPr>
            <w:tcW w:w="1612" w:type="dxa"/>
            <w:gridSpan w:val="2"/>
          </w:tcPr>
          <w:p w14:paraId="37374644" w14:textId="77777777" w:rsidR="00977CF8" w:rsidRPr="0089185C" w:rsidRDefault="00977CF8" w:rsidP="00B42CF5">
            <w:pPr>
              <w:spacing w:before="60" w:after="180"/>
              <w:rPr>
                <w:rFonts w:ascii="Arial" w:hAnsi="Arial"/>
                <w:sz w:val="16"/>
                <w:szCs w:val="16"/>
              </w:rPr>
            </w:pPr>
            <w:r>
              <w:rPr>
                <w:rFonts w:ascii="Arial" w:hAnsi="Arial"/>
                <w:sz w:val="16"/>
                <w:szCs w:val="16"/>
              </w:rPr>
              <w:t>MODFLOW executes without error; flow results transfer file is ready for use in next step</w:t>
            </w:r>
          </w:p>
        </w:tc>
        <w:tc>
          <w:tcPr>
            <w:tcW w:w="4880" w:type="dxa"/>
            <w:gridSpan w:val="2"/>
          </w:tcPr>
          <w:p w14:paraId="5E8F74F2" w14:textId="6C67280F" w:rsidR="00977CF8" w:rsidRDefault="00977CF8" w:rsidP="00B42CF5">
            <w:pPr>
              <w:spacing w:before="60" w:after="180"/>
              <w:rPr>
                <w:rFonts w:ascii="Arial" w:hAnsi="Arial"/>
                <w:sz w:val="16"/>
                <w:szCs w:val="16"/>
              </w:rPr>
            </w:pPr>
            <w:r>
              <w:rPr>
                <w:rFonts w:ascii="Arial" w:hAnsi="Arial"/>
                <w:sz w:val="16"/>
                <w:szCs w:val="16"/>
              </w:rPr>
              <w:t xml:space="preserve">Logged onto </w:t>
            </w:r>
            <w:r w:rsidR="00304F66">
              <w:rPr>
                <w:rFonts w:ascii="Arial" w:hAnsi="Arial"/>
                <w:sz w:val="16"/>
                <w:szCs w:val="16"/>
              </w:rPr>
              <w:t xml:space="preserve">AUS-Gallium </w:t>
            </w:r>
            <w:r>
              <w:rPr>
                <w:rFonts w:ascii="Arial" w:hAnsi="Arial"/>
                <w:sz w:val="16"/>
                <w:szCs w:val="16"/>
              </w:rPr>
              <w:t xml:space="preserve">as </w:t>
            </w:r>
            <w:r w:rsidR="00827CC0">
              <w:rPr>
                <w:rFonts w:ascii="Arial" w:hAnsi="Arial"/>
                <w:sz w:val="16"/>
                <w:szCs w:val="16"/>
              </w:rPr>
              <w:t xml:space="preserve">a </w:t>
            </w:r>
            <w:r>
              <w:rPr>
                <w:rFonts w:ascii="Arial" w:hAnsi="Arial"/>
                <w:sz w:val="16"/>
                <w:szCs w:val="16"/>
              </w:rPr>
              <w:t xml:space="preserve">user </w:t>
            </w:r>
            <w:r w:rsidR="00827CC0">
              <w:rPr>
                <w:rFonts w:ascii="Arial" w:hAnsi="Arial"/>
                <w:sz w:val="16"/>
                <w:szCs w:val="16"/>
              </w:rPr>
              <w:t>without administrator privileges</w:t>
            </w:r>
            <w:r w:rsidR="00115341">
              <w:rPr>
                <w:rFonts w:ascii="Arial" w:hAnsi="Arial"/>
                <w:sz w:val="16"/>
                <w:szCs w:val="16"/>
              </w:rPr>
              <w:t xml:space="preserve">. </w:t>
            </w:r>
            <w:r w:rsidR="005D0FEF">
              <w:rPr>
                <w:rFonts w:ascii="Arial" w:hAnsi="Arial"/>
                <w:sz w:val="16"/>
                <w:szCs w:val="16"/>
              </w:rPr>
              <w:t xml:space="preserve">Set </w:t>
            </w:r>
            <w:r w:rsidR="00FA09E9">
              <w:rPr>
                <w:rFonts w:ascii="Arial" w:hAnsi="Arial"/>
                <w:sz w:val="16"/>
                <w:szCs w:val="16"/>
              </w:rPr>
              <w:t>the PATH variable pointed to executable</w:t>
            </w:r>
            <w:r w:rsidR="00827CC0">
              <w:rPr>
                <w:rFonts w:ascii="Arial" w:hAnsi="Arial"/>
                <w:sz w:val="16"/>
                <w:szCs w:val="16"/>
              </w:rPr>
              <w:t xml:space="preserve"> file</w:t>
            </w:r>
            <w:r w:rsidR="00FA09E9">
              <w:rPr>
                <w:rFonts w:ascii="Arial" w:hAnsi="Arial"/>
                <w:sz w:val="16"/>
                <w:szCs w:val="16"/>
              </w:rPr>
              <w:t xml:space="preserve">s in test </w:t>
            </w:r>
            <w:r>
              <w:rPr>
                <w:rFonts w:ascii="Arial" w:hAnsi="Arial"/>
                <w:sz w:val="16"/>
                <w:szCs w:val="16"/>
              </w:rPr>
              <w:t xml:space="preserve">directory </w:t>
            </w:r>
            <w:r w:rsidR="00FA09E9">
              <w:rPr>
                <w:rFonts w:ascii="Arial" w:hAnsi="Arial"/>
                <w:sz w:val="16"/>
                <w:szCs w:val="16"/>
              </w:rPr>
              <w:t>c:\bin\</w:t>
            </w:r>
          </w:p>
          <w:p w14:paraId="40864460" w14:textId="77777777" w:rsidR="00977CF8" w:rsidRPr="0089185C" w:rsidRDefault="00977CF8" w:rsidP="00B42CF5">
            <w:pPr>
              <w:spacing w:before="60" w:after="180"/>
              <w:rPr>
                <w:rFonts w:ascii="Arial" w:hAnsi="Arial"/>
                <w:sz w:val="16"/>
                <w:szCs w:val="16"/>
              </w:rPr>
            </w:pPr>
            <w:r>
              <w:rPr>
                <w:rFonts w:ascii="Arial" w:hAnsi="Arial"/>
                <w:sz w:val="16"/>
                <w:szCs w:val="16"/>
              </w:rPr>
              <w:t>Executed MODFLOW against steady-state flow solution case without error</w:t>
            </w:r>
            <w:r w:rsidR="00FA09E9">
              <w:rPr>
                <w:rFonts w:ascii="Arial" w:hAnsi="Arial"/>
                <w:sz w:val="16"/>
                <w:szCs w:val="16"/>
              </w:rPr>
              <w:t xml:space="preserve"> for single and double precision cases</w:t>
            </w:r>
            <w:r>
              <w:rPr>
                <w:rFonts w:ascii="Arial" w:hAnsi="Arial"/>
                <w:sz w:val="16"/>
                <w:szCs w:val="16"/>
              </w:rPr>
              <w:t>; flow results prepared in transfer file mt-atc-1.ftl.</w:t>
            </w:r>
          </w:p>
        </w:tc>
      </w:tr>
      <w:tr w:rsidR="00977CF8" w:rsidRPr="0089185C" w14:paraId="1FE5A56B" w14:textId="77777777" w:rsidTr="00B42CF5">
        <w:trPr>
          <w:cantSplit/>
        </w:trPr>
        <w:tc>
          <w:tcPr>
            <w:tcW w:w="720" w:type="dxa"/>
          </w:tcPr>
          <w:p w14:paraId="05692496" w14:textId="77777777" w:rsidR="00977CF8" w:rsidRDefault="00977CF8" w:rsidP="00B42CF5">
            <w:pPr>
              <w:spacing w:before="60" w:after="180"/>
              <w:rPr>
                <w:rFonts w:ascii="Arial" w:hAnsi="Arial"/>
                <w:sz w:val="16"/>
                <w:szCs w:val="16"/>
              </w:rPr>
            </w:pPr>
            <w:r>
              <w:rPr>
                <w:rFonts w:ascii="Arial" w:hAnsi="Arial"/>
                <w:sz w:val="16"/>
                <w:szCs w:val="16"/>
              </w:rPr>
              <w:t>4</w:t>
            </w:r>
          </w:p>
        </w:tc>
        <w:tc>
          <w:tcPr>
            <w:tcW w:w="1440" w:type="dxa"/>
          </w:tcPr>
          <w:p w14:paraId="2DAD4378" w14:textId="77777777" w:rsidR="00977CF8" w:rsidRDefault="00977CF8" w:rsidP="00B42CF5">
            <w:pPr>
              <w:spacing w:before="60" w:after="180"/>
              <w:rPr>
                <w:rFonts w:ascii="Arial" w:hAnsi="Arial"/>
                <w:sz w:val="16"/>
                <w:szCs w:val="16"/>
              </w:rPr>
            </w:pPr>
            <w:r>
              <w:rPr>
                <w:rFonts w:ascii="Arial" w:hAnsi="Arial"/>
                <w:sz w:val="16"/>
                <w:szCs w:val="16"/>
              </w:rPr>
              <w:t>Run MT3DMS to solve for transport in both time durations</w:t>
            </w:r>
          </w:p>
        </w:tc>
        <w:tc>
          <w:tcPr>
            <w:tcW w:w="1440" w:type="dxa"/>
          </w:tcPr>
          <w:p w14:paraId="6B02162D" w14:textId="77777777" w:rsidR="00977CF8" w:rsidRDefault="00977CF8" w:rsidP="00B42CF5">
            <w:pPr>
              <w:spacing w:before="60" w:after="180"/>
              <w:rPr>
                <w:rFonts w:ascii="Arial" w:hAnsi="Arial"/>
                <w:sz w:val="16"/>
                <w:szCs w:val="16"/>
              </w:rPr>
            </w:pPr>
            <w:r>
              <w:rPr>
                <w:rFonts w:ascii="Arial" w:hAnsi="Arial"/>
                <w:sz w:val="16"/>
                <w:szCs w:val="16"/>
              </w:rPr>
              <w:t>Execute MT3DMS against mt-atc-1.nam name file in both /transport_2400d and /transport_9600d subdirectories</w:t>
            </w:r>
          </w:p>
        </w:tc>
        <w:tc>
          <w:tcPr>
            <w:tcW w:w="1612" w:type="dxa"/>
            <w:gridSpan w:val="2"/>
          </w:tcPr>
          <w:p w14:paraId="4A19B668" w14:textId="77777777" w:rsidR="00977CF8" w:rsidRDefault="00977CF8" w:rsidP="00B42CF5">
            <w:pPr>
              <w:spacing w:before="60" w:after="180"/>
              <w:rPr>
                <w:rFonts w:ascii="Arial" w:hAnsi="Arial"/>
                <w:sz w:val="16"/>
                <w:szCs w:val="16"/>
              </w:rPr>
            </w:pPr>
            <w:r>
              <w:rPr>
                <w:rFonts w:ascii="Arial" w:hAnsi="Arial"/>
                <w:sz w:val="16"/>
                <w:szCs w:val="16"/>
              </w:rPr>
              <w:t>MT3DMS executes without error; transport results are available in mt-atc-1.m3d in both time solution subdirectories</w:t>
            </w:r>
          </w:p>
        </w:tc>
        <w:tc>
          <w:tcPr>
            <w:tcW w:w="4880" w:type="dxa"/>
            <w:gridSpan w:val="2"/>
          </w:tcPr>
          <w:p w14:paraId="57778993" w14:textId="77777777" w:rsidR="00977CF8" w:rsidRPr="0089185C" w:rsidRDefault="00977CF8" w:rsidP="00B42CF5">
            <w:pPr>
              <w:spacing w:before="60" w:after="180"/>
              <w:rPr>
                <w:rFonts w:ascii="Arial" w:hAnsi="Arial"/>
                <w:sz w:val="16"/>
                <w:szCs w:val="16"/>
              </w:rPr>
            </w:pPr>
            <w:r>
              <w:rPr>
                <w:rFonts w:ascii="Arial" w:hAnsi="Arial"/>
                <w:sz w:val="16"/>
                <w:szCs w:val="16"/>
              </w:rPr>
              <w:t>MT3DMS executed without error for both 2400 day and 9600 day transport duration cases for both single and double precision executable</w:t>
            </w:r>
            <w:r w:rsidR="00827CC0">
              <w:rPr>
                <w:rFonts w:ascii="Arial" w:hAnsi="Arial"/>
                <w:sz w:val="16"/>
                <w:szCs w:val="16"/>
              </w:rPr>
              <w:t xml:space="preserve"> file</w:t>
            </w:r>
            <w:r>
              <w:rPr>
                <w:rFonts w:ascii="Arial" w:hAnsi="Arial"/>
                <w:sz w:val="16"/>
                <w:szCs w:val="16"/>
              </w:rPr>
              <w:t>s.</w:t>
            </w:r>
          </w:p>
        </w:tc>
      </w:tr>
      <w:tr w:rsidR="005D0FEF" w:rsidRPr="0089185C" w14:paraId="4AEACC7E" w14:textId="77777777" w:rsidTr="00B42CF5">
        <w:trPr>
          <w:cantSplit/>
        </w:trPr>
        <w:tc>
          <w:tcPr>
            <w:tcW w:w="720" w:type="dxa"/>
          </w:tcPr>
          <w:p w14:paraId="4807CB9E" w14:textId="77777777" w:rsidR="005D0FEF" w:rsidRDefault="005D0FEF" w:rsidP="005D0FEF">
            <w:pPr>
              <w:spacing w:before="60" w:after="180"/>
              <w:rPr>
                <w:rFonts w:ascii="Arial" w:hAnsi="Arial"/>
                <w:sz w:val="16"/>
                <w:szCs w:val="16"/>
              </w:rPr>
            </w:pPr>
            <w:r>
              <w:rPr>
                <w:rFonts w:ascii="Arial" w:hAnsi="Arial"/>
                <w:sz w:val="16"/>
                <w:szCs w:val="16"/>
              </w:rPr>
              <w:lastRenderedPageBreak/>
              <w:t>5</w:t>
            </w:r>
          </w:p>
        </w:tc>
        <w:tc>
          <w:tcPr>
            <w:tcW w:w="1440" w:type="dxa"/>
          </w:tcPr>
          <w:p w14:paraId="6E1B4CC1" w14:textId="77777777" w:rsidR="005D0FEF" w:rsidRPr="0089185C" w:rsidRDefault="005D0FEF" w:rsidP="005D0FEF">
            <w:pPr>
              <w:spacing w:before="60" w:after="180"/>
              <w:rPr>
                <w:rFonts w:ascii="Arial" w:hAnsi="Arial"/>
                <w:sz w:val="16"/>
                <w:szCs w:val="16"/>
              </w:rPr>
            </w:pPr>
            <w:r>
              <w:rPr>
                <w:rFonts w:ascii="Arial" w:hAnsi="Arial"/>
                <w:sz w:val="16"/>
                <w:szCs w:val="16"/>
              </w:rPr>
              <w:t>Extract results and transfer to validation spreadsheets</w:t>
            </w:r>
          </w:p>
        </w:tc>
        <w:tc>
          <w:tcPr>
            <w:tcW w:w="1440" w:type="dxa"/>
          </w:tcPr>
          <w:p w14:paraId="285C7895" w14:textId="77777777" w:rsidR="005D0FEF" w:rsidRPr="0089185C" w:rsidRDefault="005D0FEF" w:rsidP="005D0FEF">
            <w:pPr>
              <w:spacing w:before="60" w:after="180"/>
              <w:rPr>
                <w:rFonts w:ascii="Arial" w:hAnsi="Arial"/>
                <w:sz w:val="16"/>
                <w:szCs w:val="16"/>
              </w:rPr>
            </w:pPr>
            <w:r>
              <w:rPr>
                <w:rFonts w:ascii="Arial" w:hAnsi="Arial"/>
                <w:sz w:val="16"/>
                <w:szCs w:val="16"/>
              </w:rPr>
              <w:t>Using a text editor, copy MT3DMS-calculated concentration values from end of list file mf-atc-1.m3d and paste into appropriate cells in validation spreadsheets “mt-atc-1_2400d.xlsx” and “mt-atc-1_9600d.xlsx”</w:t>
            </w:r>
          </w:p>
        </w:tc>
        <w:tc>
          <w:tcPr>
            <w:tcW w:w="1612" w:type="dxa"/>
            <w:gridSpan w:val="2"/>
          </w:tcPr>
          <w:p w14:paraId="7E8AB854" w14:textId="77777777" w:rsidR="005D0FEF" w:rsidRPr="0089185C" w:rsidRDefault="005D0FEF" w:rsidP="005D0FEF">
            <w:pPr>
              <w:spacing w:before="60" w:after="180"/>
              <w:rPr>
                <w:rFonts w:ascii="Arial" w:hAnsi="Arial"/>
                <w:sz w:val="16"/>
                <w:szCs w:val="16"/>
              </w:rPr>
            </w:pPr>
            <w:r>
              <w:rPr>
                <w:rFonts w:ascii="Arial" w:hAnsi="Arial"/>
                <w:sz w:val="16"/>
                <w:szCs w:val="16"/>
              </w:rPr>
              <w:t>Spreadsheets will update tables, graphics, and acceptance test results</w:t>
            </w:r>
          </w:p>
        </w:tc>
        <w:tc>
          <w:tcPr>
            <w:tcW w:w="4880" w:type="dxa"/>
            <w:gridSpan w:val="2"/>
          </w:tcPr>
          <w:p w14:paraId="2ACE644E" w14:textId="77777777" w:rsidR="005D0FEF" w:rsidRPr="0089185C" w:rsidRDefault="005D0FEF" w:rsidP="000F6963">
            <w:pPr>
              <w:spacing w:before="60" w:after="180"/>
              <w:rPr>
                <w:rFonts w:ascii="Arial" w:hAnsi="Arial"/>
                <w:sz w:val="16"/>
                <w:szCs w:val="16"/>
              </w:rPr>
            </w:pPr>
            <w:r>
              <w:rPr>
                <w:rFonts w:ascii="Arial" w:hAnsi="Arial"/>
                <w:sz w:val="16"/>
                <w:szCs w:val="16"/>
              </w:rPr>
              <w:t>Copied concentrations from the output list file mt-atc-1.m3d for each time duration case and pasted into appropriate location in validation spreadsheets “</w:t>
            </w:r>
            <w:r w:rsidRPr="00AC7F57">
              <w:rPr>
                <w:rFonts w:ascii="Arial" w:hAnsi="Arial"/>
                <w:sz w:val="16"/>
                <w:szCs w:val="16"/>
              </w:rPr>
              <w:t>mt-atc-1_mt3d</w:t>
            </w:r>
            <w:r>
              <w:rPr>
                <w:rFonts w:ascii="Arial" w:hAnsi="Arial"/>
                <w:sz w:val="16"/>
                <w:szCs w:val="16"/>
              </w:rPr>
              <w:t>-mst</w:t>
            </w:r>
            <w:r w:rsidRPr="00AC7F57">
              <w:rPr>
                <w:rFonts w:ascii="Arial" w:hAnsi="Arial"/>
                <w:sz w:val="16"/>
                <w:szCs w:val="16"/>
              </w:rPr>
              <w:t>-sp-2400d.xlsx</w:t>
            </w:r>
            <w:r>
              <w:rPr>
                <w:rFonts w:ascii="Arial" w:hAnsi="Arial"/>
                <w:sz w:val="16"/>
                <w:szCs w:val="16"/>
              </w:rPr>
              <w:t>” (2400 days) and “mt-atc-1_mt3d-mst-sp-96</w:t>
            </w:r>
            <w:r w:rsidRPr="00AC7F57">
              <w:rPr>
                <w:rFonts w:ascii="Arial" w:hAnsi="Arial"/>
                <w:sz w:val="16"/>
                <w:szCs w:val="16"/>
              </w:rPr>
              <w:t>00d.xlsx</w:t>
            </w:r>
            <w:r>
              <w:rPr>
                <w:rFonts w:ascii="Arial" w:hAnsi="Arial"/>
                <w:sz w:val="16"/>
                <w:szCs w:val="16"/>
              </w:rPr>
              <w:t>” (9600 days) for single precision executable tests, and “mt-atc-1_mt3d-mst-d</w:t>
            </w:r>
            <w:r w:rsidRPr="00AC7F57">
              <w:rPr>
                <w:rFonts w:ascii="Arial" w:hAnsi="Arial"/>
                <w:sz w:val="16"/>
                <w:szCs w:val="16"/>
              </w:rPr>
              <w:t>p-2400d.xlsx</w:t>
            </w:r>
            <w:r>
              <w:rPr>
                <w:rFonts w:ascii="Arial" w:hAnsi="Arial"/>
                <w:sz w:val="16"/>
                <w:szCs w:val="16"/>
              </w:rPr>
              <w:t>” (2400 days) and “mt-atc-1_mt3d-mst-dp-96</w:t>
            </w:r>
            <w:r w:rsidRPr="00AC7F57">
              <w:rPr>
                <w:rFonts w:ascii="Arial" w:hAnsi="Arial"/>
                <w:sz w:val="16"/>
                <w:szCs w:val="16"/>
              </w:rPr>
              <w:t>00d.xlsx</w:t>
            </w:r>
            <w:r>
              <w:rPr>
                <w:rFonts w:ascii="Arial" w:hAnsi="Arial"/>
                <w:sz w:val="16"/>
                <w:szCs w:val="16"/>
              </w:rPr>
              <w:t>” (9600 days) for double precision executable tests. Graphics updated with test results and acceptance test pass/fail conditions updated. Copies of these spreadsheets were maintained in appropriate testing subdirectories to allow for testing the single and double precision executable files separately.</w:t>
            </w:r>
          </w:p>
        </w:tc>
      </w:tr>
      <w:tr w:rsidR="005D0FEF" w:rsidRPr="0089185C" w14:paraId="7583EEA3" w14:textId="77777777" w:rsidTr="00B42CF5">
        <w:trPr>
          <w:cantSplit/>
        </w:trPr>
        <w:tc>
          <w:tcPr>
            <w:tcW w:w="720" w:type="dxa"/>
          </w:tcPr>
          <w:p w14:paraId="2CB3D48B" w14:textId="77777777" w:rsidR="005D0FEF" w:rsidRDefault="005D0FEF" w:rsidP="005D0FEF">
            <w:pPr>
              <w:spacing w:before="60" w:after="180"/>
              <w:rPr>
                <w:rFonts w:ascii="Arial" w:hAnsi="Arial"/>
                <w:sz w:val="16"/>
                <w:szCs w:val="16"/>
              </w:rPr>
            </w:pPr>
            <w:r>
              <w:rPr>
                <w:rFonts w:ascii="Arial" w:hAnsi="Arial"/>
                <w:sz w:val="16"/>
                <w:szCs w:val="16"/>
              </w:rPr>
              <w:t>6</w:t>
            </w:r>
          </w:p>
        </w:tc>
        <w:tc>
          <w:tcPr>
            <w:tcW w:w="1440" w:type="dxa"/>
          </w:tcPr>
          <w:p w14:paraId="09ED9903" w14:textId="77777777" w:rsidR="005D0FEF" w:rsidRPr="0089185C" w:rsidRDefault="005D0FEF" w:rsidP="005D0FEF">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1440" w:type="dxa"/>
          </w:tcPr>
          <w:p w14:paraId="7B13CA9F" w14:textId="77777777" w:rsidR="005D0FEF" w:rsidRPr="0089185C" w:rsidRDefault="005D0FEF" w:rsidP="005D0FEF">
            <w:pPr>
              <w:spacing w:before="60" w:after="180"/>
              <w:rPr>
                <w:rFonts w:ascii="Arial" w:hAnsi="Arial"/>
                <w:sz w:val="16"/>
                <w:szCs w:val="16"/>
              </w:rPr>
            </w:pPr>
            <w:r>
              <w:rPr>
                <w:rFonts w:ascii="Arial" w:hAnsi="Arial"/>
                <w:sz w:val="16"/>
                <w:szCs w:val="16"/>
              </w:rPr>
              <w:t>Copy and paste graphics and note acceptance test results in ATR</w:t>
            </w:r>
          </w:p>
        </w:tc>
        <w:tc>
          <w:tcPr>
            <w:tcW w:w="1612" w:type="dxa"/>
            <w:gridSpan w:val="2"/>
          </w:tcPr>
          <w:p w14:paraId="4151415A" w14:textId="77777777" w:rsidR="005D0FEF" w:rsidRPr="0089185C" w:rsidRDefault="005D0FEF" w:rsidP="005D0FEF">
            <w:pPr>
              <w:spacing w:before="60" w:after="180"/>
              <w:rPr>
                <w:rFonts w:ascii="Arial" w:hAnsi="Arial"/>
                <w:sz w:val="16"/>
                <w:szCs w:val="16"/>
              </w:rPr>
            </w:pPr>
            <w:r>
              <w:rPr>
                <w:rFonts w:ascii="Arial" w:hAnsi="Arial"/>
                <w:sz w:val="16"/>
                <w:szCs w:val="16"/>
              </w:rPr>
              <w:t>MT3DMS acceptance test criterion are met</w:t>
            </w:r>
          </w:p>
        </w:tc>
        <w:tc>
          <w:tcPr>
            <w:tcW w:w="4880" w:type="dxa"/>
            <w:gridSpan w:val="2"/>
          </w:tcPr>
          <w:p w14:paraId="654502D1" w14:textId="77777777" w:rsidR="005D0FEF" w:rsidRDefault="005D0FEF" w:rsidP="005D0FEF">
            <w:pPr>
              <w:spacing w:before="60" w:after="180"/>
              <w:rPr>
                <w:rFonts w:ascii="Arial" w:hAnsi="Arial"/>
                <w:sz w:val="16"/>
                <w:szCs w:val="16"/>
              </w:rPr>
            </w:pPr>
            <w:r>
              <w:rPr>
                <w:rFonts w:ascii="Arial" w:hAnsi="Arial"/>
                <w:sz w:val="16"/>
                <w:szCs w:val="16"/>
              </w:rPr>
              <w:t>Copy and pasted resulting graphics to the acceptance test report to show comparison of analytic and MT3DMS-MST results; noted results in ATR for acceptance criteria calculated in the spreadsheets “</w:t>
            </w:r>
            <w:r w:rsidRPr="00AC7F57">
              <w:rPr>
                <w:rFonts w:ascii="Arial" w:hAnsi="Arial"/>
                <w:sz w:val="16"/>
                <w:szCs w:val="16"/>
              </w:rPr>
              <w:t>mt-atc-1_mt3d</w:t>
            </w:r>
            <w:r>
              <w:rPr>
                <w:rFonts w:ascii="Arial" w:hAnsi="Arial"/>
                <w:sz w:val="16"/>
                <w:szCs w:val="16"/>
              </w:rPr>
              <w:t>-mst</w:t>
            </w:r>
            <w:r w:rsidRPr="00AC7F57">
              <w:rPr>
                <w:rFonts w:ascii="Arial" w:hAnsi="Arial"/>
                <w:sz w:val="16"/>
                <w:szCs w:val="16"/>
              </w:rPr>
              <w:t>-sp-2400d.xlsx</w:t>
            </w:r>
            <w:r>
              <w:rPr>
                <w:rFonts w:ascii="Arial" w:hAnsi="Arial"/>
                <w:sz w:val="16"/>
                <w:szCs w:val="16"/>
              </w:rPr>
              <w:t>” and “mt-atc-1_mt3d-mst-sp-96</w:t>
            </w:r>
            <w:r w:rsidRPr="00AC7F57">
              <w:rPr>
                <w:rFonts w:ascii="Arial" w:hAnsi="Arial"/>
                <w:sz w:val="16"/>
                <w:szCs w:val="16"/>
              </w:rPr>
              <w:t>00d.xlsx</w:t>
            </w:r>
            <w:r>
              <w:rPr>
                <w:rFonts w:ascii="Arial" w:hAnsi="Arial"/>
                <w:sz w:val="16"/>
                <w:szCs w:val="16"/>
              </w:rPr>
              <w:t>” for single precision executable and spreadsheets “</w:t>
            </w:r>
            <w:r w:rsidRPr="00AC7F57">
              <w:rPr>
                <w:rFonts w:ascii="Arial" w:hAnsi="Arial"/>
                <w:sz w:val="16"/>
                <w:szCs w:val="16"/>
              </w:rPr>
              <w:t>mt-atc-1_mt3d</w:t>
            </w:r>
            <w:r>
              <w:rPr>
                <w:rFonts w:ascii="Arial" w:hAnsi="Arial"/>
                <w:sz w:val="16"/>
                <w:szCs w:val="16"/>
              </w:rPr>
              <w:t>-mst-dp-24</w:t>
            </w:r>
            <w:r w:rsidRPr="00AC7F57">
              <w:rPr>
                <w:rFonts w:ascii="Arial" w:hAnsi="Arial"/>
                <w:sz w:val="16"/>
                <w:szCs w:val="16"/>
              </w:rPr>
              <w:t>00d.xlsx</w:t>
            </w:r>
            <w:r>
              <w:rPr>
                <w:rFonts w:ascii="Arial" w:hAnsi="Arial"/>
                <w:sz w:val="16"/>
                <w:szCs w:val="16"/>
              </w:rPr>
              <w:t>” and “mt-atc-1_mt3d-mst-dp-96</w:t>
            </w:r>
            <w:r w:rsidRPr="00AC7F57">
              <w:rPr>
                <w:rFonts w:ascii="Arial" w:hAnsi="Arial"/>
                <w:sz w:val="16"/>
                <w:szCs w:val="16"/>
              </w:rPr>
              <w:t>00d.xlsx</w:t>
            </w:r>
            <w:r>
              <w:rPr>
                <w:rFonts w:ascii="Arial" w:hAnsi="Arial"/>
                <w:sz w:val="16"/>
                <w:szCs w:val="16"/>
              </w:rPr>
              <w:t>” for double precision executable.</w:t>
            </w:r>
          </w:p>
          <w:p w14:paraId="238A0610" w14:textId="77777777" w:rsidR="005D0FEF" w:rsidRDefault="005D0FEF" w:rsidP="005D0FEF">
            <w:pPr>
              <w:spacing w:before="60" w:after="180"/>
              <w:rPr>
                <w:rFonts w:ascii="Arial" w:hAnsi="Arial"/>
                <w:sz w:val="16"/>
                <w:szCs w:val="16"/>
              </w:rPr>
            </w:pPr>
            <w:r>
              <w:rPr>
                <w:rFonts w:ascii="Arial" w:hAnsi="Arial"/>
                <w:sz w:val="16"/>
                <w:szCs w:val="16"/>
              </w:rPr>
              <w:t>All criteria were met for this software.</w:t>
            </w:r>
          </w:p>
          <w:p w14:paraId="01174A24" w14:textId="77777777" w:rsidR="005D0FEF" w:rsidRPr="0089185C" w:rsidRDefault="005D0FEF" w:rsidP="005D0FEF">
            <w:pPr>
              <w:spacing w:before="60" w:after="180"/>
              <w:rPr>
                <w:rFonts w:ascii="Arial" w:hAnsi="Arial"/>
                <w:sz w:val="16"/>
                <w:szCs w:val="16"/>
              </w:rPr>
            </w:pPr>
            <w:r>
              <w:rPr>
                <w:rFonts w:ascii="Arial" w:hAnsi="Arial"/>
                <w:sz w:val="16"/>
                <w:szCs w:val="16"/>
              </w:rPr>
              <w:t>Test directory contents were committed to MKS Integrity© for this test.</w:t>
            </w:r>
          </w:p>
        </w:tc>
      </w:tr>
    </w:tbl>
    <w:p w14:paraId="6166DFD2" w14:textId="77777777" w:rsidR="00EC0C84" w:rsidRPr="00531D2D" w:rsidRDefault="00977CF8" w:rsidP="00507450">
      <w:pPr>
        <w:pStyle w:val="Title"/>
        <w:rPr>
          <w:rFonts w:ascii="Arial" w:hAnsi="Arial" w:cs="Arial"/>
        </w:rPr>
      </w:pPr>
      <w:r>
        <w:rPr>
          <w:rFonts w:cs="Arial"/>
          <w:color w:val="C00000"/>
        </w:rPr>
        <w:br w:type="page"/>
      </w:r>
      <w:r w:rsidR="00EC0C84" w:rsidRPr="00531D2D">
        <w:rPr>
          <w:rFonts w:ascii="Arial" w:hAnsi="Arial" w:cs="Arial"/>
        </w:rPr>
        <w:lastRenderedPageBreak/>
        <w:t xml:space="preserve">ATTACHMENT </w:t>
      </w:r>
      <w:r w:rsidR="00303845">
        <w:rPr>
          <w:rFonts w:ascii="Arial" w:hAnsi="Arial" w:cs="Arial"/>
        </w:rPr>
        <w:t>8</w:t>
      </w:r>
    </w:p>
    <w:p w14:paraId="42A5635D" w14:textId="77777777" w:rsidR="00EC0C84" w:rsidRPr="00531D2D" w:rsidRDefault="00303845" w:rsidP="00EC0C84">
      <w:pPr>
        <w:pStyle w:val="Subtitle"/>
        <w:rPr>
          <w:rFonts w:ascii="Arial" w:hAnsi="Arial" w:cs="Arial"/>
        </w:rPr>
      </w:pPr>
      <w:r w:rsidRPr="00303845">
        <w:rPr>
          <w:rFonts w:ascii="Arial" w:hAnsi="Arial" w:cs="Arial"/>
        </w:rPr>
        <w:t>Completed Test Log: MT3DMS Acceptance Test Case 1 (MT-ATC-1) for MT3DMS-MST Executable Files for Linux® Operating System</w:t>
      </w:r>
    </w:p>
    <w:p w14:paraId="5DE1CC16" w14:textId="77777777" w:rsidR="00EC0C84" w:rsidRPr="00531D2D" w:rsidRDefault="00EC0C84" w:rsidP="00EC0C84">
      <w:pPr>
        <w:pStyle w:val="H1bodytext"/>
        <w:rPr>
          <w:rFonts w:ascii="Arial" w:hAnsi="Arial"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20"/>
        <w:gridCol w:w="1440"/>
        <w:gridCol w:w="1440"/>
        <w:gridCol w:w="172"/>
        <w:gridCol w:w="1440"/>
        <w:gridCol w:w="343"/>
        <w:gridCol w:w="4537"/>
      </w:tblGrid>
      <w:tr w:rsidR="00977CF8" w:rsidRPr="0089185C" w14:paraId="079103F9" w14:textId="77777777" w:rsidTr="00EA5770">
        <w:tc>
          <w:tcPr>
            <w:tcW w:w="3772" w:type="dxa"/>
            <w:gridSpan w:val="4"/>
            <w:shd w:val="clear" w:color="auto" w:fill="F2F2F2" w:themeFill="background1" w:themeFillShade="F2"/>
          </w:tcPr>
          <w:p w14:paraId="3A5F5803" w14:textId="77777777" w:rsidR="00977CF8" w:rsidRPr="0089185C" w:rsidRDefault="00977CF8" w:rsidP="00B42CF5">
            <w:pPr>
              <w:spacing w:before="60" w:after="180"/>
              <w:rPr>
                <w:rFonts w:ascii="Arial" w:hAnsi="Arial"/>
                <w:sz w:val="16"/>
                <w:szCs w:val="16"/>
              </w:rPr>
            </w:pPr>
            <w:r>
              <w:rPr>
                <w:rFonts w:ascii="Arial" w:hAnsi="Arial"/>
                <w:sz w:val="16"/>
                <w:szCs w:val="16"/>
              </w:rPr>
              <w:t xml:space="preserve">MT3DMS Acceptance </w:t>
            </w:r>
            <w:r w:rsidRPr="0089185C">
              <w:rPr>
                <w:rFonts w:ascii="Arial" w:hAnsi="Arial"/>
                <w:sz w:val="16"/>
                <w:szCs w:val="16"/>
              </w:rPr>
              <w:t>Test Case</w:t>
            </w:r>
            <w:r>
              <w:rPr>
                <w:rFonts w:ascii="Arial" w:hAnsi="Arial"/>
                <w:sz w:val="16"/>
                <w:szCs w:val="16"/>
              </w:rPr>
              <w:t xml:space="preserve"> 1</w:t>
            </w:r>
          </w:p>
          <w:p w14:paraId="76C033C4" w14:textId="77777777" w:rsidR="00977CF8" w:rsidRPr="0089185C" w:rsidRDefault="00977CF8" w:rsidP="00B42CF5">
            <w:pPr>
              <w:spacing w:before="60" w:after="180"/>
              <w:rPr>
                <w:rFonts w:ascii="Arial" w:hAnsi="Arial"/>
                <w:sz w:val="16"/>
                <w:szCs w:val="16"/>
              </w:rPr>
            </w:pPr>
            <w:r w:rsidRPr="0089185C">
              <w:rPr>
                <w:rFonts w:ascii="Arial" w:hAnsi="Arial"/>
                <w:sz w:val="16"/>
                <w:szCs w:val="16"/>
              </w:rPr>
              <w:t>Description:</w:t>
            </w:r>
            <w:r>
              <w:rPr>
                <w:rFonts w:ascii="Arial" w:hAnsi="Arial"/>
                <w:sz w:val="16"/>
                <w:szCs w:val="16"/>
              </w:rPr>
              <w:t xml:space="preserve"> One-Dimensional Advective-Diffusive Transport</w:t>
            </w:r>
          </w:p>
        </w:tc>
        <w:tc>
          <w:tcPr>
            <w:tcW w:w="1783" w:type="dxa"/>
            <w:gridSpan w:val="2"/>
            <w:shd w:val="clear" w:color="auto" w:fill="F2F2F2" w:themeFill="background1" w:themeFillShade="F2"/>
          </w:tcPr>
          <w:p w14:paraId="468EEDC0" w14:textId="77777777" w:rsidR="00977CF8" w:rsidRDefault="00977CF8" w:rsidP="00B42CF5">
            <w:pPr>
              <w:spacing w:before="60" w:after="180"/>
              <w:rPr>
                <w:rFonts w:ascii="Arial" w:hAnsi="Arial"/>
                <w:sz w:val="16"/>
                <w:szCs w:val="16"/>
              </w:rPr>
            </w:pPr>
            <w:r w:rsidRPr="0089185C">
              <w:rPr>
                <w:rFonts w:ascii="Arial" w:hAnsi="Arial"/>
                <w:sz w:val="16"/>
                <w:szCs w:val="16"/>
              </w:rPr>
              <w:t>Test Case #:</w:t>
            </w:r>
            <w:r>
              <w:rPr>
                <w:rFonts w:ascii="Arial" w:hAnsi="Arial"/>
                <w:sz w:val="16"/>
                <w:szCs w:val="16"/>
              </w:rPr>
              <w:t xml:space="preserve"> </w:t>
            </w:r>
          </w:p>
          <w:p w14:paraId="7443A8DA" w14:textId="77777777" w:rsidR="00977CF8" w:rsidRPr="0089185C" w:rsidRDefault="00977CF8" w:rsidP="00B42CF5">
            <w:pPr>
              <w:spacing w:before="60" w:after="180"/>
              <w:rPr>
                <w:rFonts w:ascii="Arial" w:hAnsi="Arial"/>
                <w:sz w:val="16"/>
                <w:szCs w:val="16"/>
              </w:rPr>
            </w:pPr>
            <w:r>
              <w:rPr>
                <w:rFonts w:ascii="Arial" w:hAnsi="Arial"/>
                <w:sz w:val="16"/>
                <w:szCs w:val="16"/>
              </w:rPr>
              <w:t>MT-ATC-1</w:t>
            </w:r>
          </w:p>
        </w:tc>
        <w:tc>
          <w:tcPr>
            <w:tcW w:w="4537" w:type="dxa"/>
            <w:shd w:val="clear" w:color="auto" w:fill="F2F2F2" w:themeFill="background1" w:themeFillShade="F2"/>
          </w:tcPr>
          <w:p w14:paraId="62B1A5AF" w14:textId="77777777" w:rsidR="00977CF8" w:rsidRDefault="00977CF8" w:rsidP="00B42CF5">
            <w:pPr>
              <w:spacing w:before="60" w:after="180"/>
              <w:rPr>
                <w:rFonts w:ascii="Arial" w:hAnsi="Arial"/>
                <w:sz w:val="16"/>
                <w:szCs w:val="16"/>
              </w:rPr>
            </w:pPr>
            <w:r w:rsidRPr="0089185C">
              <w:rPr>
                <w:rFonts w:ascii="Arial" w:hAnsi="Arial"/>
                <w:sz w:val="16"/>
                <w:szCs w:val="16"/>
              </w:rPr>
              <w:t>Date:</w:t>
            </w:r>
          </w:p>
          <w:p w14:paraId="542E1964" w14:textId="4C78C5DA" w:rsidR="00977CF8" w:rsidRPr="0089185C" w:rsidRDefault="001C7C49" w:rsidP="00981C24">
            <w:pPr>
              <w:spacing w:before="60" w:after="180"/>
              <w:rPr>
                <w:rFonts w:ascii="Arial" w:hAnsi="Arial"/>
                <w:sz w:val="16"/>
                <w:szCs w:val="16"/>
              </w:rPr>
            </w:pPr>
            <w:r>
              <w:rPr>
                <w:rFonts w:ascii="Arial" w:hAnsi="Arial"/>
                <w:sz w:val="16"/>
                <w:szCs w:val="16"/>
              </w:rPr>
              <w:t>23 Nov 2015</w:t>
            </w:r>
          </w:p>
        </w:tc>
      </w:tr>
      <w:tr w:rsidR="00977CF8" w:rsidRPr="0089185C" w14:paraId="56CD1208" w14:textId="77777777" w:rsidTr="00EA5770">
        <w:tc>
          <w:tcPr>
            <w:tcW w:w="3772" w:type="dxa"/>
            <w:gridSpan w:val="4"/>
            <w:shd w:val="clear" w:color="auto" w:fill="F2F2F2" w:themeFill="background1" w:themeFillShade="F2"/>
          </w:tcPr>
          <w:p w14:paraId="6152177C" w14:textId="77777777" w:rsidR="00977CF8" w:rsidRPr="0089185C" w:rsidRDefault="00977CF8" w:rsidP="00B42CF5">
            <w:pPr>
              <w:spacing w:before="60" w:after="180"/>
              <w:rPr>
                <w:rFonts w:ascii="Arial" w:hAnsi="Arial"/>
                <w:sz w:val="16"/>
                <w:szCs w:val="16"/>
              </w:rPr>
            </w:pPr>
            <w:r w:rsidRPr="0089185C">
              <w:rPr>
                <w:rFonts w:ascii="Arial" w:hAnsi="Arial"/>
                <w:sz w:val="16"/>
                <w:szCs w:val="16"/>
              </w:rPr>
              <w:t>System Attributes:</w:t>
            </w:r>
          </w:p>
          <w:p w14:paraId="255BDA72" w14:textId="77777777" w:rsidR="00977CF8" w:rsidRPr="0089185C" w:rsidRDefault="00977CF8" w:rsidP="00B42CF5">
            <w:pPr>
              <w:rPr>
                <w:rFonts w:ascii="Arial" w:hAnsi="Arial"/>
                <w:sz w:val="16"/>
                <w:szCs w:val="16"/>
              </w:rPr>
            </w:pPr>
            <w:r w:rsidRPr="0089185C">
              <w:rPr>
                <w:rFonts w:ascii="Arial" w:hAnsi="Arial"/>
                <w:sz w:val="16"/>
                <w:szCs w:val="16"/>
              </w:rPr>
              <w:t xml:space="preserve">Version #: </w:t>
            </w:r>
            <w:r w:rsidR="00B7125E">
              <w:rPr>
                <w:rFonts w:ascii="Arial" w:hAnsi="Arial"/>
                <w:sz w:val="16"/>
                <w:szCs w:val="16"/>
              </w:rPr>
              <w:t>MT3DMS</w:t>
            </w:r>
            <w:r w:rsidR="004527A6">
              <w:rPr>
                <w:rFonts w:ascii="Arial" w:hAnsi="Arial"/>
                <w:sz w:val="16"/>
                <w:szCs w:val="16"/>
              </w:rPr>
              <w:t>-</w:t>
            </w:r>
            <w:r>
              <w:rPr>
                <w:rFonts w:ascii="Arial" w:hAnsi="Arial"/>
                <w:sz w:val="16"/>
                <w:szCs w:val="16"/>
              </w:rPr>
              <w:t>MST</w:t>
            </w:r>
          </w:p>
          <w:p w14:paraId="4FD81E8E" w14:textId="504B2685" w:rsidR="00977CF8" w:rsidRPr="0089185C" w:rsidRDefault="00977CF8" w:rsidP="00B42CF5">
            <w:pPr>
              <w:rPr>
                <w:rFonts w:ascii="Arial" w:hAnsi="Arial"/>
                <w:sz w:val="16"/>
                <w:szCs w:val="16"/>
              </w:rPr>
            </w:pPr>
            <w:r w:rsidRPr="0089185C">
              <w:rPr>
                <w:rFonts w:ascii="Arial" w:hAnsi="Arial"/>
                <w:sz w:val="16"/>
                <w:szCs w:val="16"/>
              </w:rPr>
              <w:t xml:space="preserve">Release #:  </w:t>
            </w:r>
            <w:r w:rsidR="00EB05EE">
              <w:rPr>
                <w:rFonts w:ascii="Arial" w:hAnsi="Arial"/>
                <w:sz w:val="16"/>
                <w:szCs w:val="16"/>
              </w:rPr>
              <w:t xml:space="preserve">CHPRC Build </w:t>
            </w:r>
            <w:r w:rsidR="00A2128F">
              <w:rPr>
                <w:rFonts w:ascii="Arial" w:hAnsi="Arial"/>
                <w:sz w:val="16"/>
                <w:szCs w:val="16"/>
              </w:rPr>
              <w:t>8</w:t>
            </w:r>
          </w:p>
          <w:p w14:paraId="311910F1" w14:textId="77777777" w:rsidR="00977CF8" w:rsidRPr="0089185C" w:rsidRDefault="002613AF" w:rsidP="00B42CF5">
            <w:pPr>
              <w:rPr>
                <w:rFonts w:ascii="Arial" w:hAnsi="Arial"/>
                <w:sz w:val="16"/>
                <w:szCs w:val="16"/>
              </w:rPr>
            </w:pPr>
            <w:r>
              <w:rPr>
                <w:rFonts w:ascii="Arial" w:hAnsi="Arial"/>
                <w:sz w:val="16"/>
                <w:szCs w:val="16"/>
              </w:rPr>
              <w:t>Environment:</w:t>
            </w:r>
            <w:r w:rsidR="00977CF8" w:rsidRPr="0089185C">
              <w:rPr>
                <w:rFonts w:ascii="Arial" w:hAnsi="Arial"/>
                <w:sz w:val="16"/>
                <w:szCs w:val="16"/>
              </w:rPr>
              <w:t xml:space="preserve"> </w:t>
            </w:r>
            <w:r w:rsidR="00977CF8">
              <w:rPr>
                <w:rFonts w:ascii="Arial" w:hAnsi="Arial"/>
                <w:sz w:val="16"/>
                <w:szCs w:val="16"/>
              </w:rPr>
              <w:t xml:space="preserve">Redhat </w:t>
            </w:r>
            <w:r>
              <w:rPr>
                <w:rFonts w:ascii="Arial" w:hAnsi="Arial"/>
                <w:sz w:val="16"/>
                <w:szCs w:val="16"/>
              </w:rPr>
              <w:t xml:space="preserve">Enterprise </w:t>
            </w:r>
            <w:r w:rsidR="00977CF8">
              <w:rPr>
                <w:rFonts w:ascii="Arial" w:hAnsi="Arial"/>
                <w:sz w:val="16"/>
                <w:szCs w:val="16"/>
              </w:rPr>
              <w:t>Linux</w:t>
            </w:r>
            <w:r>
              <w:rPr>
                <w:rFonts w:ascii="Arial" w:hAnsi="Arial"/>
                <w:sz w:val="16"/>
                <w:szCs w:val="16"/>
              </w:rPr>
              <w:t>®</w:t>
            </w:r>
            <w:r>
              <w:rPr>
                <w:rFonts w:ascii="Arial" w:hAnsi="Arial" w:cs="Arial"/>
                <w:sz w:val="16"/>
                <w:szCs w:val="16"/>
              </w:rPr>
              <w:t xml:space="preserve"> release </w:t>
            </w:r>
            <w:r w:rsidR="00F75A20">
              <w:rPr>
                <w:rFonts w:ascii="Arial" w:hAnsi="Arial" w:cs="Arial"/>
                <w:sz w:val="16"/>
                <w:szCs w:val="16"/>
              </w:rPr>
              <w:tab/>
            </w:r>
            <w:r>
              <w:rPr>
                <w:rFonts w:ascii="Arial" w:hAnsi="Arial" w:cs="Arial"/>
                <w:sz w:val="16"/>
                <w:szCs w:val="16"/>
              </w:rPr>
              <w:t>5.</w:t>
            </w:r>
            <w:r w:rsidR="004527A6">
              <w:rPr>
                <w:rFonts w:ascii="Arial" w:hAnsi="Arial" w:cs="Arial"/>
                <w:sz w:val="16"/>
                <w:szCs w:val="16"/>
              </w:rPr>
              <w:t>8</w:t>
            </w:r>
          </w:p>
          <w:p w14:paraId="29ABC1D9" w14:textId="77777777" w:rsidR="00977CF8" w:rsidRPr="0089185C" w:rsidRDefault="00977CF8" w:rsidP="00B42CF5">
            <w:pPr>
              <w:rPr>
                <w:rFonts w:ascii="Arial" w:hAnsi="Arial"/>
                <w:sz w:val="16"/>
                <w:szCs w:val="16"/>
              </w:rPr>
            </w:pPr>
            <w:r w:rsidRPr="0089185C">
              <w:rPr>
                <w:rFonts w:ascii="Arial" w:hAnsi="Arial"/>
                <w:sz w:val="16"/>
                <w:szCs w:val="16"/>
              </w:rPr>
              <w:t>Server:</w:t>
            </w:r>
            <w:r>
              <w:rPr>
                <w:rFonts w:ascii="Arial" w:hAnsi="Arial"/>
                <w:sz w:val="16"/>
                <w:szCs w:val="16"/>
              </w:rPr>
              <w:t xml:space="preserve"> </w:t>
            </w:r>
            <w:r w:rsidR="004527A6">
              <w:rPr>
                <w:rFonts w:ascii="Arial" w:hAnsi="Arial"/>
                <w:sz w:val="16"/>
                <w:szCs w:val="16"/>
              </w:rPr>
              <w:t xml:space="preserve">Tellus </w:t>
            </w:r>
            <w:r>
              <w:rPr>
                <w:rFonts w:ascii="Arial" w:hAnsi="Arial"/>
                <w:sz w:val="16"/>
                <w:szCs w:val="16"/>
              </w:rPr>
              <w:t>Linux</w:t>
            </w:r>
            <w:r>
              <w:rPr>
                <w:rFonts w:ascii="Arial" w:hAnsi="Arial" w:cs="Arial"/>
                <w:sz w:val="16"/>
                <w:szCs w:val="16"/>
              </w:rPr>
              <w:t xml:space="preserve">® </w:t>
            </w:r>
            <w:r>
              <w:rPr>
                <w:rFonts w:ascii="Arial" w:hAnsi="Arial"/>
                <w:sz w:val="16"/>
                <w:szCs w:val="16"/>
              </w:rPr>
              <w:t>Cluster</w:t>
            </w:r>
          </w:p>
          <w:p w14:paraId="3D386292" w14:textId="77777777" w:rsidR="00977CF8" w:rsidRPr="0089185C" w:rsidRDefault="00977CF8" w:rsidP="00B42CF5">
            <w:pPr>
              <w:rPr>
                <w:rFonts w:ascii="Arial" w:hAnsi="Arial"/>
                <w:sz w:val="16"/>
                <w:szCs w:val="16"/>
              </w:rPr>
            </w:pPr>
          </w:p>
        </w:tc>
        <w:tc>
          <w:tcPr>
            <w:tcW w:w="6320" w:type="dxa"/>
            <w:gridSpan w:val="3"/>
            <w:shd w:val="clear" w:color="auto" w:fill="F2F2F2" w:themeFill="background1" w:themeFillShade="F2"/>
          </w:tcPr>
          <w:p w14:paraId="372A527B" w14:textId="77777777" w:rsidR="00977CF8" w:rsidRDefault="00977CF8" w:rsidP="00B42CF5">
            <w:pPr>
              <w:spacing w:before="60" w:after="180"/>
              <w:rPr>
                <w:rFonts w:ascii="Arial" w:hAnsi="Arial"/>
                <w:sz w:val="16"/>
                <w:szCs w:val="16"/>
              </w:rPr>
            </w:pPr>
            <w:r w:rsidRPr="0089185C">
              <w:rPr>
                <w:rFonts w:ascii="Arial" w:hAnsi="Arial"/>
                <w:sz w:val="16"/>
                <w:szCs w:val="16"/>
              </w:rPr>
              <w:t>Test Performed by:</w:t>
            </w:r>
          </w:p>
          <w:p w14:paraId="7E1C93ED" w14:textId="6E118C7D" w:rsidR="0017317F" w:rsidRDefault="00A2128F" w:rsidP="004527A6">
            <w:pPr>
              <w:spacing w:before="60" w:after="180"/>
              <w:rPr>
                <w:rFonts w:ascii="Arial" w:hAnsi="Arial"/>
                <w:sz w:val="16"/>
                <w:szCs w:val="16"/>
              </w:rPr>
            </w:pPr>
            <w:r>
              <w:rPr>
                <w:rFonts w:ascii="Arial" w:hAnsi="Arial"/>
                <w:sz w:val="16"/>
                <w:szCs w:val="16"/>
              </w:rPr>
              <w:t>Joan Blainey, INTERA</w:t>
            </w:r>
          </w:p>
          <w:p w14:paraId="6DAB118C" w14:textId="335AE019" w:rsidR="0017317F" w:rsidRPr="0089185C" w:rsidRDefault="0017317F" w:rsidP="00226A74">
            <w:pPr>
              <w:spacing w:before="60" w:after="180"/>
              <w:rPr>
                <w:rFonts w:ascii="Arial" w:hAnsi="Arial"/>
                <w:sz w:val="16"/>
                <w:szCs w:val="16"/>
              </w:rPr>
            </w:pPr>
          </w:p>
        </w:tc>
      </w:tr>
      <w:tr w:rsidR="00977CF8" w:rsidRPr="0089185C" w14:paraId="58BCFF9A" w14:textId="77777777" w:rsidTr="00EA5770">
        <w:trPr>
          <w:cantSplit/>
        </w:trPr>
        <w:tc>
          <w:tcPr>
            <w:tcW w:w="720" w:type="dxa"/>
            <w:shd w:val="clear" w:color="auto" w:fill="F2F2F2" w:themeFill="background1" w:themeFillShade="F2"/>
            <w:vAlign w:val="center"/>
          </w:tcPr>
          <w:p w14:paraId="1439A596" w14:textId="77777777" w:rsidR="00977CF8" w:rsidRPr="0089185C" w:rsidRDefault="00977CF8" w:rsidP="00B42CF5">
            <w:pPr>
              <w:spacing w:before="60" w:after="180"/>
              <w:jc w:val="center"/>
              <w:rPr>
                <w:rFonts w:ascii="Arial" w:hAnsi="Arial"/>
                <w:sz w:val="16"/>
                <w:szCs w:val="16"/>
              </w:rPr>
            </w:pPr>
            <w:r w:rsidRPr="0089185C">
              <w:rPr>
                <w:rFonts w:ascii="Arial" w:hAnsi="Arial"/>
                <w:sz w:val="16"/>
                <w:szCs w:val="16"/>
              </w:rPr>
              <w:t>Test Step #</w:t>
            </w:r>
          </w:p>
        </w:tc>
        <w:tc>
          <w:tcPr>
            <w:tcW w:w="1440" w:type="dxa"/>
            <w:shd w:val="clear" w:color="auto" w:fill="F2F2F2" w:themeFill="background1" w:themeFillShade="F2"/>
            <w:vAlign w:val="center"/>
          </w:tcPr>
          <w:p w14:paraId="02921575" w14:textId="77777777" w:rsidR="00977CF8" w:rsidRPr="0089185C" w:rsidRDefault="00977CF8" w:rsidP="00B42CF5">
            <w:pPr>
              <w:spacing w:before="60" w:after="180"/>
              <w:jc w:val="center"/>
              <w:rPr>
                <w:rFonts w:ascii="Arial" w:hAnsi="Arial"/>
                <w:sz w:val="16"/>
                <w:szCs w:val="16"/>
              </w:rPr>
            </w:pPr>
            <w:r w:rsidRPr="0089185C">
              <w:rPr>
                <w:rFonts w:ascii="Arial" w:hAnsi="Arial"/>
                <w:sz w:val="16"/>
                <w:szCs w:val="16"/>
              </w:rPr>
              <w:t>Requirement #</w:t>
            </w:r>
          </w:p>
        </w:tc>
        <w:tc>
          <w:tcPr>
            <w:tcW w:w="1440" w:type="dxa"/>
            <w:shd w:val="clear" w:color="auto" w:fill="F2F2F2" w:themeFill="background1" w:themeFillShade="F2"/>
            <w:vAlign w:val="center"/>
          </w:tcPr>
          <w:p w14:paraId="394DD231" w14:textId="77777777" w:rsidR="00977CF8" w:rsidRPr="0089185C" w:rsidRDefault="00977CF8" w:rsidP="00B42CF5">
            <w:pPr>
              <w:spacing w:before="60" w:after="180"/>
              <w:jc w:val="center"/>
              <w:rPr>
                <w:rFonts w:ascii="Arial" w:hAnsi="Arial"/>
                <w:sz w:val="16"/>
                <w:szCs w:val="16"/>
              </w:rPr>
            </w:pPr>
            <w:r w:rsidRPr="0089185C">
              <w:rPr>
                <w:rFonts w:ascii="Arial" w:hAnsi="Arial"/>
                <w:sz w:val="16"/>
                <w:szCs w:val="16"/>
              </w:rPr>
              <w:t>Test Instruction</w:t>
            </w:r>
          </w:p>
        </w:tc>
        <w:tc>
          <w:tcPr>
            <w:tcW w:w="1612" w:type="dxa"/>
            <w:gridSpan w:val="2"/>
            <w:shd w:val="clear" w:color="auto" w:fill="F2F2F2" w:themeFill="background1" w:themeFillShade="F2"/>
            <w:vAlign w:val="center"/>
          </w:tcPr>
          <w:p w14:paraId="79856D7A" w14:textId="77777777" w:rsidR="00977CF8" w:rsidRPr="0089185C" w:rsidRDefault="00977CF8" w:rsidP="00B42CF5">
            <w:pPr>
              <w:spacing w:before="60" w:after="180"/>
              <w:jc w:val="center"/>
              <w:rPr>
                <w:rFonts w:ascii="Arial" w:hAnsi="Arial"/>
                <w:sz w:val="16"/>
                <w:szCs w:val="16"/>
              </w:rPr>
            </w:pPr>
            <w:r w:rsidRPr="0089185C">
              <w:rPr>
                <w:rFonts w:ascii="Arial" w:hAnsi="Arial"/>
                <w:sz w:val="16"/>
                <w:szCs w:val="16"/>
              </w:rPr>
              <w:t>Expected Result</w:t>
            </w:r>
          </w:p>
        </w:tc>
        <w:tc>
          <w:tcPr>
            <w:tcW w:w="4880" w:type="dxa"/>
            <w:gridSpan w:val="2"/>
            <w:shd w:val="clear" w:color="auto" w:fill="F2F2F2" w:themeFill="background1" w:themeFillShade="F2"/>
            <w:vAlign w:val="center"/>
          </w:tcPr>
          <w:p w14:paraId="0EC5E3B3" w14:textId="77777777" w:rsidR="00977CF8" w:rsidRPr="0089185C" w:rsidRDefault="00977CF8" w:rsidP="00B42CF5">
            <w:pPr>
              <w:spacing w:before="60" w:after="180"/>
              <w:jc w:val="center"/>
              <w:rPr>
                <w:rFonts w:ascii="Arial" w:hAnsi="Arial"/>
                <w:sz w:val="16"/>
                <w:szCs w:val="16"/>
              </w:rPr>
            </w:pPr>
            <w:r w:rsidRPr="0089185C">
              <w:rPr>
                <w:rFonts w:ascii="Arial" w:hAnsi="Arial"/>
                <w:sz w:val="16"/>
                <w:szCs w:val="16"/>
              </w:rPr>
              <w:t>Actual Result</w:t>
            </w:r>
          </w:p>
        </w:tc>
      </w:tr>
      <w:tr w:rsidR="00977CF8" w:rsidRPr="0089185C" w14:paraId="5BB1DEE1" w14:textId="77777777" w:rsidTr="00977CF8">
        <w:trPr>
          <w:cantSplit/>
        </w:trPr>
        <w:tc>
          <w:tcPr>
            <w:tcW w:w="720" w:type="dxa"/>
          </w:tcPr>
          <w:p w14:paraId="65A68BE9" w14:textId="77777777" w:rsidR="00977CF8" w:rsidRPr="0089185C" w:rsidRDefault="00977CF8" w:rsidP="00B42CF5">
            <w:pPr>
              <w:spacing w:before="60" w:after="180"/>
              <w:rPr>
                <w:rFonts w:ascii="Arial" w:hAnsi="Arial"/>
                <w:sz w:val="16"/>
                <w:szCs w:val="16"/>
              </w:rPr>
            </w:pPr>
            <w:r>
              <w:rPr>
                <w:rFonts w:ascii="Arial" w:hAnsi="Arial"/>
                <w:sz w:val="16"/>
                <w:szCs w:val="16"/>
              </w:rPr>
              <w:t>1</w:t>
            </w:r>
          </w:p>
        </w:tc>
        <w:tc>
          <w:tcPr>
            <w:tcW w:w="1440" w:type="dxa"/>
          </w:tcPr>
          <w:p w14:paraId="41526919" w14:textId="77777777" w:rsidR="00977CF8" w:rsidRPr="0089185C" w:rsidRDefault="00977CF8" w:rsidP="00B42CF5">
            <w:pPr>
              <w:spacing w:before="60" w:after="180"/>
              <w:rPr>
                <w:rFonts w:ascii="Arial" w:hAnsi="Arial"/>
                <w:sz w:val="16"/>
                <w:szCs w:val="16"/>
              </w:rPr>
            </w:pPr>
            <w:r>
              <w:rPr>
                <w:rFonts w:ascii="Arial" w:hAnsi="Arial"/>
                <w:sz w:val="16"/>
                <w:szCs w:val="16"/>
              </w:rPr>
              <w:t>Obtain source code or executable for MODFLOW-2000-MST and MT3DMS code from software owner &amp; install on target computer</w:t>
            </w:r>
          </w:p>
        </w:tc>
        <w:tc>
          <w:tcPr>
            <w:tcW w:w="1440" w:type="dxa"/>
          </w:tcPr>
          <w:p w14:paraId="1196BCCD" w14:textId="77777777" w:rsidR="00977CF8" w:rsidRPr="0089185C" w:rsidRDefault="00977CF8" w:rsidP="00B42CF5">
            <w:pPr>
              <w:spacing w:before="60" w:after="180"/>
              <w:rPr>
                <w:rFonts w:ascii="Arial" w:hAnsi="Arial"/>
                <w:sz w:val="16"/>
                <w:szCs w:val="16"/>
              </w:rPr>
            </w:pPr>
            <w:r>
              <w:rPr>
                <w:rFonts w:ascii="Arial" w:hAnsi="Arial"/>
                <w:sz w:val="16"/>
                <w:szCs w:val="16"/>
              </w:rPr>
              <w:t>Compile using appropriate Fortran compiler, if necessary</w:t>
            </w:r>
          </w:p>
        </w:tc>
        <w:tc>
          <w:tcPr>
            <w:tcW w:w="1612" w:type="dxa"/>
            <w:gridSpan w:val="2"/>
          </w:tcPr>
          <w:p w14:paraId="5ED5BA58" w14:textId="77777777" w:rsidR="00977CF8" w:rsidRPr="0089185C" w:rsidRDefault="00977CF8" w:rsidP="00B42CF5">
            <w:pPr>
              <w:spacing w:before="60" w:after="180"/>
              <w:rPr>
                <w:rFonts w:ascii="Arial" w:hAnsi="Arial"/>
                <w:sz w:val="16"/>
                <w:szCs w:val="16"/>
              </w:rPr>
            </w:pPr>
            <w:r>
              <w:rPr>
                <w:rFonts w:ascii="Arial" w:hAnsi="Arial"/>
                <w:sz w:val="16"/>
                <w:szCs w:val="16"/>
              </w:rPr>
              <w:t>MODFLOW and MT3DMS executables are ready and functional</w:t>
            </w:r>
          </w:p>
        </w:tc>
        <w:tc>
          <w:tcPr>
            <w:tcW w:w="4880" w:type="dxa"/>
            <w:gridSpan w:val="2"/>
          </w:tcPr>
          <w:p w14:paraId="485AB2D0" w14:textId="77777777" w:rsidR="00977CF8" w:rsidRDefault="00977CF8" w:rsidP="00B42CF5">
            <w:pPr>
              <w:spacing w:before="60" w:after="180"/>
              <w:rPr>
                <w:rFonts w:ascii="Arial" w:hAnsi="Arial"/>
                <w:sz w:val="16"/>
                <w:szCs w:val="16"/>
              </w:rPr>
            </w:pPr>
            <w:r>
              <w:rPr>
                <w:rFonts w:ascii="Arial" w:hAnsi="Arial"/>
                <w:sz w:val="16"/>
                <w:szCs w:val="16"/>
              </w:rPr>
              <w:t>Using installation of MODFLOW executable prepared and tested in previous acceptance test (MF-ATC-1).</w:t>
            </w:r>
          </w:p>
          <w:p w14:paraId="5A8A9E2B" w14:textId="197F3599" w:rsidR="00977CF8" w:rsidRDefault="00977CF8" w:rsidP="00B42CF5">
            <w:pPr>
              <w:spacing w:before="60" w:after="180"/>
              <w:rPr>
                <w:rFonts w:ascii="Arial" w:hAnsi="Arial"/>
                <w:sz w:val="16"/>
                <w:szCs w:val="16"/>
              </w:rPr>
            </w:pPr>
            <w:r>
              <w:rPr>
                <w:rFonts w:ascii="Arial" w:hAnsi="Arial"/>
                <w:sz w:val="16"/>
                <w:szCs w:val="16"/>
              </w:rPr>
              <w:t xml:space="preserve">Copied source code </w:t>
            </w:r>
            <w:r w:rsidR="00463C8C">
              <w:rPr>
                <w:rFonts w:ascii="Arial" w:hAnsi="Arial"/>
                <w:sz w:val="16"/>
                <w:szCs w:val="16"/>
              </w:rPr>
              <w:t xml:space="preserve">downloaded from SSP&amp;A FTP site </w:t>
            </w:r>
            <w:r>
              <w:rPr>
                <w:rFonts w:ascii="Arial" w:hAnsi="Arial"/>
                <w:sz w:val="16"/>
                <w:szCs w:val="16"/>
              </w:rPr>
              <w:t xml:space="preserve">in compressed archive form </w:t>
            </w:r>
            <w:r w:rsidR="00EA4127">
              <w:rPr>
                <w:rFonts w:ascii="Arial" w:hAnsi="Arial"/>
                <w:sz w:val="16"/>
                <w:szCs w:val="16"/>
              </w:rPr>
              <w:t>16</w:t>
            </w:r>
            <w:r>
              <w:rPr>
                <w:rFonts w:ascii="Arial" w:hAnsi="Arial"/>
                <w:sz w:val="16"/>
                <w:szCs w:val="16"/>
              </w:rPr>
              <w:t>-</w:t>
            </w:r>
            <w:r w:rsidR="00EA4127">
              <w:rPr>
                <w:rFonts w:ascii="Arial" w:hAnsi="Arial"/>
                <w:sz w:val="16"/>
                <w:szCs w:val="16"/>
              </w:rPr>
              <w:t>Nov</w:t>
            </w:r>
            <w:r>
              <w:rPr>
                <w:rFonts w:ascii="Arial" w:hAnsi="Arial"/>
                <w:sz w:val="16"/>
                <w:szCs w:val="16"/>
              </w:rPr>
              <w:t>-</w:t>
            </w:r>
            <w:r w:rsidR="00AC5C76">
              <w:rPr>
                <w:rFonts w:ascii="Arial" w:hAnsi="Arial"/>
                <w:sz w:val="16"/>
                <w:szCs w:val="16"/>
              </w:rPr>
              <w:t xml:space="preserve">2015 </w:t>
            </w:r>
            <w:r w:rsidR="00185B13">
              <w:rPr>
                <w:rFonts w:ascii="Arial" w:hAnsi="Arial"/>
                <w:sz w:val="16"/>
                <w:szCs w:val="16"/>
              </w:rPr>
              <w:t xml:space="preserve">and </w:t>
            </w:r>
            <w:r>
              <w:rPr>
                <w:rFonts w:ascii="Arial" w:hAnsi="Arial"/>
                <w:sz w:val="16"/>
                <w:szCs w:val="16"/>
              </w:rPr>
              <w:t>archived in MKS Integrity</w:t>
            </w:r>
            <w:r>
              <w:rPr>
                <w:rFonts w:ascii="Arial" w:hAnsi="Arial" w:cs="Arial"/>
                <w:sz w:val="16"/>
                <w:szCs w:val="16"/>
              </w:rPr>
              <w:t>™</w:t>
            </w:r>
            <w:r>
              <w:rPr>
                <w:rFonts w:ascii="Arial" w:hAnsi="Arial"/>
                <w:sz w:val="16"/>
                <w:szCs w:val="16"/>
              </w:rPr>
              <w:t xml:space="preserve"> (2517) and placed in source directory on </w:t>
            </w:r>
            <w:r w:rsidR="00EA4127">
              <w:rPr>
                <w:rFonts w:ascii="Arial" w:hAnsi="Arial"/>
                <w:sz w:val="16"/>
                <w:szCs w:val="16"/>
              </w:rPr>
              <w:t xml:space="preserve">INTERA’s Austin </w:t>
            </w:r>
            <w:r>
              <w:rPr>
                <w:rFonts w:ascii="Arial" w:hAnsi="Arial"/>
                <w:sz w:val="16"/>
                <w:szCs w:val="16"/>
              </w:rPr>
              <w:t>Linux</w:t>
            </w:r>
            <w:r>
              <w:rPr>
                <w:rFonts w:ascii="Arial" w:hAnsi="Arial" w:cs="Arial"/>
                <w:sz w:val="16"/>
                <w:szCs w:val="16"/>
              </w:rPr>
              <w:t>®</w:t>
            </w:r>
            <w:r>
              <w:rPr>
                <w:rFonts w:ascii="Arial" w:hAnsi="Arial"/>
                <w:sz w:val="16"/>
                <w:szCs w:val="16"/>
              </w:rPr>
              <w:t xml:space="preserve"> Cluster.</w:t>
            </w:r>
          </w:p>
          <w:p w14:paraId="12E2B1D6" w14:textId="3DFBC7B0" w:rsidR="00977CF8" w:rsidRDefault="00AC5C76" w:rsidP="00B42CF5">
            <w:pPr>
              <w:spacing w:before="60" w:after="180"/>
              <w:rPr>
                <w:rFonts w:ascii="Arial" w:hAnsi="Arial"/>
                <w:sz w:val="16"/>
                <w:szCs w:val="16"/>
              </w:rPr>
            </w:pPr>
            <w:r>
              <w:rPr>
                <w:rFonts w:ascii="Arial" w:hAnsi="Arial"/>
                <w:sz w:val="16"/>
                <w:szCs w:val="16"/>
              </w:rPr>
              <w:t>Developed scripts ‘build-</w:t>
            </w:r>
            <w:r w:rsidR="005C0766">
              <w:rPr>
                <w:rFonts w:ascii="Arial" w:hAnsi="Arial"/>
                <w:sz w:val="16"/>
                <w:szCs w:val="16"/>
              </w:rPr>
              <w:t>ifort</w:t>
            </w:r>
            <w:r>
              <w:rPr>
                <w:rFonts w:ascii="Arial" w:hAnsi="Arial"/>
                <w:sz w:val="16"/>
                <w:szCs w:val="16"/>
              </w:rPr>
              <w:t>-sp.sh’ and ‘build-</w:t>
            </w:r>
            <w:r w:rsidR="005C0766">
              <w:rPr>
                <w:rFonts w:ascii="Arial" w:hAnsi="Arial"/>
                <w:sz w:val="16"/>
                <w:szCs w:val="16"/>
              </w:rPr>
              <w:t>ifort</w:t>
            </w:r>
            <w:r>
              <w:rPr>
                <w:rFonts w:ascii="Arial" w:hAnsi="Arial"/>
                <w:sz w:val="16"/>
                <w:szCs w:val="16"/>
              </w:rPr>
              <w:t>-dp.sh’</w:t>
            </w:r>
            <w:r w:rsidR="00977CF8">
              <w:rPr>
                <w:rFonts w:ascii="Arial" w:hAnsi="Arial"/>
                <w:sz w:val="16"/>
                <w:szCs w:val="16"/>
              </w:rPr>
              <w:t xml:space="preserve"> to compile and link all necessary code to build two instances of the software executable, one single and one double precision</w:t>
            </w:r>
            <w:r w:rsidR="00115341">
              <w:rPr>
                <w:rFonts w:ascii="Arial" w:hAnsi="Arial"/>
                <w:sz w:val="16"/>
                <w:szCs w:val="16"/>
              </w:rPr>
              <w:t xml:space="preserve">. </w:t>
            </w:r>
            <w:r w:rsidR="00977CF8">
              <w:rPr>
                <w:rFonts w:ascii="Arial" w:hAnsi="Arial"/>
                <w:sz w:val="16"/>
                <w:szCs w:val="16"/>
              </w:rPr>
              <w:t>The build script</w:t>
            </w:r>
            <w:r>
              <w:rPr>
                <w:rFonts w:ascii="Arial" w:hAnsi="Arial"/>
                <w:sz w:val="16"/>
                <w:szCs w:val="16"/>
              </w:rPr>
              <w:t>s</w:t>
            </w:r>
            <w:r w:rsidR="00977CF8">
              <w:rPr>
                <w:rFonts w:ascii="Arial" w:hAnsi="Arial"/>
                <w:sz w:val="16"/>
                <w:szCs w:val="16"/>
              </w:rPr>
              <w:t>:</w:t>
            </w:r>
          </w:p>
          <w:p w14:paraId="1DCD2CE5" w14:textId="7F2873B0" w:rsidR="00977CF8" w:rsidRDefault="00977CF8" w:rsidP="00B42CF5">
            <w:pPr>
              <w:numPr>
                <w:ilvl w:val="0"/>
                <w:numId w:val="28"/>
              </w:numPr>
              <w:spacing w:before="60" w:after="180"/>
              <w:ind w:left="322" w:hanging="180"/>
              <w:rPr>
                <w:rFonts w:ascii="Arial" w:hAnsi="Arial"/>
                <w:sz w:val="16"/>
                <w:szCs w:val="16"/>
              </w:rPr>
            </w:pPr>
            <w:r>
              <w:rPr>
                <w:rFonts w:ascii="Arial" w:hAnsi="Arial"/>
                <w:sz w:val="16"/>
                <w:szCs w:val="16"/>
              </w:rPr>
              <w:t>Compile Fortran source code</w:t>
            </w:r>
            <w:r w:rsidR="00981C24">
              <w:rPr>
                <w:rFonts w:ascii="Arial" w:hAnsi="Arial"/>
                <w:sz w:val="16"/>
                <w:szCs w:val="16"/>
              </w:rPr>
              <w:t xml:space="preserve"> using Intel Fortran (Version </w:t>
            </w:r>
            <w:r w:rsidR="005C0766">
              <w:rPr>
                <w:rFonts w:ascii="Arial" w:hAnsi="Arial"/>
                <w:sz w:val="16"/>
                <w:szCs w:val="16"/>
              </w:rPr>
              <w:t>13</w:t>
            </w:r>
            <w:r>
              <w:rPr>
                <w:rFonts w:ascii="Arial" w:hAnsi="Arial"/>
                <w:sz w:val="16"/>
                <w:szCs w:val="16"/>
              </w:rPr>
              <w:t>.</w:t>
            </w:r>
            <w:r w:rsidR="005C0766">
              <w:rPr>
                <w:rFonts w:ascii="Arial" w:hAnsi="Arial"/>
                <w:sz w:val="16"/>
                <w:szCs w:val="16"/>
              </w:rPr>
              <w:t>0.</w:t>
            </w:r>
            <w:r w:rsidR="00981C24">
              <w:rPr>
                <w:rFonts w:ascii="Arial" w:hAnsi="Arial"/>
                <w:sz w:val="16"/>
                <w:szCs w:val="16"/>
              </w:rPr>
              <w:t>1</w:t>
            </w:r>
            <w:r>
              <w:rPr>
                <w:rFonts w:ascii="Arial" w:hAnsi="Arial"/>
                <w:sz w:val="16"/>
                <w:szCs w:val="16"/>
              </w:rPr>
              <w:t>) for Linux</w:t>
            </w:r>
            <w:r>
              <w:rPr>
                <w:rFonts w:ascii="Arial" w:hAnsi="Arial" w:cs="Arial"/>
                <w:sz w:val="16"/>
                <w:szCs w:val="16"/>
              </w:rPr>
              <w:t>®</w:t>
            </w:r>
            <w:r>
              <w:rPr>
                <w:rFonts w:ascii="Arial" w:hAnsi="Arial"/>
                <w:sz w:val="16"/>
                <w:szCs w:val="16"/>
              </w:rPr>
              <w:t xml:space="preserve"> compiler</w:t>
            </w:r>
          </w:p>
          <w:p w14:paraId="634011F9" w14:textId="77777777" w:rsidR="00977CF8" w:rsidRDefault="00977CF8" w:rsidP="00B42CF5">
            <w:pPr>
              <w:numPr>
                <w:ilvl w:val="0"/>
                <w:numId w:val="28"/>
              </w:numPr>
              <w:spacing w:before="60" w:after="180"/>
              <w:ind w:left="322" w:hanging="180"/>
              <w:rPr>
                <w:rFonts w:ascii="Arial" w:hAnsi="Arial"/>
                <w:sz w:val="16"/>
                <w:szCs w:val="16"/>
              </w:rPr>
            </w:pPr>
            <w:r>
              <w:rPr>
                <w:rFonts w:ascii="Arial" w:hAnsi="Arial"/>
                <w:sz w:val="16"/>
                <w:szCs w:val="16"/>
              </w:rPr>
              <w:t>Link all object files with required library statically</w:t>
            </w:r>
          </w:p>
          <w:p w14:paraId="2BFE73EC" w14:textId="4DC69CFF" w:rsidR="00977CF8" w:rsidRPr="0089185C" w:rsidRDefault="00977CF8" w:rsidP="0017317F">
            <w:pPr>
              <w:spacing w:before="60" w:after="180"/>
              <w:rPr>
                <w:rFonts w:ascii="Arial" w:hAnsi="Arial"/>
                <w:sz w:val="16"/>
                <w:szCs w:val="16"/>
              </w:rPr>
            </w:pPr>
            <w:r>
              <w:rPr>
                <w:rFonts w:ascii="Arial" w:hAnsi="Arial"/>
                <w:sz w:val="16"/>
                <w:szCs w:val="16"/>
              </w:rPr>
              <w:t>Placed code executable</w:t>
            </w:r>
            <w:r w:rsidR="002712D1">
              <w:rPr>
                <w:rFonts w:ascii="Arial" w:hAnsi="Arial"/>
                <w:sz w:val="16"/>
                <w:szCs w:val="16"/>
              </w:rPr>
              <w:t xml:space="preserve"> file</w:t>
            </w:r>
            <w:r>
              <w:rPr>
                <w:rFonts w:ascii="Arial" w:hAnsi="Arial"/>
                <w:sz w:val="16"/>
                <w:szCs w:val="16"/>
              </w:rPr>
              <w:t>s in CHPRC executable</w:t>
            </w:r>
            <w:r w:rsidR="00463C8C">
              <w:rPr>
                <w:rFonts w:ascii="Arial" w:hAnsi="Arial"/>
                <w:sz w:val="16"/>
                <w:szCs w:val="16"/>
              </w:rPr>
              <w:t xml:space="preserve"> file</w:t>
            </w:r>
            <w:r>
              <w:rPr>
                <w:rFonts w:ascii="Arial" w:hAnsi="Arial"/>
                <w:sz w:val="16"/>
                <w:szCs w:val="16"/>
              </w:rPr>
              <w:t xml:space="preserve">s directory </w:t>
            </w:r>
            <w:r w:rsidR="00727082">
              <w:rPr>
                <w:rFonts w:ascii="Arial" w:hAnsi="Arial"/>
                <w:sz w:val="16"/>
                <w:szCs w:val="16"/>
              </w:rPr>
              <w:t>…</w:t>
            </w:r>
            <w:r w:rsidR="00AC5C76" w:rsidRPr="00AC5C76">
              <w:rPr>
                <w:rFonts w:ascii="Arial" w:hAnsi="Arial"/>
                <w:sz w:val="16"/>
                <w:szCs w:val="16"/>
              </w:rPr>
              <w:t>/</w:t>
            </w:r>
            <w:r w:rsidR="005C0766">
              <w:rPr>
                <w:rFonts w:ascii="Arial" w:hAnsi="Arial"/>
                <w:sz w:val="16"/>
                <w:szCs w:val="16"/>
              </w:rPr>
              <w:t>test-Build8-linux</w:t>
            </w:r>
            <w:r>
              <w:rPr>
                <w:rFonts w:ascii="Arial" w:hAnsi="Arial"/>
                <w:sz w:val="16"/>
                <w:szCs w:val="16"/>
              </w:rPr>
              <w:t xml:space="preserve"> and with file names mt3dms-mst-</w:t>
            </w:r>
            <w:r w:rsidR="00AC5C76">
              <w:rPr>
                <w:rFonts w:ascii="Arial" w:hAnsi="Arial"/>
                <w:sz w:val="16"/>
                <w:szCs w:val="16"/>
              </w:rPr>
              <w:t>chprc0</w:t>
            </w:r>
            <w:r w:rsidR="005C0766">
              <w:rPr>
                <w:rFonts w:ascii="Arial" w:hAnsi="Arial"/>
                <w:sz w:val="16"/>
                <w:szCs w:val="16"/>
              </w:rPr>
              <w:t>8</w:t>
            </w:r>
            <w:r w:rsidR="00AC5C76">
              <w:rPr>
                <w:rFonts w:ascii="Arial" w:hAnsi="Arial"/>
                <w:sz w:val="16"/>
                <w:szCs w:val="16"/>
              </w:rPr>
              <w:t>spl</w:t>
            </w:r>
            <w:r>
              <w:rPr>
                <w:rFonts w:ascii="Arial" w:hAnsi="Arial"/>
                <w:sz w:val="16"/>
                <w:szCs w:val="16"/>
              </w:rPr>
              <w:t>.x and mt3dms-mst-</w:t>
            </w:r>
            <w:r w:rsidR="00AC5C76">
              <w:rPr>
                <w:rFonts w:ascii="Arial" w:hAnsi="Arial"/>
                <w:sz w:val="16"/>
                <w:szCs w:val="16"/>
              </w:rPr>
              <w:t>chprc0</w:t>
            </w:r>
            <w:r w:rsidR="005C0766">
              <w:rPr>
                <w:rFonts w:ascii="Arial" w:hAnsi="Arial"/>
                <w:sz w:val="16"/>
                <w:szCs w:val="16"/>
              </w:rPr>
              <w:t>8</w:t>
            </w:r>
            <w:r w:rsidR="00AC5C76">
              <w:rPr>
                <w:rFonts w:ascii="Arial" w:hAnsi="Arial"/>
                <w:sz w:val="16"/>
                <w:szCs w:val="16"/>
              </w:rPr>
              <w:t>dpl</w:t>
            </w:r>
            <w:r w:rsidR="00976540">
              <w:rPr>
                <w:rFonts w:ascii="Arial" w:hAnsi="Arial"/>
                <w:sz w:val="16"/>
                <w:szCs w:val="16"/>
              </w:rPr>
              <w:t>.x</w:t>
            </w:r>
            <w:r>
              <w:rPr>
                <w:rFonts w:ascii="Arial" w:hAnsi="Arial"/>
                <w:sz w:val="16"/>
                <w:szCs w:val="16"/>
              </w:rPr>
              <w:t xml:space="preserve"> for single and double precision compilations, respectively.</w:t>
            </w:r>
          </w:p>
        </w:tc>
      </w:tr>
      <w:tr w:rsidR="00977CF8" w:rsidRPr="0089185C" w14:paraId="1AB2B1FF" w14:textId="77777777" w:rsidTr="00977CF8">
        <w:trPr>
          <w:cantSplit/>
        </w:trPr>
        <w:tc>
          <w:tcPr>
            <w:tcW w:w="720" w:type="dxa"/>
          </w:tcPr>
          <w:p w14:paraId="51C035C7" w14:textId="77777777" w:rsidR="00977CF8" w:rsidRPr="0089185C" w:rsidRDefault="00977CF8" w:rsidP="00B42CF5">
            <w:pPr>
              <w:spacing w:before="60" w:after="180"/>
              <w:rPr>
                <w:rFonts w:ascii="Arial" w:hAnsi="Arial"/>
                <w:sz w:val="16"/>
                <w:szCs w:val="16"/>
              </w:rPr>
            </w:pPr>
            <w:r>
              <w:rPr>
                <w:rFonts w:ascii="Arial" w:hAnsi="Arial"/>
                <w:sz w:val="16"/>
                <w:szCs w:val="16"/>
              </w:rPr>
              <w:t>2</w:t>
            </w:r>
          </w:p>
        </w:tc>
        <w:tc>
          <w:tcPr>
            <w:tcW w:w="1440" w:type="dxa"/>
          </w:tcPr>
          <w:p w14:paraId="55DBFD8A" w14:textId="77777777" w:rsidR="00977CF8" w:rsidRPr="0089185C" w:rsidRDefault="00977CF8" w:rsidP="00B42CF5">
            <w:pPr>
              <w:spacing w:before="60" w:after="180"/>
              <w:rPr>
                <w:rFonts w:ascii="Arial" w:hAnsi="Arial"/>
                <w:sz w:val="16"/>
                <w:szCs w:val="16"/>
              </w:rPr>
            </w:pPr>
            <w:r>
              <w:rPr>
                <w:rFonts w:ascii="Arial" w:hAnsi="Arial"/>
                <w:sz w:val="16"/>
                <w:szCs w:val="16"/>
              </w:rPr>
              <w:t>Obtain files for test problem from software owner</w:t>
            </w:r>
          </w:p>
        </w:tc>
        <w:tc>
          <w:tcPr>
            <w:tcW w:w="1440" w:type="dxa"/>
          </w:tcPr>
          <w:p w14:paraId="739A86B3" w14:textId="77777777" w:rsidR="00977CF8" w:rsidRPr="0089185C" w:rsidRDefault="00977CF8" w:rsidP="00B42CF5">
            <w:pPr>
              <w:spacing w:before="60" w:after="180"/>
              <w:rPr>
                <w:rFonts w:ascii="Arial" w:hAnsi="Arial"/>
                <w:sz w:val="16"/>
                <w:szCs w:val="16"/>
              </w:rPr>
            </w:pPr>
            <w:r>
              <w:rPr>
                <w:rFonts w:ascii="Arial" w:hAnsi="Arial"/>
                <w:sz w:val="16"/>
                <w:szCs w:val="16"/>
              </w:rPr>
              <w:t>Copy files to appropriate test directory</w:t>
            </w:r>
          </w:p>
        </w:tc>
        <w:tc>
          <w:tcPr>
            <w:tcW w:w="1612" w:type="dxa"/>
            <w:gridSpan w:val="2"/>
          </w:tcPr>
          <w:p w14:paraId="0A2E6CA1" w14:textId="77777777" w:rsidR="00977CF8" w:rsidRPr="0089185C" w:rsidRDefault="00977CF8" w:rsidP="00B42CF5">
            <w:pPr>
              <w:spacing w:before="60" w:after="180"/>
              <w:rPr>
                <w:rFonts w:ascii="Arial" w:hAnsi="Arial"/>
                <w:sz w:val="16"/>
                <w:szCs w:val="16"/>
              </w:rPr>
            </w:pPr>
            <w:r>
              <w:rPr>
                <w:rFonts w:ascii="Arial" w:hAnsi="Arial"/>
                <w:sz w:val="16"/>
                <w:szCs w:val="16"/>
              </w:rPr>
              <w:t>Test files are ready for use</w:t>
            </w:r>
          </w:p>
        </w:tc>
        <w:tc>
          <w:tcPr>
            <w:tcW w:w="4880" w:type="dxa"/>
            <w:gridSpan w:val="2"/>
          </w:tcPr>
          <w:p w14:paraId="320A09AC" w14:textId="77777777" w:rsidR="00AC5C76" w:rsidRDefault="00977CF8" w:rsidP="000F6963">
            <w:pPr>
              <w:spacing w:before="60" w:after="180"/>
              <w:rPr>
                <w:rFonts w:ascii="Arial" w:hAnsi="Arial"/>
                <w:sz w:val="16"/>
                <w:szCs w:val="16"/>
              </w:rPr>
            </w:pPr>
            <w:r>
              <w:rPr>
                <w:rFonts w:ascii="Arial" w:hAnsi="Arial"/>
                <w:sz w:val="16"/>
                <w:szCs w:val="16"/>
              </w:rPr>
              <w:t>Files obtained from MKS Integrity</w:t>
            </w:r>
            <w:r>
              <w:rPr>
                <w:rFonts w:ascii="Arial" w:hAnsi="Arial" w:cs="Arial"/>
                <w:sz w:val="16"/>
                <w:szCs w:val="16"/>
              </w:rPr>
              <w:t>™</w:t>
            </w:r>
            <w:r>
              <w:rPr>
                <w:rFonts w:ascii="Arial" w:hAnsi="Arial"/>
                <w:sz w:val="16"/>
                <w:szCs w:val="16"/>
              </w:rPr>
              <w:t xml:space="preserve"> for acceptance test case MT-ATC-1</w:t>
            </w:r>
            <w:r w:rsidR="00AC5C76">
              <w:rPr>
                <w:rFonts w:ascii="Arial" w:hAnsi="Arial"/>
                <w:sz w:val="16"/>
                <w:szCs w:val="16"/>
              </w:rPr>
              <w:t xml:space="preserve"> </w:t>
            </w:r>
            <w:r>
              <w:rPr>
                <w:rFonts w:ascii="Arial" w:hAnsi="Arial"/>
                <w:sz w:val="16"/>
                <w:szCs w:val="16"/>
              </w:rPr>
              <w:t xml:space="preserve">copied entire test directory to </w:t>
            </w:r>
          </w:p>
          <w:p w14:paraId="4621D344" w14:textId="29280EF9" w:rsidR="00977CF8" w:rsidRPr="0089185C" w:rsidRDefault="00727082">
            <w:pPr>
              <w:spacing w:before="60" w:after="180"/>
              <w:rPr>
                <w:rFonts w:ascii="Arial" w:hAnsi="Arial"/>
                <w:sz w:val="16"/>
                <w:szCs w:val="16"/>
              </w:rPr>
            </w:pPr>
            <w:r>
              <w:rPr>
                <w:rFonts w:ascii="Arial" w:hAnsi="Arial"/>
                <w:sz w:val="16"/>
                <w:szCs w:val="16"/>
              </w:rPr>
              <w:t>…</w:t>
            </w:r>
            <w:r w:rsidR="00AC5C76" w:rsidRPr="00AC5C76">
              <w:rPr>
                <w:rFonts w:ascii="Arial" w:hAnsi="Arial"/>
                <w:sz w:val="16"/>
                <w:szCs w:val="16"/>
              </w:rPr>
              <w:t>/</w:t>
            </w:r>
            <w:r w:rsidR="001C7C49">
              <w:rPr>
                <w:rFonts w:ascii="Arial" w:hAnsi="Arial"/>
                <w:sz w:val="16"/>
                <w:szCs w:val="16"/>
              </w:rPr>
              <w:t>MODFLOW_B</w:t>
            </w:r>
            <w:r w:rsidR="00AC5C76" w:rsidRPr="00AC5C76">
              <w:rPr>
                <w:rFonts w:ascii="Arial" w:hAnsi="Arial"/>
                <w:sz w:val="16"/>
                <w:szCs w:val="16"/>
              </w:rPr>
              <w:t>uild</w:t>
            </w:r>
            <w:r w:rsidR="001C7C49">
              <w:rPr>
                <w:rFonts w:ascii="Arial" w:hAnsi="Arial"/>
                <w:sz w:val="16"/>
                <w:szCs w:val="16"/>
              </w:rPr>
              <w:t>8</w:t>
            </w:r>
            <w:r w:rsidR="00AC5C76" w:rsidRPr="00AC5C76">
              <w:rPr>
                <w:rFonts w:ascii="Arial" w:hAnsi="Arial"/>
                <w:sz w:val="16"/>
                <w:szCs w:val="16"/>
              </w:rPr>
              <w:t>/mt3dms-mst</w:t>
            </w:r>
          </w:p>
        </w:tc>
      </w:tr>
      <w:tr w:rsidR="00977CF8" w:rsidRPr="0089185C" w14:paraId="00DF1093" w14:textId="77777777" w:rsidTr="00977CF8">
        <w:trPr>
          <w:cantSplit/>
        </w:trPr>
        <w:tc>
          <w:tcPr>
            <w:tcW w:w="720" w:type="dxa"/>
          </w:tcPr>
          <w:p w14:paraId="54633264" w14:textId="77777777" w:rsidR="00977CF8" w:rsidRDefault="00977CF8" w:rsidP="00B42CF5">
            <w:pPr>
              <w:spacing w:before="60" w:after="180"/>
              <w:rPr>
                <w:rFonts w:ascii="Arial" w:hAnsi="Arial"/>
                <w:sz w:val="16"/>
                <w:szCs w:val="16"/>
              </w:rPr>
            </w:pPr>
            <w:r>
              <w:rPr>
                <w:rFonts w:ascii="Arial" w:hAnsi="Arial"/>
                <w:sz w:val="16"/>
                <w:szCs w:val="16"/>
              </w:rPr>
              <w:t>3</w:t>
            </w:r>
          </w:p>
        </w:tc>
        <w:tc>
          <w:tcPr>
            <w:tcW w:w="1440" w:type="dxa"/>
          </w:tcPr>
          <w:p w14:paraId="7C910D5A" w14:textId="77777777" w:rsidR="00977CF8" w:rsidRPr="0089185C" w:rsidRDefault="00977CF8" w:rsidP="00B42CF5">
            <w:pPr>
              <w:spacing w:before="60" w:after="180"/>
              <w:rPr>
                <w:rFonts w:ascii="Arial" w:hAnsi="Arial"/>
                <w:sz w:val="16"/>
                <w:szCs w:val="16"/>
              </w:rPr>
            </w:pPr>
            <w:r>
              <w:rPr>
                <w:rFonts w:ascii="Arial" w:hAnsi="Arial"/>
                <w:sz w:val="16"/>
                <w:szCs w:val="16"/>
              </w:rPr>
              <w:t>Run MODFLOW to solve for flow problem</w:t>
            </w:r>
          </w:p>
        </w:tc>
        <w:tc>
          <w:tcPr>
            <w:tcW w:w="1440" w:type="dxa"/>
          </w:tcPr>
          <w:p w14:paraId="63BA2C88" w14:textId="77777777" w:rsidR="00977CF8" w:rsidRPr="0089185C" w:rsidRDefault="00977CF8" w:rsidP="00B42CF5">
            <w:pPr>
              <w:spacing w:before="60" w:after="180"/>
              <w:rPr>
                <w:rFonts w:ascii="Arial" w:hAnsi="Arial"/>
                <w:sz w:val="16"/>
                <w:szCs w:val="16"/>
              </w:rPr>
            </w:pPr>
            <w:r>
              <w:rPr>
                <w:rFonts w:ascii="Arial" w:hAnsi="Arial"/>
                <w:sz w:val="16"/>
                <w:szCs w:val="16"/>
              </w:rPr>
              <w:t>Execute MODFLOW against mt-atc-1.nam name file in /flow test directory</w:t>
            </w:r>
          </w:p>
        </w:tc>
        <w:tc>
          <w:tcPr>
            <w:tcW w:w="1612" w:type="dxa"/>
            <w:gridSpan w:val="2"/>
          </w:tcPr>
          <w:p w14:paraId="784B3A8A" w14:textId="77777777" w:rsidR="00977CF8" w:rsidRPr="0089185C" w:rsidRDefault="00977CF8" w:rsidP="00B42CF5">
            <w:pPr>
              <w:spacing w:before="60" w:after="180"/>
              <w:rPr>
                <w:rFonts w:ascii="Arial" w:hAnsi="Arial"/>
                <w:sz w:val="16"/>
                <w:szCs w:val="16"/>
              </w:rPr>
            </w:pPr>
            <w:r>
              <w:rPr>
                <w:rFonts w:ascii="Arial" w:hAnsi="Arial"/>
                <w:sz w:val="16"/>
                <w:szCs w:val="16"/>
              </w:rPr>
              <w:t>MODFLOW executes without error; flow results transfer file is ready for use in next step</w:t>
            </w:r>
          </w:p>
        </w:tc>
        <w:tc>
          <w:tcPr>
            <w:tcW w:w="4880" w:type="dxa"/>
            <w:gridSpan w:val="2"/>
          </w:tcPr>
          <w:p w14:paraId="7911B7DD" w14:textId="33C9E2F9" w:rsidR="00977CF8" w:rsidRDefault="00977CF8" w:rsidP="00B42CF5">
            <w:pPr>
              <w:spacing w:before="60" w:after="180"/>
              <w:rPr>
                <w:rFonts w:ascii="Arial" w:hAnsi="Arial"/>
                <w:sz w:val="16"/>
                <w:szCs w:val="16"/>
              </w:rPr>
            </w:pPr>
            <w:r>
              <w:rPr>
                <w:rFonts w:ascii="Arial" w:hAnsi="Arial"/>
                <w:sz w:val="16"/>
                <w:szCs w:val="16"/>
              </w:rPr>
              <w:t xml:space="preserve">Logged onto </w:t>
            </w:r>
            <w:r w:rsidR="00583A49">
              <w:rPr>
                <w:rFonts w:ascii="Arial" w:hAnsi="Arial"/>
                <w:sz w:val="16"/>
                <w:szCs w:val="16"/>
              </w:rPr>
              <w:t xml:space="preserve">INTERA’s cluster </w:t>
            </w:r>
            <w:r>
              <w:rPr>
                <w:rFonts w:ascii="Arial" w:hAnsi="Arial"/>
                <w:sz w:val="16"/>
                <w:szCs w:val="16"/>
              </w:rPr>
              <w:t xml:space="preserve">as </w:t>
            </w:r>
            <w:r w:rsidR="00463C8C">
              <w:rPr>
                <w:rFonts w:ascii="Arial" w:hAnsi="Arial"/>
                <w:sz w:val="16"/>
                <w:szCs w:val="16"/>
              </w:rPr>
              <w:t xml:space="preserve">a </w:t>
            </w:r>
            <w:r>
              <w:rPr>
                <w:rFonts w:ascii="Arial" w:hAnsi="Arial"/>
                <w:sz w:val="16"/>
                <w:szCs w:val="16"/>
              </w:rPr>
              <w:t xml:space="preserve">user </w:t>
            </w:r>
            <w:r w:rsidR="00463C8C">
              <w:rPr>
                <w:rFonts w:ascii="Arial" w:hAnsi="Arial"/>
                <w:sz w:val="16"/>
                <w:szCs w:val="16"/>
              </w:rPr>
              <w:t xml:space="preserve">that does not </w:t>
            </w:r>
            <w:r>
              <w:rPr>
                <w:rFonts w:ascii="Arial" w:hAnsi="Arial"/>
                <w:sz w:val="16"/>
                <w:szCs w:val="16"/>
              </w:rPr>
              <w:t>have administrator privileges</w:t>
            </w:r>
            <w:r w:rsidR="00115341">
              <w:rPr>
                <w:rFonts w:ascii="Arial" w:hAnsi="Arial"/>
                <w:sz w:val="16"/>
                <w:szCs w:val="16"/>
              </w:rPr>
              <w:t xml:space="preserve">. </w:t>
            </w:r>
            <w:r>
              <w:rPr>
                <w:rFonts w:ascii="Arial" w:hAnsi="Arial"/>
                <w:sz w:val="16"/>
                <w:szCs w:val="16"/>
              </w:rPr>
              <w:t xml:space="preserve">Confirmed that </w:t>
            </w:r>
            <w:r w:rsidR="005E77E0">
              <w:rPr>
                <w:rFonts w:ascii="Arial" w:hAnsi="Arial"/>
                <w:sz w:val="16"/>
                <w:szCs w:val="16"/>
              </w:rPr>
              <w:t xml:space="preserve"> executables in the build scripts point to </w:t>
            </w:r>
            <w:r w:rsidR="000370B9">
              <w:rPr>
                <w:rFonts w:ascii="Arial" w:hAnsi="Arial"/>
                <w:sz w:val="16"/>
                <w:szCs w:val="16"/>
              </w:rPr>
              <w:t>executables in the test-Build8-linux directory.</w:t>
            </w:r>
          </w:p>
          <w:p w14:paraId="37C7A3AE" w14:textId="77777777" w:rsidR="00977CF8" w:rsidRPr="0089185C" w:rsidRDefault="00977CF8" w:rsidP="00B42CF5">
            <w:pPr>
              <w:spacing w:before="60" w:after="180"/>
              <w:rPr>
                <w:rFonts w:ascii="Arial" w:hAnsi="Arial"/>
                <w:sz w:val="16"/>
                <w:szCs w:val="16"/>
              </w:rPr>
            </w:pPr>
            <w:r>
              <w:rPr>
                <w:rFonts w:ascii="Arial" w:hAnsi="Arial"/>
                <w:sz w:val="16"/>
                <w:szCs w:val="16"/>
              </w:rPr>
              <w:t>Executed MODFLOW against steady-state flow solution case without error; flow results prepared in transfer file mt-atc-1.ftl.</w:t>
            </w:r>
          </w:p>
        </w:tc>
      </w:tr>
      <w:tr w:rsidR="00977CF8" w:rsidRPr="0089185C" w14:paraId="5FBD8081" w14:textId="77777777" w:rsidTr="00977CF8">
        <w:trPr>
          <w:cantSplit/>
        </w:trPr>
        <w:tc>
          <w:tcPr>
            <w:tcW w:w="720" w:type="dxa"/>
          </w:tcPr>
          <w:p w14:paraId="088B7A06" w14:textId="77777777" w:rsidR="00977CF8" w:rsidRDefault="00977CF8" w:rsidP="00B42CF5">
            <w:pPr>
              <w:spacing w:before="60" w:after="180"/>
              <w:rPr>
                <w:rFonts w:ascii="Arial" w:hAnsi="Arial"/>
                <w:sz w:val="16"/>
                <w:szCs w:val="16"/>
              </w:rPr>
            </w:pPr>
            <w:r>
              <w:rPr>
                <w:rFonts w:ascii="Arial" w:hAnsi="Arial"/>
                <w:sz w:val="16"/>
                <w:szCs w:val="16"/>
              </w:rPr>
              <w:lastRenderedPageBreak/>
              <w:t>4</w:t>
            </w:r>
          </w:p>
        </w:tc>
        <w:tc>
          <w:tcPr>
            <w:tcW w:w="1440" w:type="dxa"/>
          </w:tcPr>
          <w:p w14:paraId="69D4E882" w14:textId="77777777" w:rsidR="00977CF8" w:rsidRDefault="00977CF8" w:rsidP="00B42CF5">
            <w:pPr>
              <w:spacing w:before="60" w:after="180"/>
              <w:rPr>
                <w:rFonts w:ascii="Arial" w:hAnsi="Arial"/>
                <w:sz w:val="16"/>
                <w:szCs w:val="16"/>
              </w:rPr>
            </w:pPr>
            <w:r>
              <w:rPr>
                <w:rFonts w:ascii="Arial" w:hAnsi="Arial"/>
                <w:sz w:val="16"/>
                <w:szCs w:val="16"/>
              </w:rPr>
              <w:t>Run MT3DMS to solve for transport in both time durations</w:t>
            </w:r>
          </w:p>
        </w:tc>
        <w:tc>
          <w:tcPr>
            <w:tcW w:w="1440" w:type="dxa"/>
          </w:tcPr>
          <w:p w14:paraId="27E8AEA3" w14:textId="77777777" w:rsidR="00977CF8" w:rsidRDefault="00977CF8" w:rsidP="00B42CF5">
            <w:pPr>
              <w:spacing w:before="60" w:after="180"/>
              <w:rPr>
                <w:rFonts w:ascii="Arial" w:hAnsi="Arial"/>
                <w:sz w:val="16"/>
                <w:szCs w:val="16"/>
              </w:rPr>
            </w:pPr>
            <w:r>
              <w:rPr>
                <w:rFonts w:ascii="Arial" w:hAnsi="Arial"/>
                <w:sz w:val="16"/>
                <w:szCs w:val="16"/>
              </w:rPr>
              <w:t>Execute MT3DMS against mt-atc-1.nam name file in both /transport_2400d and /transport_9600d subdirectories</w:t>
            </w:r>
          </w:p>
        </w:tc>
        <w:tc>
          <w:tcPr>
            <w:tcW w:w="1612" w:type="dxa"/>
            <w:gridSpan w:val="2"/>
          </w:tcPr>
          <w:p w14:paraId="2480787C" w14:textId="77777777" w:rsidR="00977CF8" w:rsidRDefault="00977CF8" w:rsidP="00B42CF5">
            <w:pPr>
              <w:spacing w:before="60" w:after="180"/>
              <w:rPr>
                <w:rFonts w:ascii="Arial" w:hAnsi="Arial"/>
                <w:sz w:val="16"/>
                <w:szCs w:val="16"/>
              </w:rPr>
            </w:pPr>
            <w:r>
              <w:rPr>
                <w:rFonts w:ascii="Arial" w:hAnsi="Arial"/>
                <w:sz w:val="16"/>
                <w:szCs w:val="16"/>
              </w:rPr>
              <w:t>MT3DMS executes without error; transport results are available in mt-atc-1.m3d in both time solution subdirectories</w:t>
            </w:r>
          </w:p>
        </w:tc>
        <w:tc>
          <w:tcPr>
            <w:tcW w:w="4880" w:type="dxa"/>
            <w:gridSpan w:val="2"/>
          </w:tcPr>
          <w:p w14:paraId="6F9AFBA5" w14:textId="63154259" w:rsidR="00977CF8" w:rsidRDefault="00977CF8" w:rsidP="00B42CF5">
            <w:pPr>
              <w:spacing w:before="60" w:after="180"/>
              <w:rPr>
                <w:rFonts w:ascii="Arial" w:hAnsi="Arial"/>
                <w:sz w:val="16"/>
                <w:szCs w:val="16"/>
              </w:rPr>
            </w:pPr>
            <w:r>
              <w:rPr>
                <w:rFonts w:ascii="Arial" w:hAnsi="Arial"/>
                <w:sz w:val="16"/>
                <w:szCs w:val="16"/>
              </w:rPr>
              <w:t xml:space="preserve">While logged onto </w:t>
            </w:r>
            <w:r w:rsidR="005E77E0">
              <w:rPr>
                <w:rFonts w:ascii="Arial" w:hAnsi="Arial"/>
                <w:sz w:val="16"/>
                <w:szCs w:val="16"/>
              </w:rPr>
              <w:t xml:space="preserve">INTERA’s cluster </w:t>
            </w:r>
            <w:r>
              <w:rPr>
                <w:rFonts w:ascii="Arial" w:hAnsi="Arial"/>
                <w:sz w:val="16"/>
                <w:szCs w:val="16"/>
              </w:rPr>
              <w:t xml:space="preserve">as </w:t>
            </w:r>
            <w:r w:rsidR="00463C8C">
              <w:rPr>
                <w:rFonts w:ascii="Arial" w:hAnsi="Arial"/>
                <w:sz w:val="16"/>
                <w:szCs w:val="16"/>
              </w:rPr>
              <w:t xml:space="preserve">a </w:t>
            </w:r>
            <w:r>
              <w:rPr>
                <w:rFonts w:ascii="Arial" w:hAnsi="Arial"/>
                <w:sz w:val="16"/>
                <w:szCs w:val="16"/>
              </w:rPr>
              <w:t xml:space="preserve">user </w:t>
            </w:r>
            <w:r w:rsidR="00463C8C">
              <w:rPr>
                <w:rFonts w:ascii="Arial" w:hAnsi="Arial"/>
                <w:sz w:val="16"/>
                <w:szCs w:val="16"/>
              </w:rPr>
              <w:t xml:space="preserve">that </w:t>
            </w:r>
            <w:r>
              <w:rPr>
                <w:rFonts w:ascii="Arial" w:hAnsi="Arial"/>
                <w:sz w:val="16"/>
                <w:szCs w:val="16"/>
              </w:rPr>
              <w:t>does not have administrator privileges;</w:t>
            </w:r>
          </w:p>
          <w:p w14:paraId="27B4D78A" w14:textId="77777777" w:rsidR="00977CF8" w:rsidRPr="0089185C" w:rsidRDefault="00977CF8" w:rsidP="00B42CF5">
            <w:pPr>
              <w:spacing w:before="60" w:after="180"/>
              <w:rPr>
                <w:rFonts w:ascii="Arial" w:hAnsi="Arial"/>
                <w:sz w:val="16"/>
                <w:szCs w:val="16"/>
              </w:rPr>
            </w:pPr>
            <w:r>
              <w:rPr>
                <w:rFonts w:ascii="Arial" w:hAnsi="Arial"/>
                <w:sz w:val="16"/>
                <w:szCs w:val="16"/>
              </w:rPr>
              <w:t>MT3DMS executed without error for both 2400 day and 9600 day transport duration cases for both single and double precision executable</w:t>
            </w:r>
            <w:r w:rsidR="002712D1">
              <w:rPr>
                <w:rFonts w:ascii="Arial" w:hAnsi="Arial"/>
                <w:sz w:val="16"/>
                <w:szCs w:val="16"/>
              </w:rPr>
              <w:t xml:space="preserve"> file</w:t>
            </w:r>
            <w:r>
              <w:rPr>
                <w:rFonts w:ascii="Arial" w:hAnsi="Arial"/>
                <w:sz w:val="16"/>
                <w:szCs w:val="16"/>
              </w:rPr>
              <w:t>s.</w:t>
            </w:r>
          </w:p>
        </w:tc>
      </w:tr>
      <w:tr w:rsidR="005D0FEF" w:rsidRPr="0089185C" w14:paraId="07D8DB63" w14:textId="77777777" w:rsidTr="00977CF8">
        <w:trPr>
          <w:cantSplit/>
        </w:trPr>
        <w:tc>
          <w:tcPr>
            <w:tcW w:w="720" w:type="dxa"/>
          </w:tcPr>
          <w:p w14:paraId="03F7B79F" w14:textId="77777777" w:rsidR="005D0FEF" w:rsidRDefault="005D0FEF" w:rsidP="005D0FEF">
            <w:pPr>
              <w:spacing w:before="60" w:after="180"/>
              <w:rPr>
                <w:rFonts w:ascii="Arial" w:hAnsi="Arial"/>
                <w:sz w:val="16"/>
                <w:szCs w:val="16"/>
              </w:rPr>
            </w:pPr>
            <w:r>
              <w:rPr>
                <w:rFonts w:ascii="Arial" w:hAnsi="Arial"/>
                <w:sz w:val="16"/>
                <w:szCs w:val="16"/>
              </w:rPr>
              <w:t>5</w:t>
            </w:r>
          </w:p>
        </w:tc>
        <w:tc>
          <w:tcPr>
            <w:tcW w:w="1440" w:type="dxa"/>
          </w:tcPr>
          <w:p w14:paraId="514C11AC" w14:textId="77777777" w:rsidR="005D0FEF" w:rsidRPr="0089185C" w:rsidRDefault="005D0FEF" w:rsidP="005D0FEF">
            <w:pPr>
              <w:spacing w:before="60" w:after="180"/>
              <w:rPr>
                <w:rFonts w:ascii="Arial" w:hAnsi="Arial"/>
                <w:sz w:val="16"/>
                <w:szCs w:val="16"/>
              </w:rPr>
            </w:pPr>
            <w:r>
              <w:rPr>
                <w:rFonts w:ascii="Arial" w:hAnsi="Arial"/>
                <w:sz w:val="16"/>
                <w:szCs w:val="16"/>
              </w:rPr>
              <w:t>Extract results and transfer to validation spreadsheets</w:t>
            </w:r>
          </w:p>
        </w:tc>
        <w:tc>
          <w:tcPr>
            <w:tcW w:w="1440" w:type="dxa"/>
          </w:tcPr>
          <w:p w14:paraId="6E4ED530" w14:textId="77777777" w:rsidR="005D0FEF" w:rsidRPr="0089185C" w:rsidRDefault="005D0FEF" w:rsidP="005D0FEF">
            <w:pPr>
              <w:spacing w:before="60" w:after="180"/>
              <w:rPr>
                <w:rFonts w:ascii="Arial" w:hAnsi="Arial"/>
                <w:sz w:val="16"/>
                <w:szCs w:val="16"/>
              </w:rPr>
            </w:pPr>
            <w:r>
              <w:rPr>
                <w:rFonts w:ascii="Arial" w:hAnsi="Arial"/>
                <w:sz w:val="16"/>
                <w:szCs w:val="16"/>
              </w:rPr>
              <w:t>Using a text editor, copy MT3DMS-calculated concentration values from end of list file mf-atc-1.m3d and paste into appropriate cells in validation spreadsheets “mt-atc-1_2400d.xlsx” and “mt-atc-1_9600d.xlsx”</w:t>
            </w:r>
          </w:p>
        </w:tc>
        <w:tc>
          <w:tcPr>
            <w:tcW w:w="1612" w:type="dxa"/>
            <w:gridSpan w:val="2"/>
          </w:tcPr>
          <w:p w14:paraId="61558D3E" w14:textId="77777777" w:rsidR="005D0FEF" w:rsidRPr="0089185C" w:rsidRDefault="005D0FEF" w:rsidP="005D0FEF">
            <w:pPr>
              <w:spacing w:before="60" w:after="180"/>
              <w:rPr>
                <w:rFonts w:ascii="Arial" w:hAnsi="Arial"/>
                <w:sz w:val="16"/>
                <w:szCs w:val="16"/>
              </w:rPr>
            </w:pPr>
            <w:r>
              <w:rPr>
                <w:rFonts w:ascii="Arial" w:hAnsi="Arial"/>
                <w:sz w:val="16"/>
                <w:szCs w:val="16"/>
              </w:rPr>
              <w:t>Spreadsheets will update tables, graphics, and acceptance test results</w:t>
            </w:r>
          </w:p>
        </w:tc>
        <w:tc>
          <w:tcPr>
            <w:tcW w:w="4880" w:type="dxa"/>
            <w:gridSpan w:val="2"/>
          </w:tcPr>
          <w:p w14:paraId="2A1878A3" w14:textId="77777777" w:rsidR="005D0FEF" w:rsidRPr="0089185C" w:rsidRDefault="005D0FEF" w:rsidP="005D0FEF">
            <w:pPr>
              <w:spacing w:before="60" w:after="180"/>
              <w:rPr>
                <w:rFonts w:ascii="Arial" w:hAnsi="Arial"/>
                <w:sz w:val="16"/>
                <w:szCs w:val="16"/>
              </w:rPr>
            </w:pPr>
            <w:r>
              <w:rPr>
                <w:rFonts w:ascii="Arial" w:hAnsi="Arial"/>
                <w:sz w:val="16"/>
                <w:szCs w:val="16"/>
              </w:rPr>
              <w:t>Copied concentrations from the output list file mt-atc-1.m3d for each time duration case and pasted into appropriate location in validation spreadsheets “</w:t>
            </w:r>
            <w:r w:rsidRPr="00AC7F57">
              <w:rPr>
                <w:rFonts w:ascii="Arial" w:hAnsi="Arial"/>
                <w:sz w:val="16"/>
                <w:szCs w:val="16"/>
              </w:rPr>
              <w:t>mt-atc-1_mt3d</w:t>
            </w:r>
            <w:r>
              <w:rPr>
                <w:rFonts w:ascii="Arial" w:hAnsi="Arial"/>
                <w:sz w:val="16"/>
                <w:szCs w:val="16"/>
              </w:rPr>
              <w:t>-mst</w:t>
            </w:r>
            <w:r w:rsidRPr="00AC7F57">
              <w:rPr>
                <w:rFonts w:ascii="Arial" w:hAnsi="Arial"/>
                <w:sz w:val="16"/>
                <w:szCs w:val="16"/>
              </w:rPr>
              <w:t>-sp-2400d.xlsx</w:t>
            </w:r>
            <w:r>
              <w:rPr>
                <w:rFonts w:ascii="Arial" w:hAnsi="Arial"/>
                <w:sz w:val="16"/>
                <w:szCs w:val="16"/>
              </w:rPr>
              <w:t>” (2400 days) and “mt-atc-1_mt3d-mst-sp-96</w:t>
            </w:r>
            <w:r w:rsidRPr="00AC7F57">
              <w:rPr>
                <w:rFonts w:ascii="Arial" w:hAnsi="Arial"/>
                <w:sz w:val="16"/>
                <w:szCs w:val="16"/>
              </w:rPr>
              <w:t>00d.xlsx</w:t>
            </w:r>
            <w:r>
              <w:rPr>
                <w:rFonts w:ascii="Arial" w:hAnsi="Arial"/>
                <w:sz w:val="16"/>
                <w:szCs w:val="16"/>
              </w:rPr>
              <w:t>” (9600 days) for single precision executable tests, and “mt-atc-1_mt3d-mst-d</w:t>
            </w:r>
            <w:r w:rsidRPr="00AC7F57">
              <w:rPr>
                <w:rFonts w:ascii="Arial" w:hAnsi="Arial"/>
                <w:sz w:val="16"/>
                <w:szCs w:val="16"/>
              </w:rPr>
              <w:t>p-2400d.xlsx</w:t>
            </w:r>
            <w:r>
              <w:rPr>
                <w:rFonts w:ascii="Arial" w:hAnsi="Arial"/>
                <w:sz w:val="16"/>
                <w:szCs w:val="16"/>
              </w:rPr>
              <w:t>” (2400 days) and “mt-atc-1_mt3d-mst-dp-96</w:t>
            </w:r>
            <w:r w:rsidRPr="00AC7F57">
              <w:rPr>
                <w:rFonts w:ascii="Arial" w:hAnsi="Arial"/>
                <w:sz w:val="16"/>
                <w:szCs w:val="16"/>
              </w:rPr>
              <w:t>00d.xlsx</w:t>
            </w:r>
            <w:r>
              <w:rPr>
                <w:rFonts w:ascii="Arial" w:hAnsi="Arial"/>
                <w:sz w:val="16"/>
                <w:szCs w:val="16"/>
              </w:rPr>
              <w:t>” (9600 days) for double precision executable tests. Graphics updated with test results and acceptance test pass/fail conditions updated. Copies of these spreadsheets were maintained in appropriate testing subdirectories to allow for testing the single and double precision executable files separately.</w:t>
            </w:r>
          </w:p>
        </w:tc>
      </w:tr>
      <w:tr w:rsidR="005D0FEF" w:rsidRPr="0089185C" w14:paraId="6DB8E022" w14:textId="77777777" w:rsidTr="00977CF8">
        <w:trPr>
          <w:cantSplit/>
        </w:trPr>
        <w:tc>
          <w:tcPr>
            <w:tcW w:w="720" w:type="dxa"/>
          </w:tcPr>
          <w:p w14:paraId="25651419" w14:textId="77777777" w:rsidR="005D0FEF" w:rsidRDefault="005D0FEF" w:rsidP="005D0FEF">
            <w:pPr>
              <w:spacing w:before="60" w:after="180"/>
              <w:rPr>
                <w:rFonts w:ascii="Arial" w:hAnsi="Arial"/>
                <w:sz w:val="16"/>
                <w:szCs w:val="16"/>
              </w:rPr>
            </w:pPr>
            <w:r>
              <w:rPr>
                <w:rFonts w:ascii="Arial" w:hAnsi="Arial"/>
                <w:sz w:val="16"/>
                <w:szCs w:val="16"/>
              </w:rPr>
              <w:t>6</w:t>
            </w:r>
          </w:p>
        </w:tc>
        <w:tc>
          <w:tcPr>
            <w:tcW w:w="1440" w:type="dxa"/>
          </w:tcPr>
          <w:p w14:paraId="31C0C03A" w14:textId="77777777" w:rsidR="005D0FEF" w:rsidRPr="0089185C" w:rsidRDefault="005D0FEF" w:rsidP="005D0FEF">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1440" w:type="dxa"/>
          </w:tcPr>
          <w:p w14:paraId="4A9B2CF0" w14:textId="77777777" w:rsidR="005D0FEF" w:rsidRPr="0089185C" w:rsidRDefault="005D0FEF" w:rsidP="005D0FEF">
            <w:pPr>
              <w:spacing w:before="60" w:after="180"/>
              <w:rPr>
                <w:rFonts w:ascii="Arial" w:hAnsi="Arial"/>
                <w:sz w:val="16"/>
                <w:szCs w:val="16"/>
              </w:rPr>
            </w:pPr>
            <w:r>
              <w:rPr>
                <w:rFonts w:ascii="Arial" w:hAnsi="Arial"/>
                <w:sz w:val="16"/>
                <w:szCs w:val="16"/>
              </w:rPr>
              <w:t>Copy and paste graphics and note acceptance test results in ATR</w:t>
            </w:r>
          </w:p>
        </w:tc>
        <w:tc>
          <w:tcPr>
            <w:tcW w:w="1612" w:type="dxa"/>
            <w:gridSpan w:val="2"/>
          </w:tcPr>
          <w:p w14:paraId="3E17D20C" w14:textId="77777777" w:rsidR="005D0FEF" w:rsidRPr="0089185C" w:rsidRDefault="005D0FEF" w:rsidP="005D0FEF">
            <w:pPr>
              <w:spacing w:before="60" w:after="180"/>
              <w:rPr>
                <w:rFonts w:ascii="Arial" w:hAnsi="Arial"/>
                <w:sz w:val="16"/>
                <w:szCs w:val="16"/>
              </w:rPr>
            </w:pPr>
            <w:r>
              <w:rPr>
                <w:rFonts w:ascii="Arial" w:hAnsi="Arial"/>
                <w:sz w:val="16"/>
                <w:szCs w:val="16"/>
              </w:rPr>
              <w:t>MT3DMS acceptance test criterion are met</w:t>
            </w:r>
          </w:p>
        </w:tc>
        <w:tc>
          <w:tcPr>
            <w:tcW w:w="4880" w:type="dxa"/>
            <w:gridSpan w:val="2"/>
          </w:tcPr>
          <w:p w14:paraId="32E1EE8D" w14:textId="77777777" w:rsidR="005D0FEF" w:rsidRDefault="005D0FEF" w:rsidP="005D0FEF">
            <w:pPr>
              <w:spacing w:before="60" w:after="180"/>
              <w:rPr>
                <w:rFonts w:ascii="Arial" w:hAnsi="Arial"/>
                <w:sz w:val="16"/>
                <w:szCs w:val="16"/>
              </w:rPr>
            </w:pPr>
            <w:r>
              <w:rPr>
                <w:rFonts w:ascii="Arial" w:hAnsi="Arial"/>
                <w:sz w:val="16"/>
                <w:szCs w:val="16"/>
              </w:rPr>
              <w:t>Copy and pasted resulting graphics to the acceptance test report to show comparison of analytic and MT3DMS-MST results; noted results in ATR for acceptance criteria calculated in the spreadsheets “</w:t>
            </w:r>
            <w:r w:rsidRPr="00AC7F57">
              <w:rPr>
                <w:rFonts w:ascii="Arial" w:hAnsi="Arial"/>
                <w:sz w:val="16"/>
                <w:szCs w:val="16"/>
              </w:rPr>
              <w:t>mt-atc-1_mt3d</w:t>
            </w:r>
            <w:r>
              <w:rPr>
                <w:rFonts w:ascii="Arial" w:hAnsi="Arial"/>
                <w:sz w:val="16"/>
                <w:szCs w:val="16"/>
              </w:rPr>
              <w:t>-mst</w:t>
            </w:r>
            <w:r w:rsidRPr="00AC7F57">
              <w:rPr>
                <w:rFonts w:ascii="Arial" w:hAnsi="Arial"/>
                <w:sz w:val="16"/>
                <w:szCs w:val="16"/>
              </w:rPr>
              <w:t>-sp-2400d.xlsx</w:t>
            </w:r>
            <w:r>
              <w:rPr>
                <w:rFonts w:ascii="Arial" w:hAnsi="Arial"/>
                <w:sz w:val="16"/>
                <w:szCs w:val="16"/>
              </w:rPr>
              <w:t>” and “mt-atc-1_mt3d-mst-sp-96</w:t>
            </w:r>
            <w:r w:rsidRPr="00AC7F57">
              <w:rPr>
                <w:rFonts w:ascii="Arial" w:hAnsi="Arial"/>
                <w:sz w:val="16"/>
                <w:szCs w:val="16"/>
              </w:rPr>
              <w:t>00d.xlsx</w:t>
            </w:r>
            <w:r>
              <w:rPr>
                <w:rFonts w:ascii="Arial" w:hAnsi="Arial"/>
                <w:sz w:val="16"/>
                <w:szCs w:val="16"/>
              </w:rPr>
              <w:t>” for single precision executable and spreadsheets “</w:t>
            </w:r>
            <w:r w:rsidRPr="00AC7F57">
              <w:rPr>
                <w:rFonts w:ascii="Arial" w:hAnsi="Arial"/>
                <w:sz w:val="16"/>
                <w:szCs w:val="16"/>
              </w:rPr>
              <w:t>mt-atc-1_mt3d</w:t>
            </w:r>
            <w:r>
              <w:rPr>
                <w:rFonts w:ascii="Arial" w:hAnsi="Arial"/>
                <w:sz w:val="16"/>
                <w:szCs w:val="16"/>
              </w:rPr>
              <w:t>-mst-dp-24</w:t>
            </w:r>
            <w:r w:rsidRPr="00AC7F57">
              <w:rPr>
                <w:rFonts w:ascii="Arial" w:hAnsi="Arial"/>
                <w:sz w:val="16"/>
                <w:szCs w:val="16"/>
              </w:rPr>
              <w:t>00d.xlsx</w:t>
            </w:r>
            <w:r>
              <w:rPr>
                <w:rFonts w:ascii="Arial" w:hAnsi="Arial"/>
                <w:sz w:val="16"/>
                <w:szCs w:val="16"/>
              </w:rPr>
              <w:t>” and “mt-atc-1_mt3d-mst-dp-96</w:t>
            </w:r>
            <w:r w:rsidRPr="00AC7F57">
              <w:rPr>
                <w:rFonts w:ascii="Arial" w:hAnsi="Arial"/>
                <w:sz w:val="16"/>
                <w:szCs w:val="16"/>
              </w:rPr>
              <w:t>00d.xlsx</w:t>
            </w:r>
            <w:r>
              <w:rPr>
                <w:rFonts w:ascii="Arial" w:hAnsi="Arial"/>
                <w:sz w:val="16"/>
                <w:szCs w:val="16"/>
              </w:rPr>
              <w:t>” for double precision executable.</w:t>
            </w:r>
          </w:p>
          <w:p w14:paraId="2089690C" w14:textId="77777777" w:rsidR="005D0FEF" w:rsidRDefault="005D0FEF" w:rsidP="005D0FEF">
            <w:pPr>
              <w:spacing w:before="60" w:after="180"/>
              <w:rPr>
                <w:rFonts w:ascii="Arial" w:hAnsi="Arial"/>
                <w:sz w:val="16"/>
                <w:szCs w:val="16"/>
              </w:rPr>
            </w:pPr>
            <w:r>
              <w:rPr>
                <w:rFonts w:ascii="Arial" w:hAnsi="Arial"/>
                <w:sz w:val="16"/>
                <w:szCs w:val="16"/>
              </w:rPr>
              <w:t>All criteria were met for this software.</w:t>
            </w:r>
          </w:p>
          <w:p w14:paraId="528FB252" w14:textId="77777777" w:rsidR="005D0FEF" w:rsidRPr="0089185C" w:rsidRDefault="005D0FEF" w:rsidP="005D0FEF">
            <w:pPr>
              <w:spacing w:before="60" w:after="180"/>
              <w:rPr>
                <w:rFonts w:ascii="Arial" w:hAnsi="Arial"/>
                <w:sz w:val="16"/>
                <w:szCs w:val="16"/>
              </w:rPr>
            </w:pPr>
            <w:r>
              <w:rPr>
                <w:rFonts w:ascii="Arial" w:hAnsi="Arial"/>
                <w:sz w:val="16"/>
                <w:szCs w:val="16"/>
              </w:rPr>
              <w:t>Test directory contents were committed to MKS Integrity© for this test.</w:t>
            </w:r>
          </w:p>
        </w:tc>
      </w:tr>
    </w:tbl>
    <w:p w14:paraId="687B6B37" w14:textId="77777777" w:rsidR="00CC4944" w:rsidRDefault="00CC4944" w:rsidP="00A2128F">
      <w:pPr>
        <w:pStyle w:val="BodyText"/>
      </w:pPr>
    </w:p>
    <w:p w14:paraId="61CD085A" w14:textId="77777777" w:rsidR="00CC4944" w:rsidRDefault="00CC4944">
      <w:pPr>
        <w:rPr>
          <w:rFonts w:ascii="Cambria" w:hAnsi="Cambria"/>
          <w:b/>
          <w:bCs/>
          <w:kern w:val="28"/>
          <w:sz w:val="32"/>
          <w:szCs w:val="32"/>
        </w:rPr>
      </w:pPr>
      <w:r>
        <w:br w:type="page"/>
      </w:r>
    </w:p>
    <w:p w14:paraId="11C649B4" w14:textId="77777777" w:rsidR="00CC4944" w:rsidRPr="00531D2D" w:rsidRDefault="00CC4944" w:rsidP="00CC4944">
      <w:pPr>
        <w:pStyle w:val="Title"/>
        <w:rPr>
          <w:rFonts w:ascii="Arial" w:hAnsi="Arial" w:cs="Arial"/>
        </w:rPr>
      </w:pPr>
      <w:r>
        <w:rPr>
          <w:rFonts w:ascii="Arial" w:hAnsi="Arial" w:cs="Arial"/>
        </w:rPr>
        <w:lastRenderedPageBreak/>
        <w:t>ATTACHMENT 9</w:t>
      </w:r>
    </w:p>
    <w:p w14:paraId="7F062C2B" w14:textId="77777777" w:rsidR="00CC4944" w:rsidRPr="00531D2D" w:rsidRDefault="00CC4944" w:rsidP="00CC4944">
      <w:pPr>
        <w:pStyle w:val="Subtitle"/>
        <w:rPr>
          <w:rFonts w:ascii="Arial" w:hAnsi="Arial" w:cs="Arial"/>
        </w:rPr>
      </w:pPr>
      <w:r w:rsidRPr="001C485E">
        <w:rPr>
          <w:rFonts w:ascii="Arial" w:hAnsi="Arial" w:cs="Arial"/>
        </w:rPr>
        <w:t>Completed Test Log: MODFLOW Acceptance Test Case 1 (MF-ATC-1): MODFLOW-</w:t>
      </w:r>
      <w:r>
        <w:rPr>
          <w:rFonts w:ascii="Arial" w:hAnsi="Arial" w:cs="Arial"/>
        </w:rPr>
        <w:t>USG</w:t>
      </w:r>
      <w:r w:rsidRPr="001C485E">
        <w:rPr>
          <w:rFonts w:ascii="Arial" w:hAnsi="Arial" w:cs="Arial"/>
        </w:rPr>
        <w:t xml:space="preserve"> Executable Files for Windows® Operating System</w:t>
      </w:r>
      <w:r w:rsidRPr="001C485E" w:rsidDel="001C485E">
        <w:rPr>
          <w:rFonts w:ascii="Arial" w:hAnsi="Arial" w:cs="Arial"/>
        </w:rPr>
        <w:t xml:space="preserve"> </w:t>
      </w:r>
    </w:p>
    <w:p w14:paraId="2AD96D27" w14:textId="77777777" w:rsidR="00CC4944" w:rsidRPr="00531D2D" w:rsidRDefault="00CC4944" w:rsidP="00CC4944">
      <w:pPr>
        <w:pStyle w:val="H1bodytext"/>
        <w:rPr>
          <w:rFonts w:ascii="Calibri" w:hAnsi="Calibri"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10"/>
        <w:gridCol w:w="1619"/>
        <w:gridCol w:w="1619"/>
        <w:gridCol w:w="1619"/>
        <w:gridCol w:w="4425"/>
      </w:tblGrid>
      <w:tr w:rsidR="00CC4944" w:rsidRPr="0089185C" w14:paraId="0B086775" w14:textId="77777777" w:rsidTr="00E725DF">
        <w:tc>
          <w:tcPr>
            <w:tcW w:w="720" w:type="dxa"/>
            <w:gridSpan w:val="3"/>
            <w:shd w:val="clear" w:color="auto" w:fill="F2F2F2" w:themeFill="background1" w:themeFillShade="F2"/>
          </w:tcPr>
          <w:p w14:paraId="723D2AA3" w14:textId="77777777" w:rsidR="00CC4944" w:rsidRPr="0089185C" w:rsidRDefault="00CC4944" w:rsidP="00E725DF">
            <w:pPr>
              <w:spacing w:before="60" w:after="180"/>
              <w:rPr>
                <w:rFonts w:ascii="Arial" w:hAnsi="Arial"/>
                <w:sz w:val="16"/>
                <w:szCs w:val="16"/>
              </w:rPr>
            </w:pPr>
            <w:r>
              <w:rPr>
                <w:rFonts w:ascii="Arial" w:hAnsi="Arial"/>
                <w:sz w:val="16"/>
                <w:szCs w:val="16"/>
              </w:rPr>
              <w:t xml:space="preserve">MODFLOW Acceptance </w:t>
            </w:r>
            <w:r w:rsidRPr="0089185C">
              <w:rPr>
                <w:rFonts w:ascii="Arial" w:hAnsi="Arial"/>
                <w:sz w:val="16"/>
                <w:szCs w:val="16"/>
              </w:rPr>
              <w:t>Test Case</w:t>
            </w:r>
            <w:r>
              <w:rPr>
                <w:rFonts w:ascii="Arial" w:hAnsi="Arial"/>
                <w:sz w:val="16"/>
                <w:szCs w:val="16"/>
              </w:rPr>
              <w:t xml:space="preserve"> 1</w:t>
            </w:r>
          </w:p>
          <w:p w14:paraId="2F999545" w14:textId="77777777" w:rsidR="00CC4944" w:rsidRPr="0089185C" w:rsidRDefault="00CC4944" w:rsidP="00E725DF">
            <w:pPr>
              <w:spacing w:before="60" w:after="180"/>
              <w:rPr>
                <w:rFonts w:ascii="Arial" w:hAnsi="Arial"/>
                <w:sz w:val="16"/>
                <w:szCs w:val="16"/>
              </w:rPr>
            </w:pPr>
            <w:r w:rsidRPr="0089185C">
              <w:rPr>
                <w:rFonts w:ascii="Arial" w:hAnsi="Arial"/>
                <w:sz w:val="16"/>
                <w:szCs w:val="16"/>
              </w:rPr>
              <w:t>Description:</w:t>
            </w:r>
            <w:r>
              <w:rPr>
                <w:rFonts w:ascii="Arial" w:hAnsi="Arial"/>
                <w:sz w:val="16"/>
                <w:szCs w:val="16"/>
              </w:rPr>
              <w:t xml:space="preserve"> Theis Transient Drawdown Problem</w:t>
            </w:r>
          </w:p>
        </w:tc>
        <w:tc>
          <w:tcPr>
            <w:tcW w:w="1440" w:type="dxa"/>
            <w:shd w:val="clear" w:color="auto" w:fill="F2F2F2" w:themeFill="background1" w:themeFillShade="F2"/>
          </w:tcPr>
          <w:p w14:paraId="32003AD4" w14:textId="77777777" w:rsidR="00CC4944" w:rsidRDefault="00CC4944" w:rsidP="00E725DF">
            <w:pPr>
              <w:spacing w:before="60" w:after="180"/>
              <w:rPr>
                <w:rFonts w:ascii="Arial" w:hAnsi="Arial"/>
                <w:sz w:val="16"/>
                <w:szCs w:val="16"/>
              </w:rPr>
            </w:pPr>
            <w:r w:rsidRPr="0089185C">
              <w:rPr>
                <w:rFonts w:ascii="Arial" w:hAnsi="Arial"/>
                <w:sz w:val="16"/>
                <w:szCs w:val="16"/>
              </w:rPr>
              <w:t>Test Case #:</w:t>
            </w:r>
            <w:r>
              <w:rPr>
                <w:rFonts w:ascii="Arial" w:hAnsi="Arial"/>
                <w:sz w:val="16"/>
                <w:szCs w:val="16"/>
              </w:rPr>
              <w:t xml:space="preserve"> </w:t>
            </w:r>
          </w:p>
          <w:p w14:paraId="4DDDAAC9" w14:textId="77777777" w:rsidR="00CC4944" w:rsidRPr="0089185C" w:rsidRDefault="00CC4944" w:rsidP="00E725DF">
            <w:pPr>
              <w:spacing w:before="60" w:after="180"/>
              <w:rPr>
                <w:rFonts w:ascii="Arial" w:hAnsi="Arial"/>
                <w:sz w:val="16"/>
                <w:szCs w:val="16"/>
              </w:rPr>
            </w:pPr>
            <w:r>
              <w:rPr>
                <w:rFonts w:ascii="Arial" w:hAnsi="Arial"/>
                <w:sz w:val="16"/>
                <w:szCs w:val="16"/>
              </w:rPr>
              <w:t>MF-ATC-1</w:t>
            </w:r>
          </w:p>
        </w:tc>
        <w:tc>
          <w:tcPr>
            <w:tcW w:w="3030" w:type="dxa"/>
            <w:shd w:val="clear" w:color="auto" w:fill="F2F2F2" w:themeFill="background1" w:themeFillShade="F2"/>
          </w:tcPr>
          <w:p w14:paraId="4BEDBDB5" w14:textId="77777777" w:rsidR="00CC4944" w:rsidRDefault="00CC4944" w:rsidP="00E725DF">
            <w:pPr>
              <w:spacing w:before="60" w:after="180"/>
              <w:rPr>
                <w:rFonts w:ascii="Arial" w:hAnsi="Arial"/>
                <w:sz w:val="16"/>
                <w:szCs w:val="16"/>
              </w:rPr>
            </w:pPr>
            <w:r w:rsidRPr="0089185C">
              <w:rPr>
                <w:rFonts w:ascii="Arial" w:hAnsi="Arial"/>
                <w:sz w:val="16"/>
                <w:szCs w:val="16"/>
              </w:rPr>
              <w:t>Date:</w:t>
            </w:r>
          </w:p>
          <w:p w14:paraId="7A9396AD" w14:textId="72FA39DE" w:rsidR="00CC4944" w:rsidRPr="0089185C" w:rsidRDefault="00231BA0" w:rsidP="00E725DF">
            <w:pPr>
              <w:spacing w:before="60" w:after="180"/>
              <w:rPr>
                <w:rFonts w:ascii="Arial" w:hAnsi="Arial"/>
                <w:sz w:val="16"/>
                <w:szCs w:val="16"/>
              </w:rPr>
            </w:pPr>
            <w:r>
              <w:rPr>
                <w:rFonts w:ascii="Arial" w:hAnsi="Arial"/>
                <w:sz w:val="16"/>
                <w:szCs w:val="16"/>
              </w:rPr>
              <w:t>8 May</w:t>
            </w:r>
            <w:r w:rsidR="00210D05">
              <w:rPr>
                <w:rFonts w:ascii="Arial" w:hAnsi="Arial"/>
                <w:sz w:val="16"/>
                <w:szCs w:val="16"/>
              </w:rPr>
              <w:t xml:space="preserve"> 2015</w:t>
            </w:r>
          </w:p>
        </w:tc>
      </w:tr>
      <w:tr w:rsidR="00CC4944" w:rsidRPr="0089185C" w14:paraId="383FE101" w14:textId="77777777" w:rsidTr="00E725DF">
        <w:tc>
          <w:tcPr>
            <w:tcW w:w="720" w:type="dxa"/>
            <w:gridSpan w:val="3"/>
            <w:shd w:val="clear" w:color="auto" w:fill="F2F2F2" w:themeFill="background1" w:themeFillShade="F2"/>
          </w:tcPr>
          <w:p w14:paraId="5C75A9AD" w14:textId="77777777" w:rsidR="00CC4944" w:rsidRPr="0089185C" w:rsidRDefault="00CC4944" w:rsidP="00E725DF">
            <w:pPr>
              <w:spacing w:before="60" w:after="180"/>
              <w:rPr>
                <w:rFonts w:ascii="Arial" w:hAnsi="Arial"/>
                <w:sz w:val="16"/>
                <w:szCs w:val="16"/>
              </w:rPr>
            </w:pPr>
            <w:r w:rsidRPr="0089185C">
              <w:rPr>
                <w:rFonts w:ascii="Arial" w:hAnsi="Arial"/>
                <w:sz w:val="16"/>
                <w:szCs w:val="16"/>
              </w:rPr>
              <w:t>System Attributes:</w:t>
            </w:r>
          </w:p>
          <w:p w14:paraId="28FB3834" w14:textId="77777777" w:rsidR="00CC4944" w:rsidRPr="0089185C" w:rsidRDefault="00CC4944" w:rsidP="00E725DF">
            <w:pPr>
              <w:rPr>
                <w:rFonts w:ascii="Arial" w:hAnsi="Arial"/>
                <w:sz w:val="16"/>
                <w:szCs w:val="16"/>
              </w:rPr>
            </w:pPr>
            <w:r w:rsidRPr="0089185C">
              <w:rPr>
                <w:rFonts w:ascii="Arial" w:hAnsi="Arial"/>
                <w:sz w:val="16"/>
                <w:szCs w:val="16"/>
              </w:rPr>
              <w:t xml:space="preserve">Version #: </w:t>
            </w:r>
            <w:r>
              <w:rPr>
                <w:rFonts w:ascii="Arial" w:hAnsi="Arial"/>
                <w:sz w:val="16"/>
                <w:szCs w:val="16"/>
              </w:rPr>
              <w:t xml:space="preserve">MODFLOW-USG </w:t>
            </w:r>
          </w:p>
          <w:p w14:paraId="48A7DB03" w14:textId="419F2CA5" w:rsidR="00CC4944" w:rsidRPr="0089185C" w:rsidRDefault="00CC4944" w:rsidP="00E725DF">
            <w:pPr>
              <w:rPr>
                <w:rFonts w:ascii="Arial" w:hAnsi="Arial"/>
                <w:sz w:val="16"/>
                <w:szCs w:val="16"/>
              </w:rPr>
            </w:pPr>
            <w:r w:rsidRPr="0089185C">
              <w:rPr>
                <w:rFonts w:ascii="Arial" w:hAnsi="Arial"/>
                <w:sz w:val="16"/>
                <w:szCs w:val="16"/>
              </w:rPr>
              <w:t xml:space="preserve">Release #: </w:t>
            </w:r>
            <w:r>
              <w:rPr>
                <w:rFonts w:ascii="Arial" w:hAnsi="Arial"/>
                <w:sz w:val="16"/>
                <w:szCs w:val="16"/>
              </w:rPr>
              <w:t xml:space="preserve">CHPRC Build </w:t>
            </w:r>
            <w:r w:rsidR="00A2128F">
              <w:rPr>
                <w:rFonts w:ascii="Arial" w:hAnsi="Arial"/>
                <w:sz w:val="16"/>
                <w:szCs w:val="16"/>
              </w:rPr>
              <w:t>8 (Identical to Build 7)</w:t>
            </w:r>
          </w:p>
          <w:p w14:paraId="460EE7E6" w14:textId="0F514DE0" w:rsidR="00CC4944" w:rsidRPr="0089185C" w:rsidRDefault="00CC4944" w:rsidP="00E725DF">
            <w:pPr>
              <w:rPr>
                <w:rFonts w:ascii="Arial" w:hAnsi="Arial"/>
                <w:sz w:val="16"/>
                <w:szCs w:val="16"/>
              </w:rPr>
            </w:pPr>
            <w:r w:rsidRPr="0089185C">
              <w:rPr>
                <w:rFonts w:ascii="Arial" w:hAnsi="Arial"/>
                <w:sz w:val="16"/>
                <w:szCs w:val="16"/>
              </w:rPr>
              <w:t xml:space="preserve">Environment: </w:t>
            </w:r>
            <w:r>
              <w:rPr>
                <w:rFonts w:ascii="Arial" w:hAnsi="Arial"/>
                <w:sz w:val="16"/>
                <w:szCs w:val="16"/>
              </w:rPr>
              <w:t xml:space="preserve">Windows </w:t>
            </w:r>
            <w:r w:rsidR="00E725DF">
              <w:rPr>
                <w:rFonts w:ascii="Arial" w:hAnsi="Arial"/>
                <w:sz w:val="16"/>
                <w:szCs w:val="16"/>
              </w:rPr>
              <w:t>8.1 Pro</w:t>
            </w:r>
          </w:p>
          <w:p w14:paraId="44E34802" w14:textId="77777777" w:rsidR="00CC4944" w:rsidRPr="0089185C" w:rsidRDefault="00CC4944" w:rsidP="00E725DF">
            <w:pPr>
              <w:rPr>
                <w:rFonts w:ascii="Arial" w:hAnsi="Arial"/>
                <w:sz w:val="16"/>
                <w:szCs w:val="16"/>
              </w:rPr>
            </w:pPr>
          </w:p>
        </w:tc>
        <w:tc>
          <w:tcPr>
            <w:tcW w:w="1440" w:type="dxa"/>
            <w:gridSpan w:val="2"/>
            <w:shd w:val="clear" w:color="auto" w:fill="F2F2F2" w:themeFill="background1" w:themeFillShade="F2"/>
          </w:tcPr>
          <w:p w14:paraId="5E4E4C51" w14:textId="77777777" w:rsidR="00CC4944" w:rsidRDefault="00CC4944" w:rsidP="00E725DF">
            <w:pPr>
              <w:spacing w:before="60" w:after="180"/>
              <w:rPr>
                <w:rFonts w:ascii="Arial" w:hAnsi="Arial"/>
                <w:sz w:val="16"/>
                <w:szCs w:val="16"/>
              </w:rPr>
            </w:pPr>
            <w:r w:rsidRPr="0089185C">
              <w:rPr>
                <w:rFonts w:ascii="Arial" w:hAnsi="Arial"/>
                <w:sz w:val="16"/>
                <w:szCs w:val="16"/>
              </w:rPr>
              <w:t>Test Performed by:</w:t>
            </w:r>
          </w:p>
          <w:p w14:paraId="016CA1FD" w14:textId="77777777" w:rsidR="00CC4944" w:rsidRDefault="00E725DF" w:rsidP="00E725DF">
            <w:pPr>
              <w:spacing w:before="60" w:after="180"/>
              <w:rPr>
                <w:rFonts w:ascii="Arial" w:hAnsi="Arial"/>
                <w:sz w:val="16"/>
                <w:szCs w:val="16"/>
              </w:rPr>
            </w:pPr>
            <w:r>
              <w:rPr>
                <w:rFonts w:ascii="Arial" w:hAnsi="Arial"/>
                <w:sz w:val="16"/>
                <w:szCs w:val="16"/>
              </w:rPr>
              <w:t>Joan B. Blainey, INTERA</w:t>
            </w:r>
          </w:p>
          <w:p w14:paraId="7CD2A639" w14:textId="1A5400B1" w:rsidR="00A2128F" w:rsidRPr="0089185C" w:rsidRDefault="00A2128F" w:rsidP="00A2128F">
            <w:pPr>
              <w:spacing w:before="60" w:after="180"/>
              <w:rPr>
                <w:rFonts w:ascii="Arial" w:hAnsi="Arial"/>
                <w:sz w:val="16"/>
                <w:szCs w:val="16"/>
              </w:rPr>
            </w:pPr>
            <w:r w:rsidRPr="0017317F">
              <w:rPr>
                <w:rFonts w:ascii="Arial" w:hAnsi="Arial"/>
                <w:color w:val="FF0000"/>
                <w:szCs w:val="16"/>
              </w:rPr>
              <w:t xml:space="preserve">[Signed in Previous Revision </w:t>
            </w:r>
            <w:r>
              <w:rPr>
                <w:rFonts w:ascii="Arial" w:hAnsi="Arial"/>
                <w:color w:val="FF0000"/>
                <w:szCs w:val="16"/>
              </w:rPr>
              <w:t>7</w:t>
            </w:r>
            <w:r w:rsidRPr="0017317F">
              <w:rPr>
                <w:rFonts w:ascii="Arial" w:hAnsi="Arial"/>
                <w:color w:val="FF0000"/>
                <w:szCs w:val="16"/>
              </w:rPr>
              <w:t xml:space="preserve"> to this document]</w:t>
            </w:r>
          </w:p>
        </w:tc>
      </w:tr>
      <w:tr w:rsidR="00CC4944" w:rsidRPr="0089185C" w14:paraId="1C80DAAA" w14:textId="77777777" w:rsidTr="00E725DF">
        <w:trPr>
          <w:cantSplit/>
        </w:trPr>
        <w:tc>
          <w:tcPr>
            <w:tcW w:w="720" w:type="dxa"/>
            <w:shd w:val="clear" w:color="auto" w:fill="F2F2F2" w:themeFill="background1" w:themeFillShade="F2"/>
            <w:vAlign w:val="center"/>
          </w:tcPr>
          <w:p w14:paraId="05A7A66E" w14:textId="77777777" w:rsidR="00CC4944" w:rsidRPr="0089185C" w:rsidRDefault="00CC4944" w:rsidP="00E725DF">
            <w:pPr>
              <w:spacing w:before="60" w:after="180"/>
              <w:jc w:val="center"/>
              <w:rPr>
                <w:rFonts w:ascii="Arial" w:hAnsi="Arial"/>
                <w:sz w:val="16"/>
                <w:szCs w:val="16"/>
              </w:rPr>
            </w:pPr>
            <w:r w:rsidRPr="0089185C">
              <w:rPr>
                <w:rFonts w:ascii="Arial" w:hAnsi="Arial"/>
                <w:sz w:val="16"/>
                <w:szCs w:val="16"/>
              </w:rPr>
              <w:t>Test Step #</w:t>
            </w:r>
          </w:p>
        </w:tc>
        <w:tc>
          <w:tcPr>
            <w:tcW w:w="1440" w:type="dxa"/>
            <w:shd w:val="clear" w:color="auto" w:fill="F2F2F2" w:themeFill="background1" w:themeFillShade="F2"/>
            <w:vAlign w:val="center"/>
          </w:tcPr>
          <w:p w14:paraId="0BA86CE2" w14:textId="77777777" w:rsidR="00CC4944" w:rsidRPr="0089185C" w:rsidRDefault="00CC4944" w:rsidP="00E725DF">
            <w:pPr>
              <w:spacing w:before="60" w:after="180"/>
              <w:jc w:val="center"/>
              <w:rPr>
                <w:rFonts w:ascii="Arial" w:hAnsi="Arial"/>
                <w:sz w:val="16"/>
                <w:szCs w:val="16"/>
              </w:rPr>
            </w:pPr>
            <w:r w:rsidRPr="0089185C">
              <w:rPr>
                <w:rFonts w:ascii="Arial" w:hAnsi="Arial"/>
                <w:sz w:val="16"/>
                <w:szCs w:val="16"/>
              </w:rPr>
              <w:t>Requirement #</w:t>
            </w:r>
          </w:p>
        </w:tc>
        <w:tc>
          <w:tcPr>
            <w:tcW w:w="1440" w:type="dxa"/>
            <w:shd w:val="clear" w:color="auto" w:fill="F2F2F2" w:themeFill="background1" w:themeFillShade="F2"/>
            <w:vAlign w:val="center"/>
          </w:tcPr>
          <w:p w14:paraId="5765BFF0" w14:textId="77777777" w:rsidR="00CC4944" w:rsidRPr="0089185C" w:rsidRDefault="00CC4944" w:rsidP="00E725DF">
            <w:pPr>
              <w:spacing w:before="60" w:after="180"/>
              <w:jc w:val="center"/>
              <w:rPr>
                <w:rFonts w:ascii="Arial" w:hAnsi="Arial"/>
                <w:sz w:val="16"/>
                <w:szCs w:val="16"/>
              </w:rPr>
            </w:pPr>
            <w:r w:rsidRPr="0089185C">
              <w:rPr>
                <w:rFonts w:ascii="Arial" w:hAnsi="Arial"/>
                <w:sz w:val="16"/>
                <w:szCs w:val="16"/>
              </w:rPr>
              <w:t>Test Instruction</w:t>
            </w:r>
          </w:p>
        </w:tc>
        <w:tc>
          <w:tcPr>
            <w:tcW w:w="1440" w:type="dxa"/>
            <w:shd w:val="clear" w:color="auto" w:fill="F2F2F2" w:themeFill="background1" w:themeFillShade="F2"/>
            <w:vAlign w:val="center"/>
          </w:tcPr>
          <w:p w14:paraId="75814FF9" w14:textId="77777777" w:rsidR="00CC4944" w:rsidRPr="0089185C" w:rsidRDefault="00CC4944" w:rsidP="00E725DF">
            <w:pPr>
              <w:spacing w:before="60" w:after="180"/>
              <w:jc w:val="center"/>
              <w:rPr>
                <w:rFonts w:ascii="Arial" w:hAnsi="Arial"/>
                <w:sz w:val="16"/>
                <w:szCs w:val="16"/>
              </w:rPr>
            </w:pPr>
            <w:r w:rsidRPr="0089185C">
              <w:rPr>
                <w:rFonts w:ascii="Arial" w:hAnsi="Arial"/>
                <w:sz w:val="16"/>
                <w:szCs w:val="16"/>
              </w:rPr>
              <w:t>Expected Result</w:t>
            </w:r>
          </w:p>
        </w:tc>
        <w:tc>
          <w:tcPr>
            <w:tcW w:w="3935" w:type="dxa"/>
            <w:shd w:val="clear" w:color="auto" w:fill="F2F2F2" w:themeFill="background1" w:themeFillShade="F2"/>
            <w:vAlign w:val="center"/>
          </w:tcPr>
          <w:p w14:paraId="7CE5F1F9" w14:textId="77777777" w:rsidR="00CC4944" w:rsidRPr="0089185C" w:rsidRDefault="00CC4944" w:rsidP="00E725DF">
            <w:pPr>
              <w:spacing w:before="60" w:after="180"/>
              <w:jc w:val="center"/>
              <w:rPr>
                <w:rFonts w:ascii="Arial" w:hAnsi="Arial"/>
                <w:sz w:val="16"/>
                <w:szCs w:val="16"/>
              </w:rPr>
            </w:pPr>
            <w:r w:rsidRPr="0089185C">
              <w:rPr>
                <w:rFonts w:ascii="Arial" w:hAnsi="Arial"/>
                <w:sz w:val="16"/>
                <w:szCs w:val="16"/>
              </w:rPr>
              <w:t>Actual Result</w:t>
            </w:r>
          </w:p>
        </w:tc>
      </w:tr>
      <w:tr w:rsidR="00CC4944" w:rsidRPr="0089185C" w14:paraId="0A773A7B" w14:textId="77777777" w:rsidTr="00E725DF">
        <w:trPr>
          <w:cantSplit/>
        </w:trPr>
        <w:tc>
          <w:tcPr>
            <w:tcW w:w="720" w:type="dxa"/>
          </w:tcPr>
          <w:p w14:paraId="16517351" w14:textId="77777777" w:rsidR="00CC4944" w:rsidRPr="0089185C" w:rsidRDefault="00CC4944" w:rsidP="00E725DF">
            <w:pPr>
              <w:spacing w:before="60" w:after="180"/>
              <w:rPr>
                <w:rFonts w:ascii="Arial" w:hAnsi="Arial"/>
                <w:sz w:val="16"/>
                <w:szCs w:val="16"/>
              </w:rPr>
            </w:pPr>
            <w:r>
              <w:rPr>
                <w:rFonts w:ascii="Arial" w:hAnsi="Arial"/>
                <w:sz w:val="16"/>
                <w:szCs w:val="16"/>
              </w:rPr>
              <w:t>1</w:t>
            </w:r>
          </w:p>
        </w:tc>
        <w:tc>
          <w:tcPr>
            <w:tcW w:w="1440" w:type="dxa"/>
          </w:tcPr>
          <w:p w14:paraId="4DC1AFCF" w14:textId="59861D12" w:rsidR="00CC4944" w:rsidRPr="0089185C" w:rsidRDefault="00CC4944" w:rsidP="00931F3C">
            <w:pPr>
              <w:spacing w:before="60" w:after="180"/>
              <w:rPr>
                <w:rFonts w:ascii="Arial" w:hAnsi="Arial"/>
                <w:sz w:val="16"/>
                <w:szCs w:val="16"/>
              </w:rPr>
            </w:pPr>
            <w:r>
              <w:rPr>
                <w:rFonts w:ascii="Arial" w:hAnsi="Arial"/>
                <w:sz w:val="16"/>
                <w:szCs w:val="16"/>
              </w:rPr>
              <w:t>Obtain source code or executable for MODFLOW-</w:t>
            </w:r>
            <w:r w:rsidR="00931F3C">
              <w:rPr>
                <w:rFonts w:ascii="Arial" w:hAnsi="Arial"/>
                <w:sz w:val="16"/>
                <w:szCs w:val="16"/>
              </w:rPr>
              <w:t>USG</w:t>
            </w:r>
            <w:r>
              <w:rPr>
                <w:rFonts w:ascii="Arial" w:hAnsi="Arial"/>
                <w:sz w:val="16"/>
                <w:szCs w:val="16"/>
              </w:rPr>
              <w:t xml:space="preserve"> code from software owner &amp; install on target computer</w:t>
            </w:r>
          </w:p>
        </w:tc>
        <w:tc>
          <w:tcPr>
            <w:tcW w:w="1440" w:type="dxa"/>
          </w:tcPr>
          <w:p w14:paraId="1A8279AF" w14:textId="77777777" w:rsidR="00CC4944" w:rsidRPr="0089185C" w:rsidRDefault="00CC4944" w:rsidP="00E725DF">
            <w:pPr>
              <w:spacing w:before="60" w:after="180"/>
              <w:rPr>
                <w:rFonts w:ascii="Arial" w:hAnsi="Arial"/>
                <w:sz w:val="16"/>
                <w:szCs w:val="16"/>
              </w:rPr>
            </w:pPr>
            <w:r>
              <w:rPr>
                <w:rFonts w:ascii="Arial" w:hAnsi="Arial"/>
                <w:sz w:val="16"/>
                <w:szCs w:val="16"/>
              </w:rPr>
              <w:t>Compile using appropriate Fortran compiler, if necessary</w:t>
            </w:r>
          </w:p>
        </w:tc>
        <w:tc>
          <w:tcPr>
            <w:tcW w:w="1440" w:type="dxa"/>
          </w:tcPr>
          <w:p w14:paraId="1A82EE1E" w14:textId="77777777" w:rsidR="00CC4944" w:rsidRPr="0089185C" w:rsidRDefault="00CC4944" w:rsidP="00E725DF">
            <w:pPr>
              <w:spacing w:before="60" w:after="180"/>
              <w:rPr>
                <w:rFonts w:ascii="Arial" w:hAnsi="Arial"/>
                <w:sz w:val="16"/>
                <w:szCs w:val="16"/>
              </w:rPr>
            </w:pPr>
            <w:r>
              <w:rPr>
                <w:rFonts w:ascii="Arial" w:hAnsi="Arial"/>
                <w:sz w:val="16"/>
                <w:szCs w:val="16"/>
              </w:rPr>
              <w:t>MODFLOW executable is ready and functional</w:t>
            </w:r>
          </w:p>
        </w:tc>
        <w:tc>
          <w:tcPr>
            <w:tcW w:w="3935" w:type="dxa"/>
          </w:tcPr>
          <w:p w14:paraId="2BF5A993" w14:textId="727C3D09" w:rsidR="00CC4944" w:rsidRPr="0017317F" w:rsidRDefault="00DC30B7" w:rsidP="0017317F">
            <w:pPr>
              <w:spacing w:before="60" w:after="180"/>
              <w:rPr>
                <w:rFonts w:ascii="Arial" w:hAnsi="Arial"/>
                <w:color w:val="000000" w:themeColor="text1"/>
                <w:sz w:val="16"/>
                <w:szCs w:val="16"/>
              </w:rPr>
            </w:pPr>
            <w:r w:rsidRPr="0017317F">
              <w:rPr>
                <w:rFonts w:ascii="Arial" w:hAnsi="Arial"/>
                <w:color w:val="000000" w:themeColor="text1"/>
                <w:sz w:val="16"/>
                <w:szCs w:val="16"/>
              </w:rPr>
              <w:t>Source code and Windows</w:t>
            </w:r>
            <w:r w:rsidRPr="0017317F">
              <w:rPr>
                <w:rFonts w:ascii="Arial" w:hAnsi="Arial" w:cs="Arial"/>
                <w:color w:val="000000" w:themeColor="text1"/>
                <w:sz w:val="16"/>
                <w:szCs w:val="16"/>
              </w:rPr>
              <w:t>® executable files obtain by download from USGS site on 29-Apr-2015</w:t>
            </w:r>
            <w:r w:rsidR="006A2514" w:rsidRPr="0017317F">
              <w:rPr>
                <w:rFonts w:ascii="Arial" w:hAnsi="Arial" w:cs="Arial"/>
                <w:color w:val="000000" w:themeColor="text1"/>
                <w:sz w:val="16"/>
                <w:szCs w:val="16"/>
              </w:rPr>
              <w:t xml:space="preserve">. Executable was copied from </w:t>
            </w:r>
            <w:hyperlink r:id="rId41" w:history="1">
              <w:r w:rsidR="00727082" w:rsidRPr="0017317F">
                <w:rPr>
                  <w:rStyle w:val="Hyperlink"/>
                  <w:rFonts w:ascii="Arial" w:hAnsi="Arial" w:cs="Arial"/>
                  <w:color w:val="000000" w:themeColor="text1"/>
                  <w:sz w:val="16"/>
                  <w:szCs w:val="16"/>
                </w:rPr>
                <w:t>…/</w:t>
              </w:r>
              <w:r w:rsidR="006A2514" w:rsidRPr="0017317F">
                <w:rPr>
                  <w:rStyle w:val="Hyperlink"/>
                  <w:rFonts w:ascii="Arial" w:hAnsi="Arial" w:cs="Arial"/>
                  <w:color w:val="000000" w:themeColor="text1"/>
                  <w:sz w:val="16"/>
                  <w:szCs w:val="16"/>
                </w:rPr>
                <w:t>MODFLOW-USG-acceptance-test</w:t>
              </w:r>
            </w:hyperlink>
            <w:r w:rsidR="006A2514" w:rsidRPr="0017317F">
              <w:rPr>
                <w:rFonts w:ascii="Arial" w:hAnsi="Arial" w:cs="Arial"/>
                <w:color w:val="000000" w:themeColor="text1"/>
                <w:sz w:val="16"/>
                <w:szCs w:val="16"/>
              </w:rPr>
              <w:t xml:space="preserve"> to target computer and placed in </w:t>
            </w:r>
            <w:r w:rsidR="00727082" w:rsidRPr="0017317F">
              <w:rPr>
                <w:rFonts w:ascii="Arial" w:hAnsi="Arial" w:cs="Arial"/>
                <w:color w:val="000000" w:themeColor="text1"/>
                <w:sz w:val="16"/>
                <w:szCs w:val="16"/>
              </w:rPr>
              <w:t>…/bin</w:t>
            </w:r>
          </w:p>
        </w:tc>
      </w:tr>
      <w:tr w:rsidR="00CC4944" w:rsidRPr="0089185C" w14:paraId="05077785" w14:textId="77777777" w:rsidTr="00E725DF">
        <w:trPr>
          <w:cantSplit/>
        </w:trPr>
        <w:tc>
          <w:tcPr>
            <w:tcW w:w="720" w:type="dxa"/>
          </w:tcPr>
          <w:p w14:paraId="1B0B3E81" w14:textId="77777777" w:rsidR="00CC4944" w:rsidRPr="0089185C" w:rsidRDefault="00CC4944" w:rsidP="00E725DF">
            <w:pPr>
              <w:spacing w:before="60" w:after="180"/>
              <w:rPr>
                <w:rFonts w:ascii="Arial" w:hAnsi="Arial"/>
                <w:sz w:val="16"/>
                <w:szCs w:val="16"/>
              </w:rPr>
            </w:pPr>
            <w:r>
              <w:rPr>
                <w:rFonts w:ascii="Arial" w:hAnsi="Arial"/>
                <w:sz w:val="16"/>
                <w:szCs w:val="16"/>
              </w:rPr>
              <w:t>2</w:t>
            </w:r>
          </w:p>
        </w:tc>
        <w:tc>
          <w:tcPr>
            <w:tcW w:w="1440" w:type="dxa"/>
          </w:tcPr>
          <w:p w14:paraId="196988B9" w14:textId="77777777" w:rsidR="00CC4944" w:rsidRPr="0089185C" w:rsidRDefault="00CC4944" w:rsidP="00E725DF">
            <w:pPr>
              <w:spacing w:before="60" w:after="180"/>
              <w:rPr>
                <w:rFonts w:ascii="Arial" w:hAnsi="Arial"/>
                <w:sz w:val="16"/>
                <w:szCs w:val="16"/>
              </w:rPr>
            </w:pPr>
            <w:r>
              <w:rPr>
                <w:rFonts w:ascii="Arial" w:hAnsi="Arial"/>
                <w:sz w:val="16"/>
                <w:szCs w:val="16"/>
              </w:rPr>
              <w:t>Obtain files for test problem from software owner</w:t>
            </w:r>
          </w:p>
        </w:tc>
        <w:tc>
          <w:tcPr>
            <w:tcW w:w="1440" w:type="dxa"/>
          </w:tcPr>
          <w:p w14:paraId="00AEDAFB" w14:textId="77777777" w:rsidR="00CC4944" w:rsidRPr="0089185C" w:rsidRDefault="00CC4944" w:rsidP="00E725DF">
            <w:pPr>
              <w:spacing w:before="60" w:after="180"/>
              <w:rPr>
                <w:rFonts w:ascii="Arial" w:hAnsi="Arial"/>
                <w:sz w:val="16"/>
                <w:szCs w:val="16"/>
              </w:rPr>
            </w:pPr>
            <w:r>
              <w:rPr>
                <w:rFonts w:ascii="Arial" w:hAnsi="Arial"/>
                <w:sz w:val="16"/>
                <w:szCs w:val="16"/>
              </w:rPr>
              <w:t>Copy files to appropriate test directory</w:t>
            </w:r>
          </w:p>
        </w:tc>
        <w:tc>
          <w:tcPr>
            <w:tcW w:w="1440" w:type="dxa"/>
          </w:tcPr>
          <w:p w14:paraId="4F138462" w14:textId="77777777" w:rsidR="00CC4944" w:rsidRPr="0089185C" w:rsidRDefault="00CC4944" w:rsidP="00E725DF">
            <w:pPr>
              <w:spacing w:before="60" w:after="180"/>
              <w:rPr>
                <w:rFonts w:ascii="Arial" w:hAnsi="Arial"/>
                <w:sz w:val="16"/>
                <w:szCs w:val="16"/>
              </w:rPr>
            </w:pPr>
            <w:r>
              <w:rPr>
                <w:rFonts w:ascii="Arial" w:hAnsi="Arial"/>
                <w:sz w:val="16"/>
                <w:szCs w:val="16"/>
              </w:rPr>
              <w:t>Test files are ready for use</w:t>
            </w:r>
          </w:p>
        </w:tc>
        <w:tc>
          <w:tcPr>
            <w:tcW w:w="3935" w:type="dxa"/>
          </w:tcPr>
          <w:p w14:paraId="3ACA7C18" w14:textId="233E7523" w:rsidR="00CC4944" w:rsidRPr="0017317F" w:rsidRDefault="006343A0" w:rsidP="0017317F">
            <w:pPr>
              <w:spacing w:before="60" w:after="180"/>
              <w:rPr>
                <w:rFonts w:ascii="Arial" w:hAnsi="Arial"/>
                <w:color w:val="000000" w:themeColor="text1"/>
                <w:sz w:val="16"/>
                <w:szCs w:val="16"/>
              </w:rPr>
            </w:pPr>
            <w:r w:rsidRPr="0017317F">
              <w:rPr>
                <w:rFonts w:ascii="Arial" w:hAnsi="Arial"/>
                <w:color w:val="000000" w:themeColor="text1"/>
                <w:sz w:val="16"/>
                <w:szCs w:val="16"/>
              </w:rPr>
              <w:t xml:space="preserve">Files obtained </w:t>
            </w:r>
            <w:r w:rsidR="00336029" w:rsidRPr="0017317F">
              <w:rPr>
                <w:rFonts w:ascii="Arial" w:hAnsi="Arial"/>
                <w:color w:val="000000" w:themeColor="text1"/>
                <w:sz w:val="16"/>
                <w:szCs w:val="16"/>
              </w:rPr>
              <w:t>from</w:t>
            </w:r>
            <w:r w:rsidR="00336029" w:rsidRPr="0017317F">
              <w:rPr>
                <w:rFonts w:ascii="Arial" w:hAnsi="Arial" w:cs="Arial"/>
                <w:color w:val="000000" w:themeColor="text1"/>
                <w:sz w:val="16"/>
                <w:szCs w:val="16"/>
              </w:rPr>
              <w:t xml:space="preserve"> </w:t>
            </w:r>
            <w:hyperlink r:id="rId42" w:history="1">
              <w:r w:rsidR="00727082" w:rsidRPr="0017317F">
                <w:rPr>
                  <w:rStyle w:val="Hyperlink"/>
                  <w:rFonts w:ascii="Arial" w:hAnsi="Arial" w:cs="Arial"/>
                  <w:color w:val="000000" w:themeColor="text1"/>
                  <w:sz w:val="16"/>
                  <w:szCs w:val="16"/>
                </w:rPr>
                <w:t>…</w:t>
              </w:r>
              <w:r w:rsidR="00336029" w:rsidRPr="0017317F">
                <w:rPr>
                  <w:rStyle w:val="Hyperlink"/>
                  <w:rFonts w:ascii="Arial" w:hAnsi="Arial" w:cs="Arial"/>
                  <w:color w:val="000000" w:themeColor="text1"/>
                  <w:sz w:val="16"/>
                  <w:szCs w:val="16"/>
                </w:rPr>
                <w:t>\MODFLOW-USG-acceptance-test</w:t>
              </w:r>
            </w:hyperlink>
            <w:r w:rsidR="00336029" w:rsidRPr="0017317F">
              <w:rPr>
                <w:rFonts w:ascii="Arial" w:hAnsi="Arial" w:cs="Arial"/>
                <w:color w:val="000000" w:themeColor="text1"/>
                <w:sz w:val="16"/>
                <w:szCs w:val="16"/>
              </w:rPr>
              <w:t xml:space="preserve"> were copied to directory </w:t>
            </w:r>
            <w:r w:rsidR="00727082" w:rsidRPr="0017317F">
              <w:rPr>
                <w:rFonts w:ascii="Arial" w:hAnsi="Arial" w:cs="Arial"/>
                <w:color w:val="000000" w:themeColor="text1"/>
                <w:sz w:val="16"/>
                <w:szCs w:val="16"/>
              </w:rPr>
              <w:t>…\bin</w:t>
            </w:r>
          </w:p>
        </w:tc>
      </w:tr>
      <w:tr w:rsidR="00CC4944" w:rsidRPr="0089185C" w14:paraId="325A315E" w14:textId="77777777" w:rsidTr="00E725DF">
        <w:trPr>
          <w:cantSplit/>
        </w:trPr>
        <w:tc>
          <w:tcPr>
            <w:tcW w:w="720" w:type="dxa"/>
          </w:tcPr>
          <w:p w14:paraId="0A80D1C8" w14:textId="77777777" w:rsidR="00CC4944" w:rsidRDefault="00CC4944" w:rsidP="00E725DF">
            <w:pPr>
              <w:spacing w:before="60" w:after="180"/>
              <w:rPr>
                <w:rFonts w:ascii="Arial" w:hAnsi="Arial"/>
                <w:sz w:val="16"/>
                <w:szCs w:val="16"/>
              </w:rPr>
            </w:pPr>
            <w:r>
              <w:rPr>
                <w:rFonts w:ascii="Arial" w:hAnsi="Arial"/>
                <w:sz w:val="16"/>
                <w:szCs w:val="16"/>
              </w:rPr>
              <w:t>3</w:t>
            </w:r>
          </w:p>
        </w:tc>
        <w:tc>
          <w:tcPr>
            <w:tcW w:w="1440" w:type="dxa"/>
          </w:tcPr>
          <w:p w14:paraId="0AFC9C6F" w14:textId="77777777" w:rsidR="00CC4944" w:rsidRPr="0089185C" w:rsidRDefault="00CC4944" w:rsidP="00E725DF">
            <w:pPr>
              <w:spacing w:before="60" w:after="180"/>
              <w:rPr>
                <w:rFonts w:ascii="Arial" w:hAnsi="Arial"/>
                <w:sz w:val="16"/>
                <w:szCs w:val="16"/>
              </w:rPr>
            </w:pPr>
            <w:r>
              <w:rPr>
                <w:rFonts w:ascii="Arial" w:hAnsi="Arial"/>
                <w:sz w:val="16"/>
                <w:szCs w:val="16"/>
              </w:rPr>
              <w:t>Run MODFLOW to solve for flow problem</w:t>
            </w:r>
          </w:p>
        </w:tc>
        <w:tc>
          <w:tcPr>
            <w:tcW w:w="1440" w:type="dxa"/>
          </w:tcPr>
          <w:p w14:paraId="1809F956" w14:textId="77777777" w:rsidR="00CC4944" w:rsidRPr="0089185C" w:rsidRDefault="00CC4944" w:rsidP="00E725DF">
            <w:pPr>
              <w:spacing w:before="60" w:after="180"/>
              <w:rPr>
                <w:rFonts w:ascii="Arial" w:hAnsi="Arial"/>
                <w:sz w:val="16"/>
                <w:szCs w:val="16"/>
              </w:rPr>
            </w:pPr>
            <w:r>
              <w:rPr>
                <w:rFonts w:ascii="Arial" w:hAnsi="Arial"/>
                <w:sz w:val="16"/>
                <w:szCs w:val="16"/>
              </w:rPr>
              <w:t>Execute MODFLOW against mf-atc-1.nam name file in test directory</w:t>
            </w:r>
          </w:p>
        </w:tc>
        <w:tc>
          <w:tcPr>
            <w:tcW w:w="1440" w:type="dxa"/>
          </w:tcPr>
          <w:p w14:paraId="51AF15C2" w14:textId="77777777" w:rsidR="00CC4944" w:rsidRPr="0089185C" w:rsidRDefault="00CC4944" w:rsidP="00E725DF">
            <w:pPr>
              <w:spacing w:before="60" w:after="180"/>
              <w:rPr>
                <w:rFonts w:ascii="Arial" w:hAnsi="Arial"/>
                <w:sz w:val="16"/>
                <w:szCs w:val="16"/>
              </w:rPr>
            </w:pPr>
            <w:r>
              <w:rPr>
                <w:rFonts w:ascii="Arial" w:hAnsi="Arial"/>
                <w:sz w:val="16"/>
                <w:szCs w:val="16"/>
              </w:rPr>
              <w:t>MODFLOW executes without error</w:t>
            </w:r>
          </w:p>
        </w:tc>
        <w:tc>
          <w:tcPr>
            <w:tcW w:w="3935" w:type="dxa"/>
          </w:tcPr>
          <w:p w14:paraId="44E29230" w14:textId="77777777" w:rsidR="00CC4944" w:rsidRDefault="00713535" w:rsidP="00E725DF">
            <w:pPr>
              <w:spacing w:before="60" w:after="180"/>
              <w:rPr>
                <w:rFonts w:ascii="Arial" w:hAnsi="Arial"/>
                <w:sz w:val="16"/>
                <w:szCs w:val="16"/>
              </w:rPr>
            </w:pPr>
            <w:r>
              <w:rPr>
                <w:rFonts w:ascii="Arial" w:hAnsi="Arial"/>
                <w:sz w:val="16"/>
                <w:szCs w:val="16"/>
              </w:rPr>
              <w:t>Logged onto machine with a user account that does not have administrator privileges.</w:t>
            </w:r>
          </w:p>
          <w:p w14:paraId="430F05B1" w14:textId="7DF0EADF" w:rsidR="00713535" w:rsidRPr="0089185C" w:rsidRDefault="00713535" w:rsidP="00E725DF">
            <w:pPr>
              <w:spacing w:before="60" w:after="180"/>
              <w:rPr>
                <w:rFonts w:ascii="Arial" w:hAnsi="Arial"/>
                <w:sz w:val="16"/>
                <w:szCs w:val="16"/>
              </w:rPr>
            </w:pPr>
            <w:r>
              <w:rPr>
                <w:rFonts w:ascii="Arial" w:hAnsi="Arial"/>
                <w:sz w:val="16"/>
                <w:szCs w:val="16"/>
              </w:rPr>
              <w:t xml:space="preserve">Successfully executed </w:t>
            </w:r>
            <w:r w:rsidRPr="00713535">
              <w:rPr>
                <w:rFonts w:ascii="Arial" w:hAnsi="Arial"/>
                <w:sz w:val="16"/>
                <w:szCs w:val="16"/>
              </w:rPr>
              <w:t>mfusg-chprc07spl.exe</w:t>
            </w:r>
            <w:r>
              <w:rPr>
                <w:rFonts w:ascii="Arial" w:hAnsi="Arial"/>
                <w:sz w:val="16"/>
                <w:szCs w:val="16"/>
              </w:rPr>
              <w:t xml:space="preserve"> and </w:t>
            </w:r>
            <w:r w:rsidRPr="00713535">
              <w:rPr>
                <w:rFonts w:ascii="Arial" w:hAnsi="Arial"/>
                <w:sz w:val="16"/>
                <w:szCs w:val="16"/>
              </w:rPr>
              <w:t>mfusg-chprc07dpl.exe</w:t>
            </w:r>
            <w:r>
              <w:rPr>
                <w:rFonts w:ascii="Arial" w:hAnsi="Arial"/>
                <w:sz w:val="16"/>
                <w:szCs w:val="16"/>
              </w:rPr>
              <w:t xml:space="preserve"> for both pumping duration (in subdirectories /pumping-05-d and /pumping-10-d)</w:t>
            </w:r>
            <w:r w:rsidR="00C545B2">
              <w:rPr>
                <w:rFonts w:ascii="Arial" w:hAnsi="Arial"/>
                <w:sz w:val="16"/>
                <w:szCs w:val="16"/>
              </w:rPr>
              <w:t xml:space="preserve"> by running the batch file “run-instal</w:t>
            </w:r>
            <w:r w:rsidR="00C51D9E">
              <w:rPr>
                <w:rFonts w:ascii="Arial" w:hAnsi="Arial"/>
                <w:sz w:val="16"/>
                <w:szCs w:val="16"/>
              </w:rPr>
              <w:t>l</w:t>
            </w:r>
            <w:r w:rsidR="00C545B2">
              <w:rPr>
                <w:rFonts w:ascii="Arial" w:hAnsi="Arial"/>
                <w:sz w:val="16"/>
                <w:szCs w:val="16"/>
              </w:rPr>
              <w:t>-tests.bat</w:t>
            </w:r>
            <w:r w:rsidR="00C51D9E">
              <w:rPr>
                <w:rFonts w:ascii="Arial" w:hAnsi="Arial"/>
                <w:sz w:val="16"/>
                <w:szCs w:val="16"/>
              </w:rPr>
              <w:t xml:space="preserve">” for the </w:t>
            </w:r>
            <w:r w:rsidR="00C51D9E" w:rsidRPr="00267224">
              <w:rPr>
                <w:rFonts w:ascii="Arial" w:hAnsi="Arial" w:cs="Arial"/>
                <w:i/>
                <w:sz w:val="16"/>
                <w:szCs w:val="16"/>
              </w:rPr>
              <w:t>χ</w:t>
            </w:r>
            <w:r w:rsidR="00C51D9E">
              <w:rPr>
                <w:rFonts w:ascii="Arial" w:hAnsi="Arial"/>
                <w:sz w:val="16"/>
                <w:szCs w:val="16"/>
              </w:rPr>
              <w:t>MD solver and the batch file “run-install-tests_pcgu.bat” for the PCGU solver.</w:t>
            </w:r>
          </w:p>
        </w:tc>
      </w:tr>
      <w:tr w:rsidR="00CC4944" w:rsidRPr="0089185C" w14:paraId="07816C3B" w14:textId="77777777" w:rsidTr="00E725DF">
        <w:trPr>
          <w:cantSplit/>
        </w:trPr>
        <w:tc>
          <w:tcPr>
            <w:tcW w:w="720" w:type="dxa"/>
          </w:tcPr>
          <w:p w14:paraId="4924A35D" w14:textId="77777777" w:rsidR="00CC4944" w:rsidRDefault="00CC4944" w:rsidP="00E725DF">
            <w:pPr>
              <w:spacing w:before="60" w:after="180"/>
              <w:rPr>
                <w:rFonts w:ascii="Arial" w:hAnsi="Arial"/>
                <w:sz w:val="16"/>
                <w:szCs w:val="16"/>
              </w:rPr>
            </w:pPr>
            <w:r>
              <w:rPr>
                <w:rFonts w:ascii="Arial" w:hAnsi="Arial"/>
                <w:sz w:val="16"/>
                <w:szCs w:val="16"/>
              </w:rPr>
              <w:t>4</w:t>
            </w:r>
          </w:p>
        </w:tc>
        <w:tc>
          <w:tcPr>
            <w:tcW w:w="1440" w:type="dxa"/>
          </w:tcPr>
          <w:p w14:paraId="1D9BF3D0" w14:textId="77777777" w:rsidR="00CC4944" w:rsidRPr="0089185C" w:rsidRDefault="00CC4944" w:rsidP="00E725DF">
            <w:pPr>
              <w:spacing w:before="60" w:after="180"/>
              <w:rPr>
                <w:rFonts w:ascii="Arial" w:hAnsi="Arial"/>
                <w:sz w:val="16"/>
                <w:szCs w:val="16"/>
              </w:rPr>
            </w:pPr>
            <w:r>
              <w:rPr>
                <w:rFonts w:ascii="Arial" w:hAnsi="Arial"/>
                <w:sz w:val="16"/>
                <w:szCs w:val="16"/>
              </w:rPr>
              <w:t>Extract results and transfer to validation spreadsheet</w:t>
            </w:r>
          </w:p>
        </w:tc>
        <w:tc>
          <w:tcPr>
            <w:tcW w:w="1440" w:type="dxa"/>
          </w:tcPr>
          <w:p w14:paraId="02E541EA" w14:textId="77777777" w:rsidR="00CC4944" w:rsidRPr="0089185C" w:rsidRDefault="00CC4944" w:rsidP="00E725DF">
            <w:pPr>
              <w:spacing w:before="60" w:after="180"/>
              <w:rPr>
                <w:rFonts w:ascii="Arial" w:hAnsi="Arial"/>
                <w:sz w:val="16"/>
                <w:szCs w:val="16"/>
              </w:rPr>
            </w:pPr>
            <w:r>
              <w:rPr>
                <w:rFonts w:ascii="Arial" w:hAnsi="Arial"/>
                <w:sz w:val="16"/>
                <w:szCs w:val="16"/>
              </w:rPr>
              <w:t>Using a text editor, copy MODFLOW-calculated drawdown values from end of list file mf-atc-1.lis and paste into appropriate cells in validation spreadsheet “mt-atc-1.xlsx”</w:t>
            </w:r>
          </w:p>
        </w:tc>
        <w:tc>
          <w:tcPr>
            <w:tcW w:w="1440" w:type="dxa"/>
          </w:tcPr>
          <w:p w14:paraId="301E6F32" w14:textId="77777777" w:rsidR="00CC4944" w:rsidRPr="0089185C" w:rsidRDefault="00CC4944" w:rsidP="00E725DF">
            <w:pPr>
              <w:spacing w:before="60" w:after="180"/>
              <w:rPr>
                <w:rFonts w:ascii="Arial" w:hAnsi="Arial"/>
                <w:sz w:val="16"/>
                <w:szCs w:val="16"/>
              </w:rPr>
            </w:pPr>
            <w:r>
              <w:rPr>
                <w:rFonts w:ascii="Arial" w:hAnsi="Arial"/>
                <w:sz w:val="16"/>
                <w:szCs w:val="16"/>
              </w:rPr>
              <w:t>Spreadsheet will update tables, graphics, and acceptance test results</w:t>
            </w:r>
          </w:p>
        </w:tc>
        <w:tc>
          <w:tcPr>
            <w:tcW w:w="3935" w:type="dxa"/>
          </w:tcPr>
          <w:p w14:paraId="68BFAEE6" w14:textId="77777777" w:rsidR="00CC4944" w:rsidRDefault="001A6C8A" w:rsidP="00267224">
            <w:pPr>
              <w:spacing w:before="60" w:after="180"/>
              <w:rPr>
                <w:rFonts w:ascii="Arial" w:hAnsi="Arial" w:cs="Arial"/>
                <w:sz w:val="16"/>
                <w:szCs w:val="16"/>
              </w:rPr>
            </w:pPr>
            <w:r>
              <w:rPr>
                <w:rFonts w:ascii="Arial" w:hAnsi="Arial"/>
                <w:sz w:val="16"/>
                <w:szCs w:val="16"/>
              </w:rPr>
              <w:t xml:space="preserve">Used a text editor program to open the theis.lst file for each pumping duration case </w:t>
            </w:r>
            <w:r w:rsidR="00267224">
              <w:rPr>
                <w:rFonts w:ascii="Arial" w:hAnsi="Arial"/>
                <w:sz w:val="16"/>
                <w:szCs w:val="16"/>
              </w:rPr>
              <w:t xml:space="preserve">with the </w:t>
            </w:r>
            <w:r w:rsidR="00267224" w:rsidRPr="00267224">
              <w:rPr>
                <w:rFonts w:ascii="Arial" w:hAnsi="Arial" w:cs="Arial"/>
                <w:i/>
                <w:sz w:val="16"/>
                <w:szCs w:val="16"/>
              </w:rPr>
              <w:t>χ</w:t>
            </w:r>
            <w:r w:rsidR="00267224">
              <w:rPr>
                <w:rFonts w:ascii="Arial" w:hAnsi="Arial"/>
                <w:sz w:val="16"/>
                <w:szCs w:val="16"/>
              </w:rPr>
              <w:t xml:space="preserve">MD solver </w:t>
            </w:r>
            <w:r>
              <w:rPr>
                <w:rFonts w:ascii="Arial" w:hAnsi="Arial"/>
                <w:sz w:val="16"/>
                <w:szCs w:val="16"/>
              </w:rPr>
              <w:t xml:space="preserve">and copied the drawdown for the first row of results that represent the radial </w:t>
            </w:r>
            <w:r w:rsidR="00254712">
              <w:rPr>
                <w:rFonts w:ascii="Arial" w:hAnsi="Arial"/>
                <w:sz w:val="16"/>
                <w:szCs w:val="16"/>
              </w:rPr>
              <w:t xml:space="preserve">drawdown results. Pasted these results into the respective </w:t>
            </w:r>
            <w:r w:rsidR="00267224">
              <w:rPr>
                <w:rFonts w:ascii="Arial" w:hAnsi="Arial"/>
                <w:sz w:val="16"/>
                <w:szCs w:val="16"/>
              </w:rPr>
              <w:t>copies of the Excel</w:t>
            </w:r>
            <w:r w:rsidR="00267224">
              <w:rPr>
                <w:rFonts w:ascii="Arial" w:hAnsi="Arial" w:cs="Arial"/>
                <w:sz w:val="22"/>
                <w:szCs w:val="22"/>
              </w:rPr>
              <w:t xml:space="preserve">® </w:t>
            </w:r>
            <w:r w:rsidR="00267224" w:rsidRPr="00267224">
              <w:rPr>
                <w:rFonts w:ascii="Arial" w:hAnsi="Arial" w:cs="Arial"/>
                <w:sz w:val="16"/>
                <w:szCs w:val="16"/>
              </w:rPr>
              <w:t xml:space="preserve">validation </w:t>
            </w:r>
            <w:r w:rsidR="00267224">
              <w:rPr>
                <w:rFonts w:ascii="Arial" w:hAnsi="Arial" w:cs="Arial"/>
                <w:sz w:val="16"/>
                <w:szCs w:val="16"/>
              </w:rPr>
              <w:t>spreadsheets “mf-atc-1_mst-sp.xlsx” for single precision results and “mf-atc-1_mfusg-dp.xlsx”</w:t>
            </w:r>
            <w:r w:rsidR="00F079C1">
              <w:rPr>
                <w:rFonts w:ascii="Arial" w:hAnsi="Arial" w:cs="Arial"/>
                <w:sz w:val="16"/>
                <w:szCs w:val="16"/>
              </w:rPr>
              <w:t xml:space="preserve"> for double precision results.</w:t>
            </w:r>
          </w:p>
          <w:p w14:paraId="1CA59901" w14:textId="73CD461D" w:rsidR="00C51D9E" w:rsidRPr="003C349F" w:rsidRDefault="003C349F" w:rsidP="00267224">
            <w:pPr>
              <w:spacing w:before="60" w:after="180"/>
              <w:rPr>
                <w:rFonts w:ascii="Arial" w:hAnsi="Arial"/>
                <w:sz w:val="16"/>
                <w:szCs w:val="16"/>
              </w:rPr>
            </w:pPr>
            <w:r>
              <w:rPr>
                <w:rFonts w:ascii="Arial" w:hAnsi="Arial"/>
                <w:sz w:val="16"/>
                <w:szCs w:val="16"/>
              </w:rPr>
              <w:t xml:space="preserve">A similar process was </w:t>
            </w:r>
            <w:r w:rsidR="00477C3E">
              <w:rPr>
                <w:rFonts w:ascii="Arial" w:hAnsi="Arial"/>
                <w:sz w:val="16"/>
                <w:szCs w:val="16"/>
              </w:rPr>
              <w:t>conducted for the PC</w:t>
            </w:r>
            <w:r>
              <w:rPr>
                <w:rFonts w:ascii="Arial" w:hAnsi="Arial"/>
                <w:sz w:val="16"/>
                <w:szCs w:val="16"/>
              </w:rPr>
              <w:t>G</w:t>
            </w:r>
            <w:r w:rsidR="00477C3E">
              <w:rPr>
                <w:rFonts w:ascii="Arial" w:hAnsi="Arial"/>
                <w:sz w:val="16"/>
                <w:szCs w:val="16"/>
              </w:rPr>
              <w:t>U</w:t>
            </w:r>
            <w:r>
              <w:rPr>
                <w:rFonts w:ascii="Arial" w:hAnsi="Arial"/>
                <w:sz w:val="16"/>
                <w:szCs w:val="16"/>
              </w:rPr>
              <w:t xml:space="preserve"> solver. </w:t>
            </w:r>
            <w:r w:rsidR="00C51D9E">
              <w:rPr>
                <w:rFonts w:ascii="Arial" w:hAnsi="Arial"/>
                <w:sz w:val="16"/>
                <w:szCs w:val="16"/>
              </w:rPr>
              <w:t>Used a text editor program to open the theis.lst file for each pumping duration case with the</w:t>
            </w:r>
            <w:r w:rsidR="00C51D9E" w:rsidRPr="00477C3E">
              <w:rPr>
                <w:rFonts w:ascii="Arial" w:hAnsi="Arial"/>
                <w:sz w:val="16"/>
                <w:szCs w:val="16"/>
              </w:rPr>
              <w:t xml:space="preserve"> </w:t>
            </w:r>
            <w:r w:rsidR="00477C3E" w:rsidRPr="00477C3E">
              <w:rPr>
                <w:rFonts w:ascii="Arial" w:hAnsi="Arial" w:cs="Arial"/>
                <w:sz w:val="16"/>
                <w:szCs w:val="16"/>
              </w:rPr>
              <w:t>PC</w:t>
            </w:r>
            <w:r w:rsidR="00477C3E">
              <w:rPr>
                <w:rFonts w:ascii="Arial" w:hAnsi="Arial" w:cs="Arial"/>
                <w:sz w:val="16"/>
                <w:szCs w:val="16"/>
              </w:rPr>
              <w:t>G</w:t>
            </w:r>
            <w:r w:rsidR="00477C3E" w:rsidRPr="00477C3E">
              <w:rPr>
                <w:rFonts w:ascii="Arial" w:hAnsi="Arial" w:cs="Arial"/>
                <w:sz w:val="16"/>
                <w:szCs w:val="16"/>
              </w:rPr>
              <w:t>U</w:t>
            </w:r>
            <w:r w:rsidR="00C51D9E">
              <w:rPr>
                <w:rFonts w:ascii="Arial" w:hAnsi="Arial"/>
                <w:sz w:val="16"/>
                <w:szCs w:val="16"/>
              </w:rPr>
              <w:t xml:space="preserve"> solver and copied the drawdown for the first row of results that represent the radial drawdown results. Pasted these results into the respective copies of the Excel</w:t>
            </w:r>
            <w:r w:rsidR="00C51D9E">
              <w:rPr>
                <w:rFonts w:ascii="Arial" w:hAnsi="Arial" w:cs="Arial"/>
                <w:sz w:val="22"/>
                <w:szCs w:val="22"/>
              </w:rPr>
              <w:t xml:space="preserve">® </w:t>
            </w:r>
            <w:r w:rsidR="00C51D9E" w:rsidRPr="00267224">
              <w:rPr>
                <w:rFonts w:ascii="Arial" w:hAnsi="Arial" w:cs="Arial"/>
                <w:sz w:val="16"/>
                <w:szCs w:val="16"/>
              </w:rPr>
              <w:t xml:space="preserve">validation </w:t>
            </w:r>
            <w:r w:rsidR="00C51D9E">
              <w:rPr>
                <w:rFonts w:ascii="Arial" w:hAnsi="Arial" w:cs="Arial"/>
                <w:sz w:val="16"/>
                <w:szCs w:val="16"/>
              </w:rPr>
              <w:t>spreadsheets “mf-atc-1_mst-sp</w:t>
            </w:r>
            <w:r w:rsidR="00477C3E">
              <w:rPr>
                <w:rFonts w:ascii="Arial" w:hAnsi="Arial" w:cs="Arial"/>
                <w:sz w:val="16"/>
                <w:szCs w:val="16"/>
              </w:rPr>
              <w:t>_pcgu</w:t>
            </w:r>
            <w:r w:rsidR="00C51D9E">
              <w:rPr>
                <w:rFonts w:ascii="Arial" w:hAnsi="Arial" w:cs="Arial"/>
                <w:sz w:val="16"/>
                <w:szCs w:val="16"/>
              </w:rPr>
              <w:t>.xlsx” for single precision results and “mf-atc-1_mfusg-dp</w:t>
            </w:r>
            <w:r w:rsidR="00477C3E">
              <w:rPr>
                <w:rFonts w:ascii="Arial" w:hAnsi="Arial" w:cs="Arial"/>
                <w:sz w:val="16"/>
                <w:szCs w:val="16"/>
              </w:rPr>
              <w:t>_pcgu</w:t>
            </w:r>
            <w:r w:rsidR="00C51D9E">
              <w:rPr>
                <w:rFonts w:ascii="Arial" w:hAnsi="Arial" w:cs="Arial"/>
                <w:sz w:val="16"/>
                <w:szCs w:val="16"/>
              </w:rPr>
              <w:t>.xlsx” for double precision results.</w:t>
            </w:r>
          </w:p>
          <w:p w14:paraId="1A9CAC0F" w14:textId="5B335AB5" w:rsidR="00C51D9E" w:rsidRPr="0089185C" w:rsidRDefault="00C51D9E" w:rsidP="00267224">
            <w:pPr>
              <w:spacing w:before="60" w:after="180"/>
              <w:rPr>
                <w:rFonts w:ascii="Arial" w:hAnsi="Arial"/>
                <w:sz w:val="16"/>
                <w:szCs w:val="16"/>
              </w:rPr>
            </w:pPr>
          </w:p>
        </w:tc>
      </w:tr>
      <w:tr w:rsidR="00CC4944" w:rsidRPr="0089185C" w14:paraId="3FCD67FB" w14:textId="77777777" w:rsidTr="00E725DF">
        <w:trPr>
          <w:cantSplit/>
        </w:trPr>
        <w:tc>
          <w:tcPr>
            <w:tcW w:w="720" w:type="dxa"/>
          </w:tcPr>
          <w:p w14:paraId="0B21D06E" w14:textId="77777777" w:rsidR="00CC4944" w:rsidRDefault="00CC4944" w:rsidP="00E725DF">
            <w:pPr>
              <w:spacing w:before="60" w:after="180"/>
              <w:rPr>
                <w:rFonts w:ascii="Arial" w:hAnsi="Arial"/>
                <w:sz w:val="16"/>
                <w:szCs w:val="16"/>
              </w:rPr>
            </w:pPr>
            <w:r>
              <w:rPr>
                <w:rFonts w:ascii="Arial" w:hAnsi="Arial"/>
                <w:sz w:val="16"/>
                <w:szCs w:val="16"/>
              </w:rPr>
              <w:lastRenderedPageBreak/>
              <w:t>5</w:t>
            </w:r>
          </w:p>
        </w:tc>
        <w:tc>
          <w:tcPr>
            <w:tcW w:w="1440" w:type="dxa"/>
          </w:tcPr>
          <w:p w14:paraId="2B45B9E5" w14:textId="77777777" w:rsidR="00CC4944" w:rsidRPr="0089185C" w:rsidRDefault="00CC4944" w:rsidP="00E725DF">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1440" w:type="dxa"/>
          </w:tcPr>
          <w:p w14:paraId="2CF946EE" w14:textId="77777777" w:rsidR="00CC4944" w:rsidRPr="0089185C" w:rsidRDefault="00CC4944" w:rsidP="00E725DF">
            <w:pPr>
              <w:spacing w:before="60" w:after="180"/>
              <w:rPr>
                <w:rFonts w:ascii="Arial" w:hAnsi="Arial"/>
                <w:sz w:val="16"/>
                <w:szCs w:val="16"/>
              </w:rPr>
            </w:pPr>
            <w:r>
              <w:rPr>
                <w:rFonts w:ascii="Arial" w:hAnsi="Arial"/>
                <w:sz w:val="16"/>
                <w:szCs w:val="16"/>
              </w:rPr>
              <w:t>Copy and paste graphics and note acceptance test results in ATR</w:t>
            </w:r>
          </w:p>
        </w:tc>
        <w:tc>
          <w:tcPr>
            <w:tcW w:w="1440" w:type="dxa"/>
          </w:tcPr>
          <w:p w14:paraId="7222EFE6" w14:textId="77777777" w:rsidR="00CC4944" w:rsidRPr="0089185C" w:rsidRDefault="00CC4944" w:rsidP="00E725DF">
            <w:pPr>
              <w:spacing w:before="60" w:after="180"/>
              <w:rPr>
                <w:rFonts w:ascii="Arial" w:hAnsi="Arial"/>
                <w:sz w:val="16"/>
                <w:szCs w:val="16"/>
              </w:rPr>
            </w:pPr>
            <w:r>
              <w:rPr>
                <w:rFonts w:ascii="Arial" w:hAnsi="Arial"/>
                <w:sz w:val="16"/>
                <w:szCs w:val="16"/>
              </w:rPr>
              <w:t>MODFLOW acceptance test criterion are met</w:t>
            </w:r>
          </w:p>
        </w:tc>
        <w:tc>
          <w:tcPr>
            <w:tcW w:w="3935" w:type="dxa"/>
          </w:tcPr>
          <w:p w14:paraId="1437B323" w14:textId="26B29FED" w:rsidR="00CC4944" w:rsidRDefault="00F079C1" w:rsidP="00E725DF">
            <w:pPr>
              <w:spacing w:before="60" w:after="180"/>
              <w:rPr>
                <w:rFonts w:ascii="Arial" w:hAnsi="Arial"/>
                <w:sz w:val="16"/>
                <w:szCs w:val="16"/>
              </w:rPr>
            </w:pPr>
            <w:r>
              <w:rPr>
                <w:rFonts w:ascii="Arial" w:hAnsi="Arial"/>
                <w:sz w:val="16"/>
                <w:szCs w:val="16"/>
              </w:rPr>
              <w:t>Copy and pasted resulting graphics to the acceptance test reports to show comparison of analytic and MODFLOW results; noted results in ATR for acceptance criteria calculated in copies the spreadsheets “mf-atc-1_mfusg-sp.xlsx” and “mf-atc-1_mfusg-dp.xlsx” for each repeated test by precision</w:t>
            </w:r>
            <w:r w:rsidR="00477C3E">
              <w:rPr>
                <w:rFonts w:ascii="Arial" w:hAnsi="Arial"/>
                <w:sz w:val="16"/>
                <w:szCs w:val="16"/>
              </w:rPr>
              <w:t xml:space="preserve"> for the </w:t>
            </w:r>
            <w:r w:rsidR="00477C3E" w:rsidRPr="00E765E2">
              <w:rPr>
                <w:rFonts w:ascii="Arial" w:hAnsi="Arial"/>
                <w:i/>
                <w:sz w:val="16"/>
                <w:szCs w:val="16"/>
              </w:rPr>
              <w:t>x</w:t>
            </w:r>
            <w:r w:rsidR="00477C3E">
              <w:rPr>
                <w:rFonts w:ascii="Arial" w:hAnsi="Arial"/>
                <w:sz w:val="16"/>
                <w:szCs w:val="16"/>
              </w:rPr>
              <w:t>MD solver</w:t>
            </w:r>
            <w:r>
              <w:rPr>
                <w:rFonts w:ascii="Arial" w:hAnsi="Arial"/>
                <w:sz w:val="16"/>
                <w:szCs w:val="16"/>
              </w:rPr>
              <w:t>.</w:t>
            </w:r>
          </w:p>
          <w:p w14:paraId="2DAE1852" w14:textId="77777777" w:rsidR="00477C3E" w:rsidRDefault="00F079C1" w:rsidP="00E725DF">
            <w:pPr>
              <w:spacing w:before="60" w:after="180"/>
              <w:rPr>
                <w:rFonts w:ascii="Arial" w:hAnsi="Arial"/>
                <w:sz w:val="16"/>
                <w:szCs w:val="16"/>
              </w:rPr>
            </w:pPr>
            <w:r>
              <w:rPr>
                <w:rFonts w:ascii="Arial" w:hAnsi="Arial"/>
                <w:sz w:val="16"/>
                <w:szCs w:val="16"/>
              </w:rPr>
              <w:t xml:space="preserve">All criteria were met for this software using the </w:t>
            </w:r>
            <w:r w:rsidRPr="00E765E2">
              <w:rPr>
                <w:rFonts w:ascii="Arial" w:hAnsi="Arial"/>
                <w:i/>
                <w:sz w:val="16"/>
                <w:szCs w:val="16"/>
              </w:rPr>
              <w:t>x</w:t>
            </w:r>
            <w:r>
              <w:rPr>
                <w:rFonts w:ascii="Arial" w:hAnsi="Arial"/>
                <w:sz w:val="16"/>
                <w:szCs w:val="16"/>
              </w:rPr>
              <w:t xml:space="preserve">MD solver. </w:t>
            </w:r>
            <w:r w:rsidR="00C51D9E">
              <w:rPr>
                <w:rFonts w:ascii="Arial" w:hAnsi="Arial"/>
                <w:sz w:val="16"/>
                <w:szCs w:val="16"/>
              </w:rPr>
              <w:t xml:space="preserve"> </w:t>
            </w:r>
          </w:p>
          <w:p w14:paraId="2ED758F9" w14:textId="299A8F78" w:rsidR="00477C3E" w:rsidRDefault="00477C3E" w:rsidP="00E725DF">
            <w:pPr>
              <w:spacing w:before="60" w:after="180"/>
              <w:rPr>
                <w:rFonts w:ascii="Arial" w:hAnsi="Arial"/>
                <w:sz w:val="16"/>
                <w:szCs w:val="16"/>
              </w:rPr>
            </w:pPr>
            <w:r>
              <w:rPr>
                <w:rFonts w:ascii="Arial" w:hAnsi="Arial"/>
                <w:sz w:val="16"/>
                <w:szCs w:val="16"/>
              </w:rPr>
              <w:t>Copy and pasted resulting graphics to the acceptance test reports to show comparison of analytic and MODFLOW results; noted results in ATR for acceptance criteria calculated in copies the spreadsheets “mf-atc-1_mfusg-sp_pcgu.xlsx” and “mf-atc-1_mfusg-dp_pcgu.xlsx” for each repeated test by precision for the PCGU solver.</w:t>
            </w:r>
          </w:p>
          <w:p w14:paraId="29899A64" w14:textId="0AE7D7BC" w:rsidR="00F079C1" w:rsidRDefault="00C51D9E" w:rsidP="00E725DF">
            <w:pPr>
              <w:spacing w:before="60" w:after="180"/>
              <w:rPr>
                <w:rFonts w:ascii="Arial" w:hAnsi="Arial"/>
                <w:sz w:val="16"/>
                <w:szCs w:val="16"/>
              </w:rPr>
            </w:pPr>
            <w:r>
              <w:rPr>
                <w:rFonts w:ascii="Arial" w:hAnsi="Arial"/>
                <w:sz w:val="16"/>
                <w:szCs w:val="16"/>
              </w:rPr>
              <w:t>Not all the test criteria were met for this software using the PCGU solver.</w:t>
            </w:r>
          </w:p>
          <w:p w14:paraId="415A49C8" w14:textId="18B5AFBA" w:rsidR="00F079C1" w:rsidRPr="0089185C" w:rsidRDefault="00F079C1" w:rsidP="00E725DF">
            <w:pPr>
              <w:spacing w:before="60" w:after="180"/>
              <w:rPr>
                <w:rFonts w:ascii="Arial" w:hAnsi="Arial"/>
                <w:sz w:val="16"/>
                <w:szCs w:val="16"/>
              </w:rPr>
            </w:pPr>
            <w:r w:rsidRPr="005054B6">
              <w:rPr>
                <w:rFonts w:ascii="Arial" w:hAnsi="Arial"/>
                <w:sz w:val="16"/>
                <w:szCs w:val="16"/>
              </w:rPr>
              <w:t>Test directory contents were committed to MKS Integrity© for this test.</w:t>
            </w:r>
          </w:p>
        </w:tc>
      </w:tr>
    </w:tbl>
    <w:p w14:paraId="461AD85B" w14:textId="1EF4C8D8" w:rsidR="00CC4944" w:rsidRPr="00531D2D" w:rsidRDefault="00CC4944" w:rsidP="00CC4944">
      <w:pPr>
        <w:pStyle w:val="Title"/>
        <w:rPr>
          <w:rFonts w:ascii="Arial" w:hAnsi="Arial" w:cs="Arial"/>
        </w:rPr>
      </w:pPr>
      <w:r>
        <w:br w:type="page"/>
      </w:r>
      <w:r>
        <w:rPr>
          <w:rFonts w:ascii="Arial" w:hAnsi="Arial" w:cs="Arial"/>
        </w:rPr>
        <w:lastRenderedPageBreak/>
        <w:t>ATTACHMENT 10</w:t>
      </w:r>
    </w:p>
    <w:p w14:paraId="0EEB028A" w14:textId="77777777" w:rsidR="00CC4944" w:rsidRPr="00531D2D" w:rsidRDefault="00CC4944" w:rsidP="00CC4944">
      <w:pPr>
        <w:pStyle w:val="Subtitle"/>
        <w:rPr>
          <w:rFonts w:ascii="Arial" w:hAnsi="Arial" w:cs="Arial"/>
        </w:rPr>
      </w:pPr>
      <w:r w:rsidRPr="001C485E">
        <w:rPr>
          <w:rFonts w:ascii="Arial" w:hAnsi="Arial" w:cs="Arial"/>
        </w:rPr>
        <w:t>Completed Test Log: MODFLOW Acceptance Test Case 1 (MF-ATC-1): MODFLOW-</w:t>
      </w:r>
      <w:r>
        <w:rPr>
          <w:rFonts w:ascii="Arial" w:hAnsi="Arial" w:cs="Arial"/>
        </w:rPr>
        <w:t>USG</w:t>
      </w:r>
      <w:r w:rsidRPr="001C485E">
        <w:rPr>
          <w:rFonts w:ascii="Arial" w:hAnsi="Arial" w:cs="Arial"/>
        </w:rPr>
        <w:t xml:space="preserve"> Executable Files for Linux® Operating System</w:t>
      </w:r>
      <w:r w:rsidRPr="001C485E" w:rsidDel="001C485E">
        <w:rPr>
          <w:rFonts w:ascii="Arial" w:hAnsi="Arial" w:cs="Arial"/>
        </w:rPr>
        <w:t xml:space="preserve"> </w:t>
      </w:r>
    </w:p>
    <w:p w14:paraId="68CD15B0" w14:textId="77777777" w:rsidR="00CC4944" w:rsidRPr="00531D2D" w:rsidRDefault="00CC4944" w:rsidP="00A2128F">
      <w:pPr>
        <w:pStyle w:val="BodyText"/>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10"/>
        <w:gridCol w:w="1619"/>
        <w:gridCol w:w="1619"/>
        <w:gridCol w:w="1619"/>
        <w:gridCol w:w="4425"/>
      </w:tblGrid>
      <w:tr w:rsidR="00AE2151" w:rsidRPr="0089185C" w14:paraId="5E723847" w14:textId="6F45CE24" w:rsidTr="0017317F">
        <w:tc>
          <w:tcPr>
            <w:tcW w:w="4048" w:type="dxa"/>
            <w:gridSpan w:val="3"/>
            <w:shd w:val="clear" w:color="auto" w:fill="F2F2F2" w:themeFill="background1" w:themeFillShade="F2"/>
          </w:tcPr>
          <w:p w14:paraId="1EC5EB90" w14:textId="77777777" w:rsidR="00AE2151" w:rsidRPr="0089185C" w:rsidRDefault="00AE2151" w:rsidP="00E725DF">
            <w:pPr>
              <w:spacing w:before="60" w:after="180"/>
              <w:rPr>
                <w:rFonts w:ascii="Arial" w:hAnsi="Arial"/>
                <w:sz w:val="16"/>
                <w:szCs w:val="16"/>
              </w:rPr>
            </w:pPr>
            <w:r>
              <w:rPr>
                <w:rFonts w:ascii="Arial" w:hAnsi="Arial"/>
                <w:sz w:val="16"/>
                <w:szCs w:val="16"/>
              </w:rPr>
              <w:t xml:space="preserve">MODFLOW Acceptance </w:t>
            </w:r>
            <w:r w:rsidRPr="0089185C">
              <w:rPr>
                <w:rFonts w:ascii="Arial" w:hAnsi="Arial"/>
                <w:sz w:val="16"/>
                <w:szCs w:val="16"/>
              </w:rPr>
              <w:t>Test Case</w:t>
            </w:r>
            <w:r>
              <w:rPr>
                <w:rFonts w:ascii="Arial" w:hAnsi="Arial"/>
                <w:sz w:val="16"/>
                <w:szCs w:val="16"/>
              </w:rPr>
              <w:t xml:space="preserve"> 1</w:t>
            </w:r>
          </w:p>
          <w:p w14:paraId="29EAB8FF" w14:textId="77777777" w:rsidR="00AE2151" w:rsidRPr="0089185C" w:rsidRDefault="00AE2151" w:rsidP="00E725DF">
            <w:pPr>
              <w:spacing w:before="60" w:after="180"/>
              <w:rPr>
                <w:rFonts w:ascii="Arial" w:hAnsi="Arial"/>
                <w:sz w:val="16"/>
                <w:szCs w:val="16"/>
              </w:rPr>
            </w:pPr>
            <w:r w:rsidRPr="0089185C">
              <w:rPr>
                <w:rFonts w:ascii="Arial" w:hAnsi="Arial"/>
                <w:sz w:val="16"/>
                <w:szCs w:val="16"/>
              </w:rPr>
              <w:t>Description:</w:t>
            </w:r>
            <w:r>
              <w:rPr>
                <w:rFonts w:ascii="Arial" w:hAnsi="Arial"/>
                <w:sz w:val="16"/>
                <w:szCs w:val="16"/>
              </w:rPr>
              <w:t xml:space="preserve"> Theis Transient Drawdown Problem</w:t>
            </w:r>
          </w:p>
        </w:tc>
        <w:tc>
          <w:tcPr>
            <w:tcW w:w="1619" w:type="dxa"/>
            <w:shd w:val="clear" w:color="auto" w:fill="F2F2F2" w:themeFill="background1" w:themeFillShade="F2"/>
          </w:tcPr>
          <w:p w14:paraId="2CC7E5A1" w14:textId="77777777" w:rsidR="00AE2151" w:rsidRDefault="00AE2151" w:rsidP="00E725DF">
            <w:pPr>
              <w:spacing w:before="60" w:after="180"/>
              <w:rPr>
                <w:rFonts w:ascii="Arial" w:hAnsi="Arial"/>
                <w:sz w:val="16"/>
                <w:szCs w:val="16"/>
              </w:rPr>
            </w:pPr>
            <w:r w:rsidRPr="0089185C">
              <w:rPr>
                <w:rFonts w:ascii="Arial" w:hAnsi="Arial"/>
                <w:sz w:val="16"/>
                <w:szCs w:val="16"/>
              </w:rPr>
              <w:t>Test Case #:</w:t>
            </w:r>
            <w:r>
              <w:rPr>
                <w:rFonts w:ascii="Arial" w:hAnsi="Arial"/>
                <w:sz w:val="16"/>
                <w:szCs w:val="16"/>
              </w:rPr>
              <w:t xml:space="preserve"> </w:t>
            </w:r>
          </w:p>
          <w:p w14:paraId="0BC126E9" w14:textId="77777777" w:rsidR="00AE2151" w:rsidRPr="0089185C" w:rsidRDefault="00AE2151" w:rsidP="00E725DF">
            <w:pPr>
              <w:spacing w:before="60" w:after="180"/>
              <w:rPr>
                <w:rFonts w:ascii="Arial" w:hAnsi="Arial"/>
                <w:sz w:val="16"/>
                <w:szCs w:val="16"/>
              </w:rPr>
            </w:pPr>
            <w:r>
              <w:rPr>
                <w:rFonts w:ascii="Arial" w:hAnsi="Arial"/>
                <w:sz w:val="16"/>
                <w:szCs w:val="16"/>
              </w:rPr>
              <w:t>MF-ATC-1</w:t>
            </w:r>
          </w:p>
        </w:tc>
        <w:tc>
          <w:tcPr>
            <w:tcW w:w="4425" w:type="dxa"/>
            <w:shd w:val="clear" w:color="auto" w:fill="F2F2F2" w:themeFill="background1" w:themeFillShade="F2"/>
          </w:tcPr>
          <w:p w14:paraId="0BFE6ED2" w14:textId="77777777" w:rsidR="00AE2151" w:rsidRDefault="00AE2151" w:rsidP="00E725DF">
            <w:pPr>
              <w:spacing w:before="60" w:after="180"/>
              <w:rPr>
                <w:rFonts w:ascii="Arial" w:hAnsi="Arial"/>
                <w:sz w:val="16"/>
                <w:szCs w:val="16"/>
              </w:rPr>
            </w:pPr>
            <w:r w:rsidRPr="0089185C">
              <w:rPr>
                <w:rFonts w:ascii="Arial" w:hAnsi="Arial"/>
                <w:sz w:val="16"/>
                <w:szCs w:val="16"/>
              </w:rPr>
              <w:t>Date:</w:t>
            </w:r>
          </w:p>
          <w:p w14:paraId="3AEE2E47" w14:textId="30909236" w:rsidR="00AE2151" w:rsidRPr="0089185C" w:rsidRDefault="00AE2151" w:rsidP="00E725DF">
            <w:pPr>
              <w:spacing w:before="60" w:after="180"/>
              <w:rPr>
                <w:rFonts w:ascii="Arial" w:hAnsi="Arial"/>
                <w:sz w:val="16"/>
                <w:szCs w:val="16"/>
              </w:rPr>
            </w:pPr>
            <w:r>
              <w:rPr>
                <w:rFonts w:ascii="Arial" w:hAnsi="Arial"/>
                <w:sz w:val="16"/>
                <w:szCs w:val="16"/>
              </w:rPr>
              <w:t>1 May 2015</w:t>
            </w:r>
          </w:p>
        </w:tc>
      </w:tr>
      <w:tr w:rsidR="00AE2151" w:rsidRPr="0089185C" w14:paraId="3B81AA25" w14:textId="43A9367D" w:rsidTr="0017317F">
        <w:tc>
          <w:tcPr>
            <w:tcW w:w="4048" w:type="dxa"/>
            <w:gridSpan w:val="3"/>
            <w:shd w:val="clear" w:color="auto" w:fill="F2F2F2" w:themeFill="background1" w:themeFillShade="F2"/>
          </w:tcPr>
          <w:p w14:paraId="5EE5D781" w14:textId="18F6DF83" w:rsidR="00AE2151" w:rsidRPr="0089185C" w:rsidRDefault="00AE2151" w:rsidP="00E725DF">
            <w:pPr>
              <w:spacing w:before="60" w:after="180"/>
              <w:rPr>
                <w:rFonts w:ascii="Arial" w:hAnsi="Arial"/>
                <w:sz w:val="16"/>
                <w:szCs w:val="16"/>
              </w:rPr>
            </w:pPr>
            <w:r w:rsidRPr="0089185C">
              <w:rPr>
                <w:rFonts w:ascii="Arial" w:hAnsi="Arial"/>
                <w:sz w:val="16"/>
                <w:szCs w:val="16"/>
              </w:rPr>
              <w:t>System Attributes:</w:t>
            </w:r>
          </w:p>
          <w:p w14:paraId="3289564B" w14:textId="77777777" w:rsidR="00AE2151" w:rsidRPr="0089185C" w:rsidRDefault="00AE2151" w:rsidP="00E725DF">
            <w:pPr>
              <w:rPr>
                <w:rFonts w:ascii="Arial" w:hAnsi="Arial"/>
                <w:sz w:val="16"/>
                <w:szCs w:val="16"/>
              </w:rPr>
            </w:pPr>
            <w:r w:rsidRPr="0089185C">
              <w:rPr>
                <w:rFonts w:ascii="Arial" w:hAnsi="Arial"/>
                <w:sz w:val="16"/>
                <w:szCs w:val="16"/>
              </w:rPr>
              <w:t xml:space="preserve">Version #: </w:t>
            </w:r>
            <w:r>
              <w:rPr>
                <w:rFonts w:ascii="Arial" w:hAnsi="Arial"/>
                <w:sz w:val="16"/>
                <w:szCs w:val="16"/>
              </w:rPr>
              <w:t>MODFLOW-USG</w:t>
            </w:r>
          </w:p>
          <w:p w14:paraId="59C03A56" w14:textId="12808764" w:rsidR="00AE2151" w:rsidRPr="0089185C" w:rsidRDefault="00AE2151" w:rsidP="00E725DF">
            <w:pPr>
              <w:rPr>
                <w:rFonts w:ascii="Arial" w:hAnsi="Arial"/>
                <w:sz w:val="16"/>
                <w:szCs w:val="16"/>
              </w:rPr>
            </w:pPr>
            <w:r w:rsidRPr="0089185C">
              <w:rPr>
                <w:rFonts w:ascii="Arial" w:hAnsi="Arial"/>
                <w:sz w:val="16"/>
                <w:szCs w:val="16"/>
              </w:rPr>
              <w:t xml:space="preserve">Release #: </w:t>
            </w:r>
            <w:r>
              <w:rPr>
                <w:rFonts w:ascii="Arial" w:hAnsi="Arial"/>
                <w:sz w:val="16"/>
                <w:szCs w:val="16"/>
              </w:rPr>
              <w:t xml:space="preserve">CHPRC Build </w:t>
            </w:r>
            <w:r w:rsidR="00A2128F">
              <w:rPr>
                <w:rFonts w:ascii="Arial" w:hAnsi="Arial"/>
                <w:sz w:val="16"/>
                <w:szCs w:val="16"/>
              </w:rPr>
              <w:t>8 (Identical to Build 7)</w:t>
            </w:r>
          </w:p>
          <w:p w14:paraId="07AD287C" w14:textId="7269B5B0" w:rsidR="00AE2151" w:rsidRDefault="00AE2151" w:rsidP="00E54A85">
            <w:pPr>
              <w:autoSpaceDE w:val="0"/>
              <w:autoSpaceDN w:val="0"/>
              <w:rPr>
                <w:rFonts w:ascii="Arial" w:hAnsi="Arial" w:cs="Arial"/>
                <w:sz w:val="16"/>
                <w:szCs w:val="16"/>
              </w:rPr>
            </w:pPr>
            <w:r>
              <w:rPr>
                <w:rFonts w:ascii="Arial" w:hAnsi="Arial"/>
                <w:sz w:val="16"/>
                <w:szCs w:val="16"/>
              </w:rPr>
              <w:t>Environmen</w:t>
            </w:r>
            <w:r w:rsidRPr="00E54A85">
              <w:rPr>
                <w:rFonts w:ascii="Arial" w:hAnsi="Arial" w:cs="Arial"/>
                <w:sz w:val="16"/>
                <w:szCs w:val="16"/>
              </w:rPr>
              <w:t xml:space="preserve">t:: </w:t>
            </w:r>
            <w:r>
              <w:rPr>
                <w:rFonts w:ascii="Arial" w:hAnsi="Arial" w:cs="Arial"/>
                <w:sz w:val="16"/>
                <w:szCs w:val="16"/>
              </w:rPr>
              <w:t>OS: GNU/Linux</w:t>
            </w:r>
            <w:r w:rsidRPr="00464FD3">
              <w:rPr>
                <w:rFonts w:ascii="Arial" w:hAnsi="Arial" w:cs="Arial"/>
                <w:sz w:val="16"/>
                <w:szCs w:val="16"/>
              </w:rPr>
              <w:t>®</w:t>
            </w:r>
            <w:r>
              <w:rPr>
                <w:rFonts w:ascii="Arial" w:hAnsi="Arial" w:cs="Arial"/>
                <w:sz w:val="16"/>
                <w:szCs w:val="16"/>
              </w:rPr>
              <w:t>; Kernel: Linux</w:t>
            </w:r>
            <w:r w:rsidRPr="00464FD3">
              <w:rPr>
                <w:rFonts w:ascii="Arial" w:hAnsi="Arial" w:cs="Arial"/>
                <w:sz w:val="16"/>
                <w:szCs w:val="16"/>
              </w:rPr>
              <w:t>®</w:t>
            </w:r>
            <w:r>
              <w:rPr>
                <w:rFonts w:ascii="Arial" w:hAnsi="Arial" w:cs="Arial"/>
                <w:sz w:val="16"/>
                <w:szCs w:val="16"/>
              </w:rPr>
              <w:t>;</w:t>
            </w:r>
          </w:p>
          <w:p w14:paraId="3E8ACCD5" w14:textId="7CCFED0B" w:rsidR="00AE2151" w:rsidRPr="008328B1" w:rsidRDefault="00AE2151" w:rsidP="005054B6">
            <w:pPr>
              <w:autoSpaceDE w:val="0"/>
              <w:autoSpaceDN w:val="0"/>
              <w:rPr>
                <w:rFonts w:ascii="Arial" w:hAnsi="Arial" w:cs="Arial"/>
                <w:sz w:val="16"/>
                <w:szCs w:val="16"/>
              </w:rPr>
            </w:pPr>
            <w:r>
              <w:rPr>
                <w:rFonts w:ascii="Arial" w:hAnsi="Arial" w:cs="Arial"/>
                <w:sz w:val="16"/>
                <w:szCs w:val="16"/>
              </w:rPr>
              <w:t xml:space="preserve">Distribution: </w:t>
            </w:r>
            <w:r w:rsidRPr="00E54A85">
              <w:rPr>
                <w:rFonts w:ascii="Arial" w:hAnsi="Arial" w:cs="Arial"/>
                <w:sz w:val="16"/>
                <w:szCs w:val="16"/>
              </w:rPr>
              <w:t>Kernel version 2.6.32-358.11.1.el6.centos.plus.x86_64</w:t>
            </w:r>
          </w:p>
          <w:p w14:paraId="6DE0EE2E" w14:textId="33F9CF6F" w:rsidR="00AE2151" w:rsidRPr="008328B1" w:rsidRDefault="00AE2151" w:rsidP="00E725DF">
            <w:pPr>
              <w:rPr>
                <w:rFonts w:ascii="Arial" w:hAnsi="Arial" w:cs="Arial"/>
                <w:sz w:val="16"/>
                <w:szCs w:val="16"/>
              </w:rPr>
            </w:pPr>
            <w:r w:rsidRPr="008328B1">
              <w:rPr>
                <w:rFonts w:ascii="Arial" w:hAnsi="Arial" w:cs="Arial"/>
                <w:sz w:val="16"/>
                <w:szCs w:val="16"/>
              </w:rPr>
              <w:t xml:space="preserve">Server: INTERA’s </w:t>
            </w:r>
            <w:r w:rsidR="00727082" w:rsidRPr="008328B1">
              <w:rPr>
                <w:rFonts w:ascii="Arial" w:hAnsi="Arial" w:cs="Arial"/>
                <w:sz w:val="16"/>
                <w:szCs w:val="16"/>
              </w:rPr>
              <w:t>Austin</w:t>
            </w:r>
            <w:r w:rsidRPr="00AC3566">
              <w:rPr>
                <w:rFonts w:ascii="Arial" w:hAnsi="Arial" w:cs="Arial"/>
                <w:sz w:val="16"/>
                <w:szCs w:val="16"/>
              </w:rPr>
              <w:t xml:space="preserve"> Linux</w:t>
            </w:r>
            <w:r w:rsidRPr="00E54A85">
              <w:rPr>
                <w:rFonts w:ascii="Arial" w:hAnsi="Arial" w:cs="Arial"/>
                <w:sz w:val="16"/>
                <w:szCs w:val="16"/>
              </w:rPr>
              <w:t xml:space="preserve">® </w:t>
            </w:r>
            <w:r w:rsidRPr="008328B1">
              <w:rPr>
                <w:rFonts w:ascii="Arial" w:hAnsi="Arial" w:cs="Arial"/>
                <w:sz w:val="16"/>
                <w:szCs w:val="16"/>
              </w:rPr>
              <w:t>Cluster</w:t>
            </w:r>
          </w:p>
          <w:p w14:paraId="691E3CA4" w14:textId="77777777" w:rsidR="00AE2151" w:rsidRPr="0089185C" w:rsidRDefault="00AE2151" w:rsidP="00E725DF">
            <w:pPr>
              <w:rPr>
                <w:rFonts w:ascii="Arial" w:hAnsi="Arial"/>
                <w:sz w:val="16"/>
                <w:szCs w:val="16"/>
              </w:rPr>
            </w:pPr>
          </w:p>
        </w:tc>
        <w:tc>
          <w:tcPr>
            <w:tcW w:w="6044" w:type="dxa"/>
            <w:gridSpan w:val="2"/>
            <w:shd w:val="clear" w:color="auto" w:fill="F2F2F2" w:themeFill="background1" w:themeFillShade="F2"/>
          </w:tcPr>
          <w:p w14:paraId="48094901" w14:textId="77777777" w:rsidR="00AE2151" w:rsidRDefault="00AE2151" w:rsidP="00E725DF">
            <w:pPr>
              <w:spacing w:before="60" w:after="180"/>
              <w:rPr>
                <w:rFonts w:ascii="Arial" w:hAnsi="Arial"/>
                <w:sz w:val="16"/>
                <w:szCs w:val="16"/>
              </w:rPr>
            </w:pPr>
            <w:r w:rsidRPr="0089185C">
              <w:rPr>
                <w:rFonts w:ascii="Arial" w:hAnsi="Arial"/>
                <w:sz w:val="16"/>
                <w:szCs w:val="16"/>
              </w:rPr>
              <w:t>Test Performed by:</w:t>
            </w:r>
          </w:p>
          <w:p w14:paraId="66D66FA0" w14:textId="77777777" w:rsidR="00AE2151" w:rsidRDefault="00AE2151" w:rsidP="00E725DF">
            <w:pPr>
              <w:spacing w:before="60" w:after="180"/>
              <w:rPr>
                <w:rFonts w:ascii="Arial" w:hAnsi="Arial"/>
                <w:sz w:val="16"/>
                <w:szCs w:val="16"/>
              </w:rPr>
            </w:pPr>
            <w:r>
              <w:rPr>
                <w:rFonts w:ascii="Arial" w:hAnsi="Arial"/>
                <w:sz w:val="16"/>
                <w:szCs w:val="16"/>
              </w:rPr>
              <w:t>Joan B. Blainey, INTERA</w:t>
            </w:r>
          </w:p>
          <w:p w14:paraId="274274A5" w14:textId="4B852DA2" w:rsidR="00A2128F" w:rsidRPr="0089185C" w:rsidRDefault="00A2128F" w:rsidP="00E725DF">
            <w:pPr>
              <w:spacing w:before="60" w:after="180"/>
              <w:rPr>
                <w:rFonts w:ascii="Arial" w:hAnsi="Arial"/>
                <w:sz w:val="16"/>
                <w:szCs w:val="16"/>
              </w:rPr>
            </w:pPr>
            <w:r w:rsidRPr="0017317F">
              <w:rPr>
                <w:rFonts w:ascii="Arial" w:hAnsi="Arial"/>
                <w:color w:val="FF0000"/>
                <w:szCs w:val="16"/>
              </w:rPr>
              <w:t xml:space="preserve">[Signed in Previous Revision </w:t>
            </w:r>
            <w:r>
              <w:rPr>
                <w:rFonts w:ascii="Arial" w:hAnsi="Arial"/>
                <w:color w:val="FF0000"/>
                <w:szCs w:val="16"/>
              </w:rPr>
              <w:t>7</w:t>
            </w:r>
            <w:r w:rsidRPr="0017317F">
              <w:rPr>
                <w:rFonts w:ascii="Arial" w:hAnsi="Arial"/>
                <w:color w:val="FF0000"/>
                <w:szCs w:val="16"/>
              </w:rPr>
              <w:t xml:space="preserve"> to this document]</w:t>
            </w:r>
          </w:p>
        </w:tc>
      </w:tr>
      <w:tr w:rsidR="00AE2151" w:rsidRPr="0089185C" w14:paraId="2C8A98C3" w14:textId="7BE595BD" w:rsidTr="0017317F">
        <w:trPr>
          <w:cantSplit/>
        </w:trPr>
        <w:tc>
          <w:tcPr>
            <w:tcW w:w="810" w:type="dxa"/>
            <w:shd w:val="clear" w:color="auto" w:fill="F2F2F2" w:themeFill="background1" w:themeFillShade="F2"/>
            <w:vAlign w:val="center"/>
          </w:tcPr>
          <w:p w14:paraId="78691CDD" w14:textId="77777777" w:rsidR="00AE2151" w:rsidRPr="0089185C" w:rsidRDefault="00AE2151" w:rsidP="00E725DF">
            <w:pPr>
              <w:spacing w:before="60" w:after="180"/>
              <w:jc w:val="center"/>
              <w:rPr>
                <w:rFonts w:ascii="Arial" w:hAnsi="Arial"/>
                <w:sz w:val="16"/>
                <w:szCs w:val="16"/>
              </w:rPr>
            </w:pPr>
            <w:r w:rsidRPr="0089185C">
              <w:rPr>
                <w:rFonts w:ascii="Arial" w:hAnsi="Arial"/>
                <w:sz w:val="16"/>
                <w:szCs w:val="16"/>
              </w:rPr>
              <w:t>Test Step #</w:t>
            </w:r>
          </w:p>
        </w:tc>
        <w:tc>
          <w:tcPr>
            <w:tcW w:w="1619" w:type="dxa"/>
            <w:shd w:val="clear" w:color="auto" w:fill="F2F2F2" w:themeFill="background1" w:themeFillShade="F2"/>
            <w:vAlign w:val="center"/>
          </w:tcPr>
          <w:p w14:paraId="738538CD" w14:textId="77777777" w:rsidR="00AE2151" w:rsidRPr="0089185C" w:rsidRDefault="00AE2151" w:rsidP="00E725DF">
            <w:pPr>
              <w:spacing w:before="60" w:after="180"/>
              <w:jc w:val="center"/>
              <w:rPr>
                <w:rFonts w:ascii="Arial" w:hAnsi="Arial"/>
                <w:sz w:val="16"/>
                <w:szCs w:val="16"/>
              </w:rPr>
            </w:pPr>
            <w:r w:rsidRPr="0089185C">
              <w:rPr>
                <w:rFonts w:ascii="Arial" w:hAnsi="Arial"/>
                <w:sz w:val="16"/>
                <w:szCs w:val="16"/>
              </w:rPr>
              <w:t>Requirement #</w:t>
            </w:r>
          </w:p>
        </w:tc>
        <w:tc>
          <w:tcPr>
            <w:tcW w:w="1619" w:type="dxa"/>
            <w:shd w:val="clear" w:color="auto" w:fill="F2F2F2" w:themeFill="background1" w:themeFillShade="F2"/>
            <w:vAlign w:val="center"/>
          </w:tcPr>
          <w:p w14:paraId="58E10DAD" w14:textId="77777777" w:rsidR="00AE2151" w:rsidRPr="0089185C" w:rsidRDefault="00AE2151" w:rsidP="00E725DF">
            <w:pPr>
              <w:spacing w:before="60" w:after="180"/>
              <w:jc w:val="center"/>
              <w:rPr>
                <w:rFonts w:ascii="Arial" w:hAnsi="Arial"/>
                <w:sz w:val="16"/>
                <w:szCs w:val="16"/>
              </w:rPr>
            </w:pPr>
            <w:r w:rsidRPr="0089185C">
              <w:rPr>
                <w:rFonts w:ascii="Arial" w:hAnsi="Arial"/>
                <w:sz w:val="16"/>
                <w:szCs w:val="16"/>
              </w:rPr>
              <w:t>Test Instruction</w:t>
            </w:r>
          </w:p>
        </w:tc>
        <w:tc>
          <w:tcPr>
            <w:tcW w:w="1619" w:type="dxa"/>
            <w:shd w:val="clear" w:color="auto" w:fill="F2F2F2" w:themeFill="background1" w:themeFillShade="F2"/>
            <w:vAlign w:val="center"/>
          </w:tcPr>
          <w:p w14:paraId="4CD693C4" w14:textId="77777777" w:rsidR="00AE2151" w:rsidRPr="0089185C" w:rsidRDefault="00AE2151" w:rsidP="00E725DF">
            <w:pPr>
              <w:spacing w:before="60" w:after="180"/>
              <w:jc w:val="center"/>
              <w:rPr>
                <w:rFonts w:ascii="Arial" w:hAnsi="Arial"/>
                <w:sz w:val="16"/>
                <w:szCs w:val="16"/>
              </w:rPr>
            </w:pPr>
            <w:r w:rsidRPr="0089185C">
              <w:rPr>
                <w:rFonts w:ascii="Arial" w:hAnsi="Arial"/>
                <w:sz w:val="16"/>
                <w:szCs w:val="16"/>
              </w:rPr>
              <w:t>Expected Result</w:t>
            </w:r>
          </w:p>
        </w:tc>
        <w:tc>
          <w:tcPr>
            <w:tcW w:w="4425" w:type="dxa"/>
            <w:shd w:val="clear" w:color="auto" w:fill="F2F2F2" w:themeFill="background1" w:themeFillShade="F2"/>
            <w:vAlign w:val="center"/>
          </w:tcPr>
          <w:p w14:paraId="5EEFB1F3" w14:textId="77777777" w:rsidR="00AE2151" w:rsidRPr="0089185C" w:rsidRDefault="00AE2151" w:rsidP="00E725DF">
            <w:pPr>
              <w:spacing w:before="60" w:after="180"/>
              <w:jc w:val="center"/>
              <w:rPr>
                <w:rFonts w:ascii="Arial" w:hAnsi="Arial"/>
                <w:sz w:val="16"/>
                <w:szCs w:val="16"/>
              </w:rPr>
            </w:pPr>
            <w:r w:rsidRPr="0089185C">
              <w:rPr>
                <w:rFonts w:ascii="Arial" w:hAnsi="Arial"/>
                <w:sz w:val="16"/>
                <w:szCs w:val="16"/>
              </w:rPr>
              <w:t>Actual Result</w:t>
            </w:r>
          </w:p>
        </w:tc>
      </w:tr>
      <w:tr w:rsidR="00AE2151" w:rsidRPr="0089185C" w14:paraId="721E23ED" w14:textId="0B9A22BB" w:rsidTr="0017317F">
        <w:trPr>
          <w:cantSplit/>
        </w:trPr>
        <w:tc>
          <w:tcPr>
            <w:tcW w:w="810" w:type="dxa"/>
          </w:tcPr>
          <w:p w14:paraId="5C133061" w14:textId="77777777" w:rsidR="00AE2151" w:rsidRPr="0089185C" w:rsidRDefault="00AE2151" w:rsidP="00E725DF">
            <w:pPr>
              <w:spacing w:before="60" w:after="180"/>
              <w:rPr>
                <w:rFonts w:ascii="Arial" w:hAnsi="Arial"/>
                <w:sz w:val="16"/>
                <w:szCs w:val="16"/>
              </w:rPr>
            </w:pPr>
            <w:r>
              <w:rPr>
                <w:rFonts w:ascii="Arial" w:hAnsi="Arial"/>
                <w:sz w:val="16"/>
                <w:szCs w:val="16"/>
              </w:rPr>
              <w:t>1</w:t>
            </w:r>
          </w:p>
        </w:tc>
        <w:tc>
          <w:tcPr>
            <w:tcW w:w="1619" w:type="dxa"/>
          </w:tcPr>
          <w:p w14:paraId="6733D446" w14:textId="11979B16" w:rsidR="00AE2151" w:rsidRPr="0089185C" w:rsidRDefault="00AE2151" w:rsidP="00E725DF">
            <w:pPr>
              <w:spacing w:before="60" w:after="180"/>
              <w:rPr>
                <w:rFonts w:ascii="Arial" w:hAnsi="Arial"/>
                <w:sz w:val="16"/>
                <w:szCs w:val="16"/>
              </w:rPr>
            </w:pPr>
            <w:r>
              <w:rPr>
                <w:rFonts w:ascii="Arial" w:hAnsi="Arial"/>
                <w:sz w:val="16"/>
                <w:szCs w:val="16"/>
              </w:rPr>
              <w:t>Obtain source code or executable for MODFLOW-USG code from software owner &amp; install on target computer</w:t>
            </w:r>
          </w:p>
        </w:tc>
        <w:tc>
          <w:tcPr>
            <w:tcW w:w="1619" w:type="dxa"/>
          </w:tcPr>
          <w:p w14:paraId="4A6375DE" w14:textId="77777777" w:rsidR="00AE2151" w:rsidRPr="0089185C" w:rsidRDefault="00AE2151" w:rsidP="00E725DF">
            <w:pPr>
              <w:spacing w:before="60" w:after="180"/>
              <w:rPr>
                <w:rFonts w:ascii="Arial" w:hAnsi="Arial"/>
                <w:sz w:val="16"/>
                <w:szCs w:val="16"/>
              </w:rPr>
            </w:pPr>
            <w:r>
              <w:rPr>
                <w:rFonts w:ascii="Arial" w:hAnsi="Arial"/>
                <w:sz w:val="16"/>
                <w:szCs w:val="16"/>
              </w:rPr>
              <w:t>Compile using appropriate Fortran compiler, if necessary</w:t>
            </w:r>
          </w:p>
        </w:tc>
        <w:tc>
          <w:tcPr>
            <w:tcW w:w="1619" w:type="dxa"/>
          </w:tcPr>
          <w:p w14:paraId="64ADA9D3" w14:textId="77777777" w:rsidR="00AE2151" w:rsidRPr="0089185C" w:rsidRDefault="00AE2151" w:rsidP="00E725DF">
            <w:pPr>
              <w:spacing w:before="60" w:after="180"/>
              <w:rPr>
                <w:rFonts w:ascii="Arial" w:hAnsi="Arial"/>
                <w:sz w:val="16"/>
                <w:szCs w:val="16"/>
              </w:rPr>
            </w:pPr>
            <w:r>
              <w:rPr>
                <w:rFonts w:ascii="Arial" w:hAnsi="Arial"/>
                <w:sz w:val="16"/>
                <w:szCs w:val="16"/>
              </w:rPr>
              <w:t>MODFLOW executable is ready and functional</w:t>
            </w:r>
          </w:p>
        </w:tc>
        <w:tc>
          <w:tcPr>
            <w:tcW w:w="4425" w:type="dxa"/>
          </w:tcPr>
          <w:p w14:paraId="5BA8FC20" w14:textId="00255298" w:rsidR="00AE2151" w:rsidRPr="0017317F" w:rsidRDefault="00AE2151" w:rsidP="00C545B2">
            <w:pPr>
              <w:spacing w:before="60" w:after="180"/>
              <w:rPr>
                <w:rFonts w:ascii="Arial" w:hAnsi="Arial" w:cs="Arial"/>
                <w:color w:val="000000" w:themeColor="text1"/>
                <w:sz w:val="16"/>
                <w:szCs w:val="16"/>
              </w:rPr>
            </w:pPr>
            <w:r w:rsidRPr="0017317F">
              <w:rPr>
                <w:rFonts w:ascii="Arial" w:hAnsi="Arial"/>
                <w:color w:val="000000" w:themeColor="text1"/>
                <w:sz w:val="16"/>
                <w:szCs w:val="16"/>
              </w:rPr>
              <w:t xml:space="preserve">Source code </w:t>
            </w:r>
            <w:r w:rsidRPr="0017317F">
              <w:rPr>
                <w:rFonts w:ascii="Arial" w:hAnsi="Arial" w:cs="Arial"/>
                <w:color w:val="000000" w:themeColor="text1"/>
                <w:sz w:val="16"/>
                <w:szCs w:val="16"/>
              </w:rPr>
              <w:t xml:space="preserve">obtain by download from USGS site on 29-Apr-2015. Executable was copied from </w:t>
            </w:r>
            <w:hyperlink r:id="rId43" w:history="1">
              <w:r w:rsidR="0017317F" w:rsidRPr="0017317F">
                <w:rPr>
                  <w:rStyle w:val="Hyperlink"/>
                  <w:rFonts w:ascii="Arial" w:hAnsi="Arial" w:cs="Arial"/>
                  <w:color w:val="000000" w:themeColor="text1"/>
                  <w:sz w:val="16"/>
                  <w:szCs w:val="16"/>
                </w:rPr>
                <w:t>…</w:t>
              </w:r>
              <w:r w:rsidRPr="0017317F">
                <w:rPr>
                  <w:rStyle w:val="Hyperlink"/>
                  <w:rFonts w:ascii="Arial" w:hAnsi="Arial" w:cs="Arial"/>
                  <w:color w:val="000000" w:themeColor="text1"/>
                  <w:sz w:val="16"/>
                  <w:szCs w:val="16"/>
                </w:rPr>
                <w:t>\MODFLOW-USG-acceptance-test</w:t>
              </w:r>
            </w:hyperlink>
            <w:r w:rsidRPr="0017317F">
              <w:rPr>
                <w:rFonts w:ascii="Arial" w:hAnsi="Arial" w:cs="Arial"/>
                <w:color w:val="000000" w:themeColor="text1"/>
                <w:sz w:val="16"/>
                <w:szCs w:val="16"/>
              </w:rPr>
              <w:t xml:space="preserve"> to target computer and placed in *** directory on INTERA’s Linux® cluster located in the Austin office. </w:t>
            </w:r>
          </w:p>
          <w:p w14:paraId="366A3029" w14:textId="15E23F44" w:rsidR="00AE2151" w:rsidRPr="0017317F" w:rsidRDefault="00AE2151" w:rsidP="00C545B2">
            <w:pPr>
              <w:spacing w:before="60" w:after="180"/>
              <w:rPr>
                <w:rFonts w:ascii="Arial" w:hAnsi="Arial" w:cs="Arial"/>
                <w:color w:val="000000" w:themeColor="text1"/>
                <w:sz w:val="16"/>
                <w:szCs w:val="16"/>
              </w:rPr>
            </w:pPr>
            <w:r w:rsidRPr="0017317F">
              <w:rPr>
                <w:rFonts w:ascii="Arial" w:hAnsi="Arial" w:cs="Arial"/>
                <w:color w:val="000000" w:themeColor="text1"/>
                <w:sz w:val="16"/>
                <w:szCs w:val="16"/>
              </w:rPr>
              <w:t>Developed “makefile” and makefile_dp”, for the single and double precision executables, respectively. Executed the commands “make -f makefile” and “make-f makefile_dp” to compile, link, and create the software executable files:</w:t>
            </w:r>
          </w:p>
          <w:p w14:paraId="7CAF792B" w14:textId="48479551" w:rsidR="00AE2151" w:rsidRPr="0017317F" w:rsidRDefault="00AE2151" w:rsidP="00D979DB">
            <w:pPr>
              <w:pStyle w:val="ListParagraph"/>
              <w:numPr>
                <w:ilvl w:val="0"/>
                <w:numId w:val="34"/>
              </w:numPr>
              <w:spacing w:before="60" w:after="180"/>
              <w:ind w:left="700"/>
              <w:rPr>
                <w:rFonts w:ascii="Arial" w:hAnsi="Arial" w:cs="Arial"/>
                <w:color w:val="000000" w:themeColor="text1"/>
                <w:sz w:val="16"/>
                <w:szCs w:val="16"/>
              </w:rPr>
            </w:pPr>
            <w:r w:rsidRPr="0017317F">
              <w:rPr>
                <w:rFonts w:ascii="Arial" w:hAnsi="Arial" w:cs="Arial"/>
                <w:color w:val="000000" w:themeColor="text1"/>
                <w:sz w:val="16"/>
                <w:szCs w:val="16"/>
              </w:rPr>
              <w:t xml:space="preserve">Compiles are Fortran source code using the Intel Fortran Compiler for Linux® version 13.0.1 </w:t>
            </w:r>
          </w:p>
          <w:p w14:paraId="2D03A582" w14:textId="7B5C8810" w:rsidR="00AE2151" w:rsidRPr="0017317F" w:rsidRDefault="00AE2151" w:rsidP="00D979DB">
            <w:pPr>
              <w:pStyle w:val="H1bodytext"/>
              <w:numPr>
                <w:ilvl w:val="0"/>
                <w:numId w:val="34"/>
              </w:numPr>
              <w:ind w:left="700"/>
              <w:rPr>
                <w:rFonts w:ascii="Arial" w:hAnsi="Arial" w:cs="Arial"/>
                <w:color w:val="000000" w:themeColor="text1"/>
                <w:sz w:val="16"/>
                <w:szCs w:val="16"/>
              </w:rPr>
            </w:pPr>
            <w:r w:rsidRPr="0017317F">
              <w:rPr>
                <w:rFonts w:ascii="Arial" w:hAnsi="Arial" w:cs="Arial"/>
                <w:color w:val="000000" w:themeColor="text1"/>
                <w:sz w:val="16"/>
                <w:szCs w:val="16"/>
              </w:rPr>
              <w:t>Links all object files with required libraries statically.</w:t>
            </w:r>
          </w:p>
          <w:p w14:paraId="7558FE3B" w14:textId="32DE3C27" w:rsidR="00AE2151" w:rsidRPr="0017317F" w:rsidRDefault="00AE2151" w:rsidP="0017317F">
            <w:pPr>
              <w:spacing w:before="60" w:after="180"/>
              <w:rPr>
                <w:rFonts w:ascii="Arial" w:hAnsi="Arial"/>
                <w:color w:val="000000" w:themeColor="text1"/>
                <w:sz w:val="16"/>
                <w:szCs w:val="16"/>
              </w:rPr>
            </w:pPr>
            <w:r w:rsidRPr="0017317F">
              <w:rPr>
                <w:rFonts w:ascii="Arial" w:hAnsi="Arial" w:cs="Arial"/>
                <w:color w:val="000000" w:themeColor="text1"/>
                <w:sz w:val="16"/>
                <w:szCs w:val="16"/>
              </w:rPr>
              <w:t xml:space="preserve">Executables files were placed in the test directory at </w:t>
            </w:r>
            <w:r w:rsidR="0017317F" w:rsidRPr="0017317F">
              <w:rPr>
                <w:rFonts w:ascii="Arial" w:hAnsi="Arial" w:cs="Arial"/>
                <w:color w:val="000000" w:themeColor="text1"/>
                <w:sz w:val="16"/>
                <w:szCs w:val="16"/>
              </w:rPr>
              <w:t>…</w:t>
            </w:r>
            <w:r w:rsidRPr="0017317F">
              <w:rPr>
                <w:rFonts w:ascii="Arial" w:hAnsi="Arial" w:cs="Arial"/>
                <w:color w:val="000000" w:themeColor="text1"/>
                <w:sz w:val="16"/>
                <w:szCs w:val="16"/>
              </w:rPr>
              <w:t>/test/ and are named mfusg-chprc07spl.x and mfusg-chprc07dpl.x for the single and double precision executable files, respectively.</w:t>
            </w:r>
          </w:p>
        </w:tc>
      </w:tr>
      <w:tr w:rsidR="00AE2151" w:rsidRPr="0089185C" w14:paraId="445D846A" w14:textId="4820A477" w:rsidTr="0017317F">
        <w:trPr>
          <w:cantSplit/>
        </w:trPr>
        <w:tc>
          <w:tcPr>
            <w:tcW w:w="810" w:type="dxa"/>
          </w:tcPr>
          <w:p w14:paraId="09553D1A" w14:textId="1EEF713D" w:rsidR="00AE2151" w:rsidRPr="0089185C" w:rsidRDefault="00AE2151" w:rsidP="00E725DF">
            <w:pPr>
              <w:spacing w:before="60" w:after="180"/>
              <w:rPr>
                <w:rFonts w:ascii="Arial" w:hAnsi="Arial"/>
                <w:sz w:val="16"/>
                <w:szCs w:val="16"/>
              </w:rPr>
            </w:pPr>
            <w:r>
              <w:rPr>
                <w:rFonts w:ascii="Arial" w:hAnsi="Arial"/>
                <w:sz w:val="16"/>
                <w:szCs w:val="16"/>
              </w:rPr>
              <w:t>2</w:t>
            </w:r>
          </w:p>
        </w:tc>
        <w:tc>
          <w:tcPr>
            <w:tcW w:w="1619" w:type="dxa"/>
          </w:tcPr>
          <w:p w14:paraId="2615C79E" w14:textId="77777777" w:rsidR="00AE2151" w:rsidRPr="0089185C" w:rsidRDefault="00AE2151" w:rsidP="00E725DF">
            <w:pPr>
              <w:spacing w:before="60" w:after="180"/>
              <w:rPr>
                <w:rFonts w:ascii="Arial" w:hAnsi="Arial"/>
                <w:sz w:val="16"/>
                <w:szCs w:val="16"/>
              </w:rPr>
            </w:pPr>
            <w:r>
              <w:rPr>
                <w:rFonts w:ascii="Arial" w:hAnsi="Arial"/>
                <w:sz w:val="16"/>
                <w:szCs w:val="16"/>
              </w:rPr>
              <w:t>Obtain files for test problem from software owner</w:t>
            </w:r>
          </w:p>
        </w:tc>
        <w:tc>
          <w:tcPr>
            <w:tcW w:w="1619" w:type="dxa"/>
          </w:tcPr>
          <w:p w14:paraId="2C97C294" w14:textId="77777777" w:rsidR="00AE2151" w:rsidRPr="0089185C" w:rsidRDefault="00AE2151" w:rsidP="00E725DF">
            <w:pPr>
              <w:spacing w:before="60" w:after="180"/>
              <w:rPr>
                <w:rFonts w:ascii="Arial" w:hAnsi="Arial"/>
                <w:sz w:val="16"/>
                <w:szCs w:val="16"/>
              </w:rPr>
            </w:pPr>
            <w:r>
              <w:rPr>
                <w:rFonts w:ascii="Arial" w:hAnsi="Arial"/>
                <w:sz w:val="16"/>
                <w:szCs w:val="16"/>
              </w:rPr>
              <w:t>Copy files to appropriate test directory</w:t>
            </w:r>
          </w:p>
        </w:tc>
        <w:tc>
          <w:tcPr>
            <w:tcW w:w="1619" w:type="dxa"/>
          </w:tcPr>
          <w:p w14:paraId="55107ADC" w14:textId="77777777" w:rsidR="00AE2151" w:rsidRPr="0089185C" w:rsidRDefault="00AE2151" w:rsidP="00E725DF">
            <w:pPr>
              <w:spacing w:before="60" w:after="180"/>
              <w:rPr>
                <w:rFonts w:ascii="Arial" w:hAnsi="Arial"/>
                <w:sz w:val="16"/>
                <w:szCs w:val="16"/>
              </w:rPr>
            </w:pPr>
            <w:r>
              <w:rPr>
                <w:rFonts w:ascii="Arial" w:hAnsi="Arial"/>
                <w:sz w:val="16"/>
                <w:szCs w:val="16"/>
              </w:rPr>
              <w:t>Test files are ready for use</w:t>
            </w:r>
          </w:p>
        </w:tc>
        <w:tc>
          <w:tcPr>
            <w:tcW w:w="4425" w:type="dxa"/>
          </w:tcPr>
          <w:p w14:paraId="7446349E" w14:textId="7E82CD7B" w:rsidR="00AE2151" w:rsidRPr="0017317F" w:rsidRDefault="00AE2151" w:rsidP="0017317F">
            <w:pPr>
              <w:spacing w:before="60" w:after="180"/>
              <w:rPr>
                <w:rFonts w:ascii="Arial" w:hAnsi="Arial"/>
                <w:color w:val="000000" w:themeColor="text1"/>
                <w:sz w:val="16"/>
                <w:szCs w:val="16"/>
              </w:rPr>
            </w:pPr>
            <w:r w:rsidRPr="0017317F">
              <w:rPr>
                <w:rFonts w:ascii="Arial" w:hAnsi="Arial"/>
                <w:color w:val="000000" w:themeColor="text1"/>
                <w:sz w:val="16"/>
                <w:szCs w:val="16"/>
              </w:rPr>
              <w:t xml:space="preserve">Copied acceptance test case files from </w:t>
            </w:r>
            <w:hyperlink r:id="rId44" w:history="1">
              <w:r w:rsidR="0017317F" w:rsidRPr="0017317F">
                <w:rPr>
                  <w:rStyle w:val="Hyperlink"/>
                  <w:rFonts w:ascii="Arial" w:hAnsi="Arial" w:cs="Arial"/>
                  <w:color w:val="000000" w:themeColor="text1"/>
                  <w:sz w:val="16"/>
                  <w:szCs w:val="16"/>
                </w:rPr>
                <w:t>…</w:t>
              </w:r>
              <w:r w:rsidRPr="0017317F">
                <w:rPr>
                  <w:rStyle w:val="Hyperlink"/>
                  <w:rFonts w:ascii="Arial" w:hAnsi="Arial" w:cs="Arial"/>
                  <w:color w:val="000000" w:themeColor="text1"/>
                  <w:sz w:val="16"/>
                  <w:szCs w:val="16"/>
                </w:rPr>
                <w:t>\MODFLOW-USG-acceptance-test</w:t>
              </w:r>
            </w:hyperlink>
            <w:r w:rsidRPr="0017317F">
              <w:rPr>
                <w:rFonts w:ascii="Arial" w:hAnsi="Arial" w:cs="Arial"/>
                <w:color w:val="000000" w:themeColor="text1"/>
                <w:sz w:val="16"/>
                <w:szCs w:val="16"/>
              </w:rPr>
              <w:t xml:space="preserve"> to directory </w:t>
            </w:r>
            <w:r w:rsidR="0017317F" w:rsidRPr="0017317F">
              <w:rPr>
                <w:rFonts w:ascii="Arial" w:hAnsi="Arial" w:cs="Arial"/>
                <w:color w:val="000000" w:themeColor="text1"/>
                <w:sz w:val="16"/>
                <w:szCs w:val="16"/>
              </w:rPr>
              <w:t>…/</w:t>
            </w:r>
            <w:r w:rsidRPr="0017317F">
              <w:rPr>
                <w:rFonts w:ascii="Arial" w:hAnsi="Arial" w:cs="Arial"/>
                <w:color w:val="000000" w:themeColor="text1"/>
                <w:sz w:val="16"/>
                <w:szCs w:val="16"/>
              </w:rPr>
              <w:t>test-linux/mfusg in appropriate directories for separately testing the single and double precision executable files.</w:t>
            </w:r>
          </w:p>
        </w:tc>
      </w:tr>
      <w:tr w:rsidR="00AE2151" w:rsidRPr="0089185C" w14:paraId="54ADF1E5" w14:textId="19CFBC1E" w:rsidTr="0017317F">
        <w:trPr>
          <w:cantSplit/>
        </w:trPr>
        <w:tc>
          <w:tcPr>
            <w:tcW w:w="810" w:type="dxa"/>
          </w:tcPr>
          <w:p w14:paraId="52ADA974" w14:textId="77777777" w:rsidR="00AE2151" w:rsidRDefault="00AE2151" w:rsidP="00E725DF">
            <w:pPr>
              <w:spacing w:before="60" w:after="180"/>
              <w:rPr>
                <w:rFonts w:ascii="Arial" w:hAnsi="Arial"/>
                <w:sz w:val="16"/>
                <w:szCs w:val="16"/>
              </w:rPr>
            </w:pPr>
            <w:r>
              <w:rPr>
                <w:rFonts w:ascii="Arial" w:hAnsi="Arial"/>
                <w:sz w:val="16"/>
                <w:szCs w:val="16"/>
              </w:rPr>
              <w:lastRenderedPageBreak/>
              <w:t>3</w:t>
            </w:r>
          </w:p>
        </w:tc>
        <w:tc>
          <w:tcPr>
            <w:tcW w:w="1619" w:type="dxa"/>
          </w:tcPr>
          <w:p w14:paraId="6B4AA3E6" w14:textId="77777777" w:rsidR="00AE2151" w:rsidRPr="0089185C" w:rsidRDefault="00AE2151" w:rsidP="00E725DF">
            <w:pPr>
              <w:spacing w:before="60" w:after="180"/>
              <w:rPr>
                <w:rFonts w:ascii="Arial" w:hAnsi="Arial"/>
                <w:sz w:val="16"/>
                <w:szCs w:val="16"/>
              </w:rPr>
            </w:pPr>
            <w:r>
              <w:rPr>
                <w:rFonts w:ascii="Arial" w:hAnsi="Arial"/>
                <w:sz w:val="16"/>
                <w:szCs w:val="16"/>
              </w:rPr>
              <w:t>Run MODFLOW to solve for flow problem</w:t>
            </w:r>
          </w:p>
        </w:tc>
        <w:tc>
          <w:tcPr>
            <w:tcW w:w="1619" w:type="dxa"/>
          </w:tcPr>
          <w:p w14:paraId="297EA9D0" w14:textId="77777777" w:rsidR="00AE2151" w:rsidRPr="0089185C" w:rsidRDefault="00AE2151" w:rsidP="00E725DF">
            <w:pPr>
              <w:spacing w:before="60" w:after="180"/>
              <w:rPr>
                <w:rFonts w:ascii="Arial" w:hAnsi="Arial"/>
                <w:sz w:val="16"/>
                <w:szCs w:val="16"/>
              </w:rPr>
            </w:pPr>
            <w:r>
              <w:rPr>
                <w:rFonts w:ascii="Arial" w:hAnsi="Arial"/>
                <w:sz w:val="16"/>
                <w:szCs w:val="16"/>
              </w:rPr>
              <w:t>Execute MODFLOW against mf-atc-1.nam name file in test directory</w:t>
            </w:r>
          </w:p>
        </w:tc>
        <w:tc>
          <w:tcPr>
            <w:tcW w:w="1619" w:type="dxa"/>
          </w:tcPr>
          <w:p w14:paraId="7B4562C1" w14:textId="77777777" w:rsidR="00AE2151" w:rsidRPr="0089185C" w:rsidRDefault="00AE2151" w:rsidP="00E725DF">
            <w:pPr>
              <w:spacing w:before="60" w:after="180"/>
              <w:rPr>
                <w:rFonts w:ascii="Arial" w:hAnsi="Arial"/>
                <w:sz w:val="16"/>
                <w:szCs w:val="16"/>
              </w:rPr>
            </w:pPr>
            <w:r>
              <w:rPr>
                <w:rFonts w:ascii="Arial" w:hAnsi="Arial"/>
                <w:sz w:val="16"/>
                <w:szCs w:val="16"/>
              </w:rPr>
              <w:t>MODFLOW executes without error</w:t>
            </w:r>
          </w:p>
        </w:tc>
        <w:tc>
          <w:tcPr>
            <w:tcW w:w="4425" w:type="dxa"/>
          </w:tcPr>
          <w:p w14:paraId="38617067" w14:textId="112B059F" w:rsidR="00AE2151" w:rsidRDefault="00AE2151" w:rsidP="00E725DF">
            <w:pPr>
              <w:spacing w:before="60" w:after="180"/>
              <w:rPr>
                <w:rFonts w:ascii="Arial" w:hAnsi="Arial"/>
                <w:sz w:val="16"/>
                <w:szCs w:val="16"/>
              </w:rPr>
            </w:pPr>
            <w:r>
              <w:rPr>
                <w:rFonts w:ascii="Arial" w:hAnsi="Arial"/>
                <w:sz w:val="16"/>
                <w:szCs w:val="16"/>
              </w:rPr>
              <w:t xml:space="preserve">Logged onto INTERA’s linux cluster in Austin with the jblainey user account which does not have administrator privileges. </w:t>
            </w:r>
          </w:p>
          <w:p w14:paraId="2AC04FA9" w14:textId="7A1A34DB" w:rsidR="00AE2151" w:rsidRDefault="00AE2151" w:rsidP="00E725DF">
            <w:pPr>
              <w:spacing w:before="60" w:after="180"/>
              <w:rPr>
                <w:rFonts w:ascii="Arial" w:hAnsi="Arial"/>
                <w:sz w:val="16"/>
                <w:szCs w:val="16"/>
              </w:rPr>
            </w:pPr>
            <w:r>
              <w:rPr>
                <w:rFonts w:ascii="Arial" w:hAnsi="Arial"/>
                <w:sz w:val="16"/>
                <w:szCs w:val="16"/>
              </w:rPr>
              <w:t>Created a shell script “run-install-test-one-node_jbb.sh” that successfully executes in both pumping duration subdirectories for both the single precision and double precision executables for the . These subdirectories are:</w:t>
            </w:r>
          </w:p>
          <w:p w14:paraId="3A6015AC" w14:textId="75DD851B" w:rsidR="00AE2151" w:rsidRDefault="0017317F" w:rsidP="00D25072">
            <w:pPr>
              <w:pStyle w:val="ListParagraph"/>
              <w:numPr>
                <w:ilvl w:val="0"/>
                <w:numId w:val="47"/>
              </w:numPr>
              <w:spacing w:before="60" w:after="180"/>
              <w:rPr>
                <w:rFonts w:ascii="Arial" w:hAnsi="Arial"/>
                <w:sz w:val="16"/>
                <w:szCs w:val="16"/>
              </w:rPr>
            </w:pPr>
            <w:r>
              <w:rPr>
                <w:rFonts w:ascii="Arial" w:hAnsi="Arial"/>
                <w:sz w:val="16"/>
                <w:szCs w:val="16"/>
              </w:rPr>
              <w:t>…</w:t>
            </w:r>
            <w:r w:rsidR="00AE2151">
              <w:rPr>
                <w:rFonts w:ascii="Arial" w:hAnsi="Arial"/>
                <w:sz w:val="16"/>
                <w:szCs w:val="16"/>
              </w:rPr>
              <w:t>/test-linux/mfusg/mf-atc-1/s</w:t>
            </w:r>
            <w:r w:rsidR="00AE2151" w:rsidRPr="00737D37">
              <w:rPr>
                <w:rFonts w:ascii="Arial" w:hAnsi="Arial"/>
                <w:sz w:val="16"/>
                <w:szCs w:val="16"/>
              </w:rPr>
              <w:t>p/pumping-05</w:t>
            </w:r>
            <w:r w:rsidR="00AE2151">
              <w:rPr>
                <w:rFonts w:ascii="Arial" w:hAnsi="Arial"/>
                <w:sz w:val="16"/>
                <w:szCs w:val="16"/>
              </w:rPr>
              <w:t>-d</w:t>
            </w:r>
          </w:p>
          <w:p w14:paraId="231A1338" w14:textId="4E486135" w:rsidR="00AE2151" w:rsidRPr="00D25072" w:rsidRDefault="0017317F" w:rsidP="00D25072">
            <w:pPr>
              <w:pStyle w:val="ListParagraph"/>
              <w:numPr>
                <w:ilvl w:val="0"/>
                <w:numId w:val="47"/>
              </w:numPr>
              <w:spacing w:before="60" w:after="180"/>
              <w:rPr>
                <w:rFonts w:ascii="Arial" w:hAnsi="Arial"/>
                <w:sz w:val="16"/>
                <w:szCs w:val="16"/>
              </w:rPr>
            </w:pPr>
            <w:r>
              <w:rPr>
                <w:rFonts w:ascii="Arial" w:hAnsi="Arial"/>
                <w:sz w:val="16"/>
                <w:szCs w:val="16"/>
              </w:rPr>
              <w:t>…</w:t>
            </w:r>
            <w:r w:rsidR="00AE2151" w:rsidRPr="00737D37">
              <w:rPr>
                <w:rFonts w:ascii="Arial" w:hAnsi="Arial"/>
                <w:sz w:val="16"/>
                <w:szCs w:val="16"/>
              </w:rPr>
              <w:t>/test-li</w:t>
            </w:r>
            <w:r w:rsidR="00AE2151">
              <w:rPr>
                <w:rFonts w:ascii="Arial" w:hAnsi="Arial"/>
                <w:sz w:val="16"/>
                <w:szCs w:val="16"/>
              </w:rPr>
              <w:t>nux/mfusg/mf-atc-1/sp/pumping-10-d</w:t>
            </w:r>
          </w:p>
          <w:p w14:paraId="7CF2C678" w14:textId="49C60698" w:rsidR="00AE2151" w:rsidRDefault="0017317F" w:rsidP="00737D37">
            <w:pPr>
              <w:pStyle w:val="ListParagraph"/>
              <w:numPr>
                <w:ilvl w:val="0"/>
                <w:numId w:val="47"/>
              </w:numPr>
              <w:spacing w:before="60" w:after="180"/>
              <w:rPr>
                <w:rFonts w:ascii="Arial" w:hAnsi="Arial"/>
                <w:sz w:val="16"/>
                <w:szCs w:val="16"/>
              </w:rPr>
            </w:pPr>
            <w:r>
              <w:rPr>
                <w:rFonts w:ascii="Arial" w:hAnsi="Arial"/>
                <w:color w:val="000000" w:themeColor="text1"/>
                <w:sz w:val="16"/>
                <w:szCs w:val="16"/>
              </w:rPr>
              <w:t>…</w:t>
            </w:r>
            <w:r w:rsidR="00AE2151" w:rsidRPr="00737D37">
              <w:rPr>
                <w:rFonts w:ascii="Arial" w:hAnsi="Arial"/>
                <w:sz w:val="16"/>
                <w:szCs w:val="16"/>
              </w:rPr>
              <w:t>/test-linux/mfusg/mf-atc-1/dp/pumping-05</w:t>
            </w:r>
            <w:r w:rsidR="00AE2151">
              <w:rPr>
                <w:rFonts w:ascii="Arial" w:hAnsi="Arial"/>
                <w:sz w:val="16"/>
                <w:szCs w:val="16"/>
              </w:rPr>
              <w:t>-d</w:t>
            </w:r>
          </w:p>
          <w:p w14:paraId="306A6D81" w14:textId="4CF7D4FA" w:rsidR="00AE2151" w:rsidRDefault="0017317F" w:rsidP="00C25D60">
            <w:pPr>
              <w:pStyle w:val="ListParagraph"/>
              <w:numPr>
                <w:ilvl w:val="0"/>
                <w:numId w:val="47"/>
              </w:numPr>
              <w:spacing w:before="60" w:after="180"/>
              <w:rPr>
                <w:rFonts w:ascii="Arial" w:hAnsi="Arial"/>
                <w:sz w:val="16"/>
                <w:szCs w:val="16"/>
              </w:rPr>
            </w:pPr>
            <w:r>
              <w:rPr>
                <w:rFonts w:ascii="Arial" w:hAnsi="Arial"/>
                <w:sz w:val="16"/>
                <w:szCs w:val="16"/>
              </w:rPr>
              <w:t>…</w:t>
            </w:r>
            <w:r w:rsidR="00AE2151" w:rsidRPr="00737D37">
              <w:rPr>
                <w:rFonts w:ascii="Arial" w:hAnsi="Arial"/>
                <w:sz w:val="16"/>
                <w:szCs w:val="16"/>
              </w:rPr>
              <w:t>/test-li</w:t>
            </w:r>
            <w:r w:rsidR="00AE2151">
              <w:rPr>
                <w:rFonts w:ascii="Arial" w:hAnsi="Arial"/>
                <w:sz w:val="16"/>
                <w:szCs w:val="16"/>
              </w:rPr>
              <w:t>nux/mfusg/mf-atc-1/dp/pumping-10-d</w:t>
            </w:r>
          </w:p>
          <w:p w14:paraId="2FEA9048" w14:textId="1039C56D" w:rsidR="00AE2151" w:rsidRPr="00C25D60" w:rsidRDefault="00AE2151" w:rsidP="00C25D60">
            <w:pPr>
              <w:spacing w:before="60" w:after="180"/>
              <w:rPr>
                <w:rFonts w:ascii="Arial" w:hAnsi="Arial"/>
                <w:sz w:val="16"/>
                <w:szCs w:val="16"/>
              </w:rPr>
            </w:pPr>
            <w:r>
              <w:rPr>
                <w:rFonts w:ascii="Arial" w:hAnsi="Arial"/>
                <w:sz w:val="16"/>
                <w:szCs w:val="16"/>
              </w:rPr>
              <w:t xml:space="preserve">Each of the runs was configured with the </w:t>
            </w:r>
            <w:r w:rsidRPr="00E765E2">
              <w:rPr>
                <w:rFonts w:ascii="Arial" w:hAnsi="Arial"/>
                <w:i/>
                <w:sz w:val="16"/>
                <w:szCs w:val="16"/>
              </w:rPr>
              <w:t>x</w:t>
            </w:r>
            <w:r>
              <w:rPr>
                <w:rFonts w:ascii="Arial" w:hAnsi="Arial"/>
                <w:sz w:val="16"/>
                <w:szCs w:val="16"/>
              </w:rPr>
              <w:t xml:space="preserve">MD solver. </w:t>
            </w:r>
          </w:p>
        </w:tc>
      </w:tr>
      <w:tr w:rsidR="00AE2151" w:rsidRPr="0089185C" w14:paraId="484507F9" w14:textId="67EE6988" w:rsidTr="0017317F">
        <w:trPr>
          <w:cantSplit/>
        </w:trPr>
        <w:tc>
          <w:tcPr>
            <w:tcW w:w="810" w:type="dxa"/>
          </w:tcPr>
          <w:p w14:paraId="3025D2EE" w14:textId="0D21F7FD" w:rsidR="00AE2151" w:rsidRDefault="00AE2151" w:rsidP="00E725DF">
            <w:pPr>
              <w:spacing w:before="60" w:after="180"/>
              <w:rPr>
                <w:rFonts w:ascii="Arial" w:hAnsi="Arial"/>
                <w:sz w:val="16"/>
                <w:szCs w:val="16"/>
              </w:rPr>
            </w:pPr>
            <w:r>
              <w:rPr>
                <w:rFonts w:ascii="Arial" w:hAnsi="Arial"/>
                <w:sz w:val="16"/>
                <w:szCs w:val="16"/>
              </w:rPr>
              <w:t>4</w:t>
            </w:r>
          </w:p>
        </w:tc>
        <w:tc>
          <w:tcPr>
            <w:tcW w:w="1619" w:type="dxa"/>
          </w:tcPr>
          <w:p w14:paraId="3619CE27" w14:textId="77777777" w:rsidR="00AE2151" w:rsidRPr="0089185C" w:rsidRDefault="00AE2151" w:rsidP="00E725DF">
            <w:pPr>
              <w:spacing w:before="60" w:after="180"/>
              <w:rPr>
                <w:rFonts w:ascii="Arial" w:hAnsi="Arial"/>
                <w:sz w:val="16"/>
                <w:szCs w:val="16"/>
              </w:rPr>
            </w:pPr>
            <w:r>
              <w:rPr>
                <w:rFonts w:ascii="Arial" w:hAnsi="Arial"/>
                <w:sz w:val="16"/>
                <w:szCs w:val="16"/>
              </w:rPr>
              <w:t>Extract results and transfer to validation spreadsheet</w:t>
            </w:r>
          </w:p>
        </w:tc>
        <w:tc>
          <w:tcPr>
            <w:tcW w:w="1619" w:type="dxa"/>
          </w:tcPr>
          <w:p w14:paraId="170671E8" w14:textId="77777777" w:rsidR="00AE2151" w:rsidRPr="0089185C" w:rsidRDefault="00AE2151" w:rsidP="00E725DF">
            <w:pPr>
              <w:spacing w:before="60" w:after="180"/>
              <w:rPr>
                <w:rFonts w:ascii="Arial" w:hAnsi="Arial"/>
                <w:sz w:val="16"/>
                <w:szCs w:val="16"/>
              </w:rPr>
            </w:pPr>
            <w:r>
              <w:rPr>
                <w:rFonts w:ascii="Arial" w:hAnsi="Arial"/>
                <w:sz w:val="16"/>
                <w:szCs w:val="16"/>
              </w:rPr>
              <w:t>Using a text editor, copy MODFLOW-calculated drawdown values from end of list file mf-atc-1.lis and paste into appropriate cells in validation spreadsheet “mt-atc-1.xlsx”</w:t>
            </w:r>
          </w:p>
        </w:tc>
        <w:tc>
          <w:tcPr>
            <w:tcW w:w="1619" w:type="dxa"/>
          </w:tcPr>
          <w:p w14:paraId="6D4C8C8C" w14:textId="77777777" w:rsidR="00AE2151" w:rsidRPr="0089185C" w:rsidRDefault="00AE2151" w:rsidP="00E725DF">
            <w:pPr>
              <w:spacing w:before="60" w:after="180"/>
              <w:rPr>
                <w:rFonts w:ascii="Arial" w:hAnsi="Arial"/>
                <w:sz w:val="16"/>
                <w:szCs w:val="16"/>
              </w:rPr>
            </w:pPr>
            <w:r>
              <w:rPr>
                <w:rFonts w:ascii="Arial" w:hAnsi="Arial"/>
                <w:sz w:val="16"/>
                <w:szCs w:val="16"/>
              </w:rPr>
              <w:t>Spreadsheet will update tables, graphics, and acceptance test results</w:t>
            </w:r>
          </w:p>
        </w:tc>
        <w:tc>
          <w:tcPr>
            <w:tcW w:w="4425" w:type="dxa"/>
          </w:tcPr>
          <w:p w14:paraId="4EDA1984" w14:textId="77777777" w:rsidR="00AE2151" w:rsidRDefault="00AE2151" w:rsidP="00E725DF">
            <w:pPr>
              <w:spacing w:before="60" w:after="180"/>
              <w:rPr>
                <w:rFonts w:ascii="Arial" w:hAnsi="Arial"/>
                <w:sz w:val="16"/>
                <w:szCs w:val="16"/>
              </w:rPr>
            </w:pPr>
            <w:r>
              <w:rPr>
                <w:rFonts w:ascii="Arial" w:hAnsi="Arial"/>
                <w:sz w:val="16"/>
                <w:szCs w:val="16"/>
              </w:rPr>
              <w:t xml:space="preserve">Used the text editor program vi to open the theis.lst file for each pumping duration case and copied the drawdown for the first row of results, representing the radial drawdowns. Pasted these results into the respective copies of the worksheets “mf-atc-1_mfusg-sp.xlxs” and “mf-atc-1_mfusg-dp.xlsx”. </w:t>
            </w:r>
          </w:p>
          <w:p w14:paraId="2CB8CAB3" w14:textId="192F4898" w:rsidR="00AE2151" w:rsidRPr="0089185C" w:rsidRDefault="00AE2151" w:rsidP="00A61A65">
            <w:pPr>
              <w:spacing w:before="60" w:after="180"/>
              <w:rPr>
                <w:rFonts w:ascii="Arial" w:hAnsi="Arial"/>
                <w:sz w:val="16"/>
                <w:szCs w:val="16"/>
              </w:rPr>
            </w:pPr>
          </w:p>
        </w:tc>
      </w:tr>
      <w:tr w:rsidR="00AE2151" w:rsidRPr="0089185C" w14:paraId="3C86CDB7" w14:textId="5B357053" w:rsidTr="0017317F">
        <w:trPr>
          <w:cantSplit/>
        </w:trPr>
        <w:tc>
          <w:tcPr>
            <w:tcW w:w="810" w:type="dxa"/>
          </w:tcPr>
          <w:p w14:paraId="1B4FB839" w14:textId="6395904B" w:rsidR="00AE2151" w:rsidRDefault="00AE2151" w:rsidP="00E725DF">
            <w:pPr>
              <w:spacing w:before="60" w:after="180"/>
              <w:rPr>
                <w:rFonts w:ascii="Arial" w:hAnsi="Arial"/>
                <w:sz w:val="16"/>
                <w:szCs w:val="16"/>
              </w:rPr>
            </w:pPr>
            <w:r>
              <w:rPr>
                <w:rFonts w:ascii="Arial" w:hAnsi="Arial"/>
                <w:sz w:val="16"/>
                <w:szCs w:val="16"/>
              </w:rPr>
              <w:t>5</w:t>
            </w:r>
          </w:p>
        </w:tc>
        <w:tc>
          <w:tcPr>
            <w:tcW w:w="1619" w:type="dxa"/>
          </w:tcPr>
          <w:p w14:paraId="5C5B113C" w14:textId="77777777" w:rsidR="00AE2151" w:rsidRPr="0089185C" w:rsidRDefault="00AE2151" w:rsidP="00E725DF">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1619" w:type="dxa"/>
          </w:tcPr>
          <w:p w14:paraId="2CB12348" w14:textId="77777777" w:rsidR="00AE2151" w:rsidRPr="0089185C" w:rsidRDefault="00AE2151" w:rsidP="00E725DF">
            <w:pPr>
              <w:spacing w:before="60" w:after="180"/>
              <w:rPr>
                <w:rFonts w:ascii="Arial" w:hAnsi="Arial"/>
                <w:sz w:val="16"/>
                <w:szCs w:val="16"/>
              </w:rPr>
            </w:pPr>
            <w:r>
              <w:rPr>
                <w:rFonts w:ascii="Arial" w:hAnsi="Arial"/>
                <w:sz w:val="16"/>
                <w:szCs w:val="16"/>
              </w:rPr>
              <w:t>Copy and paste graphics and note acceptance test results in ATR</w:t>
            </w:r>
          </w:p>
        </w:tc>
        <w:tc>
          <w:tcPr>
            <w:tcW w:w="1619" w:type="dxa"/>
          </w:tcPr>
          <w:p w14:paraId="22A35DFF" w14:textId="77777777" w:rsidR="00AE2151" w:rsidRPr="0089185C" w:rsidRDefault="00AE2151" w:rsidP="00E725DF">
            <w:pPr>
              <w:spacing w:before="60" w:after="180"/>
              <w:rPr>
                <w:rFonts w:ascii="Arial" w:hAnsi="Arial"/>
                <w:sz w:val="16"/>
                <w:szCs w:val="16"/>
              </w:rPr>
            </w:pPr>
            <w:r>
              <w:rPr>
                <w:rFonts w:ascii="Arial" w:hAnsi="Arial"/>
                <w:sz w:val="16"/>
                <w:szCs w:val="16"/>
              </w:rPr>
              <w:t>MODFLOW acceptance test criterion are met</w:t>
            </w:r>
          </w:p>
        </w:tc>
        <w:tc>
          <w:tcPr>
            <w:tcW w:w="4425" w:type="dxa"/>
          </w:tcPr>
          <w:p w14:paraId="79FD1F65" w14:textId="77777777" w:rsidR="00AE2151" w:rsidRDefault="00AE2151" w:rsidP="00A61A65">
            <w:pPr>
              <w:spacing w:before="60" w:after="180"/>
              <w:rPr>
                <w:rFonts w:ascii="Arial" w:hAnsi="Arial"/>
                <w:sz w:val="16"/>
                <w:szCs w:val="16"/>
              </w:rPr>
            </w:pPr>
            <w:r>
              <w:rPr>
                <w:rFonts w:ascii="Arial" w:hAnsi="Arial"/>
                <w:sz w:val="16"/>
                <w:szCs w:val="16"/>
              </w:rPr>
              <w:t>Copy and pasted resulting graphics to the acceptance test reports to show comparison of analytic and MODFLOW results; noted results in ATR for acceptance criteria calculated in copies the spreadsheets “mf-atc-1_mfusg-sp.xlsx” and “mf-atc-1_mfusg-dp.xlsx” for each repeated test by precision for the xMD solver.</w:t>
            </w:r>
          </w:p>
          <w:p w14:paraId="7EAA5FE5" w14:textId="77777777" w:rsidR="00AE2151" w:rsidRDefault="00AE2151" w:rsidP="00A61A65">
            <w:pPr>
              <w:spacing w:before="60" w:after="180"/>
              <w:rPr>
                <w:rFonts w:ascii="Arial" w:hAnsi="Arial"/>
                <w:sz w:val="16"/>
                <w:szCs w:val="16"/>
              </w:rPr>
            </w:pPr>
            <w:r>
              <w:rPr>
                <w:rFonts w:ascii="Arial" w:hAnsi="Arial"/>
                <w:sz w:val="16"/>
                <w:szCs w:val="16"/>
              </w:rPr>
              <w:t xml:space="preserve">All criteria were met for this software using the xMD solver.  </w:t>
            </w:r>
          </w:p>
          <w:p w14:paraId="7059B522" w14:textId="0D4B5A9E" w:rsidR="00AE2151" w:rsidRPr="0089185C" w:rsidRDefault="00AE2151" w:rsidP="00A61A65">
            <w:pPr>
              <w:spacing w:before="60" w:after="180"/>
              <w:rPr>
                <w:rFonts w:ascii="Arial" w:hAnsi="Arial"/>
                <w:sz w:val="16"/>
                <w:szCs w:val="16"/>
              </w:rPr>
            </w:pPr>
            <w:r w:rsidRPr="005054B6">
              <w:rPr>
                <w:rFonts w:ascii="Arial" w:hAnsi="Arial"/>
                <w:sz w:val="16"/>
                <w:szCs w:val="16"/>
              </w:rPr>
              <w:t>Test directory contents were committed to MKS Integrity© for this test.</w:t>
            </w:r>
          </w:p>
        </w:tc>
      </w:tr>
    </w:tbl>
    <w:p w14:paraId="3D7A2F6A" w14:textId="466CAA61" w:rsidR="004C0E22" w:rsidRPr="00C462F3" w:rsidRDefault="004C0E22" w:rsidP="00C462F3">
      <w:pPr>
        <w:tabs>
          <w:tab w:val="left" w:pos="7082"/>
        </w:tabs>
      </w:pPr>
    </w:p>
    <w:sectPr w:rsidR="004C0E22" w:rsidRPr="00C462F3" w:rsidSect="008E64F1">
      <w:pgSz w:w="12240" w:h="15840" w:code="1"/>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2F6D2" w14:textId="77777777" w:rsidR="00EF6C95" w:rsidRDefault="00EF6C95">
      <w:r>
        <w:separator/>
      </w:r>
    </w:p>
  </w:endnote>
  <w:endnote w:type="continuationSeparator" w:id="0">
    <w:p w14:paraId="0C87A433" w14:textId="77777777" w:rsidR="00EF6C95" w:rsidRDefault="00EF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9E083" w14:textId="77777777" w:rsidR="00EF6C95" w:rsidRPr="00033914" w:rsidRDefault="00EF6C95">
    <w:pPr>
      <w:pStyle w:val="Footer"/>
      <w:rPr>
        <w:rFonts w:ascii="Arial" w:hAnsi="Arial" w:cs="Arial"/>
        <w:sz w:val="20"/>
      </w:rPr>
    </w:pPr>
    <w:r w:rsidRPr="00033914">
      <w:rPr>
        <w:rFonts w:ascii="Arial" w:hAnsi="Arial" w:cs="Arial"/>
        <w:sz w:val="20"/>
      </w:rPr>
      <w:t xml:space="preserve">Page </w:t>
    </w:r>
    <w:r w:rsidRPr="00033914">
      <w:rPr>
        <w:rFonts w:ascii="Arial" w:hAnsi="Arial" w:cs="Arial"/>
        <w:sz w:val="20"/>
      </w:rPr>
      <w:fldChar w:fldCharType="begin"/>
    </w:r>
    <w:r w:rsidRPr="00033914">
      <w:rPr>
        <w:rFonts w:ascii="Arial" w:hAnsi="Arial" w:cs="Arial"/>
        <w:sz w:val="20"/>
      </w:rPr>
      <w:instrText xml:space="preserve"> PAGE </w:instrText>
    </w:r>
    <w:r w:rsidRPr="00033914">
      <w:rPr>
        <w:rFonts w:ascii="Arial" w:hAnsi="Arial" w:cs="Arial"/>
        <w:sz w:val="20"/>
      </w:rPr>
      <w:fldChar w:fldCharType="separate"/>
    </w:r>
    <w:r w:rsidR="00DE2259">
      <w:rPr>
        <w:rFonts w:ascii="Arial" w:hAnsi="Arial" w:cs="Arial"/>
        <w:noProof/>
        <w:sz w:val="20"/>
      </w:rPr>
      <w:t>21</w:t>
    </w:r>
    <w:r w:rsidRPr="00033914">
      <w:rPr>
        <w:rFonts w:ascii="Arial" w:hAnsi="Arial" w:cs="Arial"/>
        <w:sz w:val="20"/>
      </w:rPr>
      <w:fldChar w:fldCharType="end"/>
    </w:r>
    <w:r w:rsidRPr="00033914">
      <w:rPr>
        <w:rFonts w:ascii="Arial" w:hAnsi="Arial" w:cs="Arial"/>
        <w:sz w:val="20"/>
      </w:rPr>
      <w:t xml:space="preserve"> of </w:t>
    </w:r>
    <w:r w:rsidRPr="00033914">
      <w:rPr>
        <w:rFonts w:ascii="Arial" w:hAnsi="Arial" w:cs="Arial"/>
        <w:sz w:val="20"/>
      </w:rPr>
      <w:fldChar w:fldCharType="begin"/>
    </w:r>
    <w:r w:rsidRPr="00033914">
      <w:rPr>
        <w:rFonts w:ascii="Arial" w:hAnsi="Arial" w:cs="Arial"/>
        <w:sz w:val="20"/>
      </w:rPr>
      <w:instrText xml:space="preserve"> NUMPAGES  </w:instrText>
    </w:r>
    <w:r w:rsidRPr="00033914">
      <w:rPr>
        <w:rFonts w:ascii="Arial" w:hAnsi="Arial" w:cs="Arial"/>
        <w:sz w:val="20"/>
      </w:rPr>
      <w:fldChar w:fldCharType="separate"/>
    </w:r>
    <w:r w:rsidR="00DE2259">
      <w:rPr>
        <w:rFonts w:ascii="Arial" w:hAnsi="Arial" w:cs="Arial"/>
        <w:noProof/>
        <w:sz w:val="20"/>
      </w:rPr>
      <w:t>51</w:t>
    </w:r>
    <w:r w:rsidRPr="00033914">
      <w:rPr>
        <w:rFonts w:ascii="Arial" w:hAnsi="Arial" w:cs="Arial"/>
        <w:sz w:val="20"/>
      </w:rPr>
      <w:fldChar w:fldCharType="end"/>
    </w:r>
  </w:p>
  <w:p w14:paraId="6976EBC3" w14:textId="77777777" w:rsidR="00EF6C95" w:rsidRPr="00F91BB5" w:rsidRDefault="00EF6C95" w:rsidP="00F91BB5">
    <w:pPr>
      <w:pStyle w:val="Footer"/>
      <w:rPr>
        <w:rFonts w:ascii="Arial" w:hAnsi="Arial"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A9F88" w14:textId="77777777" w:rsidR="00EF6C95" w:rsidRDefault="00EF6C95">
      <w:r>
        <w:separator/>
      </w:r>
    </w:p>
  </w:footnote>
  <w:footnote w:type="continuationSeparator" w:id="0">
    <w:p w14:paraId="594D9E79" w14:textId="77777777" w:rsidR="00EF6C95" w:rsidRDefault="00EF6C95">
      <w:r>
        <w:continuationSeparator/>
      </w:r>
    </w:p>
  </w:footnote>
  <w:footnote w:id="1">
    <w:p w14:paraId="46D70007" w14:textId="77777777" w:rsidR="00EF6C95" w:rsidRPr="004908F7" w:rsidRDefault="00EF6C95">
      <w:pPr>
        <w:pStyle w:val="FootnoteText"/>
        <w:rPr>
          <w:rFonts w:ascii="Arial" w:hAnsi="Arial" w:cs="Arial"/>
        </w:rPr>
      </w:pPr>
      <w:r w:rsidRPr="004908F7">
        <w:rPr>
          <w:rStyle w:val="FootnoteReference"/>
          <w:rFonts w:ascii="Arial" w:hAnsi="Arial" w:cs="Arial"/>
          <w:sz w:val="18"/>
        </w:rPr>
        <w:footnoteRef/>
      </w:r>
      <w:r w:rsidRPr="004908F7">
        <w:rPr>
          <w:rFonts w:ascii="Arial" w:hAnsi="Arial" w:cs="Arial"/>
          <w:sz w:val="18"/>
        </w:rPr>
        <w:t xml:space="preserve"> Windows® is a registered trademark of Microsoft Corporation in the U.S. and other countries.</w:t>
      </w:r>
    </w:p>
  </w:footnote>
  <w:footnote w:id="2">
    <w:p w14:paraId="4128F897" w14:textId="77777777" w:rsidR="00EF6C95" w:rsidRDefault="00EF6C95">
      <w:pPr>
        <w:pStyle w:val="FootnoteText"/>
      </w:pPr>
      <w:r>
        <w:rPr>
          <w:rStyle w:val="FootnoteReference"/>
        </w:rPr>
        <w:footnoteRef/>
      </w:r>
      <w:r>
        <w:t xml:space="preserve"> Linux® is a registered trademark of Linux Torvalds in the U.S. and other countries.</w:t>
      </w:r>
    </w:p>
  </w:footnote>
  <w:footnote w:id="3">
    <w:p w14:paraId="5BD58FD9" w14:textId="3D2AABA4" w:rsidR="00EF6C95" w:rsidRPr="004908F7" w:rsidDel="000837C7" w:rsidRDefault="00EF6C95">
      <w:pPr>
        <w:pStyle w:val="FootnoteText"/>
        <w:rPr>
          <w:del w:id="2" w:author="Will Nichols" w:date="2015-11-26T09:42:00Z"/>
          <w:rFonts w:ascii="Arial" w:hAnsi="Arial" w:cs="Arial"/>
          <w:sz w:val="18"/>
        </w:rPr>
      </w:pPr>
    </w:p>
  </w:footnote>
  <w:footnote w:id="4">
    <w:p w14:paraId="2AFC4D40" w14:textId="77777777" w:rsidR="00EF6C95" w:rsidRPr="004908F7" w:rsidRDefault="00EF6C95">
      <w:pPr>
        <w:pStyle w:val="FootnoteText"/>
        <w:rPr>
          <w:rFonts w:ascii="Arial" w:hAnsi="Arial" w:cs="Arial"/>
          <w:sz w:val="18"/>
        </w:rPr>
      </w:pPr>
      <w:r w:rsidRPr="004908F7">
        <w:rPr>
          <w:rStyle w:val="FootnoteReference"/>
          <w:rFonts w:ascii="Arial" w:hAnsi="Arial" w:cs="Arial"/>
          <w:sz w:val="18"/>
        </w:rPr>
        <w:footnoteRef/>
      </w:r>
      <w:r w:rsidRPr="004908F7">
        <w:rPr>
          <w:rFonts w:ascii="Arial" w:hAnsi="Arial" w:cs="Arial"/>
          <w:sz w:val="18"/>
        </w:rPr>
        <w:t xml:space="preserve"> Intel® and Intel Xeon® are trademarks of Intel Corporation in the U.S. and other countries.</w:t>
      </w:r>
    </w:p>
    <w:p w14:paraId="2C2C6CCA" w14:textId="77777777" w:rsidR="00EF6C95" w:rsidRDefault="00EF6C95">
      <w:pPr>
        <w:pStyle w:val="FootnoteText"/>
      </w:pPr>
    </w:p>
  </w:footnote>
  <w:footnote w:id="5">
    <w:p w14:paraId="3F56415F" w14:textId="77777777" w:rsidR="00EF6C95" w:rsidRDefault="00EF6C95" w:rsidP="00F50D7E">
      <w:pPr>
        <w:pStyle w:val="FootnoteText"/>
        <w:rPr>
          <w:rFonts w:ascii="Arial" w:hAnsi="Arial" w:cs="Arial"/>
          <w:sz w:val="18"/>
        </w:rPr>
      </w:pPr>
      <w:r w:rsidRPr="004908F7">
        <w:rPr>
          <w:rStyle w:val="FootnoteReference"/>
          <w:rFonts w:ascii="Arial" w:hAnsi="Arial" w:cs="Arial"/>
          <w:sz w:val="18"/>
        </w:rPr>
        <w:footnoteRef/>
      </w:r>
      <w:r w:rsidRPr="004908F7">
        <w:rPr>
          <w:rFonts w:ascii="Arial" w:hAnsi="Arial" w:cs="Arial"/>
          <w:sz w:val="18"/>
        </w:rPr>
        <w:t xml:space="preserve"> Copyright 1994-2009 Lahey Computer Systems. All rights reserved. Copyright 1994-2009 Fujitsu Limited. All rights reserved.</w:t>
      </w:r>
    </w:p>
    <w:p w14:paraId="6B16B7FE" w14:textId="77777777" w:rsidR="00EF6C95" w:rsidRPr="004908F7" w:rsidRDefault="00EF6C95" w:rsidP="00F50D7E">
      <w:pPr>
        <w:pStyle w:val="FootnoteText"/>
        <w:rPr>
          <w:rFonts w:ascii="Arial" w:hAnsi="Arial" w:cs="Arial"/>
          <w:sz w:val="18"/>
        </w:rPr>
      </w:pPr>
    </w:p>
  </w:footnote>
  <w:footnote w:id="6">
    <w:p w14:paraId="619D8D59" w14:textId="77777777" w:rsidR="00EF6C95" w:rsidRDefault="00EF6C95" w:rsidP="00F50D7E">
      <w:pPr>
        <w:pStyle w:val="FootnoteText"/>
        <w:rPr>
          <w:rFonts w:ascii="Arial" w:hAnsi="Arial" w:cs="Arial"/>
          <w:sz w:val="18"/>
        </w:rPr>
      </w:pPr>
      <w:r w:rsidRPr="004908F7">
        <w:rPr>
          <w:rStyle w:val="FootnoteReference"/>
          <w:rFonts w:ascii="Arial" w:hAnsi="Arial" w:cs="Arial"/>
          <w:sz w:val="18"/>
        </w:rPr>
        <w:footnoteRef/>
      </w:r>
      <w:r w:rsidRPr="004908F7">
        <w:rPr>
          <w:rFonts w:ascii="Arial" w:hAnsi="Arial" w:cs="Arial"/>
          <w:sz w:val="18"/>
        </w:rPr>
        <w:t xml:space="preserve"> Microsoft Excel is a registered trademark of Microsoft Corporation in the United States and other countries.</w:t>
      </w:r>
    </w:p>
    <w:p w14:paraId="744475C2" w14:textId="77777777" w:rsidR="00EF6C95" w:rsidRPr="004908F7" w:rsidRDefault="00EF6C95" w:rsidP="00F50D7E">
      <w:pPr>
        <w:pStyle w:val="FootnoteText"/>
        <w:rPr>
          <w:rFonts w:ascii="Arial" w:hAnsi="Arial" w:cs="Arial"/>
          <w:sz w:val="18"/>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A9C5" w14:textId="77777777" w:rsidR="00EF6C95" w:rsidRDefault="00EF6C95" w:rsidP="00B827D6">
    <w:pPr>
      <w:pStyle w:val="BodyText3"/>
      <w:spacing w:after="0" w:line="240" w:lineRule="auto"/>
      <w:jc w:val="right"/>
      <w:rPr>
        <w:rFonts w:ascii="Arial" w:hAnsi="Arial" w:cs="Arial"/>
        <w:b/>
        <w:sz w:val="20"/>
        <w:szCs w:val="20"/>
      </w:rPr>
    </w:pPr>
    <w:r>
      <w:rPr>
        <w:rFonts w:ascii="Arial" w:hAnsi="Arial" w:cs="Arial"/>
        <w:b/>
        <w:sz w:val="20"/>
        <w:szCs w:val="20"/>
      </w:rPr>
      <w:t>Acceptance</w:t>
    </w:r>
    <w:r w:rsidRPr="007B0DD9">
      <w:rPr>
        <w:rFonts w:ascii="Arial" w:hAnsi="Arial" w:cs="Arial"/>
        <w:b/>
        <w:sz w:val="20"/>
        <w:szCs w:val="20"/>
      </w:rPr>
      <w:t xml:space="preserve"> </w:t>
    </w:r>
    <w:r>
      <w:rPr>
        <w:rFonts w:ascii="Arial" w:hAnsi="Arial" w:cs="Arial"/>
        <w:b/>
        <w:sz w:val="20"/>
        <w:szCs w:val="20"/>
      </w:rPr>
      <w:t>Test Report</w:t>
    </w:r>
    <w:r w:rsidRPr="007B0DD9">
      <w:rPr>
        <w:rFonts w:ascii="Arial" w:hAnsi="Arial" w:cs="Arial"/>
        <w:b/>
        <w:sz w:val="20"/>
        <w:szCs w:val="20"/>
      </w:rPr>
      <w:t xml:space="preserve"> for</w:t>
    </w:r>
    <w:r>
      <w:rPr>
        <w:rFonts w:ascii="Arial" w:hAnsi="Arial" w:cs="Arial"/>
        <w:b/>
        <w:sz w:val="20"/>
        <w:szCs w:val="20"/>
      </w:rPr>
      <w:t xml:space="preserve"> MODFLOW and Related Codes</w:t>
    </w:r>
    <w:r w:rsidRPr="007B0DD9">
      <w:rPr>
        <w:rFonts w:ascii="Arial" w:hAnsi="Arial" w:cs="Arial"/>
        <w:caps/>
        <w:sz w:val="20"/>
        <w:szCs w:val="20"/>
      </w:rPr>
      <w:tab/>
    </w:r>
    <w:r w:rsidRPr="007B0DD9">
      <w:rPr>
        <w:rFonts w:ascii="Arial" w:hAnsi="Arial" w:cs="Arial"/>
        <w:sz w:val="20"/>
        <w:szCs w:val="20"/>
      </w:rPr>
      <w:tab/>
    </w:r>
    <w:r w:rsidRPr="007B0DD9">
      <w:rPr>
        <w:rFonts w:ascii="Arial" w:hAnsi="Arial" w:cs="Arial"/>
        <w:sz w:val="20"/>
        <w:szCs w:val="20"/>
      </w:rPr>
      <w:tab/>
    </w:r>
    <w:r w:rsidRPr="007B0DD9">
      <w:rPr>
        <w:rFonts w:ascii="Arial" w:hAnsi="Arial" w:cs="Arial"/>
        <w:sz w:val="20"/>
        <w:szCs w:val="20"/>
      </w:rPr>
      <w:tab/>
    </w:r>
    <w:r w:rsidRPr="007B0DD9">
      <w:rPr>
        <w:rFonts w:ascii="Arial" w:hAnsi="Arial" w:cs="Arial"/>
        <w:sz w:val="20"/>
        <w:szCs w:val="20"/>
      </w:rPr>
      <w:tab/>
    </w:r>
    <w:r>
      <w:rPr>
        <w:rFonts w:ascii="Arial" w:hAnsi="Arial" w:cs="Arial"/>
        <w:b/>
        <w:sz w:val="20"/>
        <w:szCs w:val="20"/>
      </w:rPr>
      <w:t>CHPRC-00261</w:t>
    </w:r>
  </w:p>
  <w:p w14:paraId="79F5A468" w14:textId="3655C527" w:rsidR="00EF6C95" w:rsidRDefault="00EF6C95" w:rsidP="00B827D6">
    <w:pPr>
      <w:pStyle w:val="BodyText3"/>
      <w:spacing w:after="0" w:line="240" w:lineRule="auto"/>
      <w:jc w:val="right"/>
      <w:rPr>
        <w:rFonts w:ascii="Arial" w:hAnsi="Arial" w:cs="Arial"/>
        <w:b/>
        <w:sz w:val="20"/>
        <w:szCs w:val="20"/>
      </w:rPr>
    </w:pPr>
    <w:r w:rsidRPr="007B0DD9">
      <w:rPr>
        <w:rFonts w:ascii="Arial" w:hAnsi="Arial" w:cs="Arial"/>
        <w:b/>
        <w:sz w:val="20"/>
        <w:szCs w:val="20"/>
      </w:rPr>
      <w:t>Rev</w:t>
    </w:r>
    <w:r>
      <w:rPr>
        <w:rFonts w:ascii="Arial" w:hAnsi="Arial" w:cs="Arial"/>
        <w:b/>
        <w:sz w:val="20"/>
        <w:szCs w:val="20"/>
      </w:rPr>
      <w:t xml:space="preserve"> 8</w:t>
    </w:r>
    <w:r w:rsidRPr="007B0DD9">
      <w:rPr>
        <w:rFonts w:ascii="Arial" w:hAnsi="Arial" w:cs="Arial"/>
        <w:b/>
        <w:sz w:val="20"/>
        <w:szCs w:val="20"/>
      </w:rPr>
      <w:t xml:space="preserve"> </w:t>
    </w:r>
  </w:p>
  <w:p w14:paraId="5FB132AC" w14:textId="77777777" w:rsidR="00EF6C95" w:rsidRPr="007B0DD9" w:rsidRDefault="00DE2259" w:rsidP="00713A25">
    <w:pPr>
      <w:pStyle w:val="BodyText3"/>
      <w:rPr>
        <w:rFonts w:ascii="Arial" w:hAnsi="Arial" w:cs="Arial"/>
        <w:b/>
        <w:sz w:val="20"/>
        <w:szCs w:val="20"/>
      </w:rPr>
    </w:pPr>
    <w:r>
      <w:rPr>
        <w:rFonts w:ascii="Arial" w:hAnsi="Arial" w:cs="Arial"/>
        <w:b/>
        <w:sz w:val="20"/>
        <w:szCs w:val="20"/>
      </w:rPr>
      <w:pict w14:anchorId="6EC060AA">
        <v:rect id="_x0000_i1025" style="width:0;height:1.5pt" o:hralign="center" o:hrstd="t" o:hr="t" fillcolor="#aca899" stroked="f"/>
      </w:pict>
    </w:r>
  </w:p>
  <w:p w14:paraId="2BF1EB4B" w14:textId="77777777" w:rsidR="00EF6C95" w:rsidRPr="00C74EB2" w:rsidRDefault="00EF6C95" w:rsidP="00136C90">
    <w:pPr>
      <w:pStyle w:val="Spacer"/>
      <w:rPr>
        <w:rFonts w:ascii="Arial" w:hAnsi="Arial"/>
        <w:sz w:val="2"/>
      </w:rPr>
    </w:pPr>
  </w:p>
  <w:p w14:paraId="7ADC6AEB" w14:textId="77777777" w:rsidR="00EF6C95" w:rsidRPr="00C74EB2" w:rsidRDefault="00EF6C95">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F3868" w14:textId="77777777" w:rsidR="00EF6C95" w:rsidRDefault="00EF6C95" w:rsidP="008E64F1">
    <w:pPr>
      <w:pStyle w:val="BodyText3"/>
      <w:spacing w:after="0" w:line="240" w:lineRule="auto"/>
      <w:jc w:val="right"/>
      <w:rPr>
        <w:rFonts w:ascii="Arial" w:hAnsi="Arial" w:cs="Arial"/>
        <w:b/>
        <w:sz w:val="20"/>
        <w:szCs w:val="20"/>
      </w:rPr>
    </w:pPr>
    <w:r w:rsidRPr="007B0DD9">
      <w:rPr>
        <w:rFonts w:ascii="Arial" w:hAnsi="Arial" w:cs="Arial"/>
        <w:sz w:val="20"/>
        <w:szCs w:val="20"/>
      </w:rPr>
      <w:tab/>
    </w:r>
    <w:r>
      <w:rPr>
        <w:rFonts w:ascii="Arial" w:hAnsi="Arial" w:cs="Arial"/>
        <w:b/>
        <w:sz w:val="20"/>
        <w:szCs w:val="20"/>
      </w:rPr>
      <w:t>CHPRC-00261</w:t>
    </w:r>
  </w:p>
  <w:p w14:paraId="1393C0F4" w14:textId="137933CD" w:rsidR="00EF6C95" w:rsidRDefault="00EF6C95" w:rsidP="008E64F1">
    <w:pPr>
      <w:pStyle w:val="BodyText3"/>
      <w:spacing w:after="0" w:line="240" w:lineRule="auto"/>
      <w:jc w:val="right"/>
      <w:rPr>
        <w:rFonts w:ascii="Arial" w:hAnsi="Arial" w:cs="Arial"/>
        <w:b/>
        <w:sz w:val="20"/>
        <w:szCs w:val="20"/>
      </w:rPr>
    </w:pPr>
    <w:r w:rsidRPr="007B0DD9">
      <w:rPr>
        <w:rFonts w:ascii="Arial" w:hAnsi="Arial" w:cs="Arial"/>
        <w:b/>
        <w:sz w:val="20"/>
        <w:szCs w:val="20"/>
      </w:rPr>
      <w:t>Rev</w:t>
    </w:r>
    <w:r>
      <w:rPr>
        <w:rFonts w:ascii="Arial" w:hAnsi="Arial" w:cs="Arial"/>
        <w:b/>
        <w:sz w:val="20"/>
        <w:szCs w:val="20"/>
      </w:rPr>
      <w:t xml:space="preserve"> 8</w:t>
    </w:r>
  </w:p>
  <w:p w14:paraId="265E1BF2" w14:textId="77777777" w:rsidR="00EF6C95" w:rsidRPr="008E64F1" w:rsidRDefault="00DE2259" w:rsidP="008E64F1">
    <w:pPr>
      <w:pStyle w:val="BodyText3"/>
      <w:rPr>
        <w:rFonts w:ascii="Arial" w:hAnsi="Arial" w:cs="Arial"/>
        <w:b/>
        <w:sz w:val="20"/>
        <w:szCs w:val="20"/>
      </w:rPr>
    </w:pPr>
    <w:r>
      <w:rPr>
        <w:rFonts w:ascii="Arial" w:hAnsi="Arial" w:cs="Arial"/>
        <w:b/>
        <w:sz w:val="20"/>
        <w:szCs w:val="20"/>
      </w:rPr>
      <w:pict w14:anchorId="65494488">
        <v:rect id="_x0000_i1026" style="width:0;height:1.5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A41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783CD5"/>
    <w:multiLevelType w:val="hybridMultilevel"/>
    <w:tmpl w:val="E18A07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CF5ED7"/>
    <w:multiLevelType w:val="hybridMultilevel"/>
    <w:tmpl w:val="3E3E1E2C"/>
    <w:lvl w:ilvl="0" w:tplc="E16A5D56">
      <w:start w:val="1"/>
      <w:numFmt w:val="upperLetter"/>
      <w:pStyle w:val="ListA4"/>
      <w:lvlText w:val="%1."/>
      <w:lvlJc w:val="left"/>
      <w:pPr>
        <w:tabs>
          <w:tab w:val="num" w:pos="4248"/>
        </w:tabs>
        <w:ind w:left="4248" w:hanging="720"/>
      </w:pPr>
      <w:rPr>
        <w:rFonts w:hint="default"/>
      </w:rPr>
    </w:lvl>
    <w:lvl w:ilvl="1" w:tplc="2B7A570E" w:tentative="1">
      <w:start w:val="1"/>
      <w:numFmt w:val="lowerLetter"/>
      <w:lvlText w:val="%2."/>
      <w:lvlJc w:val="left"/>
      <w:pPr>
        <w:tabs>
          <w:tab w:val="num" w:pos="1440"/>
        </w:tabs>
        <w:ind w:left="1440" w:hanging="360"/>
      </w:pPr>
    </w:lvl>
    <w:lvl w:ilvl="2" w:tplc="4BF088C8" w:tentative="1">
      <w:start w:val="1"/>
      <w:numFmt w:val="lowerRoman"/>
      <w:lvlText w:val="%3."/>
      <w:lvlJc w:val="right"/>
      <w:pPr>
        <w:tabs>
          <w:tab w:val="num" w:pos="2160"/>
        </w:tabs>
        <w:ind w:left="2160" w:hanging="180"/>
      </w:pPr>
    </w:lvl>
    <w:lvl w:ilvl="3" w:tplc="E8B87F58" w:tentative="1">
      <w:start w:val="1"/>
      <w:numFmt w:val="decimal"/>
      <w:lvlText w:val="%4."/>
      <w:lvlJc w:val="left"/>
      <w:pPr>
        <w:tabs>
          <w:tab w:val="num" w:pos="2880"/>
        </w:tabs>
        <w:ind w:left="2880" w:hanging="360"/>
      </w:pPr>
    </w:lvl>
    <w:lvl w:ilvl="4" w:tplc="E6143E98" w:tentative="1">
      <w:start w:val="1"/>
      <w:numFmt w:val="lowerLetter"/>
      <w:lvlText w:val="%5."/>
      <w:lvlJc w:val="left"/>
      <w:pPr>
        <w:tabs>
          <w:tab w:val="num" w:pos="3600"/>
        </w:tabs>
        <w:ind w:left="3600" w:hanging="360"/>
      </w:pPr>
    </w:lvl>
    <w:lvl w:ilvl="5" w:tplc="C5CA88B0" w:tentative="1">
      <w:start w:val="1"/>
      <w:numFmt w:val="lowerRoman"/>
      <w:lvlText w:val="%6."/>
      <w:lvlJc w:val="right"/>
      <w:pPr>
        <w:tabs>
          <w:tab w:val="num" w:pos="4320"/>
        </w:tabs>
        <w:ind w:left="4320" w:hanging="180"/>
      </w:pPr>
    </w:lvl>
    <w:lvl w:ilvl="6" w:tplc="2848CE60" w:tentative="1">
      <w:start w:val="1"/>
      <w:numFmt w:val="decimal"/>
      <w:lvlText w:val="%7."/>
      <w:lvlJc w:val="left"/>
      <w:pPr>
        <w:tabs>
          <w:tab w:val="num" w:pos="5040"/>
        </w:tabs>
        <w:ind w:left="5040" w:hanging="360"/>
      </w:pPr>
    </w:lvl>
    <w:lvl w:ilvl="7" w:tplc="AE8E138E" w:tentative="1">
      <w:start w:val="1"/>
      <w:numFmt w:val="lowerLetter"/>
      <w:lvlText w:val="%8."/>
      <w:lvlJc w:val="left"/>
      <w:pPr>
        <w:tabs>
          <w:tab w:val="num" w:pos="5760"/>
        </w:tabs>
        <w:ind w:left="5760" w:hanging="360"/>
      </w:pPr>
    </w:lvl>
    <w:lvl w:ilvl="8" w:tplc="7C30C1D6" w:tentative="1">
      <w:start w:val="1"/>
      <w:numFmt w:val="lowerRoman"/>
      <w:lvlText w:val="%9."/>
      <w:lvlJc w:val="right"/>
      <w:pPr>
        <w:tabs>
          <w:tab w:val="num" w:pos="6480"/>
        </w:tabs>
        <w:ind w:left="6480" w:hanging="180"/>
      </w:pPr>
    </w:lvl>
  </w:abstractNum>
  <w:abstractNum w:abstractNumId="12" w15:restartNumberingAfterBreak="0">
    <w:nsid w:val="0E753E82"/>
    <w:multiLevelType w:val="hybridMultilevel"/>
    <w:tmpl w:val="BA5A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60562B"/>
    <w:multiLevelType w:val="hybridMultilevel"/>
    <w:tmpl w:val="BA5A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12356"/>
    <w:multiLevelType w:val="hybridMultilevel"/>
    <w:tmpl w:val="2E42122E"/>
    <w:lvl w:ilvl="0" w:tplc="40B8241E">
      <w:start w:val="1"/>
      <w:numFmt w:val="bullet"/>
      <w:pStyle w:val="ListBullet6"/>
      <w:lvlText w:val=""/>
      <w:lvlJc w:val="left"/>
      <w:pPr>
        <w:tabs>
          <w:tab w:val="num" w:pos="6840"/>
        </w:tabs>
        <w:ind w:left="6840" w:hanging="72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C56A82"/>
    <w:multiLevelType w:val="hybridMultilevel"/>
    <w:tmpl w:val="9FACF1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93A0DDA"/>
    <w:multiLevelType w:val="hybridMultilevel"/>
    <w:tmpl w:val="3D5EB4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786622"/>
    <w:multiLevelType w:val="hybridMultilevel"/>
    <w:tmpl w:val="D986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12684"/>
    <w:multiLevelType w:val="hybridMultilevel"/>
    <w:tmpl w:val="BB124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69842A4"/>
    <w:multiLevelType w:val="hybridMultilevel"/>
    <w:tmpl w:val="89F26978"/>
    <w:lvl w:ilvl="0" w:tplc="5254C59A">
      <w:start w:val="1"/>
      <w:numFmt w:val="upperLetter"/>
      <w:pStyle w:val="ListA2"/>
      <w:lvlText w:val="%1."/>
      <w:lvlJc w:val="left"/>
      <w:pPr>
        <w:tabs>
          <w:tab w:val="num" w:pos="2160"/>
        </w:tabs>
        <w:ind w:left="2160" w:hanging="72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275F17BA"/>
    <w:multiLevelType w:val="hybridMultilevel"/>
    <w:tmpl w:val="BA5A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2476E5"/>
    <w:multiLevelType w:val="multilevel"/>
    <w:tmpl w:val="21787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534541"/>
    <w:multiLevelType w:val="hybridMultilevel"/>
    <w:tmpl w:val="B400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F22BDB"/>
    <w:multiLevelType w:val="hybridMultilevel"/>
    <w:tmpl w:val="94ACF1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2C75399B"/>
    <w:multiLevelType w:val="hybridMultilevel"/>
    <w:tmpl w:val="5B4CC4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323E2025"/>
    <w:multiLevelType w:val="hybridMultilevel"/>
    <w:tmpl w:val="A660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C3320"/>
    <w:multiLevelType w:val="hybridMultilevel"/>
    <w:tmpl w:val="15A00F5E"/>
    <w:lvl w:ilvl="0" w:tplc="ADD8EA9A">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B2F4248"/>
    <w:multiLevelType w:val="hybridMultilevel"/>
    <w:tmpl w:val="206E5D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04F4CCE"/>
    <w:multiLevelType w:val="hybridMultilevel"/>
    <w:tmpl w:val="BA5A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5C57CA"/>
    <w:multiLevelType w:val="hybridMultilevel"/>
    <w:tmpl w:val="4CF4B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2C2BC8"/>
    <w:multiLevelType w:val="hybridMultilevel"/>
    <w:tmpl w:val="913C56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456090"/>
    <w:multiLevelType w:val="hybridMultilevel"/>
    <w:tmpl w:val="48DC7590"/>
    <w:lvl w:ilvl="0" w:tplc="7DEC48E2">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7663480"/>
    <w:multiLevelType w:val="hybridMultilevel"/>
    <w:tmpl w:val="2C68E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931785C"/>
    <w:multiLevelType w:val="hybridMultilevel"/>
    <w:tmpl w:val="5016B556"/>
    <w:lvl w:ilvl="0" w:tplc="D6224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9F4352D"/>
    <w:multiLevelType w:val="hybridMultilevel"/>
    <w:tmpl w:val="6A944354"/>
    <w:lvl w:ilvl="0" w:tplc="40F8C314">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BB213BD"/>
    <w:multiLevelType w:val="hybridMultilevel"/>
    <w:tmpl w:val="CB1EF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CCC40F9"/>
    <w:multiLevelType w:val="hybridMultilevel"/>
    <w:tmpl w:val="BA5A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974D24"/>
    <w:multiLevelType w:val="hybridMultilevel"/>
    <w:tmpl w:val="66949C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19971F8"/>
    <w:multiLevelType w:val="hybridMultilevel"/>
    <w:tmpl w:val="F3AEFC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2D7141F"/>
    <w:multiLevelType w:val="hybridMultilevel"/>
    <w:tmpl w:val="2DFE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54A09BB"/>
    <w:multiLevelType w:val="hybridMultilevel"/>
    <w:tmpl w:val="06543B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6976EEC"/>
    <w:multiLevelType w:val="hybridMultilevel"/>
    <w:tmpl w:val="87A2C38C"/>
    <w:lvl w:ilvl="0" w:tplc="327AD65A">
      <w:start w:val="1"/>
      <w:numFmt w:val="upperLetter"/>
      <w:pStyle w:val="ListA1"/>
      <w:lvlText w:val="%1."/>
      <w:lvlJc w:val="left"/>
      <w:pPr>
        <w:tabs>
          <w:tab w:val="num" w:pos="1440"/>
        </w:tabs>
        <w:ind w:left="1440" w:hanging="720"/>
      </w:pPr>
      <w:rPr>
        <w:rFonts w:hint="default"/>
      </w:rPr>
    </w:lvl>
    <w:lvl w:ilvl="1" w:tplc="B83A2900" w:tentative="1">
      <w:start w:val="1"/>
      <w:numFmt w:val="lowerLetter"/>
      <w:lvlText w:val="%2."/>
      <w:lvlJc w:val="left"/>
      <w:pPr>
        <w:tabs>
          <w:tab w:val="num" w:pos="1440"/>
        </w:tabs>
        <w:ind w:left="1440" w:hanging="360"/>
      </w:pPr>
    </w:lvl>
    <w:lvl w:ilvl="2" w:tplc="47CAA84A" w:tentative="1">
      <w:start w:val="1"/>
      <w:numFmt w:val="lowerRoman"/>
      <w:lvlText w:val="%3."/>
      <w:lvlJc w:val="right"/>
      <w:pPr>
        <w:tabs>
          <w:tab w:val="num" w:pos="2160"/>
        </w:tabs>
        <w:ind w:left="2160" w:hanging="180"/>
      </w:pPr>
    </w:lvl>
    <w:lvl w:ilvl="3" w:tplc="BC1E654C" w:tentative="1">
      <w:start w:val="1"/>
      <w:numFmt w:val="decimal"/>
      <w:lvlText w:val="%4."/>
      <w:lvlJc w:val="left"/>
      <w:pPr>
        <w:tabs>
          <w:tab w:val="num" w:pos="2880"/>
        </w:tabs>
        <w:ind w:left="2880" w:hanging="360"/>
      </w:pPr>
    </w:lvl>
    <w:lvl w:ilvl="4" w:tplc="8D40692A" w:tentative="1">
      <w:start w:val="1"/>
      <w:numFmt w:val="lowerLetter"/>
      <w:lvlText w:val="%5."/>
      <w:lvlJc w:val="left"/>
      <w:pPr>
        <w:tabs>
          <w:tab w:val="num" w:pos="3600"/>
        </w:tabs>
        <w:ind w:left="3600" w:hanging="360"/>
      </w:pPr>
    </w:lvl>
    <w:lvl w:ilvl="5" w:tplc="0368001C" w:tentative="1">
      <w:start w:val="1"/>
      <w:numFmt w:val="lowerRoman"/>
      <w:lvlText w:val="%6."/>
      <w:lvlJc w:val="right"/>
      <w:pPr>
        <w:tabs>
          <w:tab w:val="num" w:pos="4320"/>
        </w:tabs>
        <w:ind w:left="4320" w:hanging="180"/>
      </w:pPr>
    </w:lvl>
    <w:lvl w:ilvl="6" w:tplc="799E3A40" w:tentative="1">
      <w:start w:val="1"/>
      <w:numFmt w:val="decimal"/>
      <w:lvlText w:val="%7."/>
      <w:lvlJc w:val="left"/>
      <w:pPr>
        <w:tabs>
          <w:tab w:val="num" w:pos="5040"/>
        </w:tabs>
        <w:ind w:left="5040" w:hanging="360"/>
      </w:pPr>
    </w:lvl>
    <w:lvl w:ilvl="7" w:tplc="FF8072A2" w:tentative="1">
      <w:start w:val="1"/>
      <w:numFmt w:val="lowerLetter"/>
      <w:lvlText w:val="%8."/>
      <w:lvlJc w:val="left"/>
      <w:pPr>
        <w:tabs>
          <w:tab w:val="num" w:pos="5760"/>
        </w:tabs>
        <w:ind w:left="5760" w:hanging="360"/>
      </w:pPr>
    </w:lvl>
    <w:lvl w:ilvl="8" w:tplc="0C1C123A" w:tentative="1">
      <w:start w:val="1"/>
      <w:numFmt w:val="lowerRoman"/>
      <w:lvlText w:val="%9."/>
      <w:lvlJc w:val="right"/>
      <w:pPr>
        <w:tabs>
          <w:tab w:val="num" w:pos="6480"/>
        </w:tabs>
        <w:ind w:left="6480" w:hanging="180"/>
      </w:pPr>
    </w:lvl>
  </w:abstractNum>
  <w:abstractNum w:abstractNumId="43" w15:restartNumberingAfterBreak="0">
    <w:nsid w:val="783020EE"/>
    <w:multiLevelType w:val="hybridMultilevel"/>
    <w:tmpl w:val="0AACD69E"/>
    <w:lvl w:ilvl="0" w:tplc="29FC30AE">
      <w:start w:val="1"/>
      <w:numFmt w:val="bullet"/>
      <w:lvlText w:val=""/>
      <w:lvlJc w:val="left"/>
      <w:pPr>
        <w:ind w:left="2880" w:hanging="360"/>
      </w:pPr>
      <w:rPr>
        <w:rFonts w:ascii="Symbol" w:hAnsi="Symbol" w:hint="default"/>
      </w:rPr>
    </w:lvl>
    <w:lvl w:ilvl="1" w:tplc="04090019" w:tentative="1">
      <w:start w:val="1"/>
      <w:numFmt w:val="bullet"/>
      <w:lvlText w:val="o"/>
      <w:lvlJc w:val="left"/>
      <w:pPr>
        <w:ind w:left="3600" w:hanging="360"/>
      </w:pPr>
      <w:rPr>
        <w:rFonts w:ascii="Courier New" w:hAnsi="Courier New" w:cs="Courier New" w:hint="default"/>
      </w:rPr>
    </w:lvl>
    <w:lvl w:ilvl="2" w:tplc="0409001B" w:tentative="1">
      <w:start w:val="1"/>
      <w:numFmt w:val="bullet"/>
      <w:lvlText w:val=""/>
      <w:lvlJc w:val="left"/>
      <w:pPr>
        <w:ind w:left="4320" w:hanging="360"/>
      </w:pPr>
      <w:rPr>
        <w:rFonts w:ascii="Wingdings" w:hAnsi="Wingdings" w:hint="default"/>
      </w:rPr>
    </w:lvl>
    <w:lvl w:ilvl="3" w:tplc="0409000F" w:tentative="1">
      <w:start w:val="1"/>
      <w:numFmt w:val="bullet"/>
      <w:lvlText w:val=""/>
      <w:lvlJc w:val="left"/>
      <w:pPr>
        <w:ind w:left="5040" w:hanging="360"/>
      </w:pPr>
      <w:rPr>
        <w:rFonts w:ascii="Symbol" w:hAnsi="Symbol" w:hint="default"/>
      </w:rPr>
    </w:lvl>
    <w:lvl w:ilvl="4" w:tplc="04090019" w:tentative="1">
      <w:start w:val="1"/>
      <w:numFmt w:val="bullet"/>
      <w:lvlText w:val="o"/>
      <w:lvlJc w:val="left"/>
      <w:pPr>
        <w:ind w:left="5760" w:hanging="360"/>
      </w:pPr>
      <w:rPr>
        <w:rFonts w:ascii="Courier New" w:hAnsi="Courier New" w:cs="Courier New" w:hint="default"/>
      </w:rPr>
    </w:lvl>
    <w:lvl w:ilvl="5" w:tplc="0409001B" w:tentative="1">
      <w:start w:val="1"/>
      <w:numFmt w:val="bullet"/>
      <w:lvlText w:val=""/>
      <w:lvlJc w:val="left"/>
      <w:pPr>
        <w:ind w:left="6480" w:hanging="360"/>
      </w:pPr>
      <w:rPr>
        <w:rFonts w:ascii="Wingdings" w:hAnsi="Wingdings" w:hint="default"/>
      </w:rPr>
    </w:lvl>
    <w:lvl w:ilvl="6" w:tplc="0409000F" w:tentative="1">
      <w:start w:val="1"/>
      <w:numFmt w:val="bullet"/>
      <w:lvlText w:val=""/>
      <w:lvlJc w:val="left"/>
      <w:pPr>
        <w:ind w:left="7200" w:hanging="360"/>
      </w:pPr>
      <w:rPr>
        <w:rFonts w:ascii="Symbol" w:hAnsi="Symbol" w:hint="default"/>
      </w:rPr>
    </w:lvl>
    <w:lvl w:ilvl="7" w:tplc="04090019" w:tentative="1">
      <w:start w:val="1"/>
      <w:numFmt w:val="bullet"/>
      <w:lvlText w:val="o"/>
      <w:lvlJc w:val="left"/>
      <w:pPr>
        <w:ind w:left="7920" w:hanging="360"/>
      </w:pPr>
      <w:rPr>
        <w:rFonts w:ascii="Courier New" w:hAnsi="Courier New" w:cs="Courier New" w:hint="default"/>
      </w:rPr>
    </w:lvl>
    <w:lvl w:ilvl="8" w:tplc="0409001B" w:tentative="1">
      <w:start w:val="1"/>
      <w:numFmt w:val="bullet"/>
      <w:lvlText w:val=""/>
      <w:lvlJc w:val="left"/>
      <w:pPr>
        <w:ind w:left="8640" w:hanging="360"/>
      </w:pPr>
      <w:rPr>
        <w:rFonts w:ascii="Wingdings" w:hAnsi="Wingdings" w:hint="default"/>
      </w:rPr>
    </w:lvl>
  </w:abstractNum>
  <w:abstractNum w:abstractNumId="44" w15:restartNumberingAfterBreak="0">
    <w:nsid w:val="7AA96B48"/>
    <w:multiLevelType w:val="hybridMultilevel"/>
    <w:tmpl w:val="0AAE2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D93880"/>
    <w:multiLevelType w:val="hybridMultilevel"/>
    <w:tmpl w:val="D2161224"/>
    <w:lvl w:ilvl="0" w:tplc="04090001">
      <w:start w:val="1"/>
      <w:numFmt w:val="upperLetter"/>
      <w:pStyle w:val="ListA5"/>
      <w:lvlText w:val="%1."/>
      <w:lvlJc w:val="left"/>
      <w:pPr>
        <w:tabs>
          <w:tab w:val="num" w:pos="5472"/>
        </w:tabs>
        <w:ind w:left="5472" w:hanging="72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40"/>
  </w:num>
  <w:num w:numId="2">
    <w:abstractNumId w:val="42"/>
  </w:num>
  <w:num w:numId="3">
    <w:abstractNumId w:val="19"/>
  </w:num>
  <w:num w:numId="4">
    <w:abstractNumId w:val="34"/>
  </w:num>
  <w:num w:numId="5">
    <w:abstractNumId w:val="11"/>
  </w:num>
  <w:num w:numId="6">
    <w:abstractNumId w:val="45"/>
  </w:num>
  <w:num w:numId="7">
    <w:abstractNumId w:val="31"/>
  </w:num>
  <w:num w:numId="8">
    <w:abstractNumId w:val="9"/>
  </w:num>
  <w:num w:numId="9">
    <w:abstractNumId w:val="7"/>
  </w:num>
  <w:num w:numId="10">
    <w:abstractNumId w:val="6"/>
  </w:num>
  <w:num w:numId="11">
    <w:abstractNumId w:val="5"/>
  </w:num>
  <w:num w:numId="12">
    <w:abstractNumId w:val="4"/>
  </w:num>
  <w:num w:numId="13">
    <w:abstractNumId w:val="14"/>
  </w:num>
  <w:num w:numId="14">
    <w:abstractNumId w:val="8"/>
  </w:num>
  <w:num w:numId="15">
    <w:abstractNumId w:val="3"/>
  </w:num>
  <w:num w:numId="16">
    <w:abstractNumId w:val="2"/>
  </w:num>
  <w:num w:numId="17">
    <w:abstractNumId w:val="1"/>
  </w:num>
  <w:num w:numId="18">
    <w:abstractNumId w:val="0"/>
  </w:num>
  <w:num w:numId="19">
    <w:abstractNumId w:val="26"/>
  </w:num>
  <w:num w:numId="20">
    <w:abstractNumId w:val="43"/>
  </w:num>
  <w:num w:numId="21">
    <w:abstractNumId w:val="40"/>
  </w:num>
  <w:num w:numId="22">
    <w:abstractNumId w:val="15"/>
  </w:num>
  <w:num w:numId="23">
    <w:abstractNumId w:val="37"/>
  </w:num>
  <w:num w:numId="24">
    <w:abstractNumId w:val="33"/>
  </w:num>
  <w:num w:numId="25">
    <w:abstractNumId w:val="27"/>
  </w:num>
  <w:num w:numId="26">
    <w:abstractNumId w:val="35"/>
  </w:num>
  <w:num w:numId="27">
    <w:abstractNumId w:val="25"/>
  </w:num>
  <w:num w:numId="28">
    <w:abstractNumId w:val="17"/>
  </w:num>
  <w:num w:numId="29">
    <w:abstractNumId w:val="38"/>
  </w:num>
  <w:num w:numId="30">
    <w:abstractNumId w:val="30"/>
  </w:num>
  <w:num w:numId="31">
    <w:abstractNumId w:val="41"/>
  </w:num>
  <w:num w:numId="32">
    <w:abstractNumId w:val="24"/>
  </w:num>
  <w:num w:numId="33">
    <w:abstractNumId w:val="29"/>
  </w:num>
  <w:num w:numId="34">
    <w:abstractNumId w:val="32"/>
  </w:num>
  <w:num w:numId="35">
    <w:abstractNumId w:val="16"/>
  </w:num>
  <w:num w:numId="36">
    <w:abstractNumId w:val="10"/>
  </w:num>
  <w:num w:numId="37">
    <w:abstractNumId w:val="12"/>
  </w:num>
  <w:num w:numId="38">
    <w:abstractNumId w:val="28"/>
  </w:num>
  <w:num w:numId="39">
    <w:abstractNumId w:val="13"/>
  </w:num>
  <w:num w:numId="40">
    <w:abstractNumId w:val="20"/>
  </w:num>
  <w:num w:numId="41">
    <w:abstractNumId w:val="36"/>
  </w:num>
  <w:num w:numId="42">
    <w:abstractNumId w:val="18"/>
  </w:num>
  <w:num w:numId="43">
    <w:abstractNumId w:val="23"/>
  </w:num>
  <w:num w:numId="4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9"/>
  </w:num>
  <w:num w:numId="47">
    <w:abstractNumId w:val="22"/>
  </w:num>
  <w:num w:numId="48">
    <w:abstractNumId w:val="44"/>
  </w:num>
  <w:num w:numId="49">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CHPRC&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ENLayout&gt;"/>
    <w:docVar w:name="EN.Libraries" w:val="&lt;ENLibraries&gt;&lt;Libraries&gt;&lt;item&gt;Composite Analysis Library.enl&lt;/item&gt;&lt;/Libraries&gt;&lt;/ENLibraries&gt;"/>
  </w:docVars>
  <w:rsids>
    <w:rsidRoot w:val="00422558"/>
    <w:rsid w:val="000059B0"/>
    <w:rsid w:val="00006745"/>
    <w:rsid w:val="000067F3"/>
    <w:rsid w:val="00010FFB"/>
    <w:rsid w:val="00011646"/>
    <w:rsid w:val="00012026"/>
    <w:rsid w:val="00013CDD"/>
    <w:rsid w:val="00014B4B"/>
    <w:rsid w:val="00014E5C"/>
    <w:rsid w:val="00017B52"/>
    <w:rsid w:val="000216A3"/>
    <w:rsid w:val="0002263D"/>
    <w:rsid w:val="000226A7"/>
    <w:rsid w:val="00022C61"/>
    <w:rsid w:val="00023976"/>
    <w:rsid w:val="00024DC3"/>
    <w:rsid w:val="00025431"/>
    <w:rsid w:val="00025D28"/>
    <w:rsid w:val="000273D4"/>
    <w:rsid w:val="000276B5"/>
    <w:rsid w:val="00027B87"/>
    <w:rsid w:val="00033914"/>
    <w:rsid w:val="00033C7A"/>
    <w:rsid w:val="0003549C"/>
    <w:rsid w:val="000370B9"/>
    <w:rsid w:val="00040613"/>
    <w:rsid w:val="00040B40"/>
    <w:rsid w:val="00041B7D"/>
    <w:rsid w:val="00041BEA"/>
    <w:rsid w:val="000424D3"/>
    <w:rsid w:val="000429EC"/>
    <w:rsid w:val="0004362C"/>
    <w:rsid w:val="000444F9"/>
    <w:rsid w:val="00044AA1"/>
    <w:rsid w:val="00044F51"/>
    <w:rsid w:val="00047A65"/>
    <w:rsid w:val="000539F1"/>
    <w:rsid w:val="00053A36"/>
    <w:rsid w:val="00054A00"/>
    <w:rsid w:val="00054FE6"/>
    <w:rsid w:val="00060A4F"/>
    <w:rsid w:val="00063137"/>
    <w:rsid w:val="00065630"/>
    <w:rsid w:val="00067129"/>
    <w:rsid w:val="00067E46"/>
    <w:rsid w:val="00067E70"/>
    <w:rsid w:val="000750C3"/>
    <w:rsid w:val="000758BA"/>
    <w:rsid w:val="00076068"/>
    <w:rsid w:val="00081124"/>
    <w:rsid w:val="00082A30"/>
    <w:rsid w:val="000837C7"/>
    <w:rsid w:val="000848B3"/>
    <w:rsid w:val="000911CA"/>
    <w:rsid w:val="0009198D"/>
    <w:rsid w:val="00092A91"/>
    <w:rsid w:val="00092B6E"/>
    <w:rsid w:val="000A08F3"/>
    <w:rsid w:val="000A17E4"/>
    <w:rsid w:val="000A576C"/>
    <w:rsid w:val="000A5B4E"/>
    <w:rsid w:val="000A5BF9"/>
    <w:rsid w:val="000A5C94"/>
    <w:rsid w:val="000B1DB3"/>
    <w:rsid w:val="000B1DE6"/>
    <w:rsid w:val="000B224C"/>
    <w:rsid w:val="000B2526"/>
    <w:rsid w:val="000B255E"/>
    <w:rsid w:val="000B48DE"/>
    <w:rsid w:val="000C0329"/>
    <w:rsid w:val="000C33A3"/>
    <w:rsid w:val="000C46AB"/>
    <w:rsid w:val="000C5281"/>
    <w:rsid w:val="000C750B"/>
    <w:rsid w:val="000D108B"/>
    <w:rsid w:val="000D2E59"/>
    <w:rsid w:val="000D3B51"/>
    <w:rsid w:val="000D5176"/>
    <w:rsid w:val="000D5B3E"/>
    <w:rsid w:val="000D5BE7"/>
    <w:rsid w:val="000D6223"/>
    <w:rsid w:val="000D6DBD"/>
    <w:rsid w:val="000E1B9C"/>
    <w:rsid w:val="000E34D1"/>
    <w:rsid w:val="000E61A3"/>
    <w:rsid w:val="000E7EA7"/>
    <w:rsid w:val="000F266D"/>
    <w:rsid w:val="000F2986"/>
    <w:rsid w:val="000F43F6"/>
    <w:rsid w:val="000F661C"/>
    <w:rsid w:val="000F6869"/>
    <w:rsid w:val="000F68AB"/>
    <w:rsid w:val="000F6962"/>
    <w:rsid w:val="000F6963"/>
    <w:rsid w:val="000F74F5"/>
    <w:rsid w:val="000F761B"/>
    <w:rsid w:val="001016A0"/>
    <w:rsid w:val="0010403A"/>
    <w:rsid w:val="0010676A"/>
    <w:rsid w:val="00106F17"/>
    <w:rsid w:val="00107447"/>
    <w:rsid w:val="00110BFB"/>
    <w:rsid w:val="00111841"/>
    <w:rsid w:val="0011441B"/>
    <w:rsid w:val="00115341"/>
    <w:rsid w:val="00121FD4"/>
    <w:rsid w:val="00122C1F"/>
    <w:rsid w:val="00127139"/>
    <w:rsid w:val="00127CF8"/>
    <w:rsid w:val="001367F0"/>
    <w:rsid w:val="00136C90"/>
    <w:rsid w:val="001375E5"/>
    <w:rsid w:val="00140240"/>
    <w:rsid w:val="0014126B"/>
    <w:rsid w:val="0014296B"/>
    <w:rsid w:val="00143F0F"/>
    <w:rsid w:val="00144C62"/>
    <w:rsid w:val="00144E0C"/>
    <w:rsid w:val="0014528C"/>
    <w:rsid w:val="00150EAE"/>
    <w:rsid w:val="00151724"/>
    <w:rsid w:val="001519E6"/>
    <w:rsid w:val="00151F92"/>
    <w:rsid w:val="00152A01"/>
    <w:rsid w:val="00156BC7"/>
    <w:rsid w:val="00161BB9"/>
    <w:rsid w:val="00164318"/>
    <w:rsid w:val="00164333"/>
    <w:rsid w:val="00165078"/>
    <w:rsid w:val="00165315"/>
    <w:rsid w:val="00165766"/>
    <w:rsid w:val="00165FFD"/>
    <w:rsid w:val="0016756C"/>
    <w:rsid w:val="00171369"/>
    <w:rsid w:val="0017317F"/>
    <w:rsid w:val="00173CF4"/>
    <w:rsid w:val="00173E2C"/>
    <w:rsid w:val="00181D78"/>
    <w:rsid w:val="001838F9"/>
    <w:rsid w:val="00183B42"/>
    <w:rsid w:val="00183DCA"/>
    <w:rsid w:val="00184A04"/>
    <w:rsid w:val="00185064"/>
    <w:rsid w:val="00185B13"/>
    <w:rsid w:val="0018658C"/>
    <w:rsid w:val="00186703"/>
    <w:rsid w:val="00187847"/>
    <w:rsid w:val="00191C81"/>
    <w:rsid w:val="00192D24"/>
    <w:rsid w:val="001967B1"/>
    <w:rsid w:val="00196DB1"/>
    <w:rsid w:val="001A0B64"/>
    <w:rsid w:val="001A133D"/>
    <w:rsid w:val="001A2DFB"/>
    <w:rsid w:val="001A363D"/>
    <w:rsid w:val="001A60BC"/>
    <w:rsid w:val="001A6C8A"/>
    <w:rsid w:val="001B1680"/>
    <w:rsid w:val="001B1827"/>
    <w:rsid w:val="001B24B0"/>
    <w:rsid w:val="001B2AAE"/>
    <w:rsid w:val="001B3AB6"/>
    <w:rsid w:val="001B50B7"/>
    <w:rsid w:val="001B54A5"/>
    <w:rsid w:val="001B5692"/>
    <w:rsid w:val="001B56A4"/>
    <w:rsid w:val="001B613C"/>
    <w:rsid w:val="001B6214"/>
    <w:rsid w:val="001B78A5"/>
    <w:rsid w:val="001C0833"/>
    <w:rsid w:val="001C0FA5"/>
    <w:rsid w:val="001C1EE3"/>
    <w:rsid w:val="001C2374"/>
    <w:rsid w:val="001C2878"/>
    <w:rsid w:val="001C485E"/>
    <w:rsid w:val="001C4F70"/>
    <w:rsid w:val="001C5DA0"/>
    <w:rsid w:val="001C77A0"/>
    <w:rsid w:val="001C7C49"/>
    <w:rsid w:val="001D17B4"/>
    <w:rsid w:val="001D1806"/>
    <w:rsid w:val="001D1AAC"/>
    <w:rsid w:val="001D3A3C"/>
    <w:rsid w:val="001D7AB8"/>
    <w:rsid w:val="001E05AA"/>
    <w:rsid w:val="001E0BCE"/>
    <w:rsid w:val="001E1A9A"/>
    <w:rsid w:val="001E21D3"/>
    <w:rsid w:val="001E54E8"/>
    <w:rsid w:val="001E79AE"/>
    <w:rsid w:val="001F027F"/>
    <w:rsid w:val="001F2FDB"/>
    <w:rsid w:val="001F5646"/>
    <w:rsid w:val="001F5F93"/>
    <w:rsid w:val="001F63B2"/>
    <w:rsid w:val="0020075E"/>
    <w:rsid w:val="00201820"/>
    <w:rsid w:val="00202A4B"/>
    <w:rsid w:val="00203F32"/>
    <w:rsid w:val="00210D05"/>
    <w:rsid w:val="00212437"/>
    <w:rsid w:val="00220B9C"/>
    <w:rsid w:val="002214E4"/>
    <w:rsid w:val="00222441"/>
    <w:rsid w:val="0022395D"/>
    <w:rsid w:val="00223C18"/>
    <w:rsid w:val="0022571E"/>
    <w:rsid w:val="00225B1D"/>
    <w:rsid w:val="00226A74"/>
    <w:rsid w:val="002272D1"/>
    <w:rsid w:val="00227670"/>
    <w:rsid w:val="00231BA0"/>
    <w:rsid w:val="00234A40"/>
    <w:rsid w:val="0023540D"/>
    <w:rsid w:val="00236189"/>
    <w:rsid w:val="0023639F"/>
    <w:rsid w:val="002366B4"/>
    <w:rsid w:val="0023761C"/>
    <w:rsid w:val="00237A36"/>
    <w:rsid w:val="00242A99"/>
    <w:rsid w:val="00244B23"/>
    <w:rsid w:val="00246FE0"/>
    <w:rsid w:val="0025247E"/>
    <w:rsid w:val="002537D7"/>
    <w:rsid w:val="00254712"/>
    <w:rsid w:val="00255310"/>
    <w:rsid w:val="00255D47"/>
    <w:rsid w:val="00260AAA"/>
    <w:rsid w:val="002613AF"/>
    <w:rsid w:val="002617B0"/>
    <w:rsid w:val="002620E8"/>
    <w:rsid w:val="00262A30"/>
    <w:rsid w:val="0026418E"/>
    <w:rsid w:val="002641D6"/>
    <w:rsid w:val="002665FD"/>
    <w:rsid w:val="00267224"/>
    <w:rsid w:val="00267478"/>
    <w:rsid w:val="00267564"/>
    <w:rsid w:val="00267806"/>
    <w:rsid w:val="00270FB1"/>
    <w:rsid w:val="002712D1"/>
    <w:rsid w:val="00271D51"/>
    <w:rsid w:val="0027289F"/>
    <w:rsid w:val="0027330C"/>
    <w:rsid w:val="00274052"/>
    <w:rsid w:val="00280D7D"/>
    <w:rsid w:val="00281D8C"/>
    <w:rsid w:val="00281E36"/>
    <w:rsid w:val="0028327C"/>
    <w:rsid w:val="00283A78"/>
    <w:rsid w:val="002856D5"/>
    <w:rsid w:val="0028659F"/>
    <w:rsid w:val="00291852"/>
    <w:rsid w:val="00291CC7"/>
    <w:rsid w:val="0029365E"/>
    <w:rsid w:val="002965A7"/>
    <w:rsid w:val="00297601"/>
    <w:rsid w:val="002A0C8A"/>
    <w:rsid w:val="002A57AB"/>
    <w:rsid w:val="002B14A7"/>
    <w:rsid w:val="002B156D"/>
    <w:rsid w:val="002B1751"/>
    <w:rsid w:val="002B1EB1"/>
    <w:rsid w:val="002B208E"/>
    <w:rsid w:val="002B2DF8"/>
    <w:rsid w:val="002B5AD4"/>
    <w:rsid w:val="002C043A"/>
    <w:rsid w:val="002C144D"/>
    <w:rsid w:val="002C2F6B"/>
    <w:rsid w:val="002C4705"/>
    <w:rsid w:val="002C6812"/>
    <w:rsid w:val="002D04B2"/>
    <w:rsid w:val="002D4C1E"/>
    <w:rsid w:val="002E0D1E"/>
    <w:rsid w:val="002E0DF0"/>
    <w:rsid w:val="002E3ABA"/>
    <w:rsid w:val="002E4A20"/>
    <w:rsid w:val="002E4CC9"/>
    <w:rsid w:val="002E79FD"/>
    <w:rsid w:val="002F1439"/>
    <w:rsid w:val="002F1BA7"/>
    <w:rsid w:val="002F2AC0"/>
    <w:rsid w:val="002F7185"/>
    <w:rsid w:val="00300175"/>
    <w:rsid w:val="00300CE6"/>
    <w:rsid w:val="00300FE0"/>
    <w:rsid w:val="003024E0"/>
    <w:rsid w:val="00303845"/>
    <w:rsid w:val="00303D71"/>
    <w:rsid w:val="00304F66"/>
    <w:rsid w:val="003064F9"/>
    <w:rsid w:val="00310345"/>
    <w:rsid w:val="00310D73"/>
    <w:rsid w:val="00311059"/>
    <w:rsid w:val="00315E8C"/>
    <w:rsid w:val="00316750"/>
    <w:rsid w:val="00317002"/>
    <w:rsid w:val="0031703F"/>
    <w:rsid w:val="003175A7"/>
    <w:rsid w:val="00320030"/>
    <w:rsid w:val="00321C18"/>
    <w:rsid w:val="00322872"/>
    <w:rsid w:val="00322E98"/>
    <w:rsid w:val="00324F5A"/>
    <w:rsid w:val="0032501C"/>
    <w:rsid w:val="0032541C"/>
    <w:rsid w:val="00327A79"/>
    <w:rsid w:val="00330F5B"/>
    <w:rsid w:val="00333558"/>
    <w:rsid w:val="003346A9"/>
    <w:rsid w:val="00336029"/>
    <w:rsid w:val="00337AE4"/>
    <w:rsid w:val="00337DB2"/>
    <w:rsid w:val="00340A18"/>
    <w:rsid w:val="00341942"/>
    <w:rsid w:val="00341DE6"/>
    <w:rsid w:val="0034462B"/>
    <w:rsid w:val="003449EA"/>
    <w:rsid w:val="003461CD"/>
    <w:rsid w:val="003469AB"/>
    <w:rsid w:val="003500A9"/>
    <w:rsid w:val="003512C8"/>
    <w:rsid w:val="00351C11"/>
    <w:rsid w:val="00352FCF"/>
    <w:rsid w:val="003541BB"/>
    <w:rsid w:val="003559B9"/>
    <w:rsid w:val="00356654"/>
    <w:rsid w:val="003602B8"/>
    <w:rsid w:val="00362FA3"/>
    <w:rsid w:val="00363509"/>
    <w:rsid w:val="00363B41"/>
    <w:rsid w:val="00364A28"/>
    <w:rsid w:val="00364FB3"/>
    <w:rsid w:val="003666F0"/>
    <w:rsid w:val="00370271"/>
    <w:rsid w:val="00370A90"/>
    <w:rsid w:val="00370F83"/>
    <w:rsid w:val="003713D0"/>
    <w:rsid w:val="003715FD"/>
    <w:rsid w:val="00375679"/>
    <w:rsid w:val="003773CD"/>
    <w:rsid w:val="00380875"/>
    <w:rsid w:val="003812C7"/>
    <w:rsid w:val="00381325"/>
    <w:rsid w:val="003825FA"/>
    <w:rsid w:val="00382A3B"/>
    <w:rsid w:val="0038442B"/>
    <w:rsid w:val="00385A88"/>
    <w:rsid w:val="00386DEA"/>
    <w:rsid w:val="00386F54"/>
    <w:rsid w:val="00391C2F"/>
    <w:rsid w:val="003936A7"/>
    <w:rsid w:val="00396682"/>
    <w:rsid w:val="003A02B1"/>
    <w:rsid w:val="003A09F0"/>
    <w:rsid w:val="003A3137"/>
    <w:rsid w:val="003A3FE1"/>
    <w:rsid w:val="003B235B"/>
    <w:rsid w:val="003C109D"/>
    <w:rsid w:val="003C1947"/>
    <w:rsid w:val="003C349F"/>
    <w:rsid w:val="003C6E53"/>
    <w:rsid w:val="003C7F4C"/>
    <w:rsid w:val="003D1E01"/>
    <w:rsid w:val="003D34F9"/>
    <w:rsid w:val="003D44E3"/>
    <w:rsid w:val="003D549E"/>
    <w:rsid w:val="003D7A63"/>
    <w:rsid w:val="003E02B7"/>
    <w:rsid w:val="003E1504"/>
    <w:rsid w:val="003E4225"/>
    <w:rsid w:val="003E52E2"/>
    <w:rsid w:val="003E738E"/>
    <w:rsid w:val="003E7CA1"/>
    <w:rsid w:val="003F0F67"/>
    <w:rsid w:val="003F6797"/>
    <w:rsid w:val="003F6D1C"/>
    <w:rsid w:val="004053EE"/>
    <w:rsid w:val="004060FB"/>
    <w:rsid w:val="004069D6"/>
    <w:rsid w:val="004079B8"/>
    <w:rsid w:val="004108CF"/>
    <w:rsid w:val="00410AB1"/>
    <w:rsid w:val="00410FD5"/>
    <w:rsid w:val="0041454C"/>
    <w:rsid w:val="00416184"/>
    <w:rsid w:val="00417084"/>
    <w:rsid w:val="004202A6"/>
    <w:rsid w:val="004204DC"/>
    <w:rsid w:val="00421B25"/>
    <w:rsid w:val="0042237D"/>
    <w:rsid w:val="00422558"/>
    <w:rsid w:val="00423731"/>
    <w:rsid w:val="00425FB1"/>
    <w:rsid w:val="0042617E"/>
    <w:rsid w:val="00426A04"/>
    <w:rsid w:val="00426BD9"/>
    <w:rsid w:val="00426BF5"/>
    <w:rsid w:val="00427450"/>
    <w:rsid w:val="00427642"/>
    <w:rsid w:val="00427CB3"/>
    <w:rsid w:val="0043333B"/>
    <w:rsid w:val="004337D0"/>
    <w:rsid w:val="00433D27"/>
    <w:rsid w:val="0043506F"/>
    <w:rsid w:val="00437288"/>
    <w:rsid w:val="004379C9"/>
    <w:rsid w:val="00440FF2"/>
    <w:rsid w:val="00442329"/>
    <w:rsid w:val="00442E6B"/>
    <w:rsid w:val="00442F57"/>
    <w:rsid w:val="00443DC9"/>
    <w:rsid w:val="00444080"/>
    <w:rsid w:val="0044635D"/>
    <w:rsid w:val="00446C51"/>
    <w:rsid w:val="0045214D"/>
    <w:rsid w:val="004527A6"/>
    <w:rsid w:val="004539EE"/>
    <w:rsid w:val="004545D3"/>
    <w:rsid w:val="004555B4"/>
    <w:rsid w:val="00457319"/>
    <w:rsid w:val="004620A1"/>
    <w:rsid w:val="0046251B"/>
    <w:rsid w:val="00463C8C"/>
    <w:rsid w:val="004642B5"/>
    <w:rsid w:val="00466FC5"/>
    <w:rsid w:val="004672B0"/>
    <w:rsid w:val="00467E08"/>
    <w:rsid w:val="00470A12"/>
    <w:rsid w:val="004720F1"/>
    <w:rsid w:val="00474782"/>
    <w:rsid w:val="00476118"/>
    <w:rsid w:val="004764BD"/>
    <w:rsid w:val="00477C3E"/>
    <w:rsid w:val="0048540C"/>
    <w:rsid w:val="00486173"/>
    <w:rsid w:val="00487AFD"/>
    <w:rsid w:val="004908F7"/>
    <w:rsid w:val="00490D4D"/>
    <w:rsid w:val="004913DC"/>
    <w:rsid w:val="004914C0"/>
    <w:rsid w:val="004952AE"/>
    <w:rsid w:val="004A053A"/>
    <w:rsid w:val="004A0F0E"/>
    <w:rsid w:val="004A18F4"/>
    <w:rsid w:val="004A3D82"/>
    <w:rsid w:val="004A6F45"/>
    <w:rsid w:val="004A7E1D"/>
    <w:rsid w:val="004B0B51"/>
    <w:rsid w:val="004B3098"/>
    <w:rsid w:val="004B3145"/>
    <w:rsid w:val="004B5E53"/>
    <w:rsid w:val="004B75F5"/>
    <w:rsid w:val="004C0E22"/>
    <w:rsid w:val="004C24DF"/>
    <w:rsid w:val="004C3F21"/>
    <w:rsid w:val="004C404A"/>
    <w:rsid w:val="004C5F32"/>
    <w:rsid w:val="004C61D4"/>
    <w:rsid w:val="004C7BC1"/>
    <w:rsid w:val="004D06CC"/>
    <w:rsid w:val="004D1308"/>
    <w:rsid w:val="004D1828"/>
    <w:rsid w:val="004D1FAD"/>
    <w:rsid w:val="004D3FF8"/>
    <w:rsid w:val="004D5838"/>
    <w:rsid w:val="004D59EE"/>
    <w:rsid w:val="004E2100"/>
    <w:rsid w:val="004E271C"/>
    <w:rsid w:val="004E2BE3"/>
    <w:rsid w:val="004E303D"/>
    <w:rsid w:val="004E3118"/>
    <w:rsid w:val="004E3E25"/>
    <w:rsid w:val="004E4F8C"/>
    <w:rsid w:val="004E6654"/>
    <w:rsid w:val="004E6C6C"/>
    <w:rsid w:val="004F2E82"/>
    <w:rsid w:val="004F5236"/>
    <w:rsid w:val="004F5402"/>
    <w:rsid w:val="004F7681"/>
    <w:rsid w:val="00501C36"/>
    <w:rsid w:val="00501CE1"/>
    <w:rsid w:val="005026B2"/>
    <w:rsid w:val="00502C03"/>
    <w:rsid w:val="005037CF"/>
    <w:rsid w:val="005051D8"/>
    <w:rsid w:val="005054B6"/>
    <w:rsid w:val="00505BF1"/>
    <w:rsid w:val="00506F3C"/>
    <w:rsid w:val="00507450"/>
    <w:rsid w:val="00507832"/>
    <w:rsid w:val="00515ADD"/>
    <w:rsid w:val="00516943"/>
    <w:rsid w:val="00517EAF"/>
    <w:rsid w:val="00517EE8"/>
    <w:rsid w:val="005212AD"/>
    <w:rsid w:val="00522705"/>
    <w:rsid w:val="00522B3E"/>
    <w:rsid w:val="00524F7C"/>
    <w:rsid w:val="00531D2D"/>
    <w:rsid w:val="005377C2"/>
    <w:rsid w:val="0054016C"/>
    <w:rsid w:val="00540BE6"/>
    <w:rsid w:val="00540C02"/>
    <w:rsid w:val="00546174"/>
    <w:rsid w:val="00547429"/>
    <w:rsid w:val="0055096A"/>
    <w:rsid w:val="00551617"/>
    <w:rsid w:val="005522B0"/>
    <w:rsid w:val="00553DB5"/>
    <w:rsid w:val="00554059"/>
    <w:rsid w:val="005551A9"/>
    <w:rsid w:val="00555B28"/>
    <w:rsid w:val="0055627A"/>
    <w:rsid w:val="0056125F"/>
    <w:rsid w:val="00561AB7"/>
    <w:rsid w:val="0056298A"/>
    <w:rsid w:val="00565E3B"/>
    <w:rsid w:val="00570E6D"/>
    <w:rsid w:val="00572487"/>
    <w:rsid w:val="00572CFA"/>
    <w:rsid w:val="00573B78"/>
    <w:rsid w:val="005744BA"/>
    <w:rsid w:val="005757AC"/>
    <w:rsid w:val="005761C7"/>
    <w:rsid w:val="0057663B"/>
    <w:rsid w:val="005767A4"/>
    <w:rsid w:val="00576BC4"/>
    <w:rsid w:val="00576DCF"/>
    <w:rsid w:val="00580DA1"/>
    <w:rsid w:val="00583305"/>
    <w:rsid w:val="00583A49"/>
    <w:rsid w:val="005843F3"/>
    <w:rsid w:val="00585792"/>
    <w:rsid w:val="00586A0E"/>
    <w:rsid w:val="00587830"/>
    <w:rsid w:val="00590665"/>
    <w:rsid w:val="00593B0E"/>
    <w:rsid w:val="00594CD1"/>
    <w:rsid w:val="0059718F"/>
    <w:rsid w:val="00597E92"/>
    <w:rsid w:val="00597EBB"/>
    <w:rsid w:val="005A0347"/>
    <w:rsid w:val="005A0714"/>
    <w:rsid w:val="005A0FF2"/>
    <w:rsid w:val="005A1757"/>
    <w:rsid w:val="005A1BE5"/>
    <w:rsid w:val="005A36FA"/>
    <w:rsid w:val="005A3D48"/>
    <w:rsid w:val="005A563C"/>
    <w:rsid w:val="005A6C74"/>
    <w:rsid w:val="005A79DE"/>
    <w:rsid w:val="005B47F0"/>
    <w:rsid w:val="005C0112"/>
    <w:rsid w:val="005C0766"/>
    <w:rsid w:val="005C20AC"/>
    <w:rsid w:val="005C5768"/>
    <w:rsid w:val="005C7E64"/>
    <w:rsid w:val="005D0FEF"/>
    <w:rsid w:val="005D36D2"/>
    <w:rsid w:val="005D4906"/>
    <w:rsid w:val="005D53B3"/>
    <w:rsid w:val="005D66EC"/>
    <w:rsid w:val="005D775D"/>
    <w:rsid w:val="005E057C"/>
    <w:rsid w:val="005E239B"/>
    <w:rsid w:val="005E36D4"/>
    <w:rsid w:val="005E6B35"/>
    <w:rsid w:val="005E77E0"/>
    <w:rsid w:val="005F0D40"/>
    <w:rsid w:val="005F1AFF"/>
    <w:rsid w:val="005F2ADB"/>
    <w:rsid w:val="005F2D2B"/>
    <w:rsid w:val="005F367A"/>
    <w:rsid w:val="005F3919"/>
    <w:rsid w:val="005F3A0A"/>
    <w:rsid w:val="005F4F6A"/>
    <w:rsid w:val="005F652A"/>
    <w:rsid w:val="00607490"/>
    <w:rsid w:val="00607EB0"/>
    <w:rsid w:val="0061134B"/>
    <w:rsid w:val="0061192F"/>
    <w:rsid w:val="00616E41"/>
    <w:rsid w:val="00621651"/>
    <w:rsid w:val="00621BC7"/>
    <w:rsid w:val="006238C0"/>
    <w:rsid w:val="00623D08"/>
    <w:rsid w:val="0062487E"/>
    <w:rsid w:val="006261AE"/>
    <w:rsid w:val="00626399"/>
    <w:rsid w:val="00626DC6"/>
    <w:rsid w:val="00626FE8"/>
    <w:rsid w:val="006343A0"/>
    <w:rsid w:val="00636EE0"/>
    <w:rsid w:val="00637254"/>
    <w:rsid w:val="00637DA0"/>
    <w:rsid w:val="00640544"/>
    <w:rsid w:val="00641E66"/>
    <w:rsid w:val="00642B31"/>
    <w:rsid w:val="00645D2D"/>
    <w:rsid w:val="00645E0E"/>
    <w:rsid w:val="0064677E"/>
    <w:rsid w:val="00647267"/>
    <w:rsid w:val="00653BA3"/>
    <w:rsid w:val="00654E27"/>
    <w:rsid w:val="006555B1"/>
    <w:rsid w:val="00657244"/>
    <w:rsid w:val="00657B02"/>
    <w:rsid w:val="00660B0C"/>
    <w:rsid w:val="006612F6"/>
    <w:rsid w:val="00662254"/>
    <w:rsid w:val="00662957"/>
    <w:rsid w:val="00663BC7"/>
    <w:rsid w:val="006661D6"/>
    <w:rsid w:val="00666897"/>
    <w:rsid w:val="00670AC2"/>
    <w:rsid w:val="00670F35"/>
    <w:rsid w:val="00671572"/>
    <w:rsid w:val="006762F5"/>
    <w:rsid w:val="00677119"/>
    <w:rsid w:val="00680A38"/>
    <w:rsid w:val="00684764"/>
    <w:rsid w:val="00684BA3"/>
    <w:rsid w:val="00691624"/>
    <w:rsid w:val="00692039"/>
    <w:rsid w:val="00693EDB"/>
    <w:rsid w:val="0069503E"/>
    <w:rsid w:val="00695EB5"/>
    <w:rsid w:val="006967C4"/>
    <w:rsid w:val="00697BCC"/>
    <w:rsid w:val="006A2514"/>
    <w:rsid w:val="006A293B"/>
    <w:rsid w:val="006A2ADD"/>
    <w:rsid w:val="006A4C79"/>
    <w:rsid w:val="006A65CC"/>
    <w:rsid w:val="006A7085"/>
    <w:rsid w:val="006A7471"/>
    <w:rsid w:val="006B2424"/>
    <w:rsid w:val="006B616D"/>
    <w:rsid w:val="006B73FA"/>
    <w:rsid w:val="006C081F"/>
    <w:rsid w:val="006C0D6F"/>
    <w:rsid w:val="006C3E99"/>
    <w:rsid w:val="006C460F"/>
    <w:rsid w:val="006C66F9"/>
    <w:rsid w:val="006C6920"/>
    <w:rsid w:val="006D0C68"/>
    <w:rsid w:val="006D326D"/>
    <w:rsid w:val="006D45F2"/>
    <w:rsid w:val="006D6A38"/>
    <w:rsid w:val="006D78A1"/>
    <w:rsid w:val="006E23CB"/>
    <w:rsid w:val="006E3D68"/>
    <w:rsid w:val="006E4F2C"/>
    <w:rsid w:val="006E652A"/>
    <w:rsid w:val="006E78F0"/>
    <w:rsid w:val="006F2892"/>
    <w:rsid w:val="006F2D83"/>
    <w:rsid w:val="006F2D8B"/>
    <w:rsid w:val="006F33C6"/>
    <w:rsid w:val="006F384C"/>
    <w:rsid w:val="006F5B7D"/>
    <w:rsid w:val="006F5BA3"/>
    <w:rsid w:val="006F5D3E"/>
    <w:rsid w:val="006F6194"/>
    <w:rsid w:val="006F6C08"/>
    <w:rsid w:val="006F751B"/>
    <w:rsid w:val="00704A88"/>
    <w:rsid w:val="00707C08"/>
    <w:rsid w:val="007100A3"/>
    <w:rsid w:val="00711166"/>
    <w:rsid w:val="00713535"/>
    <w:rsid w:val="00713A25"/>
    <w:rsid w:val="00714980"/>
    <w:rsid w:val="007150E6"/>
    <w:rsid w:val="007162C8"/>
    <w:rsid w:val="007202BA"/>
    <w:rsid w:val="00721470"/>
    <w:rsid w:val="00721C32"/>
    <w:rsid w:val="00721CC7"/>
    <w:rsid w:val="00725247"/>
    <w:rsid w:val="00725FF2"/>
    <w:rsid w:val="0072677E"/>
    <w:rsid w:val="00727082"/>
    <w:rsid w:val="007271F6"/>
    <w:rsid w:val="00727345"/>
    <w:rsid w:val="00734E39"/>
    <w:rsid w:val="007354FC"/>
    <w:rsid w:val="0073681A"/>
    <w:rsid w:val="00736920"/>
    <w:rsid w:val="00737D37"/>
    <w:rsid w:val="0074195A"/>
    <w:rsid w:val="007421E4"/>
    <w:rsid w:val="00742252"/>
    <w:rsid w:val="00743724"/>
    <w:rsid w:val="00745F90"/>
    <w:rsid w:val="0075001A"/>
    <w:rsid w:val="007538BD"/>
    <w:rsid w:val="007543D1"/>
    <w:rsid w:val="007554AC"/>
    <w:rsid w:val="007558D8"/>
    <w:rsid w:val="00756F97"/>
    <w:rsid w:val="0075722D"/>
    <w:rsid w:val="0076016D"/>
    <w:rsid w:val="0076073F"/>
    <w:rsid w:val="00761795"/>
    <w:rsid w:val="00761BFB"/>
    <w:rsid w:val="007679DC"/>
    <w:rsid w:val="00770766"/>
    <w:rsid w:val="00771A09"/>
    <w:rsid w:val="00772FCA"/>
    <w:rsid w:val="007738EA"/>
    <w:rsid w:val="007748B4"/>
    <w:rsid w:val="00775221"/>
    <w:rsid w:val="0077529D"/>
    <w:rsid w:val="007758BE"/>
    <w:rsid w:val="00776B5C"/>
    <w:rsid w:val="0078167F"/>
    <w:rsid w:val="007816BB"/>
    <w:rsid w:val="00785BAA"/>
    <w:rsid w:val="00787A71"/>
    <w:rsid w:val="007910B0"/>
    <w:rsid w:val="0079126F"/>
    <w:rsid w:val="00791AC8"/>
    <w:rsid w:val="00791E84"/>
    <w:rsid w:val="007928B6"/>
    <w:rsid w:val="0079680C"/>
    <w:rsid w:val="00796B00"/>
    <w:rsid w:val="00797CC2"/>
    <w:rsid w:val="00797D7D"/>
    <w:rsid w:val="007A3E76"/>
    <w:rsid w:val="007A5B66"/>
    <w:rsid w:val="007A7DB8"/>
    <w:rsid w:val="007B08A2"/>
    <w:rsid w:val="007B0DD9"/>
    <w:rsid w:val="007B0FB2"/>
    <w:rsid w:val="007B0FF3"/>
    <w:rsid w:val="007B13C4"/>
    <w:rsid w:val="007B195D"/>
    <w:rsid w:val="007B327D"/>
    <w:rsid w:val="007B415F"/>
    <w:rsid w:val="007B4999"/>
    <w:rsid w:val="007B6E8F"/>
    <w:rsid w:val="007C28F9"/>
    <w:rsid w:val="007C3158"/>
    <w:rsid w:val="007C6DD2"/>
    <w:rsid w:val="007C7108"/>
    <w:rsid w:val="007C78BC"/>
    <w:rsid w:val="007D13E9"/>
    <w:rsid w:val="007D25BB"/>
    <w:rsid w:val="007D2E17"/>
    <w:rsid w:val="007D58E7"/>
    <w:rsid w:val="007E17C5"/>
    <w:rsid w:val="007E22A6"/>
    <w:rsid w:val="007E2713"/>
    <w:rsid w:val="007E4A2A"/>
    <w:rsid w:val="007E7288"/>
    <w:rsid w:val="007E79B2"/>
    <w:rsid w:val="007F3511"/>
    <w:rsid w:val="007F45B9"/>
    <w:rsid w:val="007F4BA1"/>
    <w:rsid w:val="007F50CC"/>
    <w:rsid w:val="007F5565"/>
    <w:rsid w:val="00800E5F"/>
    <w:rsid w:val="00802034"/>
    <w:rsid w:val="00805051"/>
    <w:rsid w:val="008068A4"/>
    <w:rsid w:val="0080775A"/>
    <w:rsid w:val="00807E1F"/>
    <w:rsid w:val="00810EF9"/>
    <w:rsid w:val="008118EF"/>
    <w:rsid w:val="008135AA"/>
    <w:rsid w:val="00817792"/>
    <w:rsid w:val="008179BE"/>
    <w:rsid w:val="00821BB6"/>
    <w:rsid w:val="008227A9"/>
    <w:rsid w:val="00822DB6"/>
    <w:rsid w:val="008242DD"/>
    <w:rsid w:val="00824F0B"/>
    <w:rsid w:val="00825437"/>
    <w:rsid w:val="008257A4"/>
    <w:rsid w:val="00825834"/>
    <w:rsid w:val="00826979"/>
    <w:rsid w:val="008269A7"/>
    <w:rsid w:val="00826CA4"/>
    <w:rsid w:val="00827CC0"/>
    <w:rsid w:val="008328B1"/>
    <w:rsid w:val="00832DEA"/>
    <w:rsid w:val="00835D8C"/>
    <w:rsid w:val="008361D6"/>
    <w:rsid w:val="00843480"/>
    <w:rsid w:val="00843962"/>
    <w:rsid w:val="008448AB"/>
    <w:rsid w:val="00845E30"/>
    <w:rsid w:val="0084770D"/>
    <w:rsid w:val="0085083F"/>
    <w:rsid w:val="008521BB"/>
    <w:rsid w:val="0085252D"/>
    <w:rsid w:val="008551A8"/>
    <w:rsid w:val="008602F4"/>
    <w:rsid w:val="00863C58"/>
    <w:rsid w:val="008640DE"/>
    <w:rsid w:val="00866680"/>
    <w:rsid w:val="008728A9"/>
    <w:rsid w:val="008745F7"/>
    <w:rsid w:val="00875CB3"/>
    <w:rsid w:val="00876CB9"/>
    <w:rsid w:val="00880144"/>
    <w:rsid w:val="00880ACF"/>
    <w:rsid w:val="0088134F"/>
    <w:rsid w:val="00883486"/>
    <w:rsid w:val="00883B33"/>
    <w:rsid w:val="00884673"/>
    <w:rsid w:val="0088773D"/>
    <w:rsid w:val="008922F1"/>
    <w:rsid w:val="00893FE5"/>
    <w:rsid w:val="008940F1"/>
    <w:rsid w:val="00895680"/>
    <w:rsid w:val="008973DC"/>
    <w:rsid w:val="00897DAC"/>
    <w:rsid w:val="008A47E7"/>
    <w:rsid w:val="008A5D42"/>
    <w:rsid w:val="008A6A89"/>
    <w:rsid w:val="008A7879"/>
    <w:rsid w:val="008B0668"/>
    <w:rsid w:val="008B4295"/>
    <w:rsid w:val="008B481C"/>
    <w:rsid w:val="008B4DC6"/>
    <w:rsid w:val="008B7BFD"/>
    <w:rsid w:val="008C00C6"/>
    <w:rsid w:val="008C36EA"/>
    <w:rsid w:val="008C403E"/>
    <w:rsid w:val="008C73D2"/>
    <w:rsid w:val="008D6FFB"/>
    <w:rsid w:val="008E1F3E"/>
    <w:rsid w:val="008E4EE9"/>
    <w:rsid w:val="008E64F1"/>
    <w:rsid w:val="008E7486"/>
    <w:rsid w:val="008F0CF1"/>
    <w:rsid w:val="008F2F15"/>
    <w:rsid w:val="008F3823"/>
    <w:rsid w:val="008F5889"/>
    <w:rsid w:val="008F6E9C"/>
    <w:rsid w:val="0090015C"/>
    <w:rsid w:val="00904012"/>
    <w:rsid w:val="0090417C"/>
    <w:rsid w:val="009043F4"/>
    <w:rsid w:val="00905234"/>
    <w:rsid w:val="00906C87"/>
    <w:rsid w:val="00907992"/>
    <w:rsid w:val="00912AAD"/>
    <w:rsid w:val="00912AEB"/>
    <w:rsid w:val="00912FFB"/>
    <w:rsid w:val="00913CC5"/>
    <w:rsid w:val="0092092C"/>
    <w:rsid w:val="00923390"/>
    <w:rsid w:val="0092386A"/>
    <w:rsid w:val="009257B1"/>
    <w:rsid w:val="009259EC"/>
    <w:rsid w:val="00925D32"/>
    <w:rsid w:val="009260B4"/>
    <w:rsid w:val="00926A22"/>
    <w:rsid w:val="00927CA7"/>
    <w:rsid w:val="00931E07"/>
    <w:rsid w:val="00931F3C"/>
    <w:rsid w:val="00935158"/>
    <w:rsid w:val="00936724"/>
    <w:rsid w:val="009367C6"/>
    <w:rsid w:val="00936908"/>
    <w:rsid w:val="009403D8"/>
    <w:rsid w:val="00940B11"/>
    <w:rsid w:val="00942D9E"/>
    <w:rsid w:val="00944E79"/>
    <w:rsid w:val="00946AE7"/>
    <w:rsid w:val="00947447"/>
    <w:rsid w:val="009500AB"/>
    <w:rsid w:val="0095173C"/>
    <w:rsid w:val="00955AB9"/>
    <w:rsid w:val="00956084"/>
    <w:rsid w:val="00957B1F"/>
    <w:rsid w:val="00964012"/>
    <w:rsid w:val="009660BE"/>
    <w:rsid w:val="00966B2A"/>
    <w:rsid w:val="0097361B"/>
    <w:rsid w:val="00974285"/>
    <w:rsid w:val="00974805"/>
    <w:rsid w:val="00974876"/>
    <w:rsid w:val="00974C46"/>
    <w:rsid w:val="00976484"/>
    <w:rsid w:val="00976540"/>
    <w:rsid w:val="0097724E"/>
    <w:rsid w:val="00977CF8"/>
    <w:rsid w:val="00980541"/>
    <w:rsid w:val="00981C24"/>
    <w:rsid w:val="00984F13"/>
    <w:rsid w:val="0098759D"/>
    <w:rsid w:val="009914AE"/>
    <w:rsid w:val="00993319"/>
    <w:rsid w:val="00993473"/>
    <w:rsid w:val="00993F65"/>
    <w:rsid w:val="009A04F2"/>
    <w:rsid w:val="009A4C1C"/>
    <w:rsid w:val="009A53DC"/>
    <w:rsid w:val="009A588F"/>
    <w:rsid w:val="009A5B07"/>
    <w:rsid w:val="009A6715"/>
    <w:rsid w:val="009A6B97"/>
    <w:rsid w:val="009B2A58"/>
    <w:rsid w:val="009B323A"/>
    <w:rsid w:val="009B4E59"/>
    <w:rsid w:val="009B5D67"/>
    <w:rsid w:val="009B70C5"/>
    <w:rsid w:val="009B7E7E"/>
    <w:rsid w:val="009C019A"/>
    <w:rsid w:val="009C0613"/>
    <w:rsid w:val="009C1B23"/>
    <w:rsid w:val="009C5E7B"/>
    <w:rsid w:val="009C6B9B"/>
    <w:rsid w:val="009D0B53"/>
    <w:rsid w:val="009D24AB"/>
    <w:rsid w:val="009D3BC3"/>
    <w:rsid w:val="009D4046"/>
    <w:rsid w:val="009D4129"/>
    <w:rsid w:val="009D65B9"/>
    <w:rsid w:val="009E2078"/>
    <w:rsid w:val="009E46A7"/>
    <w:rsid w:val="009E644E"/>
    <w:rsid w:val="009E65F7"/>
    <w:rsid w:val="009F01FE"/>
    <w:rsid w:val="009F0AB5"/>
    <w:rsid w:val="009F2A61"/>
    <w:rsid w:val="009F2CD5"/>
    <w:rsid w:val="009F3EE4"/>
    <w:rsid w:val="009F6688"/>
    <w:rsid w:val="009F7717"/>
    <w:rsid w:val="00A0234F"/>
    <w:rsid w:val="00A02EFF"/>
    <w:rsid w:val="00A03059"/>
    <w:rsid w:val="00A04677"/>
    <w:rsid w:val="00A0788B"/>
    <w:rsid w:val="00A1041A"/>
    <w:rsid w:val="00A116D7"/>
    <w:rsid w:val="00A126B0"/>
    <w:rsid w:val="00A1358D"/>
    <w:rsid w:val="00A17834"/>
    <w:rsid w:val="00A17F29"/>
    <w:rsid w:val="00A20B3D"/>
    <w:rsid w:val="00A2128F"/>
    <w:rsid w:val="00A2299D"/>
    <w:rsid w:val="00A2405F"/>
    <w:rsid w:val="00A25534"/>
    <w:rsid w:val="00A25C65"/>
    <w:rsid w:val="00A26441"/>
    <w:rsid w:val="00A26777"/>
    <w:rsid w:val="00A339F9"/>
    <w:rsid w:val="00A344D0"/>
    <w:rsid w:val="00A41506"/>
    <w:rsid w:val="00A438F9"/>
    <w:rsid w:val="00A44039"/>
    <w:rsid w:val="00A4468F"/>
    <w:rsid w:val="00A4666C"/>
    <w:rsid w:val="00A46AE5"/>
    <w:rsid w:val="00A506F0"/>
    <w:rsid w:val="00A51289"/>
    <w:rsid w:val="00A5322E"/>
    <w:rsid w:val="00A538D4"/>
    <w:rsid w:val="00A54169"/>
    <w:rsid w:val="00A55515"/>
    <w:rsid w:val="00A61A65"/>
    <w:rsid w:val="00A63843"/>
    <w:rsid w:val="00A64482"/>
    <w:rsid w:val="00A6479A"/>
    <w:rsid w:val="00A660E1"/>
    <w:rsid w:val="00A661B8"/>
    <w:rsid w:val="00A67A7F"/>
    <w:rsid w:val="00A719E2"/>
    <w:rsid w:val="00A73C72"/>
    <w:rsid w:val="00A7445A"/>
    <w:rsid w:val="00A74A25"/>
    <w:rsid w:val="00A75323"/>
    <w:rsid w:val="00A75A3F"/>
    <w:rsid w:val="00A82B1A"/>
    <w:rsid w:val="00A8321F"/>
    <w:rsid w:val="00A84931"/>
    <w:rsid w:val="00A87B25"/>
    <w:rsid w:val="00A94456"/>
    <w:rsid w:val="00A96D4B"/>
    <w:rsid w:val="00A97735"/>
    <w:rsid w:val="00A979E7"/>
    <w:rsid w:val="00AA16B9"/>
    <w:rsid w:val="00AA1E81"/>
    <w:rsid w:val="00AA4805"/>
    <w:rsid w:val="00AA6C8B"/>
    <w:rsid w:val="00AA6FFB"/>
    <w:rsid w:val="00AB27A0"/>
    <w:rsid w:val="00AB27AC"/>
    <w:rsid w:val="00AB3B68"/>
    <w:rsid w:val="00AB569F"/>
    <w:rsid w:val="00AB6DB6"/>
    <w:rsid w:val="00AC017A"/>
    <w:rsid w:val="00AC09F5"/>
    <w:rsid w:val="00AC2476"/>
    <w:rsid w:val="00AC2A07"/>
    <w:rsid w:val="00AC3566"/>
    <w:rsid w:val="00AC5C76"/>
    <w:rsid w:val="00AC70C7"/>
    <w:rsid w:val="00AC7B00"/>
    <w:rsid w:val="00AC7F57"/>
    <w:rsid w:val="00AD27C3"/>
    <w:rsid w:val="00AD45BC"/>
    <w:rsid w:val="00AD6338"/>
    <w:rsid w:val="00AD7342"/>
    <w:rsid w:val="00AE0DE1"/>
    <w:rsid w:val="00AE2151"/>
    <w:rsid w:val="00AE21CE"/>
    <w:rsid w:val="00AE4680"/>
    <w:rsid w:val="00AE6546"/>
    <w:rsid w:val="00AE745C"/>
    <w:rsid w:val="00AF0163"/>
    <w:rsid w:val="00AF2D47"/>
    <w:rsid w:val="00AF501B"/>
    <w:rsid w:val="00AF6400"/>
    <w:rsid w:val="00AF6660"/>
    <w:rsid w:val="00AF6C8B"/>
    <w:rsid w:val="00AF7E1A"/>
    <w:rsid w:val="00B01E2A"/>
    <w:rsid w:val="00B0279D"/>
    <w:rsid w:val="00B03881"/>
    <w:rsid w:val="00B046D4"/>
    <w:rsid w:val="00B051F8"/>
    <w:rsid w:val="00B075C7"/>
    <w:rsid w:val="00B144EE"/>
    <w:rsid w:val="00B15514"/>
    <w:rsid w:val="00B157C0"/>
    <w:rsid w:val="00B20E66"/>
    <w:rsid w:val="00B2181F"/>
    <w:rsid w:val="00B23A63"/>
    <w:rsid w:val="00B24C2D"/>
    <w:rsid w:val="00B274ED"/>
    <w:rsid w:val="00B27DDF"/>
    <w:rsid w:val="00B27EDC"/>
    <w:rsid w:val="00B30AC7"/>
    <w:rsid w:val="00B330DA"/>
    <w:rsid w:val="00B332D9"/>
    <w:rsid w:val="00B34FCC"/>
    <w:rsid w:val="00B37A6C"/>
    <w:rsid w:val="00B40624"/>
    <w:rsid w:val="00B412EE"/>
    <w:rsid w:val="00B42CF5"/>
    <w:rsid w:val="00B42E52"/>
    <w:rsid w:val="00B431A4"/>
    <w:rsid w:val="00B431D3"/>
    <w:rsid w:val="00B439CA"/>
    <w:rsid w:val="00B44747"/>
    <w:rsid w:val="00B5049B"/>
    <w:rsid w:val="00B528C2"/>
    <w:rsid w:val="00B53804"/>
    <w:rsid w:val="00B5584E"/>
    <w:rsid w:val="00B5639E"/>
    <w:rsid w:val="00B64295"/>
    <w:rsid w:val="00B7125E"/>
    <w:rsid w:val="00B750E0"/>
    <w:rsid w:val="00B80219"/>
    <w:rsid w:val="00B80936"/>
    <w:rsid w:val="00B827D6"/>
    <w:rsid w:val="00B82E8B"/>
    <w:rsid w:val="00B82F05"/>
    <w:rsid w:val="00B871A0"/>
    <w:rsid w:val="00B9062B"/>
    <w:rsid w:val="00B90BA2"/>
    <w:rsid w:val="00B916EC"/>
    <w:rsid w:val="00B931CF"/>
    <w:rsid w:val="00B97A28"/>
    <w:rsid w:val="00BA2ADD"/>
    <w:rsid w:val="00BA4290"/>
    <w:rsid w:val="00BA5163"/>
    <w:rsid w:val="00BA5BC9"/>
    <w:rsid w:val="00BA7254"/>
    <w:rsid w:val="00BB0A76"/>
    <w:rsid w:val="00BB0FE3"/>
    <w:rsid w:val="00BB2F35"/>
    <w:rsid w:val="00BB3CE8"/>
    <w:rsid w:val="00BB4366"/>
    <w:rsid w:val="00BB46B3"/>
    <w:rsid w:val="00BC021B"/>
    <w:rsid w:val="00BC04FE"/>
    <w:rsid w:val="00BC1E77"/>
    <w:rsid w:val="00BC2C81"/>
    <w:rsid w:val="00BC4A09"/>
    <w:rsid w:val="00BC6B35"/>
    <w:rsid w:val="00BC6D76"/>
    <w:rsid w:val="00BD06A3"/>
    <w:rsid w:val="00BD2828"/>
    <w:rsid w:val="00BD2B47"/>
    <w:rsid w:val="00BD3BDD"/>
    <w:rsid w:val="00BD3EBF"/>
    <w:rsid w:val="00BD46E4"/>
    <w:rsid w:val="00BD77A2"/>
    <w:rsid w:val="00BE059B"/>
    <w:rsid w:val="00BE21B1"/>
    <w:rsid w:val="00BE39EC"/>
    <w:rsid w:val="00BE5771"/>
    <w:rsid w:val="00BE68AC"/>
    <w:rsid w:val="00BE6936"/>
    <w:rsid w:val="00BE710E"/>
    <w:rsid w:val="00BE7E67"/>
    <w:rsid w:val="00BF0918"/>
    <w:rsid w:val="00BF0CB8"/>
    <w:rsid w:val="00BF16D8"/>
    <w:rsid w:val="00BF40C3"/>
    <w:rsid w:val="00BF5377"/>
    <w:rsid w:val="00BF665E"/>
    <w:rsid w:val="00BF6833"/>
    <w:rsid w:val="00BF716F"/>
    <w:rsid w:val="00C000FF"/>
    <w:rsid w:val="00C00A9A"/>
    <w:rsid w:val="00C01168"/>
    <w:rsid w:val="00C04444"/>
    <w:rsid w:val="00C05A9B"/>
    <w:rsid w:val="00C109E6"/>
    <w:rsid w:val="00C1135A"/>
    <w:rsid w:val="00C12991"/>
    <w:rsid w:val="00C144D0"/>
    <w:rsid w:val="00C15069"/>
    <w:rsid w:val="00C15970"/>
    <w:rsid w:val="00C15C60"/>
    <w:rsid w:val="00C160E6"/>
    <w:rsid w:val="00C17E94"/>
    <w:rsid w:val="00C25D60"/>
    <w:rsid w:val="00C264BF"/>
    <w:rsid w:val="00C27997"/>
    <w:rsid w:val="00C30712"/>
    <w:rsid w:val="00C307A4"/>
    <w:rsid w:val="00C30E0A"/>
    <w:rsid w:val="00C31420"/>
    <w:rsid w:val="00C32184"/>
    <w:rsid w:val="00C33D8B"/>
    <w:rsid w:val="00C3628D"/>
    <w:rsid w:val="00C362CE"/>
    <w:rsid w:val="00C371CF"/>
    <w:rsid w:val="00C40578"/>
    <w:rsid w:val="00C41954"/>
    <w:rsid w:val="00C41FF9"/>
    <w:rsid w:val="00C42117"/>
    <w:rsid w:val="00C43E47"/>
    <w:rsid w:val="00C44F6F"/>
    <w:rsid w:val="00C45C8B"/>
    <w:rsid w:val="00C4605B"/>
    <w:rsid w:val="00C462F3"/>
    <w:rsid w:val="00C464A4"/>
    <w:rsid w:val="00C50C7C"/>
    <w:rsid w:val="00C51D9E"/>
    <w:rsid w:val="00C545B2"/>
    <w:rsid w:val="00C5551B"/>
    <w:rsid w:val="00C57A32"/>
    <w:rsid w:val="00C61051"/>
    <w:rsid w:val="00C62C82"/>
    <w:rsid w:val="00C63000"/>
    <w:rsid w:val="00C64158"/>
    <w:rsid w:val="00C7286F"/>
    <w:rsid w:val="00C739E8"/>
    <w:rsid w:val="00C7405B"/>
    <w:rsid w:val="00C74C66"/>
    <w:rsid w:val="00C74EB2"/>
    <w:rsid w:val="00C75775"/>
    <w:rsid w:val="00C77698"/>
    <w:rsid w:val="00C80AC2"/>
    <w:rsid w:val="00C82BE0"/>
    <w:rsid w:val="00C83EC9"/>
    <w:rsid w:val="00C85D61"/>
    <w:rsid w:val="00C90DFD"/>
    <w:rsid w:val="00C92594"/>
    <w:rsid w:val="00C93602"/>
    <w:rsid w:val="00C94B24"/>
    <w:rsid w:val="00C95F78"/>
    <w:rsid w:val="00C96B50"/>
    <w:rsid w:val="00C97A3E"/>
    <w:rsid w:val="00CA1D2E"/>
    <w:rsid w:val="00CA2B03"/>
    <w:rsid w:val="00CA303F"/>
    <w:rsid w:val="00CA3068"/>
    <w:rsid w:val="00CA4697"/>
    <w:rsid w:val="00CA5E55"/>
    <w:rsid w:val="00CA67AD"/>
    <w:rsid w:val="00CA7666"/>
    <w:rsid w:val="00CB0292"/>
    <w:rsid w:val="00CB0622"/>
    <w:rsid w:val="00CB219F"/>
    <w:rsid w:val="00CB2C62"/>
    <w:rsid w:val="00CB3270"/>
    <w:rsid w:val="00CB42B5"/>
    <w:rsid w:val="00CB5590"/>
    <w:rsid w:val="00CB6146"/>
    <w:rsid w:val="00CB6254"/>
    <w:rsid w:val="00CC2285"/>
    <w:rsid w:val="00CC2781"/>
    <w:rsid w:val="00CC4944"/>
    <w:rsid w:val="00CC532B"/>
    <w:rsid w:val="00CC562E"/>
    <w:rsid w:val="00CC77E1"/>
    <w:rsid w:val="00CD2262"/>
    <w:rsid w:val="00CD33F2"/>
    <w:rsid w:val="00CD35E7"/>
    <w:rsid w:val="00CD7352"/>
    <w:rsid w:val="00CE355A"/>
    <w:rsid w:val="00CE6AA4"/>
    <w:rsid w:val="00CE7577"/>
    <w:rsid w:val="00CF1B81"/>
    <w:rsid w:val="00CF2C61"/>
    <w:rsid w:val="00CF2E5D"/>
    <w:rsid w:val="00CF37AB"/>
    <w:rsid w:val="00CF43C6"/>
    <w:rsid w:val="00CF5BE9"/>
    <w:rsid w:val="00CF67BD"/>
    <w:rsid w:val="00D00BC8"/>
    <w:rsid w:val="00D01440"/>
    <w:rsid w:val="00D01644"/>
    <w:rsid w:val="00D0181E"/>
    <w:rsid w:val="00D02E39"/>
    <w:rsid w:val="00D03C71"/>
    <w:rsid w:val="00D03D57"/>
    <w:rsid w:val="00D03F70"/>
    <w:rsid w:val="00D04284"/>
    <w:rsid w:val="00D07072"/>
    <w:rsid w:val="00D074B4"/>
    <w:rsid w:val="00D07811"/>
    <w:rsid w:val="00D07CEC"/>
    <w:rsid w:val="00D114D3"/>
    <w:rsid w:val="00D11571"/>
    <w:rsid w:val="00D12958"/>
    <w:rsid w:val="00D12F4B"/>
    <w:rsid w:val="00D17481"/>
    <w:rsid w:val="00D20F98"/>
    <w:rsid w:val="00D22C60"/>
    <w:rsid w:val="00D24042"/>
    <w:rsid w:val="00D246D6"/>
    <w:rsid w:val="00D24A77"/>
    <w:rsid w:val="00D25072"/>
    <w:rsid w:val="00D25569"/>
    <w:rsid w:val="00D2559B"/>
    <w:rsid w:val="00D26AA2"/>
    <w:rsid w:val="00D2740D"/>
    <w:rsid w:val="00D30010"/>
    <w:rsid w:val="00D301E9"/>
    <w:rsid w:val="00D31CE6"/>
    <w:rsid w:val="00D31EA9"/>
    <w:rsid w:val="00D32B43"/>
    <w:rsid w:val="00D33826"/>
    <w:rsid w:val="00D347B8"/>
    <w:rsid w:val="00D34A59"/>
    <w:rsid w:val="00D4153F"/>
    <w:rsid w:val="00D417D2"/>
    <w:rsid w:val="00D441A1"/>
    <w:rsid w:val="00D5088A"/>
    <w:rsid w:val="00D520E0"/>
    <w:rsid w:val="00D53895"/>
    <w:rsid w:val="00D53D92"/>
    <w:rsid w:val="00D572AB"/>
    <w:rsid w:val="00D60871"/>
    <w:rsid w:val="00D6171D"/>
    <w:rsid w:val="00D62098"/>
    <w:rsid w:val="00D65C99"/>
    <w:rsid w:val="00D66237"/>
    <w:rsid w:val="00D675C0"/>
    <w:rsid w:val="00D70AC3"/>
    <w:rsid w:val="00D72806"/>
    <w:rsid w:val="00D741EA"/>
    <w:rsid w:val="00D74AFA"/>
    <w:rsid w:val="00D807E6"/>
    <w:rsid w:val="00D80974"/>
    <w:rsid w:val="00D80FF0"/>
    <w:rsid w:val="00D8403C"/>
    <w:rsid w:val="00D84726"/>
    <w:rsid w:val="00D8585D"/>
    <w:rsid w:val="00D869BD"/>
    <w:rsid w:val="00D87FCD"/>
    <w:rsid w:val="00D900CF"/>
    <w:rsid w:val="00D91B02"/>
    <w:rsid w:val="00D92435"/>
    <w:rsid w:val="00D93A36"/>
    <w:rsid w:val="00D93E87"/>
    <w:rsid w:val="00D960EB"/>
    <w:rsid w:val="00D979DB"/>
    <w:rsid w:val="00DA0914"/>
    <w:rsid w:val="00DA0ECD"/>
    <w:rsid w:val="00DA1CDB"/>
    <w:rsid w:val="00DA285C"/>
    <w:rsid w:val="00DA3FA0"/>
    <w:rsid w:val="00DA58AC"/>
    <w:rsid w:val="00DA6217"/>
    <w:rsid w:val="00DB0071"/>
    <w:rsid w:val="00DB062E"/>
    <w:rsid w:val="00DB063F"/>
    <w:rsid w:val="00DB2C23"/>
    <w:rsid w:val="00DB5F25"/>
    <w:rsid w:val="00DB7B81"/>
    <w:rsid w:val="00DC13B4"/>
    <w:rsid w:val="00DC17AF"/>
    <w:rsid w:val="00DC30B7"/>
    <w:rsid w:val="00DC47D8"/>
    <w:rsid w:val="00DC4BD4"/>
    <w:rsid w:val="00DC4D7E"/>
    <w:rsid w:val="00DC5EA4"/>
    <w:rsid w:val="00DC7244"/>
    <w:rsid w:val="00DD39ED"/>
    <w:rsid w:val="00DD5491"/>
    <w:rsid w:val="00DE2259"/>
    <w:rsid w:val="00DE4E5C"/>
    <w:rsid w:val="00DF03C7"/>
    <w:rsid w:val="00DF09E3"/>
    <w:rsid w:val="00DF4E4B"/>
    <w:rsid w:val="00E068BC"/>
    <w:rsid w:val="00E07F50"/>
    <w:rsid w:val="00E10663"/>
    <w:rsid w:val="00E125F6"/>
    <w:rsid w:val="00E126C3"/>
    <w:rsid w:val="00E129B2"/>
    <w:rsid w:val="00E1463C"/>
    <w:rsid w:val="00E15459"/>
    <w:rsid w:val="00E15EA3"/>
    <w:rsid w:val="00E20AED"/>
    <w:rsid w:val="00E2355F"/>
    <w:rsid w:val="00E2438D"/>
    <w:rsid w:val="00E26073"/>
    <w:rsid w:val="00E31899"/>
    <w:rsid w:val="00E362E3"/>
    <w:rsid w:val="00E369BA"/>
    <w:rsid w:val="00E36FBE"/>
    <w:rsid w:val="00E37B2D"/>
    <w:rsid w:val="00E408BC"/>
    <w:rsid w:val="00E41B59"/>
    <w:rsid w:val="00E427C7"/>
    <w:rsid w:val="00E43B7D"/>
    <w:rsid w:val="00E445AB"/>
    <w:rsid w:val="00E46414"/>
    <w:rsid w:val="00E4667A"/>
    <w:rsid w:val="00E4676D"/>
    <w:rsid w:val="00E475E5"/>
    <w:rsid w:val="00E47A74"/>
    <w:rsid w:val="00E520BE"/>
    <w:rsid w:val="00E525C7"/>
    <w:rsid w:val="00E52E99"/>
    <w:rsid w:val="00E537D7"/>
    <w:rsid w:val="00E54086"/>
    <w:rsid w:val="00E5423A"/>
    <w:rsid w:val="00E54A85"/>
    <w:rsid w:val="00E55C08"/>
    <w:rsid w:val="00E56F95"/>
    <w:rsid w:val="00E5703B"/>
    <w:rsid w:val="00E572A7"/>
    <w:rsid w:val="00E57E84"/>
    <w:rsid w:val="00E6370F"/>
    <w:rsid w:val="00E6458C"/>
    <w:rsid w:val="00E64E81"/>
    <w:rsid w:val="00E653FD"/>
    <w:rsid w:val="00E65D61"/>
    <w:rsid w:val="00E6678E"/>
    <w:rsid w:val="00E6693A"/>
    <w:rsid w:val="00E6696F"/>
    <w:rsid w:val="00E70BF1"/>
    <w:rsid w:val="00E70D07"/>
    <w:rsid w:val="00E713EC"/>
    <w:rsid w:val="00E725DF"/>
    <w:rsid w:val="00E742B7"/>
    <w:rsid w:val="00E765E2"/>
    <w:rsid w:val="00E76A8C"/>
    <w:rsid w:val="00E818D9"/>
    <w:rsid w:val="00E81BCE"/>
    <w:rsid w:val="00E8327B"/>
    <w:rsid w:val="00E83A61"/>
    <w:rsid w:val="00E856F2"/>
    <w:rsid w:val="00E87C0E"/>
    <w:rsid w:val="00E87CA0"/>
    <w:rsid w:val="00E90767"/>
    <w:rsid w:val="00E92A5F"/>
    <w:rsid w:val="00E92B08"/>
    <w:rsid w:val="00E9351E"/>
    <w:rsid w:val="00E93D6C"/>
    <w:rsid w:val="00E95C95"/>
    <w:rsid w:val="00EA030B"/>
    <w:rsid w:val="00EA0B76"/>
    <w:rsid w:val="00EA1035"/>
    <w:rsid w:val="00EA226E"/>
    <w:rsid w:val="00EA3775"/>
    <w:rsid w:val="00EA37FE"/>
    <w:rsid w:val="00EA4127"/>
    <w:rsid w:val="00EA5770"/>
    <w:rsid w:val="00EA7233"/>
    <w:rsid w:val="00EA755E"/>
    <w:rsid w:val="00EB026C"/>
    <w:rsid w:val="00EB05EE"/>
    <w:rsid w:val="00EB1163"/>
    <w:rsid w:val="00EB5276"/>
    <w:rsid w:val="00EB5931"/>
    <w:rsid w:val="00EB6907"/>
    <w:rsid w:val="00EB750D"/>
    <w:rsid w:val="00EC0C84"/>
    <w:rsid w:val="00EC58B3"/>
    <w:rsid w:val="00EC5985"/>
    <w:rsid w:val="00EC693B"/>
    <w:rsid w:val="00EC6ABD"/>
    <w:rsid w:val="00ED0812"/>
    <w:rsid w:val="00ED0E3D"/>
    <w:rsid w:val="00ED1433"/>
    <w:rsid w:val="00ED28E5"/>
    <w:rsid w:val="00ED37FB"/>
    <w:rsid w:val="00ED4505"/>
    <w:rsid w:val="00ED5B3C"/>
    <w:rsid w:val="00EE1410"/>
    <w:rsid w:val="00EE214A"/>
    <w:rsid w:val="00EE36C9"/>
    <w:rsid w:val="00EE4643"/>
    <w:rsid w:val="00EF0E2F"/>
    <w:rsid w:val="00EF12A4"/>
    <w:rsid w:val="00EF2CD2"/>
    <w:rsid w:val="00EF395C"/>
    <w:rsid w:val="00EF4731"/>
    <w:rsid w:val="00EF4B83"/>
    <w:rsid w:val="00EF62B4"/>
    <w:rsid w:val="00EF6C95"/>
    <w:rsid w:val="00EF76F5"/>
    <w:rsid w:val="00F00EB1"/>
    <w:rsid w:val="00F01385"/>
    <w:rsid w:val="00F01C5B"/>
    <w:rsid w:val="00F050C8"/>
    <w:rsid w:val="00F056FC"/>
    <w:rsid w:val="00F0774F"/>
    <w:rsid w:val="00F079C1"/>
    <w:rsid w:val="00F10C91"/>
    <w:rsid w:val="00F10F26"/>
    <w:rsid w:val="00F110F3"/>
    <w:rsid w:val="00F11DD7"/>
    <w:rsid w:val="00F1540D"/>
    <w:rsid w:val="00F1590B"/>
    <w:rsid w:val="00F15AE2"/>
    <w:rsid w:val="00F175D4"/>
    <w:rsid w:val="00F1772A"/>
    <w:rsid w:val="00F24CE8"/>
    <w:rsid w:val="00F268E8"/>
    <w:rsid w:val="00F27275"/>
    <w:rsid w:val="00F301E9"/>
    <w:rsid w:val="00F30391"/>
    <w:rsid w:val="00F3252A"/>
    <w:rsid w:val="00F34207"/>
    <w:rsid w:val="00F345D3"/>
    <w:rsid w:val="00F34BC3"/>
    <w:rsid w:val="00F36611"/>
    <w:rsid w:val="00F407CD"/>
    <w:rsid w:val="00F43EA7"/>
    <w:rsid w:val="00F43EFB"/>
    <w:rsid w:val="00F44759"/>
    <w:rsid w:val="00F448A5"/>
    <w:rsid w:val="00F47D07"/>
    <w:rsid w:val="00F47EA8"/>
    <w:rsid w:val="00F501CD"/>
    <w:rsid w:val="00F50677"/>
    <w:rsid w:val="00F50D7E"/>
    <w:rsid w:val="00F51026"/>
    <w:rsid w:val="00F528AC"/>
    <w:rsid w:val="00F5292E"/>
    <w:rsid w:val="00F554C6"/>
    <w:rsid w:val="00F561EE"/>
    <w:rsid w:val="00F574C5"/>
    <w:rsid w:val="00F57A30"/>
    <w:rsid w:val="00F60415"/>
    <w:rsid w:val="00F610B3"/>
    <w:rsid w:val="00F6125F"/>
    <w:rsid w:val="00F64648"/>
    <w:rsid w:val="00F70510"/>
    <w:rsid w:val="00F70FD5"/>
    <w:rsid w:val="00F73C82"/>
    <w:rsid w:val="00F745DB"/>
    <w:rsid w:val="00F75A20"/>
    <w:rsid w:val="00F779D7"/>
    <w:rsid w:val="00F81FCC"/>
    <w:rsid w:val="00F83928"/>
    <w:rsid w:val="00F87E82"/>
    <w:rsid w:val="00F91BB5"/>
    <w:rsid w:val="00F91BC2"/>
    <w:rsid w:val="00F92AE4"/>
    <w:rsid w:val="00F92C95"/>
    <w:rsid w:val="00F93433"/>
    <w:rsid w:val="00F94553"/>
    <w:rsid w:val="00F95BDA"/>
    <w:rsid w:val="00FA09E9"/>
    <w:rsid w:val="00FA0EC5"/>
    <w:rsid w:val="00FA5769"/>
    <w:rsid w:val="00FA5A57"/>
    <w:rsid w:val="00FA665F"/>
    <w:rsid w:val="00FA7209"/>
    <w:rsid w:val="00FA738E"/>
    <w:rsid w:val="00FB090D"/>
    <w:rsid w:val="00FB37ED"/>
    <w:rsid w:val="00FC3298"/>
    <w:rsid w:val="00FD068C"/>
    <w:rsid w:val="00FD0C99"/>
    <w:rsid w:val="00FD1748"/>
    <w:rsid w:val="00FD3E81"/>
    <w:rsid w:val="00FD4EAE"/>
    <w:rsid w:val="00FD63CD"/>
    <w:rsid w:val="00FD7B6D"/>
    <w:rsid w:val="00FD7F48"/>
    <w:rsid w:val="00FE0046"/>
    <w:rsid w:val="00FE09F0"/>
    <w:rsid w:val="00FE0CE0"/>
    <w:rsid w:val="00FE1D19"/>
    <w:rsid w:val="00FE6122"/>
    <w:rsid w:val="00FE64B4"/>
    <w:rsid w:val="00FE77F6"/>
    <w:rsid w:val="00FF148D"/>
    <w:rsid w:val="00FF1D6C"/>
    <w:rsid w:val="00FF5B1C"/>
    <w:rsid w:val="00FF60FE"/>
    <w:rsid w:val="00FF7C75"/>
    <w:rsid w:val="00FF7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3"/>
    <o:shapelayout v:ext="edit">
      <o:idmap v:ext="edit" data="1"/>
    </o:shapelayout>
  </w:shapeDefaults>
  <w:decimalSymbol w:val="."/>
  <w:listSeparator w:val=","/>
  <w14:docId w14:val="518F3168"/>
  <w15:docId w15:val="{20D74AAE-4B22-4D6D-8BE5-87DF4FC6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D07"/>
    <w:rPr>
      <w:sz w:val="24"/>
      <w:szCs w:val="24"/>
    </w:rPr>
  </w:style>
  <w:style w:type="paragraph" w:styleId="Heading1">
    <w:name w:val="heading 1"/>
    <w:next w:val="H1bodytext"/>
    <w:link w:val="Heading1Char"/>
    <w:qFormat/>
    <w:pPr>
      <w:keepNext/>
      <w:numPr>
        <w:numId w:val="1"/>
      </w:numPr>
      <w:spacing w:after="240"/>
      <w:outlineLvl w:val="0"/>
    </w:pPr>
    <w:rPr>
      <w:rFonts w:cs="Arial"/>
      <w:b/>
      <w:bCs/>
      <w:kern w:val="32"/>
      <w:sz w:val="28"/>
      <w:szCs w:val="32"/>
    </w:rPr>
  </w:style>
  <w:style w:type="paragraph" w:styleId="Heading2">
    <w:name w:val="heading 2"/>
    <w:basedOn w:val="Heading1"/>
    <w:next w:val="H2bodytext"/>
    <w:qFormat/>
    <w:rsid w:val="00315E8C"/>
    <w:pPr>
      <w:numPr>
        <w:ilvl w:val="1"/>
      </w:numPr>
      <w:outlineLvl w:val="1"/>
    </w:pPr>
    <w:rPr>
      <w:rFonts w:ascii="Arial" w:hAnsi="Arial"/>
      <w:bCs w:val="0"/>
      <w:iCs/>
      <w:sz w:val="24"/>
      <w:szCs w:val="28"/>
    </w:rPr>
  </w:style>
  <w:style w:type="paragraph" w:styleId="Heading3">
    <w:name w:val="heading 3"/>
    <w:basedOn w:val="Heading1"/>
    <w:next w:val="H3bodytext"/>
    <w:qFormat/>
    <w:rsid w:val="000D5BE7"/>
    <w:pPr>
      <w:keepNext w:val="0"/>
      <w:numPr>
        <w:ilvl w:val="2"/>
      </w:numPr>
      <w:outlineLvl w:val="2"/>
    </w:pPr>
    <w:rPr>
      <w:rFonts w:ascii="Arial" w:hAnsi="Arial"/>
      <w:bCs w:val="0"/>
      <w:sz w:val="22"/>
      <w:szCs w:val="26"/>
    </w:rPr>
  </w:style>
  <w:style w:type="paragraph" w:styleId="Heading4">
    <w:name w:val="heading 4"/>
    <w:basedOn w:val="Heading1"/>
    <w:next w:val="H4bodytext"/>
    <w:qFormat/>
    <w:pPr>
      <w:keepNext w:val="0"/>
      <w:numPr>
        <w:ilvl w:val="3"/>
      </w:numPr>
      <w:outlineLvl w:val="3"/>
    </w:pPr>
    <w:rPr>
      <w:bCs w:val="0"/>
      <w:sz w:val="24"/>
      <w:szCs w:val="28"/>
    </w:rPr>
  </w:style>
  <w:style w:type="paragraph" w:styleId="Heading5">
    <w:name w:val="heading 5"/>
    <w:basedOn w:val="Heading1"/>
    <w:next w:val="H5bodytext"/>
    <w:qFormat/>
    <w:pPr>
      <w:keepNext w:val="0"/>
      <w:numPr>
        <w:ilvl w:val="4"/>
      </w:numPr>
      <w:outlineLvl w:val="4"/>
    </w:pPr>
    <w:rPr>
      <w:bCs w:val="0"/>
      <w:iCs/>
      <w:sz w:val="24"/>
      <w:szCs w:val="26"/>
    </w:rPr>
  </w:style>
  <w:style w:type="paragraph" w:styleId="Heading6">
    <w:name w:val="heading 6"/>
    <w:basedOn w:val="Heading1"/>
    <w:next w:val="H6bodytext"/>
    <w:qFormat/>
    <w:pPr>
      <w:keepNext w:val="0"/>
      <w:numPr>
        <w:ilvl w:val="5"/>
      </w:numPr>
      <w:outlineLvl w:val="5"/>
    </w:pPr>
    <w:rPr>
      <w:bCs w:val="0"/>
      <w:sz w:val="24"/>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rsid w:val="00D5088A"/>
    <w:pPr>
      <w:spacing w:after="240"/>
      <w:ind w:left="720"/>
    </w:pPr>
    <w:rPr>
      <w:sz w:val="22"/>
    </w:rPr>
  </w:style>
  <w:style w:type="paragraph" w:customStyle="1" w:styleId="H2bodytext">
    <w:name w:val="H2 body text"/>
    <w:basedOn w:val="H1bodytext"/>
    <w:rsid w:val="00775221"/>
    <w:pPr>
      <w:ind w:left="1440"/>
    </w:pPr>
    <w:rPr>
      <w:rFonts w:ascii="Arial" w:hAnsi="Arial"/>
    </w:rPr>
  </w:style>
  <w:style w:type="paragraph" w:customStyle="1" w:styleId="H3bodytext">
    <w:name w:val="H3 body text"/>
    <w:basedOn w:val="H1bodytext"/>
    <w:pPr>
      <w:ind w:left="2304"/>
    </w:pPr>
  </w:style>
  <w:style w:type="paragraph" w:customStyle="1" w:styleId="H4bodytext">
    <w:name w:val="H4 body text"/>
    <w:basedOn w:val="H1bodytext"/>
    <w:pPr>
      <w:ind w:left="3528"/>
    </w:pPr>
  </w:style>
  <w:style w:type="paragraph" w:customStyle="1" w:styleId="H5bodytext">
    <w:name w:val="H5 body text"/>
    <w:basedOn w:val="H1bodytext"/>
    <w:pPr>
      <w:ind w:left="4752"/>
    </w:pPr>
  </w:style>
  <w:style w:type="paragraph" w:customStyle="1" w:styleId="H6bodytext">
    <w:name w:val="H6 body text"/>
    <w:basedOn w:val="H1bodytext"/>
    <w:pPr>
      <w:ind w:left="6120"/>
    </w:pPr>
  </w:style>
  <w:style w:type="paragraph" w:customStyle="1" w:styleId="Header--9ptTNR">
    <w:name w:val=".Header--9pt TNR"/>
    <w:basedOn w:val="Normal"/>
    <w:next w:val="Normal"/>
    <w:rPr>
      <w:sz w:val="18"/>
      <w:szCs w:val="20"/>
    </w:rPr>
  </w:style>
  <w:style w:type="paragraph" w:customStyle="1" w:styleId="Header--9ptTNRunderline">
    <w:name w:val=".Header--9pt TNR underline"/>
    <w:basedOn w:val="Header--9ptTNR"/>
    <w:next w:val="Normal"/>
    <w:rPr>
      <w:u w:val="single"/>
    </w:rPr>
  </w:style>
  <w:style w:type="paragraph" w:styleId="BlockText">
    <w:name w:val="Block Text"/>
    <w:basedOn w:val="Normal"/>
    <w:pPr>
      <w:spacing w:after="240"/>
      <w:ind w:left="1440" w:right="1440"/>
    </w:pPr>
  </w:style>
  <w:style w:type="paragraph" w:styleId="BodyText">
    <w:name w:val="Body Text"/>
    <w:pPr>
      <w:spacing w:after="240"/>
    </w:pPr>
    <w:rPr>
      <w:sz w:val="24"/>
    </w:rPr>
  </w:style>
  <w:style w:type="paragraph" w:styleId="BodyText2">
    <w:name w:val="Body Text 2"/>
    <w:basedOn w:val="Normal"/>
    <w:pPr>
      <w:spacing w:after="240" w:line="480" w:lineRule="auto"/>
    </w:pPr>
  </w:style>
  <w:style w:type="paragraph" w:styleId="BodyText3">
    <w:name w:val="Body Text 3"/>
    <w:basedOn w:val="Normal"/>
    <w:pPr>
      <w:spacing w:after="240" w:line="360" w:lineRule="auto"/>
    </w:pPr>
    <w:rPr>
      <w:szCs w:val="16"/>
    </w:rPr>
  </w:style>
  <w:style w:type="paragraph" w:styleId="BodyTextFirstIndent">
    <w:name w:val="Body Text First Indent"/>
    <w:basedOn w:val="BodyText"/>
    <w:pPr>
      <w:ind w:firstLine="720"/>
    </w:pPr>
  </w:style>
  <w:style w:type="paragraph" w:styleId="BodyTextIndent">
    <w:name w:val="Body Text Indent"/>
    <w:basedOn w:val="Normal"/>
    <w:pPr>
      <w:spacing w:after="240"/>
      <w:ind w:left="720"/>
    </w:pPr>
  </w:style>
  <w:style w:type="paragraph" w:styleId="BodyTextFirstIndent2">
    <w:name w:val="Body Text First Indent 2"/>
    <w:basedOn w:val="BodyTextIndent"/>
    <w:pPr>
      <w:ind w:firstLine="720"/>
    </w:pPr>
  </w:style>
  <w:style w:type="paragraph" w:styleId="BodyTextIndent2">
    <w:name w:val="Body Text Indent 2"/>
    <w:basedOn w:val="Normal"/>
    <w:pPr>
      <w:spacing w:after="240" w:line="480" w:lineRule="auto"/>
      <w:ind w:left="720"/>
    </w:pPr>
  </w:style>
  <w:style w:type="paragraph" w:styleId="BodyTextIndent3">
    <w:name w:val="Body Text Indent 3"/>
    <w:basedOn w:val="Normal"/>
    <w:pPr>
      <w:spacing w:after="240" w:line="360" w:lineRule="auto"/>
      <w:ind w:left="720"/>
    </w:pPr>
    <w:rPr>
      <w:sz w:val="16"/>
      <w:szCs w:val="16"/>
    </w:rPr>
  </w:style>
  <w:style w:type="paragraph" w:customStyle="1" w:styleId="FigureNumberCaption">
    <w:name w:val="Figure Number&amp;Caption"/>
    <w:basedOn w:val="Normal"/>
    <w:next w:val="Normal"/>
    <w:rsid w:val="00E70D07"/>
    <w:pPr>
      <w:tabs>
        <w:tab w:val="left" w:pos="360"/>
        <w:tab w:val="left" w:pos="720"/>
        <w:tab w:val="left" w:pos="1080"/>
        <w:tab w:val="left" w:pos="1440"/>
      </w:tabs>
      <w:spacing w:before="80" w:after="240"/>
      <w:jc w:val="center"/>
    </w:pPr>
    <w:rPr>
      <w:rFonts w:ascii="Arial Narrow" w:hAnsi="Arial Narrow"/>
      <w:b/>
      <w:sz w:val="22"/>
      <w:szCs w:val="20"/>
    </w:rPr>
  </w:style>
  <w:style w:type="paragraph" w:customStyle="1" w:styleId="CautionBody">
    <w:name w:val="Caution Body"/>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pPr>
      <w:keepNext/>
      <w:spacing w:before="480" w:after="240"/>
      <w:jc w:val="center"/>
    </w:pPr>
  </w:style>
  <w:style w:type="paragraph" w:styleId="EndnoteText">
    <w:name w:val="endnote text"/>
    <w:semiHidden/>
    <w:pPr>
      <w:spacing w:after="240"/>
      <w:ind w:left="720" w:hanging="720"/>
    </w:pPr>
    <w:rPr>
      <w:sz w:val="24"/>
    </w:rPr>
  </w:style>
  <w:style w:type="paragraph" w:customStyle="1" w:styleId="FigureGraphic">
    <w:name w:val="Figure/Graphic"/>
    <w:next w:val="FigureNumberCaption"/>
    <w:pPr>
      <w:keepNext/>
      <w:keepLines/>
      <w:jc w:val="center"/>
    </w:pPr>
    <w:rPr>
      <w:sz w:val="24"/>
    </w:rPr>
  </w:style>
  <w:style w:type="paragraph" w:styleId="Footer">
    <w:name w:val="footer"/>
    <w:link w:val="FooterChar"/>
    <w:uiPriority w:val="99"/>
    <w:pPr>
      <w:tabs>
        <w:tab w:val="center" w:pos="4680"/>
        <w:tab w:val="right" w:pos="9360"/>
      </w:tabs>
      <w:jc w:val="center"/>
    </w:pPr>
    <w:rPr>
      <w:sz w:val="24"/>
    </w:rPr>
  </w:style>
  <w:style w:type="paragraph" w:styleId="FootnoteText">
    <w:name w:val="footnote text"/>
    <w:semiHidden/>
    <w:pPr>
      <w:spacing w:before="120"/>
      <w:ind w:left="720" w:hanging="720"/>
    </w:pPr>
  </w:style>
  <w:style w:type="paragraph" w:styleId="Header">
    <w:name w:val="header"/>
    <w:pPr>
      <w:tabs>
        <w:tab w:val="center" w:pos="4680"/>
        <w:tab w:val="right" w:pos="9360"/>
      </w:tabs>
    </w:pPr>
    <w:rPr>
      <w:sz w:val="24"/>
    </w:rPr>
  </w:style>
  <w:style w:type="paragraph" w:customStyle="1" w:styleId="Spacer">
    <w:name w:val="Spacer"/>
    <w:rPr>
      <w:sz w:val="24"/>
    </w:rPr>
  </w:style>
  <w:style w:type="character" w:styleId="PageNumber">
    <w:name w:val="page number"/>
    <w:rPr>
      <w:rFonts w:ascii="Times New Roman" w:hAnsi="Times New Roman"/>
      <w:noProof w:val="0"/>
      <w:sz w:val="24"/>
      <w:lang w:val="en-US"/>
    </w:rPr>
  </w:style>
  <w:style w:type="paragraph" w:customStyle="1" w:styleId="Heading2-step">
    <w:name w:val="Heading 2-step"/>
    <w:basedOn w:val="Heading2"/>
    <w:next w:val="H2bodytext"/>
    <w:rPr>
      <w:b w:val="0"/>
    </w:rPr>
  </w:style>
  <w:style w:type="paragraph" w:customStyle="1" w:styleId="Heading3-step">
    <w:name w:val="Heading 3-step"/>
    <w:basedOn w:val="Heading3"/>
    <w:next w:val="H3bodytext"/>
    <w:rPr>
      <w:b w:val="0"/>
    </w:rPr>
  </w:style>
  <w:style w:type="paragraph" w:customStyle="1" w:styleId="Heading4-step">
    <w:name w:val="Heading 4-step"/>
    <w:basedOn w:val="Heading4"/>
    <w:next w:val="H4bodytext"/>
    <w:rPr>
      <w:b w:val="0"/>
    </w:rPr>
  </w:style>
  <w:style w:type="paragraph" w:customStyle="1" w:styleId="Heading5-step">
    <w:name w:val="Heading 5-step"/>
    <w:basedOn w:val="Heading5"/>
    <w:next w:val="H5bodytext"/>
    <w:rPr>
      <w:b w:val="0"/>
    </w:rPr>
  </w:style>
  <w:style w:type="paragraph" w:customStyle="1" w:styleId="Heading6-step">
    <w:name w:val="Heading 6-step"/>
    <w:basedOn w:val="Heading6"/>
    <w:next w:val="H6bodytext"/>
    <w:rPr>
      <w:b w:val="0"/>
    </w:rPr>
  </w:style>
  <w:style w:type="paragraph" w:customStyle="1" w:styleId="header--12ptTNR">
    <w:name w:val=".header--12pt TNR"/>
    <w:rPr>
      <w:sz w:val="24"/>
    </w:rPr>
  </w:style>
  <w:style w:type="paragraph" w:customStyle="1" w:styleId="header--8ptTNR">
    <w:name w:val=".header--8pt TNR"/>
    <w:rPr>
      <w:sz w:val="16"/>
    </w:rPr>
  </w:style>
  <w:style w:type="paragraph" w:customStyle="1" w:styleId="header--12ptTNRBcenter">
    <w:name w:val=".header--12pt TNR B center"/>
    <w:pPr>
      <w:jc w:val="center"/>
    </w:pPr>
    <w:rPr>
      <w:b/>
      <w:caps/>
      <w:sz w:val="24"/>
    </w:rPr>
  </w:style>
  <w:style w:type="paragraph" w:styleId="List">
    <w:name w:val="List"/>
    <w:pPr>
      <w:tabs>
        <w:tab w:val="left" w:pos="1440"/>
      </w:tabs>
      <w:spacing w:after="240"/>
      <w:ind w:left="1440" w:hanging="720"/>
    </w:pPr>
    <w:rPr>
      <w:sz w:val="24"/>
    </w:rPr>
  </w:style>
  <w:style w:type="paragraph" w:styleId="List2">
    <w:name w:val="List 2"/>
    <w:basedOn w:val="List"/>
    <w:pPr>
      <w:tabs>
        <w:tab w:val="clear" w:pos="1440"/>
        <w:tab w:val="left" w:pos="2160"/>
      </w:tabs>
      <w:ind w:left="2160"/>
    </w:pPr>
  </w:style>
  <w:style w:type="paragraph" w:styleId="List3">
    <w:name w:val="List 3"/>
    <w:basedOn w:val="List"/>
    <w:pPr>
      <w:tabs>
        <w:tab w:val="clear" w:pos="1440"/>
        <w:tab w:val="left" w:pos="3024"/>
      </w:tabs>
      <w:ind w:left="3024"/>
    </w:pPr>
  </w:style>
  <w:style w:type="paragraph" w:styleId="List4">
    <w:name w:val="List 4"/>
    <w:basedOn w:val="List"/>
    <w:pPr>
      <w:tabs>
        <w:tab w:val="clear" w:pos="1440"/>
        <w:tab w:val="left" w:pos="4248"/>
      </w:tabs>
      <w:ind w:left="4248"/>
    </w:pPr>
  </w:style>
  <w:style w:type="paragraph" w:styleId="List5">
    <w:name w:val="List 5"/>
    <w:basedOn w:val="List"/>
    <w:pPr>
      <w:tabs>
        <w:tab w:val="clear" w:pos="1440"/>
        <w:tab w:val="left" w:pos="5472"/>
      </w:tabs>
      <w:ind w:left="5472"/>
    </w:pPr>
  </w:style>
  <w:style w:type="paragraph" w:customStyle="1" w:styleId="List6">
    <w:name w:val="List 6"/>
    <w:basedOn w:val="List"/>
    <w:pPr>
      <w:tabs>
        <w:tab w:val="clear" w:pos="1440"/>
        <w:tab w:val="left" w:pos="6840"/>
      </w:tabs>
      <w:ind w:left="6840"/>
    </w:pPr>
  </w:style>
  <w:style w:type="paragraph" w:customStyle="1" w:styleId="ListA1">
    <w:name w:val="List A1"/>
    <w:pPr>
      <w:numPr>
        <w:numId w:val="2"/>
      </w:numPr>
      <w:spacing w:after="240"/>
    </w:pPr>
    <w:rPr>
      <w:sz w:val="24"/>
    </w:rPr>
  </w:style>
  <w:style w:type="paragraph" w:customStyle="1" w:styleId="ListA2">
    <w:name w:val="List A2"/>
    <w:pPr>
      <w:numPr>
        <w:numId w:val="3"/>
      </w:numPr>
      <w:spacing w:after="240"/>
    </w:pPr>
    <w:rPr>
      <w:sz w:val="24"/>
    </w:rPr>
  </w:style>
  <w:style w:type="paragraph" w:customStyle="1" w:styleId="ListA3">
    <w:name w:val="List A3"/>
    <w:pPr>
      <w:numPr>
        <w:numId w:val="4"/>
      </w:numPr>
      <w:spacing w:after="240"/>
    </w:pPr>
    <w:rPr>
      <w:sz w:val="24"/>
    </w:rPr>
  </w:style>
  <w:style w:type="paragraph" w:customStyle="1" w:styleId="ListA4">
    <w:name w:val="List A4"/>
    <w:pPr>
      <w:numPr>
        <w:numId w:val="5"/>
      </w:numPr>
      <w:spacing w:after="240"/>
    </w:pPr>
    <w:rPr>
      <w:sz w:val="24"/>
    </w:rPr>
  </w:style>
  <w:style w:type="paragraph" w:customStyle="1" w:styleId="ListA5">
    <w:name w:val="List A5"/>
    <w:pPr>
      <w:numPr>
        <w:numId w:val="6"/>
      </w:numPr>
      <w:spacing w:after="240"/>
    </w:pPr>
    <w:rPr>
      <w:sz w:val="24"/>
    </w:rPr>
  </w:style>
  <w:style w:type="paragraph" w:customStyle="1" w:styleId="ListA6">
    <w:name w:val="List A6"/>
    <w:pPr>
      <w:numPr>
        <w:numId w:val="7"/>
      </w:numPr>
      <w:spacing w:after="240"/>
    </w:pPr>
    <w:rPr>
      <w:sz w:val="24"/>
    </w:rPr>
  </w:style>
  <w:style w:type="paragraph" w:styleId="ListBullet">
    <w:name w:val="List Bullet"/>
    <w:pPr>
      <w:numPr>
        <w:numId w:val="8"/>
      </w:numPr>
      <w:tabs>
        <w:tab w:val="clear" w:pos="360"/>
        <w:tab w:val="num" w:pos="1440"/>
      </w:tabs>
      <w:spacing w:after="240"/>
      <w:ind w:left="1440" w:hanging="720"/>
    </w:pPr>
    <w:rPr>
      <w:sz w:val="24"/>
    </w:rPr>
  </w:style>
  <w:style w:type="paragraph" w:styleId="ListBullet2">
    <w:name w:val="List Bullet 2"/>
    <w:pPr>
      <w:numPr>
        <w:numId w:val="9"/>
      </w:numPr>
      <w:tabs>
        <w:tab w:val="clear" w:pos="720"/>
        <w:tab w:val="num" w:pos="2160"/>
      </w:tabs>
      <w:spacing w:after="240"/>
      <w:ind w:left="2160" w:hanging="720"/>
    </w:pPr>
    <w:rPr>
      <w:sz w:val="24"/>
    </w:rPr>
  </w:style>
  <w:style w:type="paragraph" w:styleId="ListBullet3">
    <w:name w:val="List Bullet 3"/>
    <w:pPr>
      <w:numPr>
        <w:numId w:val="10"/>
      </w:numPr>
      <w:tabs>
        <w:tab w:val="clear" w:pos="1080"/>
        <w:tab w:val="num" w:pos="3024"/>
      </w:tabs>
      <w:spacing w:after="240"/>
      <w:ind w:left="3024" w:hanging="720"/>
    </w:pPr>
    <w:rPr>
      <w:sz w:val="24"/>
    </w:rPr>
  </w:style>
  <w:style w:type="paragraph" w:styleId="ListBullet4">
    <w:name w:val="List Bullet 4"/>
    <w:pPr>
      <w:numPr>
        <w:numId w:val="11"/>
      </w:numPr>
      <w:tabs>
        <w:tab w:val="clear" w:pos="1440"/>
        <w:tab w:val="num" w:pos="4248"/>
      </w:tabs>
      <w:spacing w:after="240"/>
      <w:ind w:left="4248" w:hanging="720"/>
    </w:pPr>
    <w:rPr>
      <w:sz w:val="24"/>
    </w:rPr>
  </w:style>
  <w:style w:type="paragraph" w:styleId="ListBullet5">
    <w:name w:val="List Bullet 5"/>
    <w:pPr>
      <w:numPr>
        <w:numId w:val="12"/>
      </w:numPr>
      <w:tabs>
        <w:tab w:val="clear" w:pos="1800"/>
        <w:tab w:val="num" w:pos="5472"/>
      </w:tabs>
      <w:spacing w:after="240"/>
      <w:ind w:left="5472" w:hanging="720"/>
    </w:pPr>
    <w:rPr>
      <w:sz w:val="24"/>
    </w:rPr>
  </w:style>
  <w:style w:type="paragraph" w:customStyle="1" w:styleId="ListBullet6">
    <w:name w:val="List Bullet 6"/>
    <w:pPr>
      <w:numPr>
        <w:numId w:val="13"/>
      </w:numPr>
      <w:spacing w:after="240"/>
    </w:pPr>
    <w:rPr>
      <w:sz w:val="24"/>
    </w:rPr>
  </w:style>
  <w:style w:type="paragraph" w:styleId="ListContinue">
    <w:name w:val="List Continue"/>
    <w:pPr>
      <w:spacing w:after="240"/>
      <w:ind w:left="1440"/>
    </w:pPr>
    <w:rPr>
      <w:sz w:val="24"/>
    </w:rPr>
  </w:style>
  <w:style w:type="paragraph" w:styleId="ListContinue2">
    <w:name w:val="List Continue 2"/>
    <w:basedOn w:val="ListContinue"/>
    <w:pPr>
      <w:ind w:left="2160"/>
    </w:pPr>
  </w:style>
  <w:style w:type="paragraph" w:styleId="ListContinue3">
    <w:name w:val="List Continue 3"/>
    <w:basedOn w:val="ListContinue"/>
    <w:pPr>
      <w:ind w:left="3024"/>
    </w:pPr>
  </w:style>
  <w:style w:type="paragraph" w:styleId="ListContinue4">
    <w:name w:val="List Continue 4"/>
    <w:basedOn w:val="ListContinue"/>
    <w:pPr>
      <w:ind w:left="4248"/>
    </w:pPr>
  </w:style>
  <w:style w:type="paragraph" w:styleId="ListContinue5">
    <w:name w:val="List Continue 5"/>
    <w:basedOn w:val="ListContinue"/>
    <w:pPr>
      <w:ind w:left="5472"/>
    </w:pPr>
  </w:style>
  <w:style w:type="paragraph" w:customStyle="1" w:styleId="ListContinue6">
    <w:name w:val="List Continue 6"/>
    <w:basedOn w:val="ListContinue"/>
    <w:pPr>
      <w:ind w:left="6840"/>
    </w:pPr>
  </w:style>
  <w:style w:type="paragraph" w:styleId="ListNumber">
    <w:name w:val="List Number"/>
    <w:pPr>
      <w:numPr>
        <w:numId w:val="14"/>
      </w:numPr>
      <w:tabs>
        <w:tab w:val="clear" w:pos="360"/>
        <w:tab w:val="num" w:pos="1440"/>
      </w:tabs>
      <w:spacing w:after="240"/>
      <w:ind w:left="1440" w:hanging="720"/>
    </w:pPr>
    <w:rPr>
      <w:sz w:val="24"/>
    </w:rPr>
  </w:style>
  <w:style w:type="paragraph" w:styleId="ListNumber2">
    <w:name w:val="List Number 2"/>
    <w:pPr>
      <w:numPr>
        <w:numId w:val="15"/>
      </w:numPr>
      <w:tabs>
        <w:tab w:val="clear" w:pos="720"/>
        <w:tab w:val="num" w:pos="2160"/>
      </w:tabs>
      <w:spacing w:after="240"/>
      <w:ind w:left="2160" w:hanging="720"/>
    </w:pPr>
    <w:rPr>
      <w:sz w:val="24"/>
    </w:rPr>
  </w:style>
  <w:style w:type="paragraph" w:styleId="ListNumber3">
    <w:name w:val="List Number 3"/>
    <w:pPr>
      <w:numPr>
        <w:numId w:val="16"/>
      </w:numPr>
      <w:tabs>
        <w:tab w:val="clear" w:pos="1080"/>
        <w:tab w:val="num" w:pos="3024"/>
      </w:tabs>
      <w:spacing w:after="240"/>
      <w:ind w:left="3024" w:hanging="720"/>
    </w:pPr>
    <w:rPr>
      <w:sz w:val="24"/>
    </w:rPr>
  </w:style>
  <w:style w:type="paragraph" w:styleId="ListNumber4">
    <w:name w:val="List Number 4"/>
    <w:pPr>
      <w:numPr>
        <w:numId w:val="17"/>
      </w:numPr>
      <w:tabs>
        <w:tab w:val="clear" w:pos="1440"/>
        <w:tab w:val="num" w:pos="4248"/>
      </w:tabs>
      <w:spacing w:after="240"/>
      <w:ind w:left="4248" w:hanging="720"/>
    </w:pPr>
    <w:rPr>
      <w:sz w:val="24"/>
    </w:rPr>
  </w:style>
  <w:style w:type="paragraph" w:styleId="ListNumber5">
    <w:name w:val="List Number 5"/>
    <w:pPr>
      <w:numPr>
        <w:numId w:val="18"/>
      </w:numPr>
      <w:tabs>
        <w:tab w:val="clear" w:pos="1800"/>
        <w:tab w:val="num" w:pos="5472"/>
      </w:tabs>
      <w:spacing w:after="240"/>
      <w:ind w:left="5472" w:hanging="720"/>
    </w:pPr>
    <w:rPr>
      <w:sz w:val="24"/>
    </w:rPr>
  </w:style>
  <w:style w:type="paragraph" w:customStyle="1" w:styleId="ListNumber6">
    <w:name w:val="List Number 6"/>
    <w:pPr>
      <w:numPr>
        <w:numId w:val="19"/>
      </w:numPr>
      <w:spacing w:after="240"/>
    </w:pPr>
    <w:rPr>
      <w:sz w:val="24"/>
    </w:rPr>
  </w:style>
  <w:style w:type="paragraph" w:customStyle="1" w:styleId="NoteHeading1">
    <w:name w:val="Note Heading 1"/>
    <w:pPr>
      <w:keepLines/>
      <w:tabs>
        <w:tab w:val="left" w:pos="1224"/>
      </w:tabs>
      <w:spacing w:after="240"/>
      <w:ind w:left="1224" w:hanging="1224"/>
    </w:pPr>
    <w:rPr>
      <w:sz w:val="24"/>
    </w:rPr>
  </w:style>
  <w:style w:type="paragraph" w:customStyle="1" w:styleId="NoteHeading2">
    <w:name w:val="Note Heading 2"/>
    <w:pPr>
      <w:keepLines/>
      <w:tabs>
        <w:tab w:val="left" w:pos="1944"/>
      </w:tabs>
      <w:spacing w:after="240"/>
      <w:ind w:left="1944" w:hanging="1224"/>
    </w:pPr>
    <w:rPr>
      <w:sz w:val="24"/>
    </w:rPr>
  </w:style>
  <w:style w:type="paragraph" w:customStyle="1" w:styleId="NoteHeading3">
    <w:name w:val="Note Heading 3"/>
    <w:pPr>
      <w:keepLines/>
      <w:tabs>
        <w:tab w:val="left" w:pos="2664"/>
      </w:tabs>
      <w:spacing w:after="240"/>
      <w:ind w:left="2664" w:hanging="1224"/>
    </w:pPr>
    <w:rPr>
      <w:sz w:val="24"/>
    </w:rPr>
  </w:style>
  <w:style w:type="paragraph" w:customStyle="1" w:styleId="NoteHeading4">
    <w:name w:val="Note Heading 4"/>
    <w:pPr>
      <w:keepLines/>
      <w:tabs>
        <w:tab w:val="left" w:pos="3528"/>
      </w:tabs>
      <w:spacing w:after="240"/>
      <w:ind w:left="3528" w:hanging="1224"/>
    </w:pPr>
    <w:rPr>
      <w:sz w:val="24"/>
    </w:rPr>
  </w:style>
  <w:style w:type="paragraph" w:customStyle="1" w:styleId="NoteHeading5">
    <w:name w:val="Note Heading 5"/>
    <w:pPr>
      <w:keepLines/>
      <w:tabs>
        <w:tab w:val="left" w:pos="4752"/>
      </w:tabs>
      <w:spacing w:after="240"/>
      <w:ind w:left="4752" w:hanging="1224"/>
    </w:pPr>
    <w:rPr>
      <w:sz w:val="24"/>
    </w:rPr>
  </w:style>
  <w:style w:type="paragraph" w:customStyle="1" w:styleId="NoteHeading6">
    <w:name w:val="Note Heading 6"/>
    <w:pPr>
      <w:keepLines/>
      <w:spacing w:after="240"/>
      <w:ind w:left="5976" w:hanging="1224"/>
    </w:pPr>
    <w:rPr>
      <w:sz w:val="24"/>
    </w:rPr>
  </w:style>
  <w:style w:type="paragraph" w:customStyle="1" w:styleId="header--10ptTNRItalic">
    <w:name w:val=".header--10pt TNR Italic"/>
    <w:basedOn w:val="header--8ptTNR"/>
    <w:rPr>
      <w:i/>
      <w:sz w:val="20"/>
    </w:rPr>
  </w:style>
  <w:style w:type="paragraph" w:styleId="NoteHeading">
    <w:name w:val="Note Heading"/>
    <w:basedOn w:val="Normal"/>
    <w:next w:val="Normal"/>
  </w:style>
  <w:style w:type="paragraph" w:customStyle="1" w:styleId="WarningHead">
    <w:name w:val="Warning Head"/>
    <w:basedOn w:val="CautionHead"/>
    <w:next w:val="WarningBody"/>
    <w:pPr>
      <w:pBdr>
        <w:top w:val="single" w:sz="36" w:space="14" w:color="auto"/>
        <w:left w:val="single" w:sz="36" w:space="31" w:color="auto"/>
        <w:bottom w:val="single" w:sz="36" w:space="14" w:color="auto"/>
        <w:right w:val="single" w:sz="36" w:space="31" w:color="auto"/>
      </w:pBdr>
    </w:pPr>
  </w:style>
  <w:style w:type="paragraph" w:customStyle="1" w:styleId="WarningBody">
    <w:name w:val="Warning Body"/>
    <w:basedOn w:val="CautionBody"/>
    <w:pPr>
      <w:pBdr>
        <w:top w:val="single" w:sz="36" w:space="14" w:color="auto"/>
        <w:left w:val="single" w:sz="36" w:space="31" w:color="auto"/>
        <w:bottom w:val="single" w:sz="36" w:space="14" w:color="auto"/>
        <w:right w:val="single" w:sz="36" w:space="31" w:color="auto"/>
      </w:pBdr>
    </w:pPr>
  </w:style>
  <w:style w:type="paragraph" w:customStyle="1" w:styleId="Table12pt">
    <w:name w:val="Table 12 pt"/>
    <w:pPr>
      <w:spacing w:before="120"/>
    </w:pPr>
    <w:rPr>
      <w:sz w:val="24"/>
    </w:rPr>
  </w:style>
  <w:style w:type="character" w:styleId="FootnoteReference">
    <w:name w:val="footnote reference"/>
    <w:semiHidden/>
    <w:rPr>
      <w:vertAlign w:val="superscript"/>
    </w:rPr>
  </w:style>
  <w:style w:type="paragraph" w:customStyle="1" w:styleId="References">
    <w:name w:val="References"/>
    <w:pPr>
      <w:tabs>
        <w:tab w:val="left" w:pos="720"/>
      </w:tabs>
      <w:spacing w:after="240"/>
      <w:ind w:left="720" w:hanging="720"/>
    </w:pPr>
    <w:rPr>
      <w:sz w:val="24"/>
    </w:rPr>
  </w:style>
  <w:style w:type="paragraph" w:customStyle="1" w:styleId="TableCaption">
    <w:name w:val="Table Caption"/>
    <w:next w:val="Table12"/>
    <w:pPr>
      <w:keepNext/>
      <w:keepLines/>
    </w:pPr>
    <w:rPr>
      <w:sz w:val="24"/>
    </w:rPr>
  </w:style>
  <w:style w:type="paragraph" w:customStyle="1" w:styleId="TableCaptioncontinued">
    <w:name w:val="Table Caption continued"/>
    <w:rPr>
      <w:sz w:val="24"/>
    </w:rPr>
  </w:style>
  <w:style w:type="paragraph" w:customStyle="1" w:styleId="Table12">
    <w:name w:val="Table 12"/>
    <w:pPr>
      <w:spacing w:before="120"/>
    </w:pPr>
    <w:rPr>
      <w:sz w:val="24"/>
    </w:rPr>
  </w:style>
  <w:style w:type="paragraph" w:styleId="TOC1">
    <w:name w:val="toc 1"/>
    <w:semiHidden/>
    <w:pPr>
      <w:tabs>
        <w:tab w:val="left" w:pos="720"/>
        <w:tab w:val="right" w:leader="dot" w:pos="9360"/>
      </w:tabs>
      <w:spacing w:after="240"/>
      <w:ind w:left="720" w:hanging="720"/>
    </w:pPr>
    <w:rPr>
      <w:sz w:val="24"/>
    </w:rPr>
  </w:style>
  <w:style w:type="paragraph" w:styleId="TOC2">
    <w:name w:val="toc 2"/>
    <w:basedOn w:val="TOC1"/>
    <w:semiHidden/>
    <w:pPr>
      <w:tabs>
        <w:tab w:val="clear" w:pos="720"/>
        <w:tab w:val="left" w:pos="1440"/>
      </w:tabs>
      <w:ind w:left="1440"/>
    </w:pPr>
  </w:style>
  <w:style w:type="paragraph" w:styleId="TOC3">
    <w:name w:val="toc 3"/>
    <w:basedOn w:val="TOC1"/>
    <w:semiHidden/>
    <w:pPr>
      <w:tabs>
        <w:tab w:val="clear" w:pos="720"/>
        <w:tab w:val="left" w:pos="2376"/>
      </w:tabs>
      <w:spacing w:after="0"/>
      <w:ind w:left="2376" w:hanging="936"/>
    </w:pPr>
  </w:style>
  <w:style w:type="paragraph" w:styleId="TOC4">
    <w:name w:val="toc 4"/>
    <w:basedOn w:val="TOC3"/>
    <w:semiHidden/>
    <w:pPr>
      <w:tabs>
        <w:tab w:val="clear" w:pos="2376"/>
        <w:tab w:val="left" w:pos="3456"/>
      </w:tabs>
      <w:ind w:left="3456" w:hanging="1080"/>
    </w:pPr>
  </w:style>
  <w:style w:type="paragraph" w:styleId="TOC5">
    <w:name w:val="toc 5"/>
    <w:basedOn w:val="TOC4"/>
    <w:semiHidden/>
    <w:pPr>
      <w:tabs>
        <w:tab w:val="clear" w:pos="3456"/>
        <w:tab w:val="left" w:pos="4680"/>
      </w:tabs>
      <w:ind w:left="4680" w:hanging="1224"/>
    </w:pPr>
  </w:style>
  <w:style w:type="paragraph" w:styleId="TOC6">
    <w:name w:val="toc 6"/>
    <w:basedOn w:val="TOC5"/>
    <w:semiHidden/>
    <w:pPr>
      <w:tabs>
        <w:tab w:val="clear" w:pos="4680"/>
        <w:tab w:val="left" w:pos="6048"/>
      </w:tabs>
      <w:ind w:left="6048" w:hanging="1368"/>
    </w:pPr>
  </w:style>
  <w:style w:type="paragraph" w:styleId="TOAHeading">
    <w:name w:val="toa heading"/>
    <w:basedOn w:val="Normal"/>
    <w:next w:val="Normal"/>
    <w:semiHidden/>
    <w:pPr>
      <w:spacing w:before="120"/>
    </w:pPr>
    <w:rPr>
      <w:rFonts w:ascii="Arial" w:hAnsi="Arial" w:cs="Arial"/>
      <w:b/>
      <w:bCs/>
    </w:rPr>
  </w:style>
  <w:style w:type="character" w:styleId="Hyperlink">
    <w:name w:val="Hyperlink"/>
    <w:uiPriority w:val="99"/>
    <w:rsid w:val="004A6F45"/>
    <w:rPr>
      <w:color w:val="000080"/>
      <w:u w:val="none"/>
    </w:rPr>
  </w:style>
  <w:style w:type="paragraph" w:customStyle="1" w:styleId="AppendixHeads">
    <w:name w:val="Appendix Heads"/>
    <w:pPr>
      <w:spacing w:after="240"/>
      <w:jc w:val="center"/>
    </w:pPr>
    <w:rPr>
      <w:b/>
      <w:sz w:val="24"/>
    </w:rPr>
  </w:style>
  <w:style w:type="character" w:styleId="CommentReference">
    <w:name w:val="annotation reference"/>
    <w:semiHidden/>
    <w:rPr>
      <w:sz w:val="16"/>
      <w:szCs w:val="16"/>
    </w:rPr>
  </w:style>
  <w:style w:type="paragraph" w:customStyle="1" w:styleId="TNRBCenter">
    <w:name w:val="TNR B Center"/>
    <w:next w:val="BodyText"/>
    <w:pPr>
      <w:spacing w:after="240"/>
      <w:jc w:val="center"/>
    </w:pPr>
    <w:rPr>
      <w:b/>
      <w:sz w:val="24"/>
    </w:rPr>
  </w:style>
  <w:style w:type="paragraph" w:styleId="CommentText">
    <w:name w:val="annotation text"/>
    <w:basedOn w:val="Normal"/>
    <w:link w:val="CommentTextChar"/>
    <w:semiHidden/>
    <w:rPr>
      <w:sz w:val="20"/>
      <w:szCs w:val="20"/>
    </w:rPr>
  </w:style>
  <w:style w:type="character" w:styleId="FollowedHyperlink">
    <w:name w:val="FollowedHyperlink"/>
    <w:rsid w:val="004A6F45"/>
    <w:rPr>
      <w:color w:val="000080"/>
      <w:u w:val="none"/>
    </w:rPr>
  </w:style>
  <w:style w:type="paragraph" w:styleId="BalloonText">
    <w:name w:val="Balloon Text"/>
    <w:basedOn w:val="Normal"/>
    <w:link w:val="BalloonTextChar"/>
    <w:rsid w:val="00572CFA"/>
    <w:rPr>
      <w:rFonts w:ascii="Tahoma" w:hAnsi="Tahoma" w:cs="Tahoma"/>
      <w:sz w:val="16"/>
      <w:szCs w:val="16"/>
    </w:rPr>
  </w:style>
  <w:style w:type="character" w:customStyle="1" w:styleId="BalloonTextChar">
    <w:name w:val="Balloon Text Char"/>
    <w:link w:val="BalloonText"/>
    <w:rsid w:val="00572CFA"/>
    <w:rPr>
      <w:rFonts w:ascii="Tahoma" w:hAnsi="Tahoma" w:cs="Tahoma"/>
      <w:sz w:val="16"/>
      <w:szCs w:val="16"/>
    </w:rPr>
  </w:style>
  <w:style w:type="paragraph" w:styleId="CommentSubject">
    <w:name w:val="annotation subject"/>
    <w:basedOn w:val="CommentText"/>
    <w:next w:val="CommentText"/>
    <w:link w:val="CommentSubjectChar"/>
    <w:rsid w:val="00EA1035"/>
    <w:rPr>
      <w:b/>
      <w:bCs/>
    </w:rPr>
  </w:style>
  <w:style w:type="character" w:customStyle="1" w:styleId="CommentTextChar">
    <w:name w:val="Comment Text Char"/>
    <w:basedOn w:val="DefaultParagraphFont"/>
    <w:link w:val="CommentText"/>
    <w:semiHidden/>
    <w:rsid w:val="00EA1035"/>
  </w:style>
  <w:style w:type="character" w:customStyle="1" w:styleId="CommentSubjectChar">
    <w:name w:val="Comment Subject Char"/>
    <w:basedOn w:val="CommentTextChar"/>
    <w:link w:val="CommentSubject"/>
    <w:rsid w:val="00EA1035"/>
  </w:style>
  <w:style w:type="table" w:styleId="TableGrid">
    <w:name w:val="Table Grid"/>
    <w:basedOn w:val="TableNormal"/>
    <w:rsid w:val="005761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2">
    <w:name w:val="Table 3D effects 2"/>
    <w:basedOn w:val="TableNormal"/>
    <w:rsid w:val="005761C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5761C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7">
    <w:name w:val="Table Grid 7"/>
    <w:basedOn w:val="TableNormal"/>
    <w:rsid w:val="008A787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Columns4">
    <w:name w:val="Table Columns 4"/>
    <w:basedOn w:val="TableNormal"/>
    <w:rsid w:val="008A787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787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FooterChar">
    <w:name w:val="Footer Char"/>
    <w:link w:val="Footer"/>
    <w:uiPriority w:val="99"/>
    <w:rsid w:val="00F91BB5"/>
    <w:rPr>
      <w:sz w:val="24"/>
      <w:lang w:val="en-US" w:eastAsia="en-US" w:bidi="ar-SA"/>
    </w:rPr>
  </w:style>
  <w:style w:type="paragraph" w:customStyle="1" w:styleId="MainText">
    <w:name w:val="Main Text"/>
    <w:basedOn w:val="Normal"/>
    <w:rsid w:val="00775221"/>
    <w:pPr>
      <w:spacing w:before="60" w:after="180"/>
    </w:pPr>
    <w:rPr>
      <w:bCs/>
      <w:sz w:val="22"/>
      <w:szCs w:val="20"/>
    </w:rPr>
  </w:style>
  <w:style w:type="paragraph" w:styleId="Revision">
    <w:name w:val="Revision"/>
    <w:hidden/>
    <w:uiPriority w:val="99"/>
    <w:semiHidden/>
    <w:rsid w:val="00775221"/>
    <w:rPr>
      <w:sz w:val="24"/>
      <w:szCs w:val="24"/>
    </w:rPr>
  </w:style>
  <w:style w:type="character" w:customStyle="1" w:styleId="Heading1Char">
    <w:name w:val="Heading 1 Char"/>
    <w:link w:val="Heading1"/>
    <w:rsid w:val="002641D6"/>
    <w:rPr>
      <w:rFonts w:cs="Arial"/>
      <w:b/>
      <w:bCs/>
      <w:kern w:val="32"/>
      <w:sz w:val="28"/>
      <w:szCs w:val="32"/>
      <w:lang w:val="en-US" w:eastAsia="en-US" w:bidi="ar-SA"/>
    </w:rPr>
  </w:style>
  <w:style w:type="paragraph" w:customStyle="1" w:styleId="Table-Level2">
    <w:name w:val="Table - Level 2"/>
    <w:basedOn w:val="Normal"/>
    <w:rsid w:val="00E856F2"/>
    <w:pPr>
      <w:tabs>
        <w:tab w:val="left" w:pos="-1210"/>
        <w:tab w:val="left" w:pos="-610"/>
        <w:tab w:val="left" w:pos="-10"/>
        <w:tab w:val="left" w:pos="590"/>
        <w:tab w:val="left" w:pos="1190"/>
        <w:tab w:val="left" w:pos="1790"/>
        <w:tab w:val="left" w:pos="2390"/>
        <w:tab w:val="left" w:pos="2990"/>
        <w:tab w:val="left" w:pos="3590"/>
        <w:tab w:val="left" w:pos="4190"/>
        <w:tab w:val="left" w:pos="4790"/>
        <w:tab w:val="left" w:pos="5390"/>
        <w:tab w:val="left" w:pos="5990"/>
        <w:tab w:val="left" w:pos="6590"/>
        <w:tab w:val="left" w:pos="7190"/>
        <w:tab w:val="left" w:pos="7790"/>
        <w:tab w:val="left" w:pos="8390"/>
        <w:tab w:val="left" w:pos="8990"/>
      </w:tabs>
      <w:spacing w:before="120" w:after="120"/>
      <w:jc w:val="both"/>
    </w:pPr>
    <w:rPr>
      <w:rFonts w:ascii="Arial" w:hAnsi="Arial"/>
      <w:b/>
      <w:snapToGrid w:val="0"/>
      <w:sz w:val="20"/>
      <w:szCs w:val="20"/>
    </w:rPr>
  </w:style>
  <w:style w:type="character" w:styleId="IntenseEmphasis">
    <w:name w:val="Intense Emphasis"/>
    <w:uiPriority w:val="21"/>
    <w:qFormat/>
    <w:rsid w:val="00C97A3E"/>
    <w:rPr>
      <w:b/>
      <w:bCs/>
      <w:i/>
      <w:iCs/>
      <w:color w:val="4F81BD"/>
    </w:rPr>
  </w:style>
  <w:style w:type="character" w:styleId="Strong">
    <w:name w:val="Strong"/>
    <w:qFormat/>
    <w:rsid w:val="001D1AAC"/>
    <w:rPr>
      <w:b/>
      <w:bCs/>
    </w:rPr>
  </w:style>
  <w:style w:type="paragraph" w:styleId="Title">
    <w:name w:val="Title"/>
    <w:basedOn w:val="Normal"/>
    <w:next w:val="Normal"/>
    <w:link w:val="TitleChar"/>
    <w:qFormat/>
    <w:rsid w:val="004C0E22"/>
    <w:pPr>
      <w:spacing w:before="240" w:after="60"/>
      <w:jc w:val="center"/>
      <w:outlineLvl w:val="0"/>
    </w:pPr>
    <w:rPr>
      <w:rFonts w:ascii="Cambria" w:hAnsi="Cambria"/>
      <w:b/>
      <w:bCs/>
      <w:kern w:val="28"/>
      <w:sz w:val="32"/>
      <w:szCs w:val="32"/>
    </w:rPr>
  </w:style>
  <w:style w:type="character" w:customStyle="1" w:styleId="TitleChar">
    <w:name w:val="Title Char"/>
    <w:link w:val="Title"/>
    <w:rsid w:val="004C0E22"/>
    <w:rPr>
      <w:rFonts w:ascii="Cambria" w:hAnsi="Cambria"/>
      <w:b/>
      <w:bCs/>
      <w:kern w:val="28"/>
      <w:sz w:val="32"/>
      <w:szCs w:val="32"/>
    </w:rPr>
  </w:style>
  <w:style w:type="paragraph" w:styleId="Subtitle">
    <w:name w:val="Subtitle"/>
    <w:basedOn w:val="Normal"/>
    <w:next w:val="Normal"/>
    <w:link w:val="SubtitleChar"/>
    <w:qFormat/>
    <w:rsid w:val="004C0E22"/>
    <w:pPr>
      <w:spacing w:after="60"/>
      <w:jc w:val="center"/>
      <w:outlineLvl w:val="1"/>
    </w:pPr>
    <w:rPr>
      <w:rFonts w:ascii="Cambria" w:hAnsi="Cambria"/>
    </w:rPr>
  </w:style>
  <w:style w:type="character" w:customStyle="1" w:styleId="SubtitleChar">
    <w:name w:val="Subtitle Char"/>
    <w:link w:val="Subtitle"/>
    <w:rsid w:val="004C0E22"/>
    <w:rPr>
      <w:rFonts w:ascii="Cambria" w:hAnsi="Cambria"/>
      <w:sz w:val="24"/>
      <w:szCs w:val="24"/>
    </w:rPr>
  </w:style>
  <w:style w:type="paragraph" w:styleId="ListParagraph">
    <w:name w:val="List Paragraph"/>
    <w:basedOn w:val="Normal"/>
    <w:uiPriority w:val="34"/>
    <w:qFormat/>
    <w:rsid w:val="00363509"/>
    <w:pPr>
      <w:ind w:left="720"/>
      <w:contextualSpacing/>
    </w:pPr>
  </w:style>
  <w:style w:type="character" w:styleId="Emphasis">
    <w:name w:val="Emphasis"/>
    <w:basedOn w:val="DefaultParagraphFont"/>
    <w:qFormat/>
    <w:rsid w:val="005F0D40"/>
    <w:rPr>
      <w:i/>
      <w:iCs/>
    </w:rPr>
  </w:style>
  <w:style w:type="paragraph" w:customStyle="1" w:styleId="TableNumberCaption">
    <w:name w:val="Table Number&amp;Caption"/>
    <w:basedOn w:val="FigureNumberCaption"/>
    <w:rsid w:val="00E70D07"/>
    <w:pPr>
      <w:spacing w:before="240" w:after="40"/>
    </w:pPr>
  </w:style>
  <w:style w:type="paragraph" w:styleId="Caption">
    <w:name w:val="caption"/>
    <w:basedOn w:val="Normal"/>
    <w:next w:val="Normal"/>
    <w:qFormat/>
    <w:rsid w:val="005C5768"/>
    <w:pPr>
      <w:spacing w:after="200"/>
    </w:pPr>
    <w:rPr>
      <w:b/>
      <w:bCs/>
      <w:color w:val="4F81BD" w:themeColor="accent1"/>
      <w:sz w:val="18"/>
      <w:szCs w:val="18"/>
    </w:rPr>
  </w:style>
  <w:style w:type="paragraph" w:styleId="TableofFigures">
    <w:name w:val="table of figures"/>
    <w:basedOn w:val="Normal"/>
    <w:next w:val="Normal"/>
    <w:uiPriority w:val="99"/>
    <w:unhideWhenUsed/>
    <w:rsid w:val="009F6688"/>
  </w:style>
  <w:style w:type="paragraph" w:styleId="HTMLPreformatted">
    <w:name w:val="HTML Preformatted"/>
    <w:basedOn w:val="Normal"/>
    <w:link w:val="HTMLPreformattedChar"/>
    <w:uiPriority w:val="99"/>
    <w:unhideWhenUsed/>
    <w:rsid w:val="0032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228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0784">
      <w:bodyDiv w:val="1"/>
      <w:marLeft w:val="0"/>
      <w:marRight w:val="0"/>
      <w:marTop w:val="0"/>
      <w:marBottom w:val="0"/>
      <w:divBdr>
        <w:top w:val="none" w:sz="0" w:space="0" w:color="auto"/>
        <w:left w:val="none" w:sz="0" w:space="0" w:color="auto"/>
        <w:bottom w:val="none" w:sz="0" w:space="0" w:color="auto"/>
        <w:right w:val="none" w:sz="0" w:space="0" w:color="auto"/>
      </w:divBdr>
      <w:divsChild>
        <w:div w:id="786657686">
          <w:marLeft w:val="0"/>
          <w:marRight w:val="0"/>
          <w:marTop w:val="0"/>
          <w:marBottom w:val="0"/>
          <w:divBdr>
            <w:top w:val="none" w:sz="0" w:space="0" w:color="auto"/>
            <w:left w:val="none" w:sz="0" w:space="0" w:color="auto"/>
            <w:bottom w:val="none" w:sz="0" w:space="0" w:color="auto"/>
            <w:right w:val="none" w:sz="0" w:space="0" w:color="auto"/>
          </w:divBdr>
        </w:div>
        <w:div w:id="587538144">
          <w:marLeft w:val="0"/>
          <w:marRight w:val="0"/>
          <w:marTop w:val="0"/>
          <w:marBottom w:val="0"/>
          <w:divBdr>
            <w:top w:val="none" w:sz="0" w:space="0" w:color="auto"/>
            <w:left w:val="none" w:sz="0" w:space="0" w:color="auto"/>
            <w:bottom w:val="none" w:sz="0" w:space="0" w:color="auto"/>
            <w:right w:val="none" w:sz="0" w:space="0" w:color="auto"/>
          </w:divBdr>
        </w:div>
        <w:div w:id="200483979">
          <w:marLeft w:val="0"/>
          <w:marRight w:val="0"/>
          <w:marTop w:val="0"/>
          <w:marBottom w:val="0"/>
          <w:divBdr>
            <w:top w:val="none" w:sz="0" w:space="0" w:color="auto"/>
            <w:left w:val="none" w:sz="0" w:space="0" w:color="auto"/>
            <w:bottom w:val="none" w:sz="0" w:space="0" w:color="auto"/>
            <w:right w:val="none" w:sz="0" w:space="0" w:color="auto"/>
          </w:divBdr>
        </w:div>
      </w:divsChild>
    </w:div>
    <w:div w:id="355470367">
      <w:bodyDiv w:val="1"/>
      <w:marLeft w:val="0"/>
      <w:marRight w:val="0"/>
      <w:marTop w:val="0"/>
      <w:marBottom w:val="0"/>
      <w:divBdr>
        <w:top w:val="none" w:sz="0" w:space="0" w:color="auto"/>
        <w:left w:val="none" w:sz="0" w:space="0" w:color="auto"/>
        <w:bottom w:val="none" w:sz="0" w:space="0" w:color="auto"/>
        <w:right w:val="none" w:sz="0" w:space="0" w:color="auto"/>
      </w:divBdr>
    </w:div>
    <w:div w:id="1351834525">
      <w:bodyDiv w:val="1"/>
      <w:marLeft w:val="0"/>
      <w:marRight w:val="0"/>
      <w:marTop w:val="0"/>
      <w:marBottom w:val="0"/>
      <w:divBdr>
        <w:top w:val="none" w:sz="0" w:space="0" w:color="auto"/>
        <w:left w:val="none" w:sz="0" w:space="0" w:color="auto"/>
        <w:bottom w:val="none" w:sz="0" w:space="0" w:color="auto"/>
        <w:right w:val="none" w:sz="0" w:space="0" w:color="auto"/>
      </w:divBdr>
    </w:div>
    <w:div w:id="1360860517">
      <w:bodyDiv w:val="1"/>
      <w:marLeft w:val="0"/>
      <w:marRight w:val="0"/>
      <w:marTop w:val="0"/>
      <w:marBottom w:val="0"/>
      <w:divBdr>
        <w:top w:val="none" w:sz="0" w:space="0" w:color="auto"/>
        <w:left w:val="none" w:sz="0" w:space="0" w:color="auto"/>
        <w:bottom w:val="none" w:sz="0" w:space="0" w:color="auto"/>
        <w:right w:val="none" w:sz="0" w:space="0" w:color="auto"/>
      </w:divBdr>
    </w:div>
    <w:div w:id="1448701247">
      <w:bodyDiv w:val="1"/>
      <w:marLeft w:val="0"/>
      <w:marRight w:val="0"/>
      <w:marTop w:val="0"/>
      <w:marBottom w:val="0"/>
      <w:divBdr>
        <w:top w:val="none" w:sz="0" w:space="0" w:color="auto"/>
        <w:left w:val="none" w:sz="0" w:space="0" w:color="auto"/>
        <w:bottom w:val="none" w:sz="0" w:space="0" w:color="auto"/>
        <w:right w:val="none" w:sz="0" w:space="0" w:color="auto"/>
      </w:divBdr>
    </w:div>
    <w:div w:id="1541701601">
      <w:bodyDiv w:val="1"/>
      <w:marLeft w:val="0"/>
      <w:marRight w:val="0"/>
      <w:marTop w:val="0"/>
      <w:marBottom w:val="0"/>
      <w:divBdr>
        <w:top w:val="none" w:sz="0" w:space="0" w:color="auto"/>
        <w:left w:val="none" w:sz="0" w:space="0" w:color="auto"/>
        <w:bottom w:val="none" w:sz="0" w:space="0" w:color="auto"/>
        <w:right w:val="none" w:sz="0" w:space="0" w:color="auto"/>
      </w:divBdr>
    </w:div>
    <w:div w:id="1723749192">
      <w:bodyDiv w:val="1"/>
      <w:marLeft w:val="0"/>
      <w:marRight w:val="0"/>
      <w:marTop w:val="0"/>
      <w:marBottom w:val="0"/>
      <w:divBdr>
        <w:top w:val="none" w:sz="0" w:space="0" w:color="auto"/>
        <w:left w:val="none" w:sz="0" w:space="0" w:color="auto"/>
        <w:bottom w:val="none" w:sz="0" w:space="0" w:color="auto"/>
        <w:right w:val="none" w:sz="0" w:space="0" w:color="auto"/>
      </w:divBdr>
    </w:div>
    <w:div w:id="20623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ydro.geo.ua.edu/mt3d/" TargetMode="External"/><Relationship Id="rId18" Type="http://schemas.openxmlformats.org/officeDocument/2006/relationships/image" Target="media/image2.png"/><Relationship Id="rId26" Type="http://schemas.openxmlformats.org/officeDocument/2006/relationships/chart" Target="charts/chart6.xml"/><Relationship Id="rId39" Type="http://schemas.openxmlformats.org/officeDocument/2006/relationships/chart" Target="charts/chart17.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chart" Target="charts/chart12.xml"/><Relationship Id="rId42" Type="http://schemas.openxmlformats.org/officeDocument/2006/relationships/hyperlink" Target="file:///\\psc-amber\DFS\Projects\PSC\wnichols\MODFLOW-USG-acceptance-test" TargetMode="External"/><Relationship Id="rId7" Type="http://schemas.openxmlformats.org/officeDocument/2006/relationships/endnotes" Target="endnotes.xml"/><Relationship Id="rId12" Type="http://schemas.openxmlformats.org/officeDocument/2006/relationships/hyperlink" Target="http://water.usgs.gov/ogw/mfusg/" TargetMode="External"/><Relationship Id="rId17" Type="http://schemas.openxmlformats.org/officeDocument/2006/relationships/image" Target="media/image1.png"/><Relationship Id="rId25" Type="http://schemas.openxmlformats.org/officeDocument/2006/relationships/chart" Target="charts/chart5.xml"/><Relationship Id="rId33" Type="http://schemas.openxmlformats.org/officeDocument/2006/relationships/chart" Target="charts/chart11.xml"/><Relationship Id="rId38" Type="http://schemas.openxmlformats.org/officeDocument/2006/relationships/chart" Target="charts/chart16.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ydro.geo.ua.edu/mt3d/" TargetMode="External"/><Relationship Id="rId20" Type="http://schemas.openxmlformats.org/officeDocument/2006/relationships/image" Target="media/image4.png"/><Relationship Id="rId29" Type="http://schemas.openxmlformats.org/officeDocument/2006/relationships/chart" Target="charts/chart9.xml"/><Relationship Id="rId41" Type="http://schemas.openxmlformats.org/officeDocument/2006/relationships/hyperlink" Target="file:///\\psc-amber\DFS\Projects\PSC\wnichols\MODFLOW-USG-acceptance-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nrp/gwsoftware/modflow2000/modflow2000.html" TargetMode="External"/><Relationship Id="rId24" Type="http://schemas.openxmlformats.org/officeDocument/2006/relationships/chart" Target="charts/chart4.xml"/><Relationship Id="rId32" Type="http://schemas.openxmlformats.org/officeDocument/2006/relationships/image" Target="media/image6.png"/><Relationship Id="rId37" Type="http://schemas.openxmlformats.org/officeDocument/2006/relationships/chart" Target="charts/chart15.xml"/><Relationship Id="rId40" Type="http://schemas.openxmlformats.org/officeDocument/2006/relationships/chart" Target="charts/chart18.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ater.usgs.gov/ogw/mfusg/" TargetMode="External"/><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chart" Target="charts/chart14.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5.png"/><Relationship Id="rId44" Type="http://schemas.openxmlformats.org/officeDocument/2006/relationships/hyperlink" Target="file:///\\psc-amber\DFS\Projects\PSC\wnichols\MODFLOW-USG-acceptance-tes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ater.usgs.gov/nrp/gwsoftware/modflow2000/modflow2000.html"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chart" Target="charts/chart13.xml"/><Relationship Id="rId43" Type="http://schemas.openxmlformats.org/officeDocument/2006/relationships/hyperlink" Target="file:///\\psc-amber\DFS\Projects\PSC\wnichols\MODFLOW-USG-acceptance-t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IMS\Publications\Templates\controlled-docs\icp-tem-5.dot"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Nichols\test\MODFLOW\Build-7\results\mf-atc-1_mf2k-dp.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package" Target="../embeddings/Microsoft_Excel_Worksheet3.xlsx"/></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E:\Nichols\test\MODFLOW\Build-7\results\mt-atc-1_mt3d-sp-2400d.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E:\Nichols\test\MODFLOW\Build-7\results\mt-atc-1_mt3d-sp-9600d.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E:\Nichols\test\MODFLOW\Build-7\results\mt-atc-1_mt3d-dp-2400d.xlsx" TargetMode="External"/></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E:\Nichols\test\MODFLOW\Build-7\results\mt-atc-1_mt3d-dp-9600d.xlsx" TargetMode="External"/></Relationships>
</file>

<file path=word/charts/_rels/chart15.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N:\Nichols\MKS\MODFLOW\build-08\test\mt3dms-mst\mt-atc-1_mt3d-mst-dp-2400d.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N:\Nichols\MKS\MODFLOW\build-08\test\mt3dms-mst\mt-atc-1_mt3d-mst-sp-9600d.xlsx" TargetMode="External"/></Relationships>
</file>

<file path=word/charts/_rels/chart17.xml.rels><?xml version="1.0" encoding="UTF-8" standalone="yes"?>
<Relationships xmlns="http://schemas.openxmlformats.org/package/2006/relationships"><Relationship Id="rId2" Type="http://schemas.openxmlformats.org/officeDocument/2006/relationships/chartUserShapes" Target="../drawings/drawing17.xml"/><Relationship Id="rId1" Type="http://schemas.openxmlformats.org/officeDocument/2006/relationships/oleObject" Target="file:///N:\Nichols\MKS\MODFLOW\build-08\test\mt3dms-mst\mt-atc-1_mt3d-mst-dp-2400d.xlsx" TargetMode="External"/></Relationships>
</file>

<file path=word/charts/_rels/chart18.xml.rels><?xml version="1.0" encoding="UTF-8" standalone="yes"?>
<Relationships xmlns="http://schemas.openxmlformats.org/package/2006/relationships"><Relationship Id="rId2" Type="http://schemas.openxmlformats.org/officeDocument/2006/relationships/chartUserShapes" Target="../drawings/drawing18.xml"/><Relationship Id="rId1" Type="http://schemas.openxmlformats.org/officeDocument/2006/relationships/oleObject" Target="file:///N:\Nichols\MKS\MODFLOW\build-08\test\mt3dms-mst\mt-atc-1_mt3d-mst-dp-9600d.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Nichols\test\MODFLOW\Build-7\results\mf-atc-1_mf2k-dp.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E:\Nichols\test\MODFLOW\Build-7\results\mf-atc-1_mf2k-mst-sp.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E:\Nichols\test\MODFLOW\Build-7\results\mf-atc-1_mf2k-mst-sp.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E:\Nichols\test\MODFLOW\Build-7\results\mf-atc-1_mf2k-mst-dp.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E:\Nichols\test\MODFLOW\Build-7\results\mf-atc-1_mf2k-mst-dp.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INTERA\jblainey\Projects\CHPRC\MODFLOW-USG-acceptance-test\test\test-windows\results\mf-atc-1_mfusg-sp.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package" Target="../embeddings/Microsoft_Excel_Worksheet1.xlsx"/></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 5 days</a:t>
            </a:r>
          </a:p>
        </c:rich>
      </c:tx>
      <c:layout/>
      <c:overlay val="0"/>
    </c:title>
    <c:autoTitleDeleted val="0"/>
    <c:plotArea>
      <c:layout/>
      <c:scatterChart>
        <c:scatterStyle val="lineMarker"/>
        <c:varyColors val="0"/>
        <c:ser>
          <c:idx val="0"/>
          <c:order val="0"/>
          <c:tx>
            <c:strRef>
              <c:f>'analytic solution 5days'!$E$1:$H$1</c:f>
              <c:strCache>
                <c:ptCount val="1"/>
                <c:pt idx="0">
                  <c:v>Theis Analytic Solution</c:v>
                </c:pt>
              </c:strCache>
            </c:strRef>
          </c:tx>
          <c:spPr>
            <a:ln>
              <a:solidFill>
                <a:schemeClr val="accent2"/>
              </a:solidFill>
            </a:ln>
          </c:spPr>
          <c:marker>
            <c:symbol val="none"/>
          </c:marker>
          <c:xVal>
            <c:numRef>
              <c:f>'analytic solution 5days'!$E$4:$E$63</c:f>
              <c:numCache>
                <c:formatCode>General</c:formatCode>
                <c:ptCount val="60"/>
                <c:pt idx="0">
                  <c:v>0.5</c:v>
                </c:pt>
                <c:pt idx="1">
                  <c:v>1.5049999999999999</c:v>
                </c:pt>
                <c:pt idx="2">
                  <c:v>2.590749999999999</c:v>
                </c:pt>
                <c:pt idx="3">
                  <c:v>3.8393625</c:v>
                </c:pt>
                <c:pt idx="4">
                  <c:v>5.2752668749999998</c:v>
                </c:pt>
                <c:pt idx="5">
                  <c:v>6.9265569062499974</c:v>
                </c:pt>
                <c:pt idx="6">
                  <c:v>8.8255404421874992</c:v>
                </c:pt>
                <c:pt idx="7">
                  <c:v>11.009371508515621</c:v>
                </c:pt>
                <c:pt idx="8">
                  <c:v>13.520777234792959</c:v>
                </c:pt>
                <c:pt idx="9">
                  <c:v>16.408893820011912</c:v>
                </c:pt>
                <c:pt idx="10">
                  <c:v>19.730227893013691</c:v>
                </c:pt>
                <c:pt idx="11">
                  <c:v>23.549762076965749</c:v>
                </c:pt>
                <c:pt idx="12">
                  <c:v>27.942226388510608</c:v>
                </c:pt>
                <c:pt idx="13">
                  <c:v>32.993560346787213</c:v>
                </c:pt>
                <c:pt idx="14">
                  <c:v>38.802594398805283</c:v>
                </c:pt>
                <c:pt idx="15">
                  <c:v>45.482983558626067</c:v>
                </c:pt>
                <c:pt idx="16">
                  <c:v>53.165431092419972</c:v>
                </c:pt>
                <c:pt idx="17">
                  <c:v>62.000245756282958</c:v>
                </c:pt>
                <c:pt idx="18">
                  <c:v>72.160282619725393</c:v>
                </c:pt>
                <c:pt idx="19">
                  <c:v>83.844325012684195</c:v>
                </c:pt>
                <c:pt idx="20">
                  <c:v>97.280973764586818</c:v>
                </c:pt>
                <c:pt idx="21">
                  <c:v>112.7331198292749</c:v>
                </c:pt>
                <c:pt idx="22">
                  <c:v>130.50308780366609</c:v>
                </c:pt>
                <c:pt idx="23">
                  <c:v>150.93855097421601</c:v>
                </c:pt>
                <c:pt idx="24">
                  <c:v>174.43933362034829</c:v>
                </c:pt>
                <c:pt idx="25">
                  <c:v>201.4652336634006</c:v>
                </c:pt>
                <c:pt idx="26">
                  <c:v>232.5450187129106</c:v>
                </c:pt>
                <c:pt idx="27">
                  <c:v>268.28677151984721</c:v>
                </c:pt>
                <c:pt idx="28">
                  <c:v>309.38978724782419</c:v>
                </c:pt>
                <c:pt idx="29">
                  <c:v>356.65825533499799</c:v>
                </c:pt>
                <c:pt idx="30">
                  <c:v>411.01699363524762</c:v>
                </c:pt>
                <c:pt idx="31">
                  <c:v>473.52954268053469</c:v>
                </c:pt>
                <c:pt idx="32">
                  <c:v>545.41897408261502</c:v>
                </c:pt>
                <c:pt idx="33">
                  <c:v>628.09182019500702</c:v>
                </c:pt>
                <c:pt idx="34">
                  <c:v>723.16559322425803</c:v>
                </c:pt>
                <c:pt idx="35">
                  <c:v>832.50043220789701</c:v>
                </c:pt>
                <c:pt idx="36">
                  <c:v>958.23549703908134</c:v>
                </c:pt>
                <c:pt idx="37">
                  <c:v>1102.830821594943</c:v>
                </c:pt>
                <c:pt idx="38">
                  <c:v>1269.115444834184</c:v>
                </c:pt>
                <c:pt idx="39">
                  <c:v>1460.3427615593121</c:v>
                </c:pt>
                <c:pt idx="40">
                  <c:v>1680.2541757932099</c:v>
                </c:pt>
                <c:pt idx="41">
                  <c:v>1933.1523021621899</c:v>
                </c:pt>
                <c:pt idx="42">
                  <c:v>2223.9851474865181</c:v>
                </c:pt>
                <c:pt idx="43">
                  <c:v>2558.4429196094961</c:v>
                </c:pt>
                <c:pt idx="44">
                  <c:v>2943.0693575509199</c:v>
                </c:pt>
                <c:pt idx="45">
                  <c:v>3385.3897611835569</c:v>
                </c:pt>
                <c:pt idx="46">
                  <c:v>3894.058225361091</c:v>
                </c:pt>
                <c:pt idx="47">
                  <c:v>4479.0269591652541</c:v>
                </c:pt>
                <c:pt idx="48">
                  <c:v>5151.7410030400424</c:v>
                </c:pt>
                <c:pt idx="49">
                  <c:v>5925.3621534960503</c:v>
                </c:pt>
                <c:pt idx="50">
                  <c:v>6815.0264765204538</c:v>
                </c:pt>
                <c:pt idx="51">
                  <c:v>7838.1404479985204</c:v>
                </c:pt>
                <c:pt idx="52">
                  <c:v>9014.7215151982982</c:v>
                </c:pt>
                <c:pt idx="53">
                  <c:v>10367.789742478049</c:v>
                </c:pt>
                <c:pt idx="54">
                  <c:v>11923.818203849751</c:v>
                </c:pt>
                <c:pt idx="55">
                  <c:v>13713.250934427209</c:v>
                </c:pt>
                <c:pt idx="56">
                  <c:v>15771.098574591289</c:v>
                </c:pt>
                <c:pt idx="57">
                  <c:v>18137.62336077998</c:v>
                </c:pt>
                <c:pt idx="58">
                  <c:v>20859.126864896971</c:v>
                </c:pt>
                <c:pt idx="59">
                  <c:v>23988.855894631521</c:v>
                </c:pt>
              </c:numCache>
            </c:numRef>
          </c:xVal>
          <c:yVal>
            <c:numRef>
              <c:f>'analytic solution 5days'!$H$4:$H$63</c:f>
              <c:numCache>
                <c:formatCode>General</c:formatCode>
                <c:ptCount val="60"/>
                <c:pt idx="0">
                  <c:v>12.87514391785461</c:v>
                </c:pt>
                <c:pt idx="1">
                  <c:v>11.336729821281001</c:v>
                </c:pt>
                <c:pt idx="2">
                  <c:v>10.578434053658651</c:v>
                </c:pt>
                <c:pt idx="3">
                  <c:v>10.02926735359714</c:v>
                </c:pt>
                <c:pt idx="4">
                  <c:v>9.5856958401779462</c:v>
                </c:pt>
                <c:pt idx="5">
                  <c:v>9.2054923286463186</c:v>
                </c:pt>
                <c:pt idx="6">
                  <c:v>8.8672368908380363</c:v>
                </c:pt>
                <c:pt idx="7">
                  <c:v>8.5585648840872999</c:v>
                </c:pt>
                <c:pt idx="8">
                  <c:v>8.2716950575313994</c:v>
                </c:pt>
                <c:pt idx="9">
                  <c:v>8.0014178687775708</c:v>
                </c:pt>
                <c:pt idx="10">
                  <c:v>7.744079598385861</c:v>
                </c:pt>
                <c:pt idx="11">
                  <c:v>7.4970236114493858</c:v>
                </c:pt>
                <c:pt idx="12">
                  <c:v>7.2582621052842278</c:v>
                </c:pt>
                <c:pt idx="13">
                  <c:v>7.0262728467229776</c:v>
                </c:pt>
                <c:pt idx="14">
                  <c:v>6.7998677699731678</c:v>
                </c:pt>
                <c:pt idx="15">
                  <c:v>6.5781049242416261</c:v>
                </c:pt>
                <c:pt idx="16">
                  <c:v>6.3602276488292846</c:v>
                </c:pt>
                <c:pt idx="17">
                  <c:v>6.145621449408301</c:v>
                </c:pt>
                <c:pt idx="18">
                  <c:v>5.9337827324221779</c:v>
                </c:pt>
                <c:pt idx="19">
                  <c:v>5.7242956970883254</c:v>
                </c:pt>
                <c:pt idx="20">
                  <c:v>5.5168149760392362</c:v>
                </c:pt>
                <c:pt idx="21">
                  <c:v>5.3110524192858026</c:v>
                </c:pt>
                <c:pt idx="22">
                  <c:v>5.1067669309303261</c:v>
                </c:pt>
                <c:pt idx="23">
                  <c:v>4.903756606967753</c:v>
                </c:pt>
                <c:pt idx="24">
                  <c:v>4.7018526519772523</c:v>
                </c:pt>
                <c:pt idx="25">
                  <c:v>4.5009147127277487</c:v>
                </c:pt>
                <c:pt idx="26">
                  <c:v>4.3008273828240497</c:v>
                </c:pt>
                <c:pt idx="27">
                  <c:v>4.1014977207499168</c:v>
                </c:pt>
                <c:pt idx="28">
                  <c:v>3.9028536949624621</c:v>
                </c:pt>
                <c:pt idx="29">
                  <c:v>3.704843531810075</c:v>
                </c:pt>
                <c:pt idx="30">
                  <c:v>3.5074360008222851</c:v>
                </c:pt>
                <c:pt idx="31">
                  <c:v>3.3106217320400142</c:v>
                </c:pt>
                <c:pt idx="32">
                  <c:v>3.1144157254593128</c:v>
                </c:pt>
                <c:pt idx="33">
                  <c:v>2.918861286639344</c:v>
                </c:pt>
                <c:pt idx="34">
                  <c:v>2.724035707439656</c:v>
                </c:pt>
                <c:pt idx="35">
                  <c:v>2.5300581073281658</c:v>
                </c:pt>
                <c:pt idx="36">
                  <c:v>2.3370999559451708</c:v>
                </c:pt>
                <c:pt idx="37">
                  <c:v>2.1453989022928779</c:v>
                </c:pt>
                <c:pt idx="38">
                  <c:v>1.955276618757376</c:v>
                </c:pt>
                <c:pt idx="39">
                  <c:v>1.76716138688554</c:v>
                </c:pt>
                <c:pt idx="40">
                  <c:v>1.581616028903102</c:v>
                </c:pt>
                <c:pt idx="41">
                  <c:v>1.399371390550979</c:v>
                </c:pt>
                <c:pt idx="42">
                  <c:v>1.221364689161327</c:v>
                </c:pt>
                <c:pt idx="43">
                  <c:v>1.048780325820966</c:v>
                </c:pt>
                <c:pt idx="44">
                  <c:v>0.88308777068327404</c:v>
                </c:pt>
                <c:pt idx="45">
                  <c:v>0.72606635693859201</c:v>
                </c:pt>
                <c:pt idx="46">
                  <c:v>0.57979994110677802</c:v>
                </c:pt>
                <c:pt idx="47">
                  <c:v>0.44661589530100998</c:v>
                </c:pt>
                <c:pt idx="48">
                  <c:v>0.328935329067298</c:v>
                </c:pt>
                <c:pt idx="49">
                  <c:v>0.22900126631109299</c:v>
                </c:pt>
                <c:pt idx="50">
                  <c:v>0.14847073062001001</c:v>
                </c:pt>
                <c:pt idx="51">
                  <c:v>8.7910802114953598E-2</c:v>
                </c:pt>
                <c:pt idx="52">
                  <c:v>4.6334148098830699E-2</c:v>
                </c:pt>
                <c:pt idx="53">
                  <c:v>2.10150529698508E-2</c:v>
                </c:pt>
                <c:pt idx="54">
                  <c:v>7.8437145460854493E-3</c:v>
                </c:pt>
                <c:pt idx="55">
                  <c:v>2.27079677232628E-3</c:v>
                </c:pt>
                <c:pt idx="56">
                  <c:v>4.7138147763320902E-4</c:v>
                </c:pt>
                <c:pt idx="57">
                  <c:v>6.3089098574738302E-5</c:v>
                </c:pt>
                <c:pt idx="58">
                  <c:v>4.5570598357244699E-6</c:v>
                </c:pt>
                <c:pt idx="59">
                  <c:v>-6.1028219201411897E-7</c:v>
                </c:pt>
              </c:numCache>
            </c:numRef>
          </c:yVal>
          <c:smooth val="0"/>
        </c:ser>
        <c:ser>
          <c:idx val="1"/>
          <c:order val="1"/>
          <c:tx>
            <c:strRef>
              <c:f>'analytic solution 5days'!$J$1:$L$1</c:f>
              <c:strCache>
                <c:ptCount val="1"/>
                <c:pt idx="0">
                  <c:v>MODFLOW-2000</c:v>
                </c:pt>
              </c:strCache>
            </c:strRef>
          </c:tx>
          <c:spPr>
            <a:ln>
              <a:noFill/>
            </a:ln>
          </c:spPr>
          <c:marker>
            <c:symbol val="square"/>
            <c:size val="5"/>
            <c:spPr>
              <a:noFill/>
              <a:ln>
                <a:solidFill>
                  <a:schemeClr val="tx2"/>
                </a:solidFill>
              </a:ln>
            </c:spPr>
          </c:marker>
          <c:xVal>
            <c:numRef>
              <c:f>'analytic solution 5days'!$K$5:$K$63</c:f>
              <c:numCache>
                <c:formatCode>General</c:formatCode>
                <c:ptCount val="59"/>
                <c:pt idx="0">
                  <c:v>1.5049999999999999</c:v>
                </c:pt>
                <c:pt idx="1">
                  <c:v>2.590749999999999</c:v>
                </c:pt>
                <c:pt idx="2">
                  <c:v>3.8393625</c:v>
                </c:pt>
                <c:pt idx="3">
                  <c:v>5.2752668749999998</c:v>
                </c:pt>
                <c:pt idx="4">
                  <c:v>6.9265569062499974</c:v>
                </c:pt>
                <c:pt idx="5">
                  <c:v>8.8255404421874992</c:v>
                </c:pt>
                <c:pt idx="6">
                  <c:v>11.009371508515621</c:v>
                </c:pt>
                <c:pt idx="7">
                  <c:v>13.520777234792959</c:v>
                </c:pt>
                <c:pt idx="8">
                  <c:v>16.408893820011912</c:v>
                </c:pt>
                <c:pt idx="9">
                  <c:v>19.730227893013691</c:v>
                </c:pt>
                <c:pt idx="10">
                  <c:v>23.549762076965749</c:v>
                </c:pt>
                <c:pt idx="11">
                  <c:v>27.942226388510608</c:v>
                </c:pt>
                <c:pt idx="12">
                  <c:v>32.993560346787213</c:v>
                </c:pt>
                <c:pt idx="13">
                  <c:v>38.802594398805283</c:v>
                </c:pt>
                <c:pt idx="14">
                  <c:v>45.482983558626067</c:v>
                </c:pt>
                <c:pt idx="15">
                  <c:v>53.165431092419972</c:v>
                </c:pt>
                <c:pt idx="16">
                  <c:v>62.000245756282958</c:v>
                </c:pt>
                <c:pt idx="17">
                  <c:v>72.160282619725393</c:v>
                </c:pt>
                <c:pt idx="18">
                  <c:v>83.844325012684195</c:v>
                </c:pt>
                <c:pt idx="19">
                  <c:v>97.280973764586818</c:v>
                </c:pt>
                <c:pt idx="20">
                  <c:v>112.7331198292749</c:v>
                </c:pt>
                <c:pt idx="21">
                  <c:v>130.50308780366609</c:v>
                </c:pt>
                <c:pt idx="22">
                  <c:v>150.93855097421601</c:v>
                </c:pt>
                <c:pt idx="23">
                  <c:v>174.43933362034829</c:v>
                </c:pt>
                <c:pt idx="24">
                  <c:v>201.4652336634006</c:v>
                </c:pt>
                <c:pt idx="25">
                  <c:v>232.5450187129106</c:v>
                </c:pt>
                <c:pt idx="26">
                  <c:v>268.28677151984721</c:v>
                </c:pt>
                <c:pt idx="27">
                  <c:v>309.38978724782419</c:v>
                </c:pt>
                <c:pt idx="28">
                  <c:v>356.65825533499799</c:v>
                </c:pt>
                <c:pt idx="29">
                  <c:v>411.01699363524762</c:v>
                </c:pt>
                <c:pt idx="30">
                  <c:v>473.52954268053469</c:v>
                </c:pt>
                <c:pt idx="31">
                  <c:v>545.41897408261502</c:v>
                </c:pt>
                <c:pt idx="32">
                  <c:v>628.09182019500702</c:v>
                </c:pt>
                <c:pt idx="33">
                  <c:v>723.16559322425803</c:v>
                </c:pt>
                <c:pt idx="34">
                  <c:v>832.50043220789701</c:v>
                </c:pt>
                <c:pt idx="35">
                  <c:v>958.23549703908134</c:v>
                </c:pt>
                <c:pt idx="36">
                  <c:v>1102.830821594943</c:v>
                </c:pt>
                <c:pt idx="37">
                  <c:v>1269.115444834184</c:v>
                </c:pt>
                <c:pt idx="38">
                  <c:v>1460.3427615593121</c:v>
                </c:pt>
                <c:pt idx="39">
                  <c:v>1680.2541757932099</c:v>
                </c:pt>
                <c:pt idx="40">
                  <c:v>1933.1523021621899</c:v>
                </c:pt>
                <c:pt idx="41">
                  <c:v>2223.9851474865181</c:v>
                </c:pt>
                <c:pt idx="42">
                  <c:v>2558.4429196094961</c:v>
                </c:pt>
                <c:pt idx="43">
                  <c:v>2943.0693575509199</c:v>
                </c:pt>
                <c:pt idx="44">
                  <c:v>3385.3897611835569</c:v>
                </c:pt>
                <c:pt idx="45">
                  <c:v>3894.058225361091</c:v>
                </c:pt>
                <c:pt idx="46">
                  <c:v>4479.0269591652541</c:v>
                </c:pt>
                <c:pt idx="47">
                  <c:v>5151.7410030400424</c:v>
                </c:pt>
                <c:pt idx="48">
                  <c:v>5925.3621534960503</c:v>
                </c:pt>
                <c:pt idx="49">
                  <c:v>6815.0264765204538</c:v>
                </c:pt>
                <c:pt idx="50">
                  <c:v>7838.1404479985204</c:v>
                </c:pt>
                <c:pt idx="51">
                  <c:v>9014.7215151982982</c:v>
                </c:pt>
                <c:pt idx="52">
                  <c:v>10367.789742478049</c:v>
                </c:pt>
                <c:pt idx="53">
                  <c:v>11923.818203849751</c:v>
                </c:pt>
                <c:pt idx="54">
                  <c:v>13713.250934427209</c:v>
                </c:pt>
                <c:pt idx="55">
                  <c:v>15771.098574591289</c:v>
                </c:pt>
                <c:pt idx="56">
                  <c:v>18137.62336077998</c:v>
                </c:pt>
                <c:pt idx="57">
                  <c:v>20859.126864896971</c:v>
                </c:pt>
                <c:pt idx="58">
                  <c:v>23988.855894631521</c:v>
                </c:pt>
              </c:numCache>
            </c:numRef>
          </c:xVal>
          <c:yVal>
            <c:numRef>
              <c:f>'analytic solution 5days'!$L$5:$L$63</c:f>
              <c:numCache>
                <c:formatCode>0.00E+00</c:formatCode>
                <c:ptCount val="59"/>
                <c:pt idx="0">
                  <c:v>11.32</c:v>
                </c:pt>
                <c:pt idx="1">
                  <c:v>10.6</c:v>
                </c:pt>
                <c:pt idx="2">
                  <c:v>10.06</c:v>
                </c:pt>
                <c:pt idx="3">
                  <c:v>9.6189999999999998</c:v>
                </c:pt>
                <c:pt idx="4">
                  <c:v>9.2379999999999995</c:v>
                </c:pt>
                <c:pt idx="5">
                  <c:v>8.8989999999999991</c:v>
                </c:pt>
                <c:pt idx="6">
                  <c:v>8.5890000000000004</c:v>
                </c:pt>
                <c:pt idx="7">
                  <c:v>8.3019999999999996</c:v>
                </c:pt>
                <c:pt idx="8">
                  <c:v>8.0300000000000011</c:v>
                </c:pt>
                <c:pt idx="9">
                  <c:v>7.7720000000000002</c:v>
                </c:pt>
                <c:pt idx="10">
                  <c:v>7.5249999999999986</c:v>
                </c:pt>
                <c:pt idx="11">
                  <c:v>7.2850000000000001</c:v>
                </c:pt>
                <c:pt idx="12">
                  <c:v>7.052999999999999</c:v>
                </c:pt>
                <c:pt idx="13">
                  <c:v>6.8259999999999987</c:v>
                </c:pt>
                <c:pt idx="14">
                  <c:v>6.6029999999999989</c:v>
                </c:pt>
                <c:pt idx="15">
                  <c:v>6.3849999999999989</c:v>
                </c:pt>
                <c:pt idx="16">
                  <c:v>6.1689999999999987</c:v>
                </c:pt>
                <c:pt idx="17">
                  <c:v>5.9569999999999999</c:v>
                </c:pt>
                <c:pt idx="18">
                  <c:v>5.7469999999999999</c:v>
                </c:pt>
                <c:pt idx="19">
                  <c:v>5.5389999999999997</c:v>
                </c:pt>
                <c:pt idx="20">
                  <c:v>5.3319999999999999</c:v>
                </c:pt>
                <c:pt idx="21">
                  <c:v>5.1269999999999989</c:v>
                </c:pt>
                <c:pt idx="22">
                  <c:v>4.923</c:v>
                </c:pt>
                <c:pt idx="23">
                  <c:v>4.7210000000000001</c:v>
                </c:pt>
                <c:pt idx="24">
                  <c:v>4.5190000000000001</c:v>
                </c:pt>
                <c:pt idx="25">
                  <c:v>4.3179999999999987</c:v>
                </c:pt>
                <c:pt idx="26">
                  <c:v>4.1169999999999991</c:v>
                </c:pt>
                <c:pt idx="27">
                  <c:v>3.9180000000000001</c:v>
                </c:pt>
                <c:pt idx="28">
                  <c:v>3.7189999999999999</c:v>
                </c:pt>
                <c:pt idx="29">
                  <c:v>3.52</c:v>
                </c:pt>
                <c:pt idx="30">
                  <c:v>3.3220000000000001</c:v>
                </c:pt>
                <c:pt idx="31">
                  <c:v>3.125</c:v>
                </c:pt>
                <c:pt idx="32">
                  <c:v>2.9279999999999999</c:v>
                </c:pt>
                <c:pt idx="33">
                  <c:v>2.7320000000000002</c:v>
                </c:pt>
                <c:pt idx="34">
                  <c:v>2.536</c:v>
                </c:pt>
                <c:pt idx="35">
                  <c:v>2.3420000000000001</c:v>
                </c:pt>
                <c:pt idx="36">
                  <c:v>2.149</c:v>
                </c:pt>
                <c:pt idx="37">
                  <c:v>1.9570000000000001</c:v>
                </c:pt>
                <c:pt idx="38">
                  <c:v>1.7669999999999999</c:v>
                </c:pt>
                <c:pt idx="39">
                  <c:v>1.58</c:v>
                </c:pt>
                <c:pt idx="40">
                  <c:v>1.397</c:v>
                </c:pt>
                <c:pt idx="41">
                  <c:v>1.218</c:v>
                </c:pt>
                <c:pt idx="42">
                  <c:v>1.0449999999999999</c:v>
                </c:pt>
                <c:pt idx="43">
                  <c:v>0.87870000000000004</c:v>
                </c:pt>
                <c:pt idx="44">
                  <c:v>0.7218</c:v>
                </c:pt>
                <c:pt idx="45">
                  <c:v>0.57630000000000003</c:v>
                </c:pt>
                <c:pt idx="46">
                  <c:v>0.44429999999999997</c:v>
                </c:pt>
                <c:pt idx="47">
                  <c:v>0.32840000000000003</c:v>
                </c:pt>
                <c:pt idx="48">
                  <c:v>0.23039999999999999</c:v>
                </c:pt>
                <c:pt idx="49">
                  <c:v>0.1517</c:v>
                </c:pt>
                <c:pt idx="50">
                  <c:v>9.2484999999999998E-2</c:v>
                </c:pt>
                <c:pt idx="51">
                  <c:v>5.1322E-2</c:v>
                </c:pt>
                <c:pt idx="52">
                  <c:v>2.5454000000000001E-2</c:v>
                </c:pt>
                <c:pt idx="53">
                  <c:v>1.1050000000000001E-2</c:v>
                </c:pt>
                <c:pt idx="54">
                  <c:v>4.1098999999999997E-3</c:v>
                </c:pt>
                <c:pt idx="55">
                  <c:v>1.2815999999999999E-3</c:v>
                </c:pt>
                <c:pt idx="56">
                  <c:v>3.2807000000000002E-4</c:v>
                </c:pt>
                <c:pt idx="57">
                  <c:v>6.7927000000000002E-5</c:v>
                </c:pt>
                <c:pt idx="58">
                  <c:v>1.2629999999999999E-5</c:v>
                </c:pt>
              </c:numCache>
            </c:numRef>
          </c:yVal>
          <c:smooth val="0"/>
        </c:ser>
        <c:dLbls>
          <c:showLegendKey val="0"/>
          <c:showVal val="0"/>
          <c:showCatName val="0"/>
          <c:showSerName val="0"/>
          <c:showPercent val="0"/>
          <c:showBubbleSize val="0"/>
        </c:dLbls>
        <c:axId val="145133584"/>
        <c:axId val="144506104"/>
      </c:scatterChart>
      <c:valAx>
        <c:axId val="145133584"/>
        <c:scaling>
          <c:orientation val="minMax"/>
          <c:max val="10000"/>
        </c:scaling>
        <c:delete val="0"/>
        <c:axPos val="b"/>
        <c:majorGridlines/>
        <c:minorGridlines/>
        <c:title>
          <c:tx>
            <c:rich>
              <a:bodyPr/>
              <a:lstStyle/>
              <a:p>
                <a:pPr>
                  <a:defRPr/>
                </a:pPr>
                <a:r>
                  <a:rPr lang="en-US"/>
                  <a:t>Distance from Well (m)</a:t>
                </a:r>
              </a:p>
            </c:rich>
          </c:tx>
          <c:layout/>
          <c:overlay val="0"/>
        </c:title>
        <c:numFmt formatCode="General" sourceLinked="1"/>
        <c:majorTickMark val="out"/>
        <c:minorTickMark val="none"/>
        <c:tickLblPos val="nextTo"/>
        <c:crossAx val="144506104"/>
        <c:crossesAt val="0.01"/>
        <c:crossBetween val="midCat"/>
      </c:valAx>
      <c:valAx>
        <c:axId val="144506104"/>
        <c:scaling>
          <c:logBase val="10"/>
          <c:orientation val="minMax"/>
          <c:max val="10"/>
          <c:min val="0.01"/>
        </c:scaling>
        <c:delete val="0"/>
        <c:axPos val="l"/>
        <c:majorGridlines/>
        <c:minorGridlines/>
        <c:title>
          <c:tx>
            <c:rich>
              <a:bodyPr rot="-5400000" vert="horz"/>
              <a:lstStyle/>
              <a:p>
                <a:pPr>
                  <a:defRPr/>
                </a:pPr>
                <a:r>
                  <a:rPr lang="en-US"/>
                  <a:t>Drawdown (m)</a:t>
                </a:r>
              </a:p>
            </c:rich>
          </c:tx>
          <c:layout/>
          <c:overlay val="0"/>
        </c:title>
        <c:numFmt formatCode="General" sourceLinked="1"/>
        <c:majorTickMark val="out"/>
        <c:minorTickMark val="none"/>
        <c:tickLblPos val="nextTo"/>
        <c:crossAx val="145133584"/>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 10 days</a:t>
            </a:r>
          </a:p>
        </c:rich>
      </c:tx>
      <c:layout/>
      <c:overlay val="0"/>
    </c:title>
    <c:autoTitleDeleted val="0"/>
    <c:plotArea>
      <c:layout/>
      <c:scatterChart>
        <c:scatterStyle val="lineMarker"/>
        <c:varyColors val="0"/>
        <c:ser>
          <c:idx val="0"/>
          <c:order val="0"/>
          <c:tx>
            <c:strRef>
              <c:f>'analytic solution 10days'!$E$1:$H$1</c:f>
              <c:strCache>
                <c:ptCount val="1"/>
                <c:pt idx="0">
                  <c:v>Theis Analytic Solution</c:v>
                </c:pt>
              </c:strCache>
            </c:strRef>
          </c:tx>
          <c:spPr>
            <a:ln>
              <a:solidFill>
                <a:schemeClr val="accent2"/>
              </a:solidFill>
            </a:ln>
          </c:spPr>
          <c:marker>
            <c:symbol val="none"/>
          </c:marker>
          <c:xVal>
            <c:numRef>
              <c:f>'analytic solution 10days'!$E$4:$E$63</c:f>
              <c:numCache>
                <c:formatCode>General</c:formatCode>
                <c:ptCount val="60"/>
                <c:pt idx="0">
                  <c:v>0.5</c:v>
                </c:pt>
                <c:pt idx="1">
                  <c:v>1.5049999999999999</c:v>
                </c:pt>
                <c:pt idx="2">
                  <c:v>2.590749999999999</c:v>
                </c:pt>
                <c:pt idx="3">
                  <c:v>3.8393625</c:v>
                </c:pt>
                <c:pt idx="4">
                  <c:v>5.2752668749999998</c:v>
                </c:pt>
                <c:pt idx="5">
                  <c:v>6.9265569062499974</c:v>
                </c:pt>
                <c:pt idx="6">
                  <c:v>8.8255404421874992</c:v>
                </c:pt>
                <c:pt idx="7">
                  <c:v>11.009371508515621</c:v>
                </c:pt>
                <c:pt idx="8">
                  <c:v>13.520777234792959</c:v>
                </c:pt>
                <c:pt idx="9">
                  <c:v>16.408893820011912</c:v>
                </c:pt>
                <c:pt idx="10">
                  <c:v>19.730227893013691</c:v>
                </c:pt>
                <c:pt idx="11">
                  <c:v>23.549762076965749</c:v>
                </c:pt>
                <c:pt idx="12">
                  <c:v>27.942226388510608</c:v>
                </c:pt>
                <c:pt idx="13">
                  <c:v>32.993560346787213</c:v>
                </c:pt>
                <c:pt idx="14">
                  <c:v>38.802594398805283</c:v>
                </c:pt>
                <c:pt idx="15">
                  <c:v>45.482983558626067</c:v>
                </c:pt>
                <c:pt idx="16">
                  <c:v>53.165431092419972</c:v>
                </c:pt>
                <c:pt idx="17">
                  <c:v>62.000245756282958</c:v>
                </c:pt>
                <c:pt idx="18">
                  <c:v>72.160282619725393</c:v>
                </c:pt>
                <c:pt idx="19">
                  <c:v>83.844325012684195</c:v>
                </c:pt>
                <c:pt idx="20">
                  <c:v>97.280973764586818</c:v>
                </c:pt>
                <c:pt idx="21">
                  <c:v>112.7331198292749</c:v>
                </c:pt>
                <c:pt idx="22">
                  <c:v>130.50308780366609</c:v>
                </c:pt>
                <c:pt idx="23">
                  <c:v>150.93855097421601</c:v>
                </c:pt>
                <c:pt idx="24">
                  <c:v>174.43933362034829</c:v>
                </c:pt>
                <c:pt idx="25">
                  <c:v>201.4652336634006</c:v>
                </c:pt>
                <c:pt idx="26">
                  <c:v>232.5450187129106</c:v>
                </c:pt>
                <c:pt idx="27">
                  <c:v>268.28677151984721</c:v>
                </c:pt>
                <c:pt idx="28">
                  <c:v>309.38978724782419</c:v>
                </c:pt>
                <c:pt idx="29">
                  <c:v>356.65825533499799</c:v>
                </c:pt>
                <c:pt idx="30">
                  <c:v>411.01699363524762</c:v>
                </c:pt>
                <c:pt idx="31">
                  <c:v>473.52954268053469</c:v>
                </c:pt>
                <c:pt idx="32">
                  <c:v>545.41897408261502</c:v>
                </c:pt>
                <c:pt idx="33">
                  <c:v>628.09182019500702</c:v>
                </c:pt>
                <c:pt idx="34">
                  <c:v>723.16559322425803</c:v>
                </c:pt>
                <c:pt idx="35">
                  <c:v>832.50043220789701</c:v>
                </c:pt>
                <c:pt idx="36">
                  <c:v>958.23549703908134</c:v>
                </c:pt>
                <c:pt idx="37">
                  <c:v>1102.830821594943</c:v>
                </c:pt>
                <c:pt idx="38">
                  <c:v>1269.115444834184</c:v>
                </c:pt>
                <c:pt idx="39">
                  <c:v>1460.3427615593121</c:v>
                </c:pt>
                <c:pt idx="40">
                  <c:v>1680.2541757932099</c:v>
                </c:pt>
                <c:pt idx="41">
                  <c:v>1933.1523021621899</c:v>
                </c:pt>
                <c:pt idx="42">
                  <c:v>2223.9851474865181</c:v>
                </c:pt>
                <c:pt idx="43">
                  <c:v>2558.4429196094961</c:v>
                </c:pt>
                <c:pt idx="44">
                  <c:v>2943.0693575509199</c:v>
                </c:pt>
                <c:pt idx="45">
                  <c:v>3385.3897611835569</c:v>
                </c:pt>
                <c:pt idx="46">
                  <c:v>3894.058225361091</c:v>
                </c:pt>
                <c:pt idx="47">
                  <c:v>4479.0269591652541</c:v>
                </c:pt>
                <c:pt idx="48">
                  <c:v>5151.7410030400424</c:v>
                </c:pt>
                <c:pt idx="49">
                  <c:v>5925.3621534960503</c:v>
                </c:pt>
                <c:pt idx="50">
                  <c:v>6815.0264765204538</c:v>
                </c:pt>
                <c:pt idx="51">
                  <c:v>7838.1404479985204</c:v>
                </c:pt>
                <c:pt idx="52">
                  <c:v>9014.7215151982982</c:v>
                </c:pt>
                <c:pt idx="53">
                  <c:v>10367.789742478049</c:v>
                </c:pt>
                <c:pt idx="54">
                  <c:v>11923.818203849751</c:v>
                </c:pt>
                <c:pt idx="55">
                  <c:v>13713.250934427209</c:v>
                </c:pt>
                <c:pt idx="56">
                  <c:v>15771.098574591289</c:v>
                </c:pt>
                <c:pt idx="57">
                  <c:v>18137.62336077998</c:v>
                </c:pt>
                <c:pt idx="58">
                  <c:v>20859.126864896971</c:v>
                </c:pt>
                <c:pt idx="59">
                  <c:v>23988.855894631521</c:v>
                </c:pt>
              </c:numCache>
            </c:numRef>
          </c:xVal>
          <c:yVal>
            <c:numRef>
              <c:f>'analytic solution 10days'!$H$4:$H$63</c:f>
              <c:numCache>
                <c:formatCode>General</c:formatCode>
                <c:ptCount val="60"/>
                <c:pt idx="0">
                  <c:v>13.35899391627586</c:v>
                </c:pt>
                <c:pt idx="1">
                  <c:v>11.820579804279181</c:v>
                </c:pt>
                <c:pt idx="2">
                  <c:v>11.06228400261964</c:v>
                </c:pt>
                <c:pt idx="3">
                  <c:v>10.51311724110605</c:v>
                </c:pt>
                <c:pt idx="4">
                  <c:v>10.0695456275129</c:v>
                </c:pt>
                <c:pt idx="5">
                  <c:v>9.689341961762123</c:v>
                </c:pt>
                <c:pt idx="6">
                  <c:v>9.3510862949991367</c:v>
                </c:pt>
                <c:pt idx="7">
                  <c:v>9.0424139567060156</c:v>
                </c:pt>
                <c:pt idx="8">
                  <c:v>8.7555436586232744</c:v>
                </c:pt>
                <c:pt idx="9">
                  <c:v>8.4852658082542156</c:v>
                </c:pt>
                <c:pt idx="10">
                  <c:v>8.2279266191529157</c:v>
                </c:pt>
                <c:pt idx="11">
                  <c:v>7.9808693669423096</c:v>
                </c:pt>
                <c:pt idx="12">
                  <c:v>7.7421061296316074</c:v>
                </c:pt>
                <c:pt idx="13">
                  <c:v>7.5101145151409447</c:v>
                </c:pt>
                <c:pt idx="14">
                  <c:v>7.2837062462190989</c:v>
                </c:pt>
                <c:pt idx="15">
                  <c:v>7.0619390909297346</c:v>
                </c:pt>
                <c:pt idx="16">
                  <c:v>6.8440560150541909</c:v>
                </c:pt>
                <c:pt idx="17">
                  <c:v>6.6294420283291879</c:v>
                </c:pt>
                <c:pt idx="18">
                  <c:v>6.4175928790887866</c:v>
                </c:pt>
                <c:pt idx="19">
                  <c:v>6.2080918936558733</c:v>
                </c:pt>
                <c:pt idx="20">
                  <c:v>6.0005925473778658</c:v>
                </c:pt>
                <c:pt idx="21">
                  <c:v>5.7948051565199954</c:v>
                </c:pt>
                <c:pt idx="22">
                  <c:v>5.5904865932218701</c:v>
                </c:pt>
                <c:pt idx="23">
                  <c:v>5.3874322623275406</c:v>
                </c:pt>
                <c:pt idx="24">
                  <c:v>5.1854698053307429</c:v>
                </c:pt>
                <c:pt idx="25">
                  <c:v>4.9844541529192607</c:v>
                </c:pt>
                <c:pt idx="26">
                  <c:v>4.7842636584984408</c:v>
                </c:pt>
                <c:pt idx="27">
                  <c:v>4.5847971265129868</c:v>
                </c:pt>
                <c:pt idx="28">
                  <c:v>4.3859716118722822</c:v>
                </c:pt>
                <c:pt idx="29">
                  <c:v>4.1877209175421406</c:v>
                </c:pt>
                <c:pt idx="30">
                  <c:v>3.9899947616304141</c:v>
                </c:pt>
                <c:pt idx="31">
                  <c:v>3.7927586271147442</c:v>
                </c:pt>
                <c:pt idx="32">
                  <c:v>3.5959943501149518</c:v>
                </c:pt>
                <c:pt idx="33">
                  <c:v>3.399701549323161</c:v>
                </c:pt>
                <c:pt idx="34">
                  <c:v>3.2039000527039181</c:v>
                </c:pt>
                <c:pt idx="35">
                  <c:v>3.0086335404991011</c:v>
                </c:pt>
                <c:pt idx="36">
                  <c:v>2.8139746981176441</c:v>
                </c:pt>
                <c:pt idx="37">
                  <c:v>2.6200322597928309</c:v>
                </c:pt>
                <c:pt idx="38">
                  <c:v>2.4269604227472721</c:v>
                </c:pt>
                <c:pt idx="39">
                  <c:v>2.234971216091433</c:v>
                </c:pt>
                <c:pt idx="40">
                  <c:v>2.0443505039379248</c:v>
                </c:pt>
                <c:pt idx="41">
                  <c:v>1.8554783573165849</c:v>
                </c:pt>
                <c:pt idx="42">
                  <c:v>1.6688544858878851</c:v>
                </c:pt>
                <c:pt idx="43">
                  <c:v>1.485129174375768</c:v>
                </c:pt>
                <c:pt idx="44">
                  <c:v>1.305139546302192</c:v>
                </c:pt>
                <c:pt idx="45">
                  <c:v>1.129949705849236</c:v>
                </c:pt>
                <c:pt idx="46">
                  <c:v>0.96089099278287504</c:v>
                </c:pt>
                <c:pt idx="47">
                  <c:v>0.799594728417093</c:v>
                </c:pt>
                <c:pt idx="48">
                  <c:v>0.64800397336682303</c:v>
                </c:pt>
                <c:pt idx="49">
                  <c:v>0.50834295145076802</c:v>
                </c:pt>
                <c:pt idx="50">
                  <c:v>0.38301427499330898</c:v>
                </c:pt>
                <c:pt idx="51">
                  <c:v>0.27438926135705</c:v>
                </c:pt>
                <c:pt idx="52">
                  <c:v>0.18446471856771501</c:v>
                </c:pt>
                <c:pt idx="53">
                  <c:v>0.114395126525816</c:v>
                </c:pt>
                <c:pt idx="54">
                  <c:v>6.3985458107468002E-2</c:v>
                </c:pt>
                <c:pt idx="55">
                  <c:v>3.1338248883442901E-2</c:v>
                </c:pt>
                <c:pt idx="56">
                  <c:v>1.29244549208302E-2</c:v>
                </c:pt>
                <c:pt idx="57">
                  <c:v>4.26224692415341E-3</c:v>
                </c:pt>
                <c:pt idx="58">
                  <c:v>1.04951246969218E-3</c:v>
                </c:pt>
                <c:pt idx="59">
                  <c:v>1.7608947699518401E-4</c:v>
                </c:pt>
              </c:numCache>
            </c:numRef>
          </c:yVal>
          <c:smooth val="0"/>
        </c:ser>
        <c:ser>
          <c:idx val="1"/>
          <c:order val="1"/>
          <c:tx>
            <c:strRef>
              <c:f>'analytic solution 10days'!$J$1:$L$1</c:f>
              <c:strCache>
                <c:ptCount val="1"/>
                <c:pt idx="0">
                  <c:v>MODFLOW-USG</c:v>
                </c:pt>
              </c:strCache>
            </c:strRef>
          </c:tx>
          <c:spPr>
            <a:ln>
              <a:noFill/>
            </a:ln>
          </c:spPr>
          <c:marker>
            <c:symbol val="square"/>
            <c:size val="5"/>
            <c:spPr>
              <a:noFill/>
              <a:ln>
                <a:solidFill>
                  <a:schemeClr val="tx2"/>
                </a:solidFill>
              </a:ln>
            </c:spPr>
          </c:marker>
          <c:xVal>
            <c:numRef>
              <c:f>'analytic solution 10days'!$K$5:$K$63</c:f>
              <c:numCache>
                <c:formatCode>General</c:formatCode>
                <c:ptCount val="59"/>
                <c:pt idx="0">
                  <c:v>1.5049999999999999</c:v>
                </c:pt>
                <c:pt idx="1">
                  <c:v>2.590749999999999</c:v>
                </c:pt>
                <c:pt idx="2">
                  <c:v>3.8393625</c:v>
                </c:pt>
                <c:pt idx="3">
                  <c:v>5.2752668749999998</c:v>
                </c:pt>
                <c:pt idx="4">
                  <c:v>6.9265569062499974</c:v>
                </c:pt>
                <c:pt idx="5">
                  <c:v>8.8255404421874992</c:v>
                </c:pt>
                <c:pt idx="6">
                  <c:v>11.009371508515621</c:v>
                </c:pt>
                <c:pt idx="7">
                  <c:v>13.520777234792959</c:v>
                </c:pt>
                <c:pt idx="8">
                  <c:v>16.408893820011912</c:v>
                </c:pt>
                <c:pt idx="9">
                  <c:v>19.730227893013691</c:v>
                </c:pt>
                <c:pt idx="10">
                  <c:v>23.549762076965749</c:v>
                </c:pt>
                <c:pt idx="11">
                  <c:v>27.942226388510608</c:v>
                </c:pt>
                <c:pt idx="12">
                  <c:v>32.993560346787213</c:v>
                </c:pt>
                <c:pt idx="13">
                  <c:v>38.802594398805283</c:v>
                </c:pt>
                <c:pt idx="14">
                  <c:v>45.482983558626067</c:v>
                </c:pt>
                <c:pt idx="15">
                  <c:v>53.165431092419972</c:v>
                </c:pt>
                <c:pt idx="16">
                  <c:v>62.000245756282958</c:v>
                </c:pt>
                <c:pt idx="17">
                  <c:v>72.160282619725393</c:v>
                </c:pt>
                <c:pt idx="18">
                  <c:v>83.844325012684195</c:v>
                </c:pt>
                <c:pt idx="19">
                  <c:v>97.280973764586818</c:v>
                </c:pt>
                <c:pt idx="20">
                  <c:v>112.7331198292749</c:v>
                </c:pt>
                <c:pt idx="21">
                  <c:v>130.50308780366609</c:v>
                </c:pt>
                <c:pt idx="22">
                  <c:v>150.93855097421601</c:v>
                </c:pt>
                <c:pt idx="23">
                  <c:v>174.43933362034829</c:v>
                </c:pt>
                <c:pt idx="24">
                  <c:v>201.4652336634006</c:v>
                </c:pt>
                <c:pt idx="25">
                  <c:v>232.5450187129106</c:v>
                </c:pt>
                <c:pt idx="26">
                  <c:v>268.28677151984721</c:v>
                </c:pt>
                <c:pt idx="27">
                  <c:v>309.38978724782419</c:v>
                </c:pt>
                <c:pt idx="28">
                  <c:v>356.65825533499799</c:v>
                </c:pt>
                <c:pt idx="29">
                  <c:v>411.01699363524762</c:v>
                </c:pt>
                <c:pt idx="30">
                  <c:v>473.52954268053469</c:v>
                </c:pt>
                <c:pt idx="31">
                  <c:v>545.41897408261502</c:v>
                </c:pt>
                <c:pt idx="32">
                  <c:v>628.09182019500702</c:v>
                </c:pt>
                <c:pt idx="33">
                  <c:v>723.16559322425803</c:v>
                </c:pt>
                <c:pt idx="34">
                  <c:v>832.50043220789701</c:v>
                </c:pt>
                <c:pt idx="35">
                  <c:v>958.23549703908134</c:v>
                </c:pt>
                <c:pt idx="36">
                  <c:v>1102.830821594943</c:v>
                </c:pt>
                <c:pt idx="37">
                  <c:v>1269.115444834184</c:v>
                </c:pt>
                <c:pt idx="38">
                  <c:v>1460.3427615593121</c:v>
                </c:pt>
                <c:pt idx="39">
                  <c:v>1680.2541757932099</c:v>
                </c:pt>
                <c:pt idx="40">
                  <c:v>1933.1523021621899</c:v>
                </c:pt>
                <c:pt idx="41">
                  <c:v>2223.9851474865181</c:v>
                </c:pt>
                <c:pt idx="42">
                  <c:v>2558.4429196094961</c:v>
                </c:pt>
                <c:pt idx="43">
                  <c:v>2943.0693575509199</c:v>
                </c:pt>
                <c:pt idx="44">
                  <c:v>3385.3897611835569</c:v>
                </c:pt>
                <c:pt idx="45">
                  <c:v>3894.058225361091</c:v>
                </c:pt>
                <c:pt idx="46">
                  <c:v>4479.0269591652541</c:v>
                </c:pt>
                <c:pt idx="47">
                  <c:v>5151.7410030400424</c:v>
                </c:pt>
                <c:pt idx="48">
                  <c:v>5925.3621534960503</c:v>
                </c:pt>
                <c:pt idx="49">
                  <c:v>6815.0264765204538</c:v>
                </c:pt>
                <c:pt idx="50">
                  <c:v>7838.1404479985204</c:v>
                </c:pt>
                <c:pt idx="51">
                  <c:v>9014.7215151982982</c:v>
                </c:pt>
                <c:pt idx="52">
                  <c:v>10367.789742478049</c:v>
                </c:pt>
                <c:pt idx="53">
                  <c:v>11923.818203849751</c:v>
                </c:pt>
                <c:pt idx="54">
                  <c:v>13713.250934427209</c:v>
                </c:pt>
                <c:pt idx="55">
                  <c:v>15771.098574591289</c:v>
                </c:pt>
                <c:pt idx="56">
                  <c:v>18137.62336077998</c:v>
                </c:pt>
                <c:pt idx="57">
                  <c:v>20859.126864896971</c:v>
                </c:pt>
                <c:pt idx="58">
                  <c:v>23988.855894631521</c:v>
                </c:pt>
              </c:numCache>
            </c:numRef>
          </c:xVal>
          <c:yVal>
            <c:numRef>
              <c:f>'analytic solution 10days'!$L$5:$L$63</c:f>
              <c:numCache>
                <c:formatCode>0.00E+00</c:formatCode>
                <c:ptCount val="59"/>
                <c:pt idx="0">
                  <c:v>11.76</c:v>
                </c:pt>
                <c:pt idx="1">
                  <c:v>11.05</c:v>
                </c:pt>
                <c:pt idx="2">
                  <c:v>10.51</c:v>
                </c:pt>
                <c:pt idx="3">
                  <c:v>10.06</c:v>
                </c:pt>
                <c:pt idx="4">
                  <c:v>9.6840000000000011</c:v>
                </c:pt>
                <c:pt idx="5">
                  <c:v>9.3450000000000006</c:v>
                </c:pt>
                <c:pt idx="6">
                  <c:v>9.0350000000000001</c:v>
                </c:pt>
                <c:pt idx="7">
                  <c:v>8.7470000000000017</c:v>
                </c:pt>
                <c:pt idx="8">
                  <c:v>8.4760000000000026</c:v>
                </c:pt>
                <c:pt idx="9">
                  <c:v>8.2179999999999982</c:v>
                </c:pt>
                <c:pt idx="10">
                  <c:v>7.9710000000000001</c:v>
                </c:pt>
                <c:pt idx="11">
                  <c:v>7.7309999999999999</c:v>
                </c:pt>
                <c:pt idx="12">
                  <c:v>7.4980000000000002</c:v>
                </c:pt>
                <c:pt idx="13">
                  <c:v>7.2709999999999999</c:v>
                </c:pt>
                <c:pt idx="14">
                  <c:v>7.0490000000000004</c:v>
                </c:pt>
                <c:pt idx="15">
                  <c:v>6.8310000000000004</c:v>
                </c:pt>
                <c:pt idx="16">
                  <c:v>6.6159999999999988</c:v>
                </c:pt>
                <c:pt idx="17">
                  <c:v>6.4029999999999996</c:v>
                </c:pt>
                <c:pt idx="18">
                  <c:v>6.1929999999999987</c:v>
                </c:pt>
                <c:pt idx="19">
                  <c:v>5.9850000000000003</c:v>
                </c:pt>
                <c:pt idx="20">
                  <c:v>5.7789999999999999</c:v>
                </c:pt>
                <c:pt idx="21">
                  <c:v>5.5739999999999998</c:v>
                </c:pt>
                <c:pt idx="22">
                  <c:v>5.37</c:v>
                </c:pt>
                <c:pt idx="23">
                  <c:v>5.1679999999999993</c:v>
                </c:pt>
                <c:pt idx="24">
                  <c:v>4.9660000000000002</c:v>
                </c:pt>
                <c:pt idx="25">
                  <c:v>4.766</c:v>
                </c:pt>
                <c:pt idx="26">
                  <c:v>4.5659999999999989</c:v>
                </c:pt>
                <c:pt idx="27">
                  <c:v>4.3659999999999988</c:v>
                </c:pt>
                <c:pt idx="28">
                  <c:v>4.1679999999999993</c:v>
                </c:pt>
                <c:pt idx="29">
                  <c:v>3.97</c:v>
                </c:pt>
                <c:pt idx="30">
                  <c:v>3.7719999999999998</c:v>
                </c:pt>
                <c:pt idx="31">
                  <c:v>3.5750000000000002</c:v>
                </c:pt>
                <c:pt idx="32">
                  <c:v>3.3780000000000001</c:v>
                </c:pt>
                <c:pt idx="33">
                  <c:v>3.1819999999999999</c:v>
                </c:pt>
                <c:pt idx="34">
                  <c:v>2.9860000000000002</c:v>
                </c:pt>
                <c:pt idx="35">
                  <c:v>2.7909999999999999</c:v>
                </c:pt>
                <c:pt idx="36">
                  <c:v>2.597</c:v>
                </c:pt>
                <c:pt idx="37">
                  <c:v>2.4039999999999999</c:v>
                </c:pt>
                <c:pt idx="38">
                  <c:v>2.2109999999999999</c:v>
                </c:pt>
                <c:pt idx="39">
                  <c:v>2.0209999999999999</c:v>
                </c:pt>
                <c:pt idx="40">
                  <c:v>1.8320000000000001</c:v>
                </c:pt>
                <c:pt idx="41">
                  <c:v>1.6459999999999999</c:v>
                </c:pt>
                <c:pt idx="42">
                  <c:v>1.4630000000000001</c:v>
                </c:pt>
                <c:pt idx="43">
                  <c:v>1.2829999999999999</c:v>
                </c:pt>
                <c:pt idx="44">
                  <c:v>1.109</c:v>
                </c:pt>
                <c:pt idx="45">
                  <c:v>0.94189999999999996</c:v>
                </c:pt>
                <c:pt idx="46">
                  <c:v>0.78269999999999995</c:v>
                </c:pt>
                <c:pt idx="47">
                  <c:v>0.63370000000000004</c:v>
                </c:pt>
                <c:pt idx="48">
                  <c:v>0.497</c:v>
                </c:pt>
                <c:pt idx="49">
                  <c:v>0.37509999999999999</c:v>
                </c:pt>
                <c:pt idx="50">
                  <c:v>0.27010000000000001</c:v>
                </c:pt>
                <c:pt idx="51">
                  <c:v>0.18360000000000001</c:v>
                </c:pt>
                <c:pt idx="52">
                  <c:v>0.1163</c:v>
                </c:pt>
                <c:pt idx="53">
                  <c:v>6.7640000000000006E-2</c:v>
                </c:pt>
                <c:pt idx="54">
                  <c:v>3.5480999999999999E-2</c:v>
                </c:pt>
                <c:pt idx="55">
                  <c:v>1.6465E-2</c:v>
                </c:pt>
                <c:pt idx="56">
                  <c:v>6.6233999999999998E-3</c:v>
                </c:pt>
                <c:pt idx="57">
                  <c:v>2.2916E-3</c:v>
                </c:pt>
                <c:pt idx="58">
                  <c:v>7.9018999999999997E-4</c:v>
                </c:pt>
              </c:numCache>
            </c:numRef>
          </c:yVal>
          <c:smooth val="0"/>
        </c:ser>
        <c:dLbls>
          <c:showLegendKey val="0"/>
          <c:showVal val="0"/>
          <c:showCatName val="0"/>
          <c:showSerName val="0"/>
          <c:showPercent val="0"/>
          <c:showBubbleSize val="0"/>
        </c:dLbls>
        <c:axId val="173608368"/>
        <c:axId val="173608760"/>
      </c:scatterChart>
      <c:valAx>
        <c:axId val="173608368"/>
        <c:scaling>
          <c:orientation val="minMax"/>
          <c:max val="10000"/>
        </c:scaling>
        <c:delete val="0"/>
        <c:axPos val="b"/>
        <c:majorGridlines/>
        <c:minorGridlines/>
        <c:title>
          <c:tx>
            <c:rich>
              <a:bodyPr/>
              <a:lstStyle/>
              <a:p>
                <a:pPr>
                  <a:defRPr/>
                </a:pPr>
                <a:r>
                  <a:rPr lang="en-US"/>
                  <a:t>Distance from Well (m)</a:t>
                </a:r>
              </a:p>
            </c:rich>
          </c:tx>
          <c:layout/>
          <c:overlay val="0"/>
        </c:title>
        <c:numFmt formatCode="General" sourceLinked="1"/>
        <c:majorTickMark val="out"/>
        <c:minorTickMark val="none"/>
        <c:tickLblPos val="nextTo"/>
        <c:crossAx val="173608760"/>
        <c:crossesAt val="0.01"/>
        <c:crossBetween val="midCat"/>
      </c:valAx>
      <c:valAx>
        <c:axId val="173608760"/>
        <c:scaling>
          <c:logBase val="10"/>
          <c:orientation val="minMax"/>
          <c:max val="10"/>
          <c:min val="0.01"/>
        </c:scaling>
        <c:delete val="0"/>
        <c:axPos val="l"/>
        <c:majorGridlines/>
        <c:minorGridlines/>
        <c:title>
          <c:tx>
            <c:rich>
              <a:bodyPr rot="-5400000" vert="horz"/>
              <a:lstStyle/>
              <a:p>
                <a:pPr>
                  <a:defRPr/>
                </a:pPr>
                <a:r>
                  <a:rPr lang="en-US"/>
                  <a:t>Drawdown (m)</a:t>
                </a:r>
              </a:p>
            </c:rich>
          </c:tx>
          <c:layout/>
          <c:overlay val="0"/>
        </c:title>
        <c:numFmt formatCode="General" sourceLinked="1"/>
        <c:majorTickMark val="out"/>
        <c:minorTickMark val="none"/>
        <c:tickLblPos val="nextTo"/>
        <c:crossAx val="173608368"/>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Time = 2400 d</a:t>
            </a:r>
          </a:p>
        </c:rich>
      </c:tx>
      <c:layout/>
      <c:overlay val="0"/>
    </c:title>
    <c:autoTitleDeleted val="0"/>
    <c:plotArea>
      <c:layout/>
      <c:scatterChart>
        <c:scatterStyle val="smoothMarker"/>
        <c:varyColors val="0"/>
        <c:ser>
          <c:idx val="0"/>
          <c:order val="0"/>
          <c:tx>
            <c:strRef>
              <c:f>'2400 d'!$F$1</c:f>
              <c:strCache>
                <c:ptCount val="1"/>
                <c:pt idx="0">
                  <c:v>Analytic</c:v>
                </c:pt>
              </c:strCache>
            </c:strRef>
          </c:tx>
          <c:marker>
            <c:symbol val="none"/>
          </c:marker>
          <c:xVal>
            <c:numRef>
              <c:f>'2400 d'!$F$3:$F$1283</c:f>
              <c:numCache>
                <c:formatCode>General</c:formatCode>
                <c:ptCount val="128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numCache>
            </c:numRef>
          </c:xVal>
          <c:yVal>
            <c:numRef>
              <c:f>'2400 d'!$O$3:$O$1283</c:f>
              <c:numCache>
                <c:formatCode>General</c:formatCode>
                <c:ptCount val="1281"/>
                <c:pt idx="0">
                  <c:v>0</c:v>
                </c:pt>
                <c:pt idx="1">
                  <c:v>5.72572236429773E-8</c:v>
                </c:pt>
                <c:pt idx="2">
                  <c:v>6.0670802973056995E-8</c:v>
                </c:pt>
                <c:pt idx="3">
                  <c:v>6.5810997761987896E-8</c:v>
                </c:pt>
                <c:pt idx="4">
                  <c:v>7.2626067010978602E-8</c:v>
                </c:pt>
                <c:pt idx="5">
                  <c:v>8.1092990628469E-8</c:v>
                </c:pt>
                <c:pt idx="6">
                  <c:v>9.1216046399416E-8</c:v>
                </c:pt>
                <c:pt idx="7">
                  <c:v>1.03025733663131E-7</c:v>
                </c:pt>
                <c:pt idx="8">
                  <c:v>1.16578033898391E-7</c:v>
                </c:pt>
                <c:pt idx="9">
                  <c:v>1.3195398155628799E-7</c:v>
                </c:pt>
                <c:pt idx="10">
                  <c:v>1.4925953824268801E-7</c:v>
                </c:pt>
                <c:pt idx="11">
                  <c:v>1.6862575613711601E-7</c:v>
                </c:pt>
                <c:pt idx="12">
                  <c:v>1.90209221885146E-7</c:v>
                </c:pt>
                <c:pt idx="13">
                  <c:v>2.1419277880969299E-7</c:v>
                </c:pt>
                <c:pt idx="14">
                  <c:v>2.4078652006768699E-7</c:v>
                </c:pt>
                <c:pt idx="15">
                  <c:v>2.7022905488129597E-7</c:v>
                </c:pt>
                <c:pt idx="16">
                  <c:v>3.0278904867516399E-7</c:v>
                </c:pt>
                <c:pt idx="17">
                  <c:v>3.3876704007634897E-7</c:v>
                </c:pt>
                <c:pt idx="18">
                  <c:v>3.7849754318185097E-7</c:v>
                </c:pt>
                <c:pt idx="19">
                  <c:v>4.2235143940191999E-7</c:v>
                </c:pt>
                <c:pt idx="20">
                  <c:v>4.7073867253665302E-7</c:v>
                </c:pt>
                <c:pt idx="21">
                  <c:v>5.2411125834577098E-7</c:v>
                </c:pt>
                <c:pt idx="22">
                  <c:v>5.8296662172206595E-7</c:v>
                </c:pt>
                <c:pt idx="23">
                  <c:v>6.4785128001919997E-7</c:v>
                </c:pt>
                <c:pt idx="24">
                  <c:v>7.1936488912994698E-7</c:v>
                </c:pt>
                <c:pt idx="25">
                  <c:v>7.9816467499996804E-7</c:v>
                </c:pt>
                <c:pt idx="26">
                  <c:v>8.8497027163535099E-7</c:v>
                </c:pt>
                <c:pt idx="27">
                  <c:v>9.8056899053631494E-7</c:v>
                </c:pt>
                <c:pt idx="28">
                  <c:v>1.08582155276085E-6</c:v>
                </c:pt>
                <c:pt idx="29">
                  <c:v>1.2016683061756E-6</c:v>
                </c:pt>
                <c:pt idx="30">
                  <c:v>1.32913596763592E-6</c:v>
                </c:pt>
                <c:pt idx="31">
                  <c:v>1.4693449174568E-6</c:v>
                </c:pt>
                <c:pt idx="32">
                  <c:v>1.6235170897692301E-6</c:v>
                </c:pt>
                <c:pt idx="33">
                  <c:v>1.7929844920290499E-6</c:v>
                </c:pt>
                <c:pt idx="34">
                  <c:v>1.97919840157256E-6</c:v>
                </c:pt>
                <c:pt idx="35">
                  <c:v>2.18373927929295E-6</c:v>
                </c:pt>
                <c:pt idx="36">
                  <c:v>2.4083274532103702E-6</c:v>
                </c:pt>
                <c:pt idx="37">
                  <c:v>2.6548346187384001E-6</c:v>
                </c:pt>
                <c:pt idx="38">
                  <c:v>2.9252962125618302E-6</c:v>
                </c:pt>
                <c:pt idx="39">
                  <c:v>3.2219247157038302E-6</c:v>
                </c:pt>
                <c:pt idx="40">
                  <c:v>3.5471239483374799E-6</c:v>
                </c:pt>
                <c:pt idx="41">
                  <c:v>3.9035044178693999E-6</c:v>
                </c:pt>
                <c:pt idx="42">
                  <c:v>4.2938997907772899E-6</c:v>
                </c:pt>
                <c:pt idx="43">
                  <c:v>4.7213845581920803E-6</c:v>
                </c:pt>
                <c:pt idx="44">
                  <c:v>5.1892929690462199E-6</c:v>
                </c:pt>
                <c:pt idx="45">
                  <c:v>5.7012393146501899E-6</c:v>
                </c:pt>
                <c:pt idx="46">
                  <c:v>6.2611396419413596E-6</c:v>
                </c:pt>
                <c:pt idx="47">
                  <c:v>6.8732349875629801E-6</c:v>
                </c:pt>
                <c:pt idx="48">
                  <c:v>7.5421162229657098E-6</c:v>
                </c:pt>
                <c:pt idx="49">
                  <c:v>8.2727506055257492E-6</c:v>
                </c:pt>
                <c:pt idx="50">
                  <c:v>9.0705101392471001E-6</c:v>
                </c:pt>
                <c:pt idx="51">
                  <c:v>9.9412018476373307E-6</c:v>
                </c:pt>
                <c:pt idx="52">
                  <c:v>1.0891100071689301E-5</c:v>
                </c:pt>
                <c:pt idx="53">
                  <c:v>1.19269809052509E-5</c:v>
                </c:pt>
                <c:pt idx="54">
                  <c:v>1.30561588900706E-5</c:v>
                </c:pt>
                <c:pt idx="55">
                  <c:v>1.4286526095037401E-5</c:v>
                </c:pt>
                <c:pt idx="56">
                  <c:v>1.56265937089195E-5</c:v>
                </c:pt>
                <c:pt idx="57">
                  <c:v>1.7085536283571899E-5</c:v>
                </c:pt>
                <c:pt idx="58">
                  <c:v>1.86732387658148E-5</c:v>
                </c:pt>
                <c:pt idx="59">
                  <c:v>2.0400346467400201E-5</c:v>
                </c:pt>
                <c:pt idx="60">
                  <c:v>2.22783181204932E-5</c:v>
                </c:pt>
                <c:pt idx="61">
                  <c:v>2.4319482177422801E-5</c:v>
                </c:pt>
                <c:pt idx="62">
                  <c:v>2.65370965163436E-5</c:v>
                </c:pt>
                <c:pt idx="63">
                  <c:v>2.8945411717898901E-5</c:v>
                </c:pt>
                <c:pt idx="64">
                  <c:v>3.1559738087967298E-5</c:v>
                </c:pt>
                <c:pt idx="65">
                  <c:v>3.4396516601686898E-5</c:v>
                </c:pt>
                <c:pt idx="66">
                  <c:v>3.7473393950837601E-5</c:v>
                </c:pt>
                <c:pt idx="67">
                  <c:v>4.0809301884102001E-5</c:v>
                </c:pt>
                <c:pt idx="68">
                  <c:v>4.44245410300563E-5</c:v>
                </c:pt>
                <c:pt idx="69">
                  <c:v>4.8340869399741897E-5</c:v>
                </c:pt>
                <c:pt idx="70">
                  <c:v>5.2581595771103699E-5</c:v>
                </c:pt>
                <c:pt idx="71">
                  <c:v>5.7171678158807903E-5</c:v>
                </c:pt>
                <c:pt idx="72">
                  <c:v>6.2137827579498303E-5</c:v>
                </c:pt>
                <c:pt idx="73">
                  <c:v>6.7508617323551698E-5</c:v>
                </c:pt>
                <c:pt idx="74">
                  <c:v>7.3314597950608606E-5</c:v>
                </c:pt>
                <c:pt idx="75">
                  <c:v>7.9588418226046999E-5</c:v>
                </c:pt>
                <c:pt idx="76">
                  <c:v>8.6364952219224994E-5</c:v>
                </c:pt>
                <c:pt idx="77">
                  <c:v>9.3681432786657504E-5</c:v>
                </c:pt>
                <c:pt idx="78">
                  <c:v>1.0157759166406E-4</c:v>
                </c:pt>
                <c:pt idx="79">
                  <c:v>1.10095806390089E-4</c:v>
                </c:pt>
                <c:pt idx="80">
                  <c:v>1.19281254289935E-4</c:v>
                </c:pt>
                <c:pt idx="81">
                  <c:v>1.2918207374015199E-4</c:v>
                </c:pt>
                <c:pt idx="82">
                  <c:v>1.3984953293909601E-4</c:v>
                </c:pt>
                <c:pt idx="83">
                  <c:v>1.5133820640359199E-4</c:v>
                </c:pt>
                <c:pt idx="84">
                  <c:v>1.6370615941053599E-4</c:v>
                </c:pt>
                <c:pt idx="85">
                  <c:v>1.77015140597599E-4</c:v>
                </c:pt>
                <c:pt idx="86">
                  <c:v>1.9133078293198999E-4</c:v>
                </c:pt>
                <c:pt idx="87">
                  <c:v>2.0672281325375999E-4</c:v>
                </c:pt>
                <c:pt idx="88">
                  <c:v>2.23265270588196E-4</c:v>
                </c:pt>
                <c:pt idx="89">
                  <c:v>2.4103673341855701E-4</c:v>
                </c:pt>
                <c:pt idx="90">
                  <c:v>2.6012055610027197E-4</c:v>
                </c:pt>
                <c:pt idx="91">
                  <c:v>2.8060511458543501E-4</c:v>
                </c:pt>
                <c:pt idx="92">
                  <c:v>3.02584061617603E-4</c:v>
                </c:pt>
                <c:pt idx="93">
                  <c:v>3.2615659154354697E-4</c:v>
                </c:pt>
                <c:pt idx="94">
                  <c:v>3.5142771487208402E-4</c:v>
                </c:pt>
                <c:pt idx="95">
                  <c:v>3.7850854269833598E-4</c:v>
                </c:pt>
                <c:pt idx="96">
                  <c:v>4.0751658109100801E-4</c:v>
                </c:pt>
                <c:pt idx="97">
                  <c:v>4.3857603552506502E-4</c:v>
                </c:pt>
                <c:pt idx="98">
                  <c:v>4.7181812541786797E-4</c:v>
                </c:pt>
                <c:pt idx="99">
                  <c:v>5.0738140880808797E-4</c:v>
                </c:pt>
                <c:pt idx="100">
                  <c:v>5.4541211719424997E-4</c:v>
                </c:pt>
                <c:pt idx="101">
                  <c:v>5.8606450051827696E-4</c:v>
                </c:pt>
                <c:pt idx="102">
                  <c:v>6.2950118226071301E-4</c:v>
                </c:pt>
                <c:pt idx="103">
                  <c:v>6.7589352457912504E-4</c:v>
                </c:pt>
                <c:pt idx="104">
                  <c:v>7.2542200339410898E-4</c:v>
                </c:pt>
                <c:pt idx="105">
                  <c:v>7.7827659329264705E-4</c:v>
                </c:pt>
                <c:pt idx="106">
                  <c:v>8.3465716208641703E-4</c:v>
                </c:pt>
                <c:pt idx="107">
                  <c:v>8.9477387482519402E-4</c:v>
                </c:pt>
                <c:pt idx="108">
                  <c:v>9.5884760702910198E-4</c:v>
                </c:pt>
                <c:pt idx="109">
                  <c:v>1.0271103668618099E-3</c:v>
                </c:pt>
                <c:pt idx="110">
                  <c:v>1.09980572592508E-3</c:v>
                </c:pt>
                <c:pt idx="111">
                  <c:v>1.1771892583166601E-3</c:v>
                </c:pt>
                <c:pt idx="112">
                  <c:v>1.2595289875412701E-3</c:v>
                </c:pt>
                <c:pt idx="113">
                  <c:v>1.3471058408220801E-3</c:v>
                </c:pt>
                <c:pt idx="114">
                  <c:v>1.4402141103114501E-3</c:v>
                </c:pt>
                <c:pt idx="115">
                  <c:v>1.53916192064875E-3</c:v>
                </c:pt>
                <c:pt idx="116">
                  <c:v>1.6442717022604799E-3</c:v>
                </c:pt>
                <c:pt idx="117">
                  <c:v>1.7558806697471E-3</c:v>
                </c:pt>
                <c:pt idx="118">
                  <c:v>1.87434130464509E-3</c:v>
                </c:pt>
                <c:pt idx="119">
                  <c:v>2.0000218417975399E-3</c:v>
                </c:pt>
                <c:pt idx="120">
                  <c:v>2.13330675850787E-3</c:v>
                </c:pt>
                <c:pt idx="121">
                  <c:v>2.2745972655986101E-3</c:v>
                </c:pt>
                <c:pt idx="122">
                  <c:v>2.4243117994298298E-3</c:v>
                </c:pt>
                <c:pt idx="123">
                  <c:v>2.5828865138807899E-3</c:v>
                </c:pt>
                <c:pt idx="124">
                  <c:v>2.7507757712325201E-3</c:v>
                </c:pt>
                <c:pt idx="125">
                  <c:v>2.9284526308305898E-3</c:v>
                </c:pt>
                <c:pt idx="126">
                  <c:v>3.11640933434576E-3</c:v>
                </c:pt>
                <c:pt idx="127">
                  <c:v>3.31515778639035E-3</c:v>
                </c:pt>
                <c:pt idx="128">
                  <c:v>3.52523002918338E-3</c:v>
                </c:pt>
                <c:pt idx="129">
                  <c:v>3.7471787099045899E-3</c:v>
                </c:pt>
                <c:pt idx="130">
                  <c:v>3.9815775393083801E-3</c:v>
                </c:pt>
                <c:pt idx="131">
                  <c:v>4.2290217401158101E-3</c:v>
                </c:pt>
                <c:pt idx="132">
                  <c:v>4.49012848364461E-3</c:v>
                </c:pt>
                <c:pt idx="133">
                  <c:v>4.7655373130735803E-3</c:v>
                </c:pt>
                <c:pt idx="134">
                  <c:v>5.0559105516935097E-3</c:v>
                </c:pt>
                <c:pt idx="135">
                  <c:v>5.3619336944326903E-3</c:v>
                </c:pt>
                <c:pt idx="136">
                  <c:v>5.6843157809016104E-3</c:v>
                </c:pt>
                <c:pt idx="137">
                  <c:v>6.0237897481477797E-3</c:v>
                </c:pt>
                <c:pt idx="138">
                  <c:v>6.3811127612665199E-3</c:v>
                </c:pt>
                <c:pt idx="139">
                  <c:v>6.7570665199748903E-3</c:v>
                </c:pt>
                <c:pt idx="140">
                  <c:v>7.1524575392081999E-3</c:v>
                </c:pt>
                <c:pt idx="141">
                  <c:v>7.5681174017684103E-3</c:v>
                </c:pt>
                <c:pt idx="142">
                  <c:v>8.0049029810208908E-3</c:v>
                </c:pt>
                <c:pt idx="143">
                  <c:v>8.4636966316042495E-3</c:v>
                </c:pt>
                <c:pt idx="144">
                  <c:v>8.9454063461013502E-3</c:v>
                </c:pt>
                <c:pt idx="145">
                  <c:v>9.4509658755909092E-3</c:v>
                </c:pt>
                <c:pt idx="146">
                  <c:v>9.9813348119984092E-3</c:v>
                </c:pt>
                <c:pt idx="147">
                  <c:v>1.05374986301467E-2</c:v>
                </c:pt>
                <c:pt idx="148">
                  <c:v>1.11204686874074E-2</c:v>
                </c:pt>
                <c:pt idx="149">
                  <c:v>1.1731282178865101E-2</c:v>
                </c:pt>
                <c:pt idx="150">
                  <c:v>1.23710020459023E-2</c:v>
                </c:pt>
                <c:pt idx="151">
                  <c:v>1.3040716836146901E-2</c:v>
                </c:pt>
                <c:pt idx="152">
                  <c:v>1.3741540512733999E-2</c:v>
                </c:pt>
                <c:pt idx="153">
                  <c:v>1.4474612210872101E-2</c:v>
                </c:pt>
                <c:pt idx="154">
                  <c:v>1.52410959397387E-2</c:v>
                </c:pt>
                <c:pt idx="155">
                  <c:v>1.6042180227781502E-2</c:v>
                </c:pt>
                <c:pt idx="156">
                  <c:v>1.68790777095441E-2</c:v>
                </c:pt>
                <c:pt idx="157">
                  <c:v>1.7753024652209799E-2</c:v>
                </c:pt>
                <c:pt idx="158">
                  <c:v>1.8665280420115799E-2</c:v>
                </c:pt>
                <c:pt idx="159">
                  <c:v>1.96171268755739E-2</c:v>
                </c:pt>
                <c:pt idx="160">
                  <c:v>2.0609867714416301E-2</c:v>
                </c:pt>
                <c:pt idx="161">
                  <c:v>2.16448277347818E-2</c:v>
                </c:pt>
                <c:pt idx="162">
                  <c:v>2.27233520377585E-2</c:v>
                </c:pt>
                <c:pt idx="163">
                  <c:v>2.3846805158609801E-2</c:v>
                </c:pt>
                <c:pt idx="164">
                  <c:v>2.50165701274325E-2</c:v>
                </c:pt>
                <c:pt idx="165">
                  <c:v>2.6234047458218401E-2</c:v>
                </c:pt>
                <c:pt idx="166">
                  <c:v>2.75006540654316E-2</c:v>
                </c:pt>
                <c:pt idx="167">
                  <c:v>2.88178221073551E-2</c:v>
                </c:pt>
                <c:pt idx="168">
                  <c:v>3.0186997755609801E-2</c:v>
                </c:pt>
                <c:pt idx="169">
                  <c:v>3.1609639890414598E-2</c:v>
                </c:pt>
                <c:pt idx="170">
                  <c:v>3.3087218721315002E-2</c:v>
                </c:pt>
                <c:pt idx="171">
                  <c:v>3.4621214333289102E-2</c:v>
                </c:pt>
                <c:pt idx="172">
                  <c:v>3.6213115158315698E-2</c:v>
                </c:pt>
                <c:pt idx="173">
                  <c:v>3.7864416372679101E-2</c:v>
                </c:pt>
                <c:pt idx="174">
                  <c:v>3.95766182204784E-2</c:v>
                </c:pt>
                <c:pt idx="175">
                  <c:v>4.1351224264007301E-2</c:v>
                </c:pt>
                <c:pt idx="176">
                  <c:v>4.3189739561875898E-2</c:v>
                </c:pt>
                <c:pt idx="177">
                  <c:v>4.5093668775957302E-2</c:v>
                </c:pt>
                <c:pt idx="178">
                  <c:v>4.7064514208448698E-2</c:v>
                </c:pt>
                <c:pt idx="179">
                  <c:v>4.9103773770561597E-2</c:v>
                </c:pt>
                <c:pt idx="180">
                  <c:v>5.1212938884572699E-2</c:v>
                </c:pt>
                <c:pt idx="181">
                  <c:v>5.3393492321186002E-2</c:v>
                </c:pt>
                <c:pt idx="182">
                  <c:v>5.5646905974387803E-2</c:v>
                </c:pt>
                <c:pt idx="183">
                  <c:v>5.7974638576196003E-2</c:v>
                </c:pt>
                <c:pt idx="184">
                  <c:v>6.0378133353932502E-2</c:v>
                </c:pt>
                <c:pt idx="185">
                  <c:v>6.2858815632873002E-2</c:v>
                </c:pt>
                <c:pt idx="186">
                  <c:v>6.5418090387353703E-2</c:v>
                </c:pt>
                <c:pt idx="187">
                  <c:v>6.8057339743629902E-2</c:v>
                </c:pt>
                <c:pt idx="188">
                  <c:v>7.0777920438011094E-2</c:v>
                </c:pt>
                <c:pt idx="189">
                  <c:v>7.3581161234001394E-2</c:v>
                </c:pt>
                <c:pt idx="190">
                  <c:v>7.6468360302393207E-2</c:v>
                </c:pt>
                <c:pt idx="191">
                  <c:v>7.9440782568462598E-2</c:v>
                </c:pt>
                <c:pt idx="192">
                  <c:v>8.2499657030617804E-2</c:v>
                </c:pt>
                <c:pt idx="193">
                  <c:v>8.5646174055039201E-2</c:v>
                </c:pt>
                <c:pt idx="194">
                  <c:v>8.8881482651042204E-2</c:v>
                </c:pt>
                <c:pt idx="195">
                  <c:v>9.2206687732060602E-2</c:v>
                </c:pt>
                <c:pt idx="196">
                  <c:v>9.5622847367319505E-2</c:v>
                </c:pt>
                <c:pt idx="197">
                  <c:v>9.9130970029423296E-2</c:v>
                </c:pt>
                <c:pt idx="198">
                  <c:v>0.102732011843225</c:v>
                </c:pt>
                <c:pt idx="199">
                  <c:v>0.106426873841481</c:v>
                </c:pt>
                <c:pt idx="200">
                  <c:v>0.110216399232909</c:v>
                </c:pt>
                <c:pt idx="201">
                  <c:v>0.114101370688379</c:v>
                </c:pt>
                <c:pt idx="202">
                  <c:v>0.118082507651059</c:v>
                </c:pt>
                <c:pt idx="203">
                  <c:v>0.12216046367641301</c:v>
                </c:pt>
                <c:pt idx="204">
                  <c:v>0.126335823808012</c:v>
                </c:pt>
                <c:pt idx="205">
                  <c:v>0.13060910199516601</c:v>
                </c:pt>
                <c:pt idx="206">
                  <c:v>0.134980738558414</c:v>
                </c:pt>
                <c:pt idx="207">
                  <c:v>0.13945109770893199</c:v>
                </c:pt>
                <c:pt idx="208">
                  <c:v>0.14402046512789199</c:v>
                </c:pt>
                <c:pt idx="209">
                  <c:v>0.14868904561181601</c:v>
                </c:pt>
                <c:pt idx="210">
                  <c:v>0.15345696078990201</c:v>
                </c:pt>
                <c:pt idx="211">
                  <c:v>0.15832424691925601</c:v>
                </c:pt>
                <c:pt idx="212">
                  <c:v>0.163290852763884</c:v>
                </c:pt>
                <c:pt idx="213">
                  <c:v>0.16835663756321601</c:v>
                </c:pt>
                <c:pt idx="214">
                  <c:v>0.17352136909579699</c:v>
                </c:pt>
                <c:pt idx="215">
                  <c:v>0.178784721843677</c:v>
                </c:pt>
                <c:pt idx="216">
                  <c:v>0.184146275262868</c:v>
                </c:pt>
                <c:pt idx="217">
                  <c:v>0.18960551216507299</c:v>
                </c:pt>
                <c:pt idx="218">
                  <c:v>0.19516181721571599</c:v>
                </c:pt>
                <c:pt idx="219">
                  <c:v>0.20081447555308499</c:v>
                </c:pt>
                <c:pt idx="220">
                  <c:v>0.20656267153319999</c:v>
                </c:pt>
                <c:pt idx="221">
                  <c:v>0.21240548760477701</c:v>
                </c:pt>
                <c:pt idx="222">
                  <c:v>0.21834190331839901</c:v>
                </c:pt>
                <c:pt idx="223">
                  <c:v>0.22437079447375999</c:v>
                </c:pt>
                <c:pt idx="224">
                  <c:v>0.230490932408558</c:v>
                </c:pt>
                <c:pt idx="225">
                  <c:v>0.236700983432312</c:v>
                </c:pt>
                <c:pt idx="226">
                  <c:v>0.24299950840809401</c:v>
                </c:pt>
                <c:pt idx="227">
                  <c:v>0.249384962484832</c:v>
                </c:pt>
                <c:pt idx="228">
                  <c:v>0.25585569498251198</c:v>
                </c:pt>
                <c:pt idx="229">
                  <c:v>0.26240994943229201</c:v>
                </c:pt>
                <c:pt idx="230">
                  <c:v>0.26904586377315298</c:v>
                </c:pt>
                <c:pt idx="231">
                  <c:v>0.27576147070641099</c:v>
                </c:pt>
                <c:pt idx="232">
                  <c:v>0.28255469820899698</c:v>
                </c:pt>
                <c:pt idx="233">
                  <c:v>0.28942337020609998</c:v>
                </c:pt>
                <c:pt idx="234">
                  <c:v>0.29636520740335098</c:v>
                </c:pt>
                <c:pt idx="235">
                  <c:v>0.30337782827839399</c:v>
                </c:pt>
                <c:pt idx="236">
                  <c:v>0.310458750231279</c:v>
                </c:pt>
                <c:pt idx="237">
                  <c:v>0.317605390892779</c:v>
                </c:pt>
                <c:pt idx="238">
                  <c:v>0.324815069589317</c:v>
                </c:pt>
                <c:pt idx="239">
                  <c:v>0.33208500896285598</c:v>
                </c:pt>
                <c:pt idx="240">
                  <c:v>0.33941233674371601</c:v>
                </c:pt>
                <c:pt idx="241">
                  <c:v>0.346794087673929</c:v>
                </c:pt>
                <c:pt idx="242">
                  <c:v>0.35422720557838899</c:v>
                </c:pt>
                <c:pt idx="243">
                  <c:v>0.36170854558071303</c:v>
                </c:pt>
                <c:pt idx="244">
                  <c:v>0.36923487646036601</c:v>
                </c:pt>
                <c:pt idx="245">
                  <c:v>0.37680288314732502</c:v>
                </c:pt>
                <c:pt idx="246">
                  <c:v>0.384409169350174</c:v>
                </c:pt>
                <c:pt idx="247">
                  <c:v>0.39205026031329598</c:v>
                </c:pt>
                <c:pt idx="248">
                  <c:v>0.39972260569845902</c:v>
                </c:pt>
                <c:pt idx="249">
                  <c:v>0.40742258258589298</c:v>
                </c:pt>
                <c:pt idx="250">
                  <c:v>0.41514649858963798</c:v>
                </c:pt>
                <c:pt idx="251">
                  <c:v>0.42289059508172999</c:v>
                </c:pt>
                <c:pt idx="252">
                  <c:v>0.43065105051956898</c:v>
                </c:pt>
                <c:pt idx="253">
                  <c:v>0.43842398387058701</c:v>
                </c:pt>
                <c:pt idx="254">
                  <c:v>0.44620545812817303</c:v>
                </c:pt>
                <c:pt idx="255">
                  <c:v>0.45399148391261401</c:v>
                </c:pt>
                <c:pt idx="256">
                  <c:v>0.46177802315069499</c:v>
                </c:pt>
                <c:pt idx="257">
                  <c:v>0.46956099282744701</c:v>
                </c:pt>
                <c:pt idx="258">
                  <c:v>0.47733626880344798</c:v>
                </c:pt>
                <c:pt idx="259">
                  <c:v>0.485099689690978</c:v>
                </c:pt>
                <c:pt idx="260">
                  <c:v>0.49284706078228502</c:v>
                </c:pt>
                <c:pt idx="261">
                  <c:v>0.50057415802315297</c:v>
                </c:pt>
                <c:pt idx="262">
                  <c:v>0.50827673202497303</c:v>
                </c:pt>
                <c:pt idx="263">
                  <c:v>0.51595051210848897</c:v>
                </c:pt>
                <c:pt idx="264">
                  <c:v>0.52359121037243195</c:v>
                </c:pt>
                <c:pt idx="265">
                  <c:v>0.53119452578029502</c:v>
                </c:pt>
                <c:pt idx="266">
                  <c:v>0.538756148258552</c:v>
                </c:pt>
                <c:pt idx="267">
                  <c:v>0.546271762799728</c:v>
                </c:pt>
                <c:pt idx="268">
                  <c:v>0.55373705356380698</c:v>
                </c:pt>
                <c:pt idx="269">
                  <c:v>0.56114770797160995</c:v>
                </c:pt>
                <c:pt idx="270">
                  <c:v>0.56849942078388804</c:v>
                </c:pt>
                <c:pt idx="271">
                  <c:v>0.57578789816004206</c:v>
                </c:pt>
                <c:pt idx="272">
                  <c:v>0.58300886169057498</c:v>
                </c:pt>
                <c:pt idx="273">
                  <c:v>0.59015805239751895</c:v>
                </c:pt>
                <c:pt idx="274">
                  <c:v>0.59723123469732697</c:v>
                </c:pt>
                <c:pt idx="275">
                  <c:v>0.60422420032091795</c:v>
                </c:pt>
                <c:pt idx="276">
                  <c:v>0.61113277218577</c:v>
                </c:pt>
                <c:pt idx="277">
                  <c:v>0.61795280821523402</c:v>
                </c:pt>
                <c:pt idx="278">
                  <c:v>0.62468020510043998</c:v>
                </c:pt>
                <c:pt idx="279">
                  <c:v>0.63131090200045703</c:v>
                </c:pt>
                <c:pt idx="280">
                  <c:v>0.637840884176614</c:v>
                </c:pt>
                <c:pt idx="281">
                  <c:v>0.64426618655714496</c:v>
                </c:pt>
                <c:pt idx="282">
                  <c:v>0.65058289722862395</c:v>
                </c:pt>
                <c:pt idx="283">
                  <c:v>0.65678716085088695</c:v>
                </c:pt>
                <c:pt idx="284">
                  <c:v>0.662875181992444</c:v>
                </c:pt>
                <c:pt idx="285">
                  <c:v>0.66884322838364696</c:v>
                </c:pt>
                <c:pt idx="286">
                  <c:v>0.67468763408514598</c:v>
                </c:pt>
                <c:pt idx="287">
                  <c:v>0.68040480256945501</c:v>
                </c:pt>
                <c:pt idx="288">
                  <c:v>0.68599120971369698</c:v>
                </c:pt>
                <c:pt idx="289">
                  <c:v>0.69144340670186399</c:v>
                </c:pt>
                <c:pt idx="290">
                  <c:v>0.69675802283519395</c:v>
                </c:pt>
                <c:pt idx="291">
                  <c:v>0.70193176824950099</c:v>
                </c:pt>
                <c:pt idx="292">
                  <c:v>0.70696143653854504</c:v>
                </c:pt>
                <c:pt idx="293">
                  <c:v>0.71184390728273905</c:v>
                </c:pt>
                <c:pt idx="294">
                  <c:v>0.71657614848274898</c:v>
                </c:pt>
                <c:pt idx="295">
                  <c:v>0.72115521889769496</c:v>
                </c:pt>
                <c:pt idx="296">
                  <c:v>0.725578270287912</c:v>
                </c:pt>
                <c:pt idx="297">
                  <c:v>0.72984254956237404</c:v>
                </c:pt>
                <c:pt idx="298">
                  <c:v>0.73394540083107296</c:v>
                </c:pt>
                <c:pt idx="299">
                  <c:v>0.737884267362795</c:v>
                </c:pt>
                <c:pt idx="300">
                  <c:v>0.74165669344886298</c:v>
                </c:pt>
                <c:pt idx="301">
                  <c:v>0.74526032617356996</c:v>
                </c:pt>
                <c:pt idx="302">
                  <c:v>0.74869291709211006</c:v>
                </c:pt>
                <c:pt idx="303">
                  <c:v>0.75195232381691302</c:v>
                </c:pt>
                <c:pt idx="304">
                  <c:v>0.75503651151338302</c:v>
                </c:pt>
                <c:pt idx="305">
                  <c:v>0.75794355430608995</c:v>
                </c:pt>
                <c:pt idx="306">
                  <c:v>0.76067163659650605</c:v>
                </c:pt>
                <c:pt idx="307">
                  <c:v>0.76321905429343595</c:v>
                </c:pt>
                <c:pt idx="308">
                  <c:v>0.76558421595727899</c:v>
                </c:pt>
                <c:pt idx="309">
                  <c:v>0.76776564385927604</c:v>
                </c:pt>
                <c:pt idx="310">
                  <c:v>0.76976197495689203</c:v>
                </c:pt>
                <c:pt idx="311">
                  <c:v>0.77157196178644605</c:v>
                </c:pt>
                <c:pt idx="312">
                  <c:v>0.77319447327405799</c:v>
                </c:pt>
                <c:pt idx="313">
                  <c:v>0.77462849546596002</c:v>
                </c:pt>
                <c:pt idx="314">
                  <c:v>0.77587313217911902</c:v>
                </c:pt>
                <c:pt idx="315">
                  <c:v>0.77692760557308405</c:v>
                </c:pt>
                <c:pt idx="316">
                  <c:v>0.77779125664385496</c:v>
                </c:pt>
                <c:pt idx="317">
                  <c:v>0.77846354564050202</c:v>
                </c:pt>
                <c:pt idx="318">
                  <c:v>0.77894405240517095</c:v>
                </c:pt>
                <c:pt idx="319">
                  <c:v>0.77923247663696504</c:v>
                </c:pt>
                <c:pt idx="320">
                  <c:v>0.77932863808015296</c:v>
                </c:pt>
                <c:pt idx="321">
                  <c:v>0.77923247663696504</c:v>
                </c:pt>
                <c:pt idx="322">
                  <c:v>0.77894405240517095</c:v>
                </c:pt>
                <c:pt idx="323">
                  <c:v>0.77846354564050202</c:v>
                </c:pt>
                <c:pt idx="324">
                  <c:v>0.77779125664385496</c:v>
                </c:pt>
                <c:pt idx="325">
                  <c:v>0.77692760557308405</c:v>
                </c:pt>
                <c:pt idx="326">
                  <c:v>0.77587313217911902</c:v>
                </c:pt>
                <c:pt idx="327">
                  <c:v>0.77462849546596002</c:v>
                </c:pt>
                <c:pt idx="328">
                  <c:v>0.77319447327405799</c:v>
                </c:pt>
                <c:pt idx="329">
                  <c:v>0.77157196178644605</c:v>
                </c:pt>
                <c:pt idx="330">
                  <c:v>0.76976197495689203</c:v>
                </c:pt>
                <c:pt idx="331">
                  <c:v>0.76776564385927604</c:v>
                </c:pt>
                <c:pt idx="332">
                  <c:v>0.76558421595727899</c:v>
                </c:pt>
                <c:pt idx="333">
                  <c:v>0.76321905429343595</c:v>
                </c:pt>
                <c:pt idx="334">
                  <c:v>0.76067163659650605</c:v>
                </c:pt>
                <c:pt idx="335">
                  <c:v>0.75794355430608995</c:v>
                </c:pt>
                <c:pt idx="336">
                  <c:v>0.75503651151338302</c:v>
                </c:pt>
                <c:pt idx="337">
                  <c:v>0.75195232381691302</c:v>
                </c:pt>
                <c:pt idx="338">
                  <c:v>0.74869291709211006</c:v>
                </c:pt>
                <c:pt idx="339">
                  <c:v>0.74526032617356996</c:v>
                </c:pt>
                <c:pt idx="340">
                  <c:v>0.74165669344886298</c:v>
                </c:pt>
                <c:pt idx="341">
                  <c:v>0.737884267362795</c:v>
                </c:pt>
                <c:pt idx="342">
                  <c:v>0.73394540083107296</c:v>
                </c:pt>
                <c:pt idx="343">
                  <c:v>0.72984254956237404</c:v>
                </c:pt>
                <c:pt idx="344">
                  <c:v>0.725578270287912</c:v>
                </c:pt>
                <c:pt idx="345">
                  <c:v>0.72115521889769496</c:v>
                </c:pt>
                <c:pt idx="346">
                  <c:v>0.71657614848274898</c:v>
                </c:pt>
                <c:pt idx="347">
                  <c:v>0.71184390728273905</c:v>
                </c:pt>
                <c:pt idx="348">
                  <c:v>0.70696143653854504</c:v>
                </c:pt>
                <c:pt idx="349">
                  <c:v>0.70193176824950099</c:v>
                </c:pt>
                <c:pt idx="350">
                  <c:v>0.69675802283519395</c:v>
                </c:pt>
                <c:pt idx="351">
                  <c:v>0.69144340670186399</c:v>
                </c:pt>
                <c:pt idx="352">
                  <c:v>0.68599120971369698</c:v>
                </c:pt>
                <c:pt idx="353">
                  <c:v>0.68040480256945501</c:v>
                </c:pt>
                <c:pt idx="354">
                  <c:v>0.67468763408514598</c:v>
                </c:pt>
                <c:pt idx="355">
                  <c:v>0.66884322838364696</c:v>
                </c:pt>
                <c:pt idx="356">
                  <c:v>0.662875181992444</c:v>
                </c:pt>
                <c:pt idx="357">
                  <c:v>0.65678716085088695</c:v>
                </c:pt>
                <c:pt idx="358">
                  <c:v>0.65058289722862395</c:v>
                </c:pt>
                <c:pt idx="359">
                  <c:v>0.64426618655714496</c:v>
                </c:pt>
                <c:pt idx="360">
                  <c:v>0.637840884176614</c:v>
                </c:pt>
                <c:pt idx="361">
                  <c:v>0.63131090200045703</c:v>
                </c:pt>
                <c:pt idx="362">
                  <c:v>0.62468020510043998</c:v>
                </c:pt>
                <c:pt idx="363">
                  <c:v>0.61795280821523402</c:v>
                </c:pt>
                <c:pt idx="364">
                  <c:v>0.61113277218577</c:v>
                </c:pt>
                <c:pt idx="365">
                  <c:v>0.60422420032091795</c:v>
                </c:pt>
                <c:pt idx="366">
                  <c:v>0.59723123469732697</c:v>
                </c:pt>
                <c:pt idx="367">
                  <c:v>0.59015805239751895</c:v>
                </c:pt>
                <c:pt idx="368">
                  <c:v>0.58300886169057498</c:v>
                </c:pt>
                <c:pt idx="369">
                  <c:v>0.57578789816004206</c:v>
                </c:pt>
                <c:pt idx="370">
                  <c:v>0.56849942078388804</c:v>
                </c:pt>
                <c:pt idx="371">
                  <c:v>0.56114770797160995</c:v>
                </c:pt>
                <c:pt idx="372">
                  <c:v>0.55373705356380698</c:v>
                </c:pt>
                <c:pt idx="373">
                  <c:v>0.546271762799728</c:v>
                </c:pt>
                <c:pt idx="374">
                  <c:v>0.538756148258552</c:v>
                </c:pt>
                <c:pt idx="375">
                  <c:v>0.53119452578029502</c:v>
                </c:pt>
                <c:pt idx="376">
                  <c:v>0.52359121037243195</c:v>
                </c:pt>
                <c:pt idx="377">
                  <c:v>0.51595051210848897</c:v>
                </c:pt>
                <c:pt idx="378">
                  <c:v>0.50827673202497303</c:v>
                </c:pt>
                <c:pt idx="379">
                  <c:v>0.50057415802315297</c:v>
                </c:pt>
                <c:pt idx="380">
                  <c:v>0.49284706078228502</c:v>
                </c:pt>
                <c:pt idx="381">
                  <c:v>0.485099689690978</c:v>
                </c:pt>
                <c:pt idx="382">
                  <c:v>0.47733626880344798</c:v>
                </c:pt>
                <c:pt idx="383">
                  <c:v>0.46956099282744701</c:v>
                </c:pt>
                <c:pt idx="384">
                  <c:v>0.46177802315069499</c:v>
                </c:pt>
                <c:pt idx="385">
                  <c:v>0.45399148391261401</c:v>
                </c:pt>
                <c:pt idx="386">
                  <c:v>0.44620545812817303</c:v>
                </c:pt>
                <c:pt idx="387">
                  <c:v>0.43842398387058701</c:v>
                </c:pt>
                <c:pt idx="388">
                  <c:v>0.43065105051956898</c:v>
                </c:pt>
                <c:pt idx="389">
                  <c:v>0.42289059508172999</c:v>
                </c:pt>
                <c:pt idx="390">
                  <c:v>0.41514649858963798</c:v>
                </c:pt>
                <c:pt idx="391">
                  <c:v>0.40742258258589298</c:v>
                </c:pt>
                <c:pt idx="392">
                  <c:v>0.39972260569845902</c:v>
                </c:pt>
                <c:pt idx="393">
                  <c:v>0.39205026031329598</c:v>
                </c:pt>
                <c:pt idx="394">
                  <c:v>0.384409169350174</c:v>
                </c:pt>
                <c:pt idx="395">
                  <c:v>0.37680288314732502</c:v>
                </c:pt>
                <c:pt idx="396">
                  <c:v>0.36923487646036601</c:v>
                </c:pt>
                <c:pt idx="397">
                  <c:v>0.36170854558071303</c:v>
                </c:pt>
                <c:pt idx="398">
                  <c:v>0.35422720557838899</c:v>
                </c:pt>
                <c:pt idx="399">
                  <c:v>0.346794087673929</c:v>
                </c:pt>
                <c:pt idx="400">
                  <c:v>0.33941233674371601</c:v>
                </c:pt>
                <c:pt idx="401">
                  <c:v>0.33208500896285598</c:v>
                </c:pt>
                <c:pt idx="402">
                  <c:v>0.324815069589317</c:v>
                </c:pt>
                <c:pt idx="403">
                  <c:v>0.317605390892779</c:v>
                </c:pt>
                <c:pt idx="404">
                  <c:v>0.310458750231279</c:v>
                </c:pt>
                <c:pt idx="405">
                  <c:v>0.30337782827839399</c:v>
                </c:pt>
                <c:pt idx="406">
                  <c:v>0.29636520740335098</c:v>
                </c:pt>
                <c:pt idx="407">
                  <c:v>0.28942337020609998</c:v>
                </c:pt>
                <c:pt idx="408">
                  <c:v>0.28255469820899698</c:v>
                </c:pt>
                <c:pt idx="409">
                  <c:v>0.27576147070641099</c:v>
                </c:pt>
                <c:pt idx="410">
                  <c:v>0.26904586377315298</c:v>
                </c:pt>
                <c:pt idx="411">
                  <c:v>0.26240994943229201</c:v>
                </c:pt>
                <c:pt idx="412">
                  <c:v>0.25585569498251198</c:v>
                </c:pt>
                <c:pt idx="413">
                  <c:v>0.249384962484832</c:v>
                </c:pt>
                <c:pt idx="414">
                  <c:v>0.24299950840809401</c:v>
                </c:pt>
                <c:pt idx="415">
                  <c:v>0.236700983432312</c:v>
                </c:pt>
                <c:pt idx="416">
                  <c:v>0.230490932408558</c:v>
                </c:pt>
                <c:pt idx="417">
                  <c:v>0.22437079447375999</c:v>
                </c:pt>
                <c:pt idx="418">
                  <c:v>0.21834190331839901</c:v>
                </c:pt>
                <c:pt idx="419">
                  <c:v>0.21240548760477701</c:v>
                </c:pt>
                <c:pt idx="420">
                  <c:v>0.20656267153319999</c:v>
                </c:pt>
                <c:pt idx="421">
                  <c:v>0.20081447555308399</c:v>
                </c:pt>
                <c:pt idx="422">
                  <c:v>0.19516181721571599</c:v>
                </c:pt>
                <c:pt idx="423">
                  <c:v>0.18960551216507299</c:v>
                </c:pt>
                <c:pt idx="424">
                  <c:v>0.184146275262868</c:v>
                </c:pt>
                <c:pt idx="425">
                  <c:v>0.178784721843677</c:v>
                </c:pt>
                <c:pt idx="426">
                  <c:v>0.17352136909579699</c:v>
                </c:pt>
                <c:pt idx="427">
                  <c:v>0.16835663756321601</c:v>
                </c:pt>
                <c:pt idx="428">
                  <c:v>0.163290852763884</c:v>
                </c:pt>
                <c:pt idx="429">
                  <c:v>0.15832424691925601</c:v>
                </c:pt>
                <c:pt idx="430">
                  <c:v>0.15345696078990301</c:v>
                </c:pt>
                <c:pt idx="431">
                  <c:v>0.14868904561181601</c:v>
                </c:pt>
                <c:pt idx="432">
                  <c:v>0.14402046512789199</c:v>
                </c:pt>
                <c:pt idx="433">
                  <c:v>0.13945109770893199</c:v>
                </c:pt>
                <c:pt idx="434">
                  <c:v>0.134980738558414</c:v>
                </c:pt>
                <c:pt idx="435">
                  <c:v>0.13060910199516601</c:v>
                </c:pt>
                <c:pt idx="436">
                  <c:v>0.126335823808012</c:v>
                </c:pt>
                <c:pt idx="437">
                  <c:v>0.12216046367641301</c:v>
                </c:pt>
                <c:pt idx="438">
                  <c:v>0.118082507651059</c:v>
                </c:pt>
                <c:pt idx="439">
                  <c:v>0.114101370688379</c:v>
                </c:pt>
                <c:pt idx="440">
                  <c:v>0.110216399232909</c:v>
                </c:pt>
                <c:pt idx="441">
                  <c:v>0.106426873841481</c:v>
                </c:pt>
                <c:pt idx="442">
                  <c:v>0.102732011843225</c:v>
                </c:pt>
                <c:pt idx="443">
                  <c:v>9.9130970029423199E-2</c:v>
                </c:pt>
                <c:pt idx="444">
                  <c:v>9.5622847367319505E-2</c:v>
                </c:pt>
                <c:pt idx="445">
                  <c:v>9.2206687732060602E-2</c:v>
                </c:pt>
                <c:pt idx="446">
                  <c:v>8.8881482651042301E-2</c:v>
                </c:pt>
                <c:pt idx="447">
                  <c:v>8.5646174055039201E-2</c:v>
                </c:pt>
                <c:pt idx="448">
                  <c:v>8.2499657030617804E-2</c:v>
                </c:pt>
                <c:pt idx="449">
                  <c:v>7.9440782568462806E-2</c:v>
                </c:pt>
                <c:pt idx="450">
                  <c:v>7.6468360302393207E-2</c:v>
                </c:pt>
                <c:pt idx="451">
                  <c:v>7.3581161234001505E-2</c:v>
                </c:pt>
                <c:pt idx="452">
                  <c:v>7.0777920438011094E-2</c:v>
                </c:pt>
                <c:pt idx="453">
                  <c:v>6.8057339743629902E-2</c:v>
                </c:pt>
                <c:pt idx="454">
                  <c:v>6.5418090387353703E-2</c:v>
                </c:pt>
                <c:pt idx="455">
                  <c:v>6.28588156328731E-2</c:v>
                </c:pt>
                <c:pt idx="456">
                  <c:v>6.0378133353932502E-2</c:v>
                </c:pt>
                <c:pt idx="457">
                  <c:v>5.79746385761961E-2</c:v>
                </c:pt>
                <c:pt idx="458">
                  <c:v>5.5646905974387803E-2</c:v>
                </c:pt>
                <c:pt idx="459">
                  <c:v>5.3393492321186002E-2</c:v>
                </c:pt>
                <c:pt idx="460">
                  <c:v>5.1212938884572699E-2</c:v>
                </c:pt>
                <c:pt idx="461">
                  <c:v>4.9103773770561597E-2</c:v>
                </c:pt>
                <c:pt idx="462">
                  <c:v>4.7064514208448698E-2</c:v>
                </c:pt>
                <c:pt idx="463">
                  <c:v>4.5093668775957399E-2</c:v>
                </c:pt>
                <c:pt idx="464">
                  <c:v>4.3189739561875898E-2</c:v>
                </c:pt>
                <c:pt idx="465">
                  <c:v>4.1351224264007197E-2</c:v>
                </c:pt>
                <c:pt idx="466">
                  <c:v>3.95766182204784E-2</c:v>
                </c:pt>
                <c:pt idx="467">
                  <c:v>3.7864416372679198E-2</c:v>
                </c:pt>
                <c:pt idx="468">
                  <c:v>3.6213115158315698E-2</c:v>
                </c:pt>
                <c:pt idx="469">
                  <c:v>3.4621214333289102E-2</c:v>
                </c:pt>
                <c:pt idx="470">
                  <c:v>3.30872187213151E-2</c:v>
                </c:pt>
                <c:pt idx="471">
                  <c:v>3.1609639890414702E-2</c:v>
                </c:pt>
                <c:pt idx="472">
                  <c:v>3.0186997755609901E-2</c:v>
                </c:pt>
                <c:pt idx="473">
                  <c:v>2.88178221073551E-2</c:v>
                </c:pt>
                <c:pt idx="474">
                  <c:v>2.7500654065431701E-2</c:v>
                </c:pt>
                <c:pt idx="475">
                  <c:v>2.6234047458218401E-2</c:v>
                </c:pt>
                <c:pt idx="476">
                  <c:v>2.50165701274325E-2</c:v>
                </c:pt>
                <c:pt idx="477">
                  <c:v>2.3846805158609801E-2</c:v>
                </c:pt>
                <c:pt idx="478">
                  <c:v>2.27233520377585E-2</c:v>
                </c:pt>
                <c:pt idx="479">
                  <c:v>2.16448277347819E-2</c:v>
                </c:pt>
                <c:pt idx="480">
                  <c:v>2.0609867714416402E-2</c:v>
                </c:pt>
                <c:pt idx="481">
                  <c:v>1.9617126875574001E-2</c:v>
                </c:pt>
                <c:pt idx="482">
                  <c:v>1.8665280420116E-2</c:v>
                </c:pt>
                <c:pt idx="483">
                  <c:v>1.77530246522099E-2</c:v>
                </c:pt>
                <c:pt idx="484">
                  <c:v>1.68790777095442E-2</c:v>
                </c:pt>
                <c:pt idx="485">
                  <c:v>1.6042180227781699E-2</c:v>
                </c:pt>
                <c:pt idx="486">
                  <c:v>1.5241095939739E-2</c:v>
                </c:pt>
                <c:pt idx="487">
                  <c:v>1.44746122108723E-2</c:v>
                </c:pt>
                <c:pt idx="488">
                  <c:v>1.37415405127344E-2</c:v>
                </c:pt>
                <c:pt idx="489">
                  <c:v>1.30407168361473E-2</c:v>
                </c:pt>
                <c:pt idx="490">
                  <c:v>1.2371002045902701E-2</c:v>
                </c:pt>
                <c:pt idx="491">
                  <c:v>1.17312821788656E-2</c:v>
                </c:pt>
                <c:pt idx="492">
                  <c:v>1.1120468687408101E-2</c:v>
                </c:pt>
                <c:pt idx="493">
                  <c:v>1.0537498630147401E-2</c:v>
                </c:pt>
                <c:pt idx="494">
                  <c:v>9.9813348119993494E-3</c:v>
                </c:pt>
                <c:pt idx="495">
                  <c:v>9.4509658755918598E-3</c:v>
                </c:pt>
                <c:pt idx="496">
                  <c:v>8.9454063461025194E-3</c:v>
                </c:pt>
                <c:pt idx="497">
                  <c:v>8.4636966316057292E-3</c:v>
                </c:pt>
                <c:pt idx="498">
                  <c:v>8.0049029810224503E-3</c:v>
                </c:pt>
                <c:pt idx="499">
                  <c:v>7.5681174017703896E-3</c:v>
                </c:pt>
                <c:pt idx="500">
                  <c:v>7.1524575392104897E-3</c:v>
                </c:pt>
                <c:pt idx="501">
                  <c:v>6.75706651997758E-3</c:v>
                </c:pt>
                <c:pt idx="502">
                  <c:v>6.38111276126956E-3</c:v>
                </c:pt>
                <c:pt idx="503">
                  <c:v>6.0237897481513203E-3</c:v>
                </c:pt>
                <c:pt idx="504">
                  <c:v>5.6843157809059299E-3</c:v>
                </c:pt>
                <c:pt idx="505">
                  <c:v>5.3619336944376404E-3</c:v>
                </c:pt>
                <c:pt idx="506">
                  <c:v>5.0559105516993002E-3</c:v>
                </c:pt>
                <c:pt idx="507">
                  <c:v>4.7655373130805001E-3</c:v>
                </c:pt>
                <c:pt idx="508">
                  <c:v>4.4901284836527397E-3</c:v>
                </c:pt>
                <c:pt idx="509">
                  <c:v>4.2290217401253598E-3</c:v>
                </c:pt>
                <c:pt idx="510">
                  <c:v>3.98157753931936E-3</c:v>
                </c:pt>
                <c:pt idx="511">
                  <c:v>3.7471787099175699E-3</c:v>
                </c:pt>
                <c:pt idx="512">
                  <c:v>3.52523002919858E-3</c:v>
                </c:pt>
                <c:pt idx="513">
                  <c:v>3.31515778640812E-3</c:v>
                </c:pt>
                <c:pt idx="514">
                  <c:v>3.11640933436663E-3</c:v>
                </c:pt>
                <c:pt idx="515">
                  <c:v>2.92845263085481E-3</c:v>
                </c:pt>
                <c:pt idx="516">
                  <c:v>2.75077577126082E-3</c:v>
                </c:pt>
                <c:pt idx="517">
                  <c:v>2.5828865139138398E-3</c:v>
                </c:pt>
                <c:pt idx="518">
                  <c:v>2.4243117994684001E-3</c:v>
                </c:pt>
                <c:pt idx="519">
                  <c:v>2.2745972656435698E-3</c:v>
                </c:pt>
                <c:pt idx="520">
                  <c:v>2.13330675856022E-3</c:v>
                </c:pt>
                <c:pt idx="521">
                  <c:v>2.0000218418584001E-3</c:v>
                </c:pt>
                <c:pt idx="522">
                  <c:v>1.87434130471605E-3</c:v>
                </c:pt>
                <c:pt idx="523">
                  <c:v>1.7558806698295599E-3</c:v>
                </c:pt>
                <c:pt idx="524">
                  <c:v>1.64427170235636E-3</c:v>
                </c:pt>
                <c:pt idx="525">
                  <c:v>1.5391619207601899E-3</c:v>
                </c:pt>
                <c:pt idx="526">
                  <c:v>1.44021411044088E-3</c:v>
                </c:pt>
                <c:pt idx="527">
                  <c:v>1.3471058409723501E-3</c:v>
                </c:pt>
                <c:pt idx="528">
                  <c:v>1.2595289877157499E-3</c:v>
                </c:pt>
                <c:pt idx="529">
                  <c:v>1.17718925851907E-3</c:v>
                </c:pt>
                <c:pt idx="530">
                  <c:v>1.0998057261596701E-3</c:v>
                </c:pt>
                <c:pt idx="531">
                  <c:v>1.0271103671336899E-3</c:v>
                </c:pt>
                <c:pt idx="532">
                  <c:v>9.5884760734413004E-4</c:v>
                </c:pt>
                <c:pt idx="533">
                  <c:v>8.9477387518974703E-4</c:v>
                </c:pt>
                <c:pt idx="534">
                  <c:v>8.3465716250827999E-4</c:v>
                </c:pt>
                <c:pt idx="535">
                  <c:v>7.7827659378070597E-4</c:v>
                </c:pt>
                <c:pt idx="536">
                  <c:v>7.2542200395830903E-4</c:v>
                </c:pt>
                <c:pt idx="537">
                  <c:v>6.7589352523094197E-4</c:v>
                </c:pt>
                <c:pt idx="538">
                  <c:v>6.2950118301340703E-4</c:v>
                </c:pt>
                <c:pt idx="539">
                  <c:v>5.8606450138716699E-4</c:v>
                </c:pt>
                <c:pt idx="540">
                  <c:v>5.4541211819673105E-4</c:v>
                </c:pt>
                <c:pt idx="541">
                  <c:v>5.0738140996403603E-4</c:v>
                </c:pt>
                <c:pt idx="542">
                  <c:v>4.7181812674994099E-4</c:v>
                </c:pt>
                <c:pt idx="543">
                  <c:v>4.3857603705954899E-4</c:v>
                </c:pt>
                <c:pt idx="544">
                  <c:v>4.0751658285756301E-4</c:v>
                </c:pt>
                <c:pt idx="545">
                  <c:v>3.7850854473104798E-4</c:v>
                </c:pt>
                <c:pt idx="546">
                  <c:v>3.5142771721002203E-4</c:v>
                </c:pt>
                <c:pt idx="547">
                  <c:v>3.26156594231022E-4</c:v>
                </c:pt>
                <c:pt idx="548">
                  <c:v>3.0258406470522599E-4</c:v>
                </c:pt>
                <c:pt idx="549">
                  <c:v>2.8060511813086302E-4</c:v>
                </c:pt>
                <c:pt idx="550">
                  <c:v>2.60120560169377E-4</c:v>
                </c:pt>
                <c:pt idx="551">
                  <c:v>2.4103673808613301E-4</c:v>
                </c:pt>
                <c:pt idx="552">
                  <c:v>2.23265275939365E-4</c:v>
                </c:pt>
                <c:pt idx="553">
                  <c:v>2.0672281938540201E-4</c:v>
                </c:pt>
                <c:pt idx="554">
                  <c:v>1.9133078995401301E-4</c:v>
                </c:pt>
                <c:pt idx="555">
                  <c:v>1.7701514863493001E-4</c:v>
                </c:pt>
                <c:pt idx="556">
                  <c:v>1.6370616860510601E-4</c:v>
                </c:pt>
                <c:pt idx="557">
                  <c:v>1.5133821691607101E-4</c:v>
                </c:pt>
                <c:pt idx="558">
                  <c:v>1.39849544951765E-4</c:v>
                </c:pt>
                <c:pt idx="559">
                  <c:v>1.29182087459436E-4</c:v>
                </c:pt>
                <c:pt idx="560">
                  <c:v>1.19281269949435E-4</c:v>
                </c:pt>
                <c:pt idx="561">
                  <c:v>1.10095824254129E-4</c:v>
                </c:pt>
                <c:pt idx="562">
                  <c:v>1.01577612031465E-4</c:v>
                </c:pt>
                <c:pt idx="563">
                  <c:v>9.3681455994980395E-5</c:v>
                </c:pt>
                <c:pt idx="564">
                  <c:v>8.6364978649235003E-5</c:v>
                </c:pt>
                <c:pt idx="565">
                  <c:v>7.9588448307602695E-5</c:v>
                </c:pt>
                <c:pt idx="566">
                  <c:v>7.3314632168128104E-5</c:v>
                </c:pt>
                <c:pt idx="567">
                  <c:v>6.7508656222619801E-5</c:v>
                </c:pt>
                <c:pt idx="568">
                  <c:v>6.2137871774309701E-5</c:v>
                </c:pt>
                <c:pt idx="569">
                  <c:v>5.7171728340166802E-5</c:v>
                </c:pt>
                <c:pt idx="570">
                  <c:v>5.2581652715297701E-5</c:v>
                </c:pt>
                <c:pt idx="571">
                  <c:v>4.8340933978724297E-5</c:v>
                </c:pt>
                <c:pt idx="572">
                  <c:v>4.44246142221762E-5</c:v>
                </c:pt>
                <c:pt idx="573">
                  <c:v>4.0809384786310299E-5</c:v>
                </c:pt>
                <c:pt idx="574">
                  <c:v>3.7473487791941901E-5</c:v>
                </c:pt>
                <c:pt idx="575">
                  <c:v>3.4396622757396799E-5</c:v>
                </c:pt>
                <c:pt idx="576">
                  <c:v>3.1559858096937203E-5</c:v>
                </c:pt>
                <c:pt idx="577">
                  <c:v>2.8945547299327001E-5</c:v>
                </c:pt>
                <c:pt idx="578">
                  <c:v>2.6537249589972202E-5</c:v>
                </c:pt>
                <c:pt idx="579">
                  <c:v>2.43196548846405E-5</c:v>
                </c:pt>
                <c:pt idx="580">
                  <c:v>2.2278512847522E-5</c:v>
                </c:pt>
                <c:pt idx="581">
                  <c:v>2.0400565871294498E-5</c:v>
                </c:pt>
                <c:pt idx="582">
                  <c:v>1.86734858018859E-5</c:v>
                </c:pt>
                <c:pt idx="583">
                  <c:v>1.7085814235751898E-5</c:v>
                </c:pt>
                <c:pt idx="584">
                  <c:v>1.56269062226817E-5</c:v>
                </c:pt>
                <c:pt idx="585">
                  <c:v>1.42868772123969E-5</c:v>
                </c:pt>
                <c:pt idx="586">
                  <c:v>1.30565530884836E-5</c:v>
                </c:pt>
                <c:pt idx="587">
                  <c:v>1.1927423138488399E-5</c:v>
                </c:pt>
                <c:pt idx="588">
                  <c:v>1.08915958142888E-5</c:v>
                </c:pt>
                <c:pt idx="589">
                  <c:v>9.9417571421080907E-6</c:v>
                </c:pt>
                <c:pt idx="590">
                  <c:v>9.0711316467630997E-6</c:v>
                </c:pt>
                <c:pt idx="591">
                  <c:v>8.2734456598999208E-6</c:v>
                </c:pt>
                <c:pt idx="592">
                  <c:v>7.5428928870785E-6</c:v>
                </c:pt>
                <c:pt idx="593">
                  <c:v>6.8741021135926701E-6</c:v>
                </c:pt>
                <c:pt idx="594">
                  <c:v>6.2621069338572602E-6</c:v>
                </c:pt>
                <c:pt idx="595">
                  <c:v>5.7023173940431798E-6</c:v>
                </c:pt>
                <c:pt idx="596">
                  <c:v>5.1904934423898997E-6</c:v>
                </c:pt>
                <c:pt idx="597">
                  <c:v>4.7227200862660597E-6</c:v>
                </c:pt>
                <c:pt idx="598">
                  <c:v>4.29538415957675E-6</c:v>
                </c:pt>
                <c:pt idx="599">
                  <c:v>3.9051526085242604E-6</c:v>
                </c:pt>
                <c:pt idx="600">
                  <c:v>3.5489522080181901E-6</c:v>
                </c:pt>
                <c:pt idx="601">
                  <c:v>3.22395062519155E-6</c:v>
                </c:pt>
                <c:pt idx="602">
                  <c:v>2.9275387505143299E-6</c:v>
                </c:pt>
                <c:pt idx="603">
                  <c:v>2.6573142209014E-6</c:v>
                </c:pt>
                <c:pt idx="604">
                  <c:v>2.4110660629854602E-6</c:v>
                </c:pt>
                <c:pt idx="605">
                  <c:v>2.1867603883693498E-6</c:v>
                </c:pt>
                <c:pt idx="606">
                  <c:v>1.9825270761840002E-6</c:v>
                </c:pt>
                <c:pt idx="607">
                  <c:v>1.7966473816594301E-6</c:v>
                </c:pt>
                <c:pt idx="608">
                  <c:v>1.62754241266752E-6</c:v>
                </c:pt>
                <c:pt idx="609">
                  <c:v>1.4737624193177601E-6</c:v>
                </c:pt>
                <c:pt idx="610">
                  <c:v>1.33397684468253E-6</c:v>
                </c:pt>
                <c:pt idx="611">
                  <c:v>1.2069650875986699E-6</c:v>
                </c:pt>
                <c:pt idx="612">
                  <c:v>1.09160793123914E-6</c:v>
                </c:pt>
                <c:pt idx="613">
                  <c:v>9.8687959377475394E-7</c:v>
                </c:pt>
                <c:pt idx="614">
                  <c:v>8.9184035995477305E-7</c:v>
                </c:pt>
                <c:pt idx="615">
                  <c:v>8.0562975482800997E-7</c:v>
                </c:pt>
                <c:pt idx="616">
                  <c:v>7.27460223107063E-7</c:v>
                </c:pt>
                <c:pt idx="617">
                  <c:v>6.5661127985033599E-7</c:v>
                </c:pt>
                <c:pt idx="618">
                  <c:v>5.9242410020208999E-7</c:v>
                </c:pt>
                <c:pt idx="619">
                  <c:v>5.3429651789415697E-7</c:v>
                </c:pt>
                <c:pt idx="620">
                  <c:v>4.8167840407674298E-7</c:v>
                </c:pt>
                <c:pt idx="621">
                  <c:v>4.3406739981377003E-7</c:v>
                </c:pt>
                <c:pt idx="622">
                  <c:v>3.9100497725355603E-7</c:v>
                </c:pt>
                <c:pt idx="623">
                  <c:v>3.5207280607202799E-7</c:v>
                </c:pt>
                <c:pt idx="624">
                  <c:v>3.1688940328627202E-7</c:v>
                </c:pt>
                <c:pt idx="625">
                  <c:v>2.8510704595454299E-7</c:v>
                </c:pt>
                <c:pt idx="626">
                  <c:v>2.5640892761829501E-7</c:v>
                </c:pt>
                <c:pt idx="627">
                  <c:v>2.3050654060556901E-7</c:v>
                </c:pt>
                <c:pt idx="628">
                  <c:v>2.0713726750655101E-7</c:v>
                </c:pt>
                <c:pt idx="629">
                  <c:v>1.8606216625446599E-7</c:v>
                </c:pt>
                <c:pt idx="630">
                  <c:v>1.67063934301325E-7</c:v>
                </c:pt>
                <c:pt idx="631">
                  <c:v>1.4994503837158501E-7</c:v>
                </c:pt>
                <c:pt idx="632">
                  <c:v>1.34525997210363E-7</c:v>
                </c:pt>
                <c:pt idx="633">
                  <c:v>1.2064380561948301E-7</c:v>
                </c:pt>
                <c:pt idx="634">
                  <c:v>1.08150488897222E-7</c:v>
                </c:pt>
                <c:pt idx="635">
                  <c:v>9.6911777568706695E-8</c:v>
                </c:pt>
                <c:pt idx="636">
                  <c:v>8.6805893016411196E-8</c:v>
                </c:pt>
                <c:pt idx="637">
                  <c:v>7.7722435296475497E-8</c:v>
                </c:pt>
                <c:pt idx="638">
                  <c:v>6.9561365059216203E-8</c:v>
                </c:pt>
                <c:pt idx="639">
                  <c:v>6.2232072083550596E-8</c:v>
                </c:pt>
                <c:pt idx="640">
                  <c:v>5.5652523487414798E-8</c:v>
                </c:pt>
                <c:pt idx="641">
                  <c:v>4.9748485191832702E-8</c:v>
                </c:pt>
                <c:pt idx="642">
                  <c:v>4.4452810697172801E-8</c:v>
                </c:pt>
                <c:pt idx="643">
                  <c:v>3.9704791678349003E-8</c:v>
                </c:pt>
                <c:pt idx="644">
                  <c:v>3.5449565323182503E-8</c:v>
                </c:pt>
                <c:pt idx="645">
                  <c:v>3.1637573726714102E-8</c:v>
                </c:pt>
                <c:pt idx="646">
                  <c:v>2.8224071015651598E-8</c:v>
                </c:pt>
                <c:pt idx="647">
                  <c:v>2.5168674213063601E-8</c:v>
                </c:pt>
                <c:pt idx="648">
                  <c:v>2.24349541654343E-8</c:v>
                </c:pt>
                <c:pt idx="649">
                  <c:v>1.9990063143817799E-8</c:v>
                </c:pt>
                <c:pt idx="650">
                  <c:v>1.78043959994634E-8</c:v>
                </c:pt>
                <c:pt idx="651">
                  <c:v>1.5851282003314402E-8</c:v>
                </c:pt>
                <c:pt idx="652">
                  <c:v>1.41067047294597E-8</c:v>
                </c:pt>
                <c:pt idx="653">
                  <c:v>1.25490475561785E-8</c:v>
                </c:pt>
                <c:pt idx="654">
                  <c:v>1.11588625557804E-8</c:v>
                </c:pt>
                <c:pt idx="655">
                  <c:v>9.9186607271065105E-9</c:v>
                </c:pt>
                <c:pt idx="656">
                  <c:v>8.8127216933218399E-9</c:v>
                </c:pt>
                <c:pt idx="657">
                  <c:v>7.8269211434606807E-9</c:v>
                </c:pt>
                <c:pt idx="658">
                  <c:v>6.9485744399798896E-9</c:v>
                </c:pt>
                <c:pt idx="659">
                  <c:v>6.1662949471804301E-9</c:v>
                </c:pt>
                <c:pt idx="660">
                  <c:v>5.4698657575620998E-9</c:v>
                </c:pt>
                <c:pt idx="661">
                  <c:v>4.8501236057328002E-9</c:v>
                </c:pt>
                <c:pt idx="662">
                  <c:v>4.2988538630917701E-9</c:v>
                </c:pt>
                <c:pt idx="663">
                  <c:v>3.80869560180512E-9</c:v>
                </c:pt>
                <c:pt idx="664">
                  <c:v>3.3730558042004399E-9</c:v>
                </c:pt>
                <c:pt idx="665">
                  <c:v>2.9860318741949602E-9</c:v>
                </c:pt>
                <c:pt idx="666">
                  <c:v>2.6423416812758002E-9</c:v>
                </c:pt>
                <c:pt idx="667">
                  <c:v>2.3372604353644999E-9</c:v>
                </c:pt>
                <c:pt idx="668">
                  <c:v>2.0665637530894599E-9</c:v>
                </c:pt>
                <c:pt idx="669">
                  <c:v>1.8264763329865601E-9</c:v>
                </c:pt>
                <c:pt idx="670">
                  <c:v>1.61362570935777E-9</c:v>
                </c:pt>
                <c:pt idx="671">
                  <c:v>1.4250006023081701E-9</c:v>
                </c:pt>
                <c:pt idx="672">
                  <c:v>1.25791342520593E-9</c:v>
                </c:pt>
                <c:pt idx="673">
                  <c:v>1.1099665507869201E-9</c:v>
                </c:pt>
                <c:pt idx="674">
                  <c:v>9.7902197365684708E-10</c:v>
                </c:pt>
                <c:pt idx="675">
                  <c:v>8.6317404030549397E-10</c:v>
                </c:pt>
                <c:pt idx="676">
                  <c:v>7.60724948198197E-10</c:v>
                </c:pt>
                <c:pt idx="677">
                  <c:v>6.7016274328545799E-10</c:v>
                </c:pt>
                <c:pt idx="678">
                  <c:v>5.9014157059429397E-10</c:v>
                </c:pt>
                <c:pt idx="679">
                  <c:v>5.1946395563673295E-10</c:v>
                </c:pt>
                <c:pt idx="680">
                  <c:v>4.57064915380522E-10</c:v>
                </c:pt>
                <c:pt idx="681">
                  <c:v>4.0199771664731599E-10</c:v>
                </c:pt>
                <c:pt idx="682">
                  <c:v>3.53421117195077E-10</c:v>
                </c:pt>
                <c:pt idx="683">
                  <c:v>3.1058794055058701E-10</c:v>
                </c:pt>
                <c:pt idx="684">
                  <c:v>2.7283485002140399E-10</c:v>
                </c:pt>
                <c:pt idx="685">
                  <c:v>2.3957320035864402E-10</c:v>
                </c:pt>
                <c:pt idx="686">
                  <c:v>2.1028085737766401E-10</c:v>
                </c:pt>
                <c:pt idx="687">
                  <c:v>1.8449488657870599E-10</c:v>
                </c:pt>
                <c:pt idx="688">
                  <c:v>1.6180502154052799E-10</c:v>
                </c:pt>
                <c:pt idx="689">
                  <c:v>1.4184783167621801E-10</c:v>
                </c:pt>
                <c:pt idx="690">
                  <c:v>1.24301516923074E-10</c:v>
                </c:pt>
                <c:pt idx="691">
                  <c:v>1.0888126416266901E-10</c:v>
                </c:pt>
                <c:pt idx="692">
                  <c:v>9.5335106701153503E-11</c:v>
                </c:pt>
                <c:pt idx="693">
                  <c:v>8.3440234046541696E-11</c:v>
                </c:pt>
                <c:pt idx="694">
                  <c:v>7.2999704556056002E-11</c:v>
                </c:pt>
                <c:pt idx="695">
                  <c:v>6.3839518345355495E-11</c:v>
                </c:pt>
                <c:pt idx="696">
                  <c:v>5.5806012200225598E-11</c:v>
                </c:pt>
                <c:pt idx="697">
                  <c:v>4.8763542153874003E-11</c:v>
                </c:pt>
                <c:pt idx="698">
                  <c:v>4.2592422929163698E-11</c:v>
                </c:pt>
                <c:pt idx="699">
                  <c:v>3.7187096631267202E-11</c:v>
                </c:pt>
                <c:pt idx="700">
                  <c:v>3.2454505945410201E-11</c:v>
                </c:pt>
                <c:pt idx="701">
                  <c:v>2.8312649676764799E-11</c:v>
                </c:pt>
                <c:pt idx="702">
                  <c:v>2.4689300792533801E-11</c:v>
                </c:pt>
                <c:pt idx="703">
                  <c:v>2.1520869214790201E-11</c:v>
                </c:pt>
                <c:pt idx="704">
                  <c:v>1.87513934893612E-11</c:v>
                </c:pt>
                <c:pt idx="705">
                  <c:v>1.6331647141531399E-11</c:v>
                </c:pt>
                <c:pt idx="706">
                  <c:v>1.4218347042290199E-11</c:v>
                </c:pt>
                <c:pt idx="707">
                  <c:v>1.23734524661792E-11</c:v>
                </c:pt>
                <c:pt idx="708">
                  <c:v>1.07635447388883E-11</c:v>
                </c:pt>
                <c:pt idx="709">
                  <c:v>9.3592784634928304E-12</c:v>
                </c:pt>
                <c:pt idx="710">
                  <c:v>8.1348962912397303E-12</c:v>
                </c:pt>
                <c:pt idx="711">
                  <c:v>7.0678000774596703E-12</c:v>
                </c:pt>
                <c:pt idx="712">
                  <c:v>6.1381720458198903E-12</c:v>
                </c:pt>
                <c:pt idx="713">
                  <c:v>5.3286402840543E-12</c:v>
                </c:pt>
                <c:pt idx="714">
                  <c:v>4.6239835199248098E-12</c:v>
                </c:pt>
                <c:pt idx="715">
                  <c:v>4.0108706850811097E-12</c:v>
                </c:pt>
                <c:pt idx="716">
                  <c:v>3.4776312735398698E-12</c:v>
                </c:pt>
                <c:pt idx="717">
                  <c:v>3.0140529468856902E-12</c:v>
                </c:pt>
                <c:pt idx="718">
                  <c:v>2.61120323556244E-12</c:v>
                </c:pt>
                <c:pt idx="719">
                  <c:v>2.2612725397961701E-12</c:v>
                </c:pt>
                <c:pt idx="720">
                  <c:v>1.9574359492749801E-12</c:v>
                </c:pt>
                <c:pt idx="721">
                  <c:v>1.6937316817701301E-12</c:v>
                </c:pt>
                <c:pt idx="722">
                  <c:v>1.46495419106159E-12</c:v>
                </c:pt>
                <c:pt idx="723">
                  <c:v>1.26656021710968E-12</c:v>
                </c:pt>
                <c:pt idx="724">
                  <c:v>1.0945862493348801E-12</c:v>
                </c:pt>
                <c:pt idx="725">
                  <c:v>9.4557604977228808E-13</c:v>
                </c:pt>
                <c:pt idx="726">
                  <c:v>8.1651703912341399E-13</c:v>
                </c:pt>
                <c:pt idx="727">
                  <c:v>7.04784487461503E-13</c:v>
                </c:pt>
                <c:pt idx="728">
                  <c:v>6.0809257445703303E-13</c:v>
                </c:pt>
                <c:pt idx="729">
                  <c:v>5.2445149318363998E-13</c:v>
                </c:pt>
                <c:pt idx="730">
                  <c:v>4.5212986836352302E-13</c:v>
                </c:pt>
                <c:pt idx="731">
                  <c:v>3.8962184567966102E-13</c:v>
                </c:pt>
                <c:pt idx="732">
                  <c:v>3.35618284738174E-13</c:v>
                </c:pt>
                <c:pt idx="733">
                  <c:v>2.8898155549620802E-13</c:v>
                </c:pt>
                <c:pt idx="734">
                  <c:v>2.4872349745103201E-13</c:v>
                </c:pt>
                <c:pt idx="735">
                  <c:v>2.13986153481435E-13</c:v>
                </c:pt>
                <c:pt idx="736">
                  <c:v>1.8402493671687999E-13</c:v>
                </c:pt>
                <c:pt idx="737">
                  <c:v>1.5819392987220599E-13</c:v>
                </c:pt>
                <c:pt idx="738">
                  <c:v>1.3593305274053699E-13</c:v>
                </c:pt>
                <c:pt idx="739">
                  <c:v>1.1675686553086999E-13</c:v>
                </c:pt>
                <c:pt idx="740">
                  <c:v>1.00244803956573E-13</c:v>
                </c:pt>
                <c:pt idx="741">
                  <c:v>8.6032666859230794E-14</c:v>
                </c:pt>
                <c:pt idx="742">
                  <c:v>7.3805199073750798E-14</c:v>
                </c:pt>
                <c:pt idx="743">
                  <c:v>6.3289631547171895E-14</c:v>
                </c:pt>
                <c:pt idx="744">
                  <c:v>5.4250057718571901E-14</c:v>
                </c:pt>
                <c:pt idx="745">
                  <c:v>4.6482540120263503E-14</c:v>
                </c:pt>
                <c:pt idx="746">
                  <c:v>3.9810854309893298E-14</c:v>
                </c:pt>
                <c:pt idx="747">
                  <c:v>3.4082788800905001E-14</c:v>
                </c:pt>
                <c:pt idx="748">
                  <c:v>2.91669298126762E-14</c:v>
                </c:pt>
                <c:pt idx="749">
                  <c:v>2.49498685776573E-14</c:v>
                </c:pt>
                <c:pt idx="750">
                  <c:v>2.1333776768024701E-14</c:v>
                </c:pt>
                <c:pt idx="751">
                  <c:v>1.8234302468811299E-14</c:v>
                </c:pt>
                <c:pt idx="752">
                  <c:v>1.55787451431548E-14</c:v>
                </c:pt>
                <c:pt idx="753">
                  <c:v>1.3304473309833901E-14</c:v>
                </c:pt>
                <c:pt idx="754">
                  <c:v>1.13575532733663E-14</c:v>
                </c:pt>
                <c:pt idx="755">
                  <c:v>9.6915612918402395E-15</c:v>
                </c:pt>
                <c:pt idx="756">
                  <c:v>8.2665551072036104E-15</c:v>
                </c:pt>
                <c:pt idx="757">
                  <c:v>7.0481838585772998E-15</c:v>
                </c:pt>
                <c:pt idx="758">
                  <c:v>6.0069181055724903E-15</c:v>
                </c:pt>
                <c:pt idx="759">
                  <c:v>5.1173840534136398E-15</c:v>
                </c:pt>
                <c:pt idx="760">
                  <c:v>4.3577881370073296E-15</c:v>
                </c:pt>
                <c:pt idx="761">
                  <c:v>3.7094199239882404E-15</c:v>
                </c:pt>
                <c:pt idx="762">
                  <c:v>3.1562228698126701E-15</c:v>
                </c:pt>
                <c:pt idx="763">
                  <c:v>2.6844238297840099E-15</c:v>
                </c:pt>
                <c:pt idx="764">
                  <c:v>2.2822134286479301E-15</c:v>
                </c:pt>
                <c:pt idx="765">
                  <c:v>1.93947043017415E-15</c:v>
                </c:pt>
                <c:pt idx="766">
                  <c:v>1.6475241563359301E-15</c:v>
                </c:pt>
                <c:pt idx="767">
                  <c:v>1.3989497953089101E-15</c:v>
                </c:pt>
                <c:pt idx="768">
                  <c:v>1.1873921244475699E-15</c:v>
                </c:pt>
                <c:pt idx="769">
                  <c:v>1.0074137717203501E-15</c:v>
                </c:pt>
                <c:pt idx="770">
                  <c:v>8.5436465823412795E-16</c:v>
                </c:pt>
                <c:pt idx="771">
                  <c:v>7.2426971546746003E-16</c:v>
                </c:pt>
                <c:pt idx="772">
                  <c:v>6.1373236242050499E-16</c:v>
                </c:pt>
                <c:pt idx="773">
                  <c:v>5.1985156773707604E-16</c:v>
                </c:pt>
                <c:pt idx="774">
                  <c:v>4.4015061665623398E-16</c:v>
                </c:pt>
                <c:pt idx="775">
                  <c:v>3.7251595825419399E-16</c:v>
                </c:pt>
                <c:pt idx="776">
                  <c:v>3.1514472994819202E-16</c:v>
                </c:pt>
                <c:pt idx="777">
                  <c:v>2.6649974810726999E-16</c:v>
                </c:pt>
                <c:pt idx="778">
                  <c:v>2.2527091973644398E-16</c:v>
                </c:pt>
                <c:pt idx="779">
                  <c:v>1.90342173957879E-16</c:v>
                </c:pt>
                <c:pt idx="780">
                  <c:v>1.6076313635659101E-16</c:v>
                </c:pt>
                <c:pt idx="781">
                  <c:v>1.35724876759253E-16</c:v>
                </c:pt>
                <c:pt idx="782">
                  <c:v>1.14539153909693E-16</c:v>
                </c:pt>
                <c:pt idx="783">
                  <c:v>9.6620660740078397E-17</c:v>
                </c:pt>
                <c:pt idx="784">
                  <c:v>8.1471843204491895E-17</c:v>
                </c:pt>
                <c:pt idx="785">
                  <c:v>6.8669925412632102E-17</c:v>
                </c:pt>
                <c:pt idx="786">
                  <c:v>5.7855825352924997E-17</c:v>
                </c:pt>
                <c:pt idx="787">
                  <c:v>4.8724689935769502E-17</c:v>
                </c:pt>
                <c:pt idx="788">
                  <c:v>4.1017816381234701E-17</c:v>
                </c:pt>
                <c:pt idx="789">
                  <c:v>3.4515759956219302E-17</c:v>
                </c:pt>
                <c:pt idx="790">
                  <c:v>2.9032456457402603E-17</c:v>
                </c:pt>
                <c:pt idx="791">
                  <c:v>2.4410212265384299E-17</c:v>
                </c:pt>
                <c:pt idx="792">
                  <c:v>2.0515435805193399E-17</c:v>
                </c:pt>
                <c:pt idx="793">
                  <c:v>1.7235002308880401E-17</c:v>
                </c:pt>
                <c:pt idx="794">
                  <c:v>1.44731592938985E-17</c:v>
                </c:pt>
                <c:pt idx="795">
                  <c:v>1.2148893497988E-17</c:v>
                </c:pt>
                <c:pt idx="796">
                  <c:v>1.0193691451319901E-17</c:v>
                </c:pt>
                <c:pt idx="797">
                  <c:v>8.5496356822196599E-18</c:v>
                </c:pt>
                <c:pt idx="798">
                  <c:v>7.1677869706065896E-18</c:v>
                </c:pt>
                <c:pt idx="799">
                  <c:v>6.0068102789863499E-18</c:v>
                </c:pt>
                <c:pt idx="800">
                  <c:v>5.0318081731758E-18</c:v>
                </c:pt>
                <c:pt idx="801">
                  <c:v>4.2133308394209702E-18</c:v>
                </c:pt>
                <c:pt idx="802">
                  <c:v>3.5265363365661099E-18</c:v>
                </c:pt>
                <c:pt idx="803">
                  <c:v>2.9504785994286301E-18</c:v>
                </c:pt>
                <c:pt idx="804">
                  <c:v>2.46750402549835E-18</c:v>
                </c:pt>
                <c:pt idx="805">
                  <c:v>2.0627403115008798E-18</c:v>
                </c:pt>
                <c:pt idx="806">
                  <c:v>1.7236636280331101E-18</c:v>
                </c:pt>
                <c:pt idx="807">
                  <c:v>1.4397322885365E-18</c:v>
                </c:pt>
                <c:pt idx="808">
                  <c:v>1.2020768341235E-18</c:v>
                </c:pt>
                <c:pt idx="809">
                  <c:v>1.0032379618500999E-18</c:v>
                </c:pt>
                <c:pt idx="810">
                  <c:v>8.3694500838171196E-19</c:v>
                </c:pt>
                <c:pt idx="811">
                  <c:v>6.9792879576221899E-19</c:v>
                </c:pt>
                <c:pt idx="812">
                  <c:v>5.8176357871737796E-19</c:v>
                </c:pt>
                <c:pt idx="813">
                  <c:v>4.8473362721792698E-19</c:v>
                </c:pt>
                <c:pt idx="814">
                  <c:v>4.0372065412368402E-19</c:v>
                </c:pt>
                <c:pt idx="815">
                  <c:v>3.36108872948653E-19</c:v>
                </c:pt>
                <c:pt idx="816">
                  <c:v>2.7970495995176901E-19</c:v>
                </c:pt>
                <c:pt idx="817">
                  <c:v>2.3267061054945302E-19</c:v>
                </c:pt>
                <c:pt idx="818">
                  <c:v>1.9346573330525099E-19</c:v>
                </c:pt>
                <c:pt idx="819">
                  <c:v>1.60800624744156E-19</c:v>
                </c:pt>
                <c:pt idx="820">
                  <c:v>1.33595722877914E-19</c:v>
                </c:pt>
                <c:pt idx="821">
                  <c:v>1.10947753369284E-19</c:v>
                </c:pt>
                <c:pt idx="822">
                  <c:v>9.2101265473179697E-20</c:v>
                </c:pt>
                <c:pt idx="823">
                  <c:v>7.6424710188114201E-20</c:v>
                </c:pt>
                <c:pt idx="824">
                  <c:v>6.3390344624776104E-20</c:v>
                </c:pt>
                <c:pt idx="825">
                  <c:v>5.25573580217409E-20</c:v>
                </c:pt>
                <c:pt idx="826">
                  <c:v>4.3557709153646002E-20</c:v>
                </c:pt>
                <c:pt idx="827">
                  <c:v>3.6084244674445798E-20</c:v>
                </c:pt>
                <c:pt idx="828">
                  <c:v>2.9880735421172402E-20</c:v>
                </c:pt>
                <c:pt idx="829">
                  <c:v>2.47335247459566E-20</c:v>
                </c:pt>
                <c:pt idx="830">
                  <c:v>2.0464531138994099E-20</c:v>
                </c:pt>
                <c:pt idx="831">
                  <c:v>1.6925388106082901E-20</c:v>
                </c:pt>
                <c:pt idx="832">
                  <c:v>1.3992538620742E-20</c:v>
                </c:pt>
                <c:pt idx="833">
                  <c:v>1.15631304583986E-20</c:v>
                </c:pt>
                <c:pt idx="834">
                  <c:v>9.5515831664113701E-21</c:v>
                </c:pt>
                <c:pt idx="835">
                  <c:v>7.8867180307425904E-21</c:v>
                </c:pt>
                <c:pt idx="836">
                  <c:v>6.5093597628297297E-21</c:v>
                </c:pt>
                <c:pt idx="837">
                  <c:v>5.3703332527017498E-21</c:v>
                </c:pt>
                <c:pt idx="838">
                  <c:v>4.4287910434315601E-21</c:v>
                </c:pt>
                <c:pt idx="839">
                  <c:v>3.6508175388855404E-21</c:v>
                </c:pt>
                <c:pt idx="840">
                  <c:v>3.0082646670144799E-21</c:v>
                </c:pt>
                <c:pt idx="841">
                  <c:v>2.4777810430620601E-21</c:v>
                </c:pt>
                <c:pt idx="842">
                  <c:v>2.0400028294423801E-21</c:v>
                </c:pt>
                <c:pt idx="843">
                  <c:v>1.6788796561677301E-21</c:v>
                </c:pt>
                <c:pt idx="844">
                  <c:v>1.38111330337996E-21</c:v>
                </c:pt>
                <c:pt idx="845">
                  <c:v>1.1356904872333399E-21</c:v>
                </c:pt>
                <c:pt idx="846">
                  <c:v>9.3349414300999892E-22</c:v>
                </c:pt>
                <c:pt idx="847">
                  <c:v>7.6698015843655501E-22</c:v>
                </c:pt>
                <c:pt idx="848">
                  <c:v>6.2990865452897996E-22</c:v>
                </c:pt>
                <c:pt idx="849">
                  <c:v>5.1712070731026198E-22</c:v>
                </c:pt>
                <c:pt idx="850">
                  <c:v>4.2435290732309399E-22</c:v>
                </c:pt>
                <c:pt idx="851">
                  <c:v>3.4808341203773501E-22</c:v>
                </c:pt>
                <c:pt idx="852">
                  <c:v>2.8540419860628398E-22</c:v>
                </c:pt>
                <c:pt idx="853">
                  <c:v>2.33915104207539E-22</c:v>
                </c:pt>
                <c:pt idx="854">
                  <c:v>1.9163597642170301E-22</c:v>
                </c:pt>
                <c:pt idx="855">
                  <c:v>1.5693387015618699E-22</c:v>
                </c:pt>
                <c:pt idx="856">
                  <c:v>1.2846274033092999E-22</c:v>
                </c:pt>
                <c:pt idx="857">
                  <c:v>1.05113507370798E-22</c:v>
                </c:pt>
                <c:pt idx="858">
                  <c:v>8.5972729423385197E-23</c:v>
                </c:pt>
                <c:pt idx="859">
                  <c:v>7.0288412759313203E-23</c:v>
                </c:pt>
                <c:pt idx="860">
                  <c:v>5.74417397705258E-23</c:v>
                </c:pt>
                <c:pt idx="861">
                  <c:v>4.6923700527843301E-23</c:v>
                </c:pt>
                <c:pt idx="862">
                  <c:v>3.8315785830652497E-23</c:v>
                </c:pt>
                <c:pt idx="863">
                  <c:v>3.1274042801283E-23</c:v>
                </c:pt>
                <c:pt idx="864">
                  <c:v>2.5515913130976799E-23</c:v>
                </c:pt>
                <c:pt idx="865">
                  <c:v>2.0809373074885699E-23</c:v>
                </c:pt>
                <c:pt idx="866">
                  <c:v>1.69639765642161E-23</c:v>
                </c:pt>
                <c:pt idx="867">
                  <c:v>1.3823471147503799E-23</c:v>
                </c:pt>
                <c:pt idx="868">
                  <c:v>1.12597132218578E-23</c:v>
                </c:pt>
                <c:pt idx="869">
                  <c:v>9.1676561146709403E-24</c:v>
                </c:pt>
                <c:pt idx="870">
                  <c:v>7.4612236497433507E-24</c:v>
                </c:pt>
                <c:pt idx="871">
                  <c:v>6.0699142320646503E-24</c:v>
                </c:pt>
                <c:pt idx="872">
                  <c:v>4.93600734016467E-24</c:v>
                </c:pt>
                <c:pt idx="873">
                  <c:v>4.0122665630950397E-24</c:v>
                </c:pt>
                <c:pt idx="874">
                  <c:v>3.2600517425816901E-24</c:v>
                </c:pt>
                <c:pt idx="875">
                  <c:v>2.6477680303016299E-24</c:v>
                </c:pt>
                <c:pt idx="876">
                  <c:v>2.1495922867168201E-24</c:v>
                </c:pt>
                <c:pt idx="877">
                  <c:v>1.7444276813287401E-24</c:v>
                </c:pt>
                <c:pt idx="878">
                  <c:v>1.4150459784387701E-24</c:v>
                </c:pt>
                <c:pt idx="879">
                  <c:v>1.1473841180221901E-24</c:v>
                </c:pt>
                <c:pt idx="880">
                  <c:v>9.2996758592941003E-25</c:v>
                </c:pt>
                <c:pt idx="881">
                  <c:v>7.5343792523472496E-25</c:v>
                </c:pt>
                <c:pt idx="882">
                  <c:v>6.1016574858648104E-25</c:v>
                </c:pt>
                <c:pt idx="883">
                  <c:v>4.9393391696866502E-25</c:v>
                </c:pt>
                <c:pt idx="884">
                  <c:v>3.9967827525781398E-25</c:v>
                </c:pt>
                <c:pt idx="885">
                  <c:v>3.23275580308994E-25</c:v>
                </c:pt>
                <c:pt idx="886">
                  <c:v>2.6137010661893602E-25</c:v>
                </c:pt>
                <c:pt idx="887">
                  <c:v>2.1123193705906199E-25</c:v>
                </c:pt>
                <c:pt idx="888">
                  <c:v>1.7064119895783299E-25</c:v>
                </c:pt>
                <c:pt idx="889">
                  <c:v>1.3779353623912201E-25</c:v>
                </c:pt>
                <c:pt idx="890">
                  <c:v>1.1122295547722101E-25</c:v>
                </c:pt>
                <c:pt idx="891">
                  <c:v>8.9738879893833403E-26</c:v>
                </c:pt>
                <c:pt idx="892">
                  <c:v>7.23748171521149E-26</c:v>
                </c:pt>
                <c:pt idx="893">
                  <c:v>5.8346516292709801E-26</c:v>
                </c:pt>
                <c:pt idx="894">
                  <c:v>4.7017874449456299E-26</c:v>
                </c:pt>
                <c:pt idx="895">
                  <c:v>3.7873170035866701E-26</c:v>
                </c:pt>
                <c:pt idx="896">
                  <c:v>3.0494458233922799E-26</c:v>
                </c:pt>
                <c:pt idx="897">
                  <c:v>2.4543176997533699E-26</c:v>
                </c:pt>
                <c:pt idx="898">
                  <c:v>1.97451857634595E-26</c:v>
                </c:pt>
                <c:pt idx="899">
                  <c:v>1.5878601521881401E-26</c:v>
                </c:pt>
                <c:pt idx="900">
                  <c:v>1.2763913495702099E-26</c:v>
                </c:pt>
                <c:pt idx="901">
                  <c:v>1.02559530645036E-26</c:v>
                </c:pt>
                <c:pt idx="902">
                  <c:v>8.2373735692293805E-27</c:v>
                </c:pt>
                <c:pt idx="903">
                  <c:v>6.61335838773343E-27</c:v>
                </c:pt>
                <c:pt idx="904">
                  <c:v>5.3073277579509499E-27</c:v>
                </c:pt>
                <c:pt idx="905">
                  <c:v>4.2574573607971903E-27</c:v>
                </c:pt>
                <c:pt idx="906">
                  <c:v>3.4138563948942801E-27</c:v>
                </c:pt>
                <c:pt idx="907">
                  <c:v>2.7362812031787101E-27</c:v>
                </c:pt>
                <c:pt idx="908">
                  <c:v>2.1922836138093299E-27</c:v>
                </c:pt>
                <c:pt idx="909">
                  <c:v>1.7557119901179999E-27</c:v>
                </c:pt>
                <c:pt idx="910">
                  <c:v>1.4054983290013101E-27</c:v>
                </c:pt>
                <c:pt idx="911">
                  <c:v>1.1246772444626499E-27</c:v>
                </c:pt>
                <c:pt idx="912">
                  <c:v>8.9959284678843507E-28</c:v>
                </c:pt>
                <c:pt idx="913">
                  <c:v>7.1925780638323498E-28</c:v>
                </c:pt>
                <c:pt idx="914">
                  <c:v>5.7483562464724901E-28</c:v>
                </c:pt>
                <c:pt idx="915">
                  <c:v>4.59222608421072E-28</c:v>
                </c:pt>
                <c:pt idx="916">
                  <c:v>3.6671049295091999E-28</c:v>
                </c:pt>
                <c:pt idx="917">
                  <c:v>2.92714271624247E-28</c:v>
                </c:pt>
                <c:pt idx="918">
                  <c:v>2.3355272436771902E-28</c:v>
                </c:pt>
                <c:pt idx="919">
                  <c:v>1.86271517367504E-28</c:v>
                </c:pt>
                <c:pt idx="920">
                  <c:v>1.48500678000733E-28</c:v>
                </c:pt>
                <c:pt idx="921">
                  <c:v>1.18339814741224E-28</c:v>
                </c:pt>
                <c:pt idx="922">
                  <c:v>9.42657208763384E-29</c:v>
                </c:pt>
                <c:pt idx="923">
                  <c:v>7.5058028943644203E-29</c:v>
                </c:pt>
                <c:pt idx="924">
                  <c:v>5.9739415262964395E-29</c:v>
                </c:pt>
                <c:pt idx="925">
                  <c:v>4.7527527717972698E-29</c:v>
                </c:pt>
                <c:pt idx="926">
                  <c:v>3.7796355039344502E-29</c:v>
                </c:pt>
                <c:pt idx="927">
                  <c:v>3.0045196638426099E-29</c:v>
                </c:pt>
                <c:pt idx="928">
                  <c:v>2.38737483354223E-29</c:v>
                </c:pt>
                <c:pt idx="929">
                  <c:v>1.8962107190539099E-29</c:v>
                </c:pt>
                <c:pt idx="930">
                  <c:v>1.5054731119941401E-29</c:v>
                </c:pt>
                <c:pt idx="931">
                  <c:v>1.19475766358602E-29</c:v>
                </c:pt>
                <c:pt idx="932">
                  <c:v>9.4777894640187002E-30</c:v>
                </c:pt>
                <c:pt idx="933">
                  <c:v>7.5154449075364905E-30</c:v>
                </c:pt>
                <c:pt idx="934">
                  <c:v>5.9569332699322803E-30</c:v>
                </c:pt>
                <c:pt idx="935">
                  <c:v>4.71966497455241E-30</c:v>
                </c:pt>
                <c:pt idx="936">
                  <c:v>3.7378339084494503E-30</c:v>
                </c:pt>
                <c:pt idx="937">
                  <c:v>2.9590289555541101E-30</c:v>
                </c:pt>
                <c:pt idx="938">
                  <c:v>2.3415250761569301E-30</c:v>
                </c:pt>
                <c:pt idx="939">
                  <c:v>1.8521185840078301E-30</c:v>
                </c:pt>
                <c:pt idx="940">
                  <c:v>1.46439804115053E-30</c:v>
                </c:pt>
                <c:pt idx="941">
                  <c:v>1.1573637033594999E-30</c:v>
                </c:pt>
                <c:pt idx="942">
                  <c:v>9.1432573011199094E-31</c:v>
                </c:pt>
                <c:pt idx="943">
                  <c:v>7.2202524866294197E-31</c:v>
                </c:pt>
                <c:pt idx="944">
                  <c:v>5.6993349814406203E-31</c:v>
                </c:pt>
                <c:pt idx="945">
                  <c:v>4.4969321350695299E-31</c:v>
                </c:pt>
                <c:pt idx="946">
                  <c:v>3.5467357298650198E-31</c:v>
                </c:pt>
                <c:pt idx="947">
                  <c:v>2.7961577472851199E-31</c:v>
                </c:pt>
                <c:pt idx="948">
                  <c:v>2.2035090848696598E-31</c:v>
                </c:pt>
                <c:pt idx="949">
                  <c:v>1.7357547223487601E-31</c:v>
                </c:pt>
                <c:pt idx="950">
                  <c:v>1.36672832366497E-31</c:v>
                </c:pt>
                <c:pt idx="951">
                  <c:v>1.0757128554021001E-31</c:v>
                </c:pt>
                <c:pt idx="952">
                  <c:v>8.4631267118525396E-32</c:v>
                </c:pt>
                <c:pt idx="953">
                  <c:v>6.6555759549405402E-32</c:v>
                </c:pt>
                <c:pt idx="954">
                  <c:v>5.2319159300972402E-32</c:v>
                </c:pt>
                <c:pt idx="955">
                  <c:v>4.1110823598905298E-32</c:v>
                </c:pt>
                <c:pt idx="956">
                  <c:v>3.2290286726439602E-32</c:v>
                </c:pt>
                <c:pt idx="957">
                  <c:v>2.53517489083184E-32</c:v>
                </c:pt>
                <c:pt idx="958">
                  <c:v>1.9895929958659101E-32</c:v>
                </c:pt>
                <c:pt idx="959">
                  <c:v>1.56077698706711E-32</c:v>
                </c:pt>
                <c:pt idx="960">
                  <c:v>1.22387693279076E-32</c:v>
                </c:pt>
                <c:pt idx="961">
                  <c:v>9.5930106953343801E-33</c:v>
                </c:pt>
                <c:pt idx="962">
                  <c:v>7.5160971778970094E-33</c:v>
                </c:pt>
                <c:pt idx="963">
                  <c:v>5.88640472534914E-33</c:v>
                </c:pt>
                <c:pt idx="964">
                  <c:v>4.60816607339841E-33</c:v>
                </c:pt>
                <c:pt idx="965">
                  <c:v>3.6060055584072399E-33</c:v>
                </c:pt>
                <c:pt idx="966">
                  <c:v>2.8206222273019099E-33</c:v>
                </c:pt>
                <c:pt idx="967">
                  <c:v>2.20538143628614E-33</c:v>
                </c:pt>
                <c:pt idx="968">
                  <c:v>1.7236249015141E-33</c:v>
                </c:pt>
                <c:pt idx="969">
                  <c:v>1.34654867091638E-33</c:v>
                </c:pt>
                <c:pt idx="970">
                  <c:v>1.05152983163537E-33</c:v>
                </c:pt>
                <c:pt idx="971">
                  <c:v>8.2080762686070608E-34</c:v>
                </c:pt>
                <c:pt idx="972">
                  <c:v>6.4044436264702698E-34</c:v>
                </c:pt>
                <c:pt idx="973">
                  <c:v>4.9950710063773599E-34</c:v>
                </c:pt>
                <c:pt idx="974">
                  <c:v>3.8942350052275198E-34</c:v>
                </c:pt>
                <c:pt idx="975">
                  <c:v>3.0347496757149501E-34</c:v>
                </c:pt>
                <c:pt idx="976">
                  <c:v>2.3639800899528899E-34</c:v>
                </c:pt>
                <c:pt idx="977">
                  <c:v>1.8407083182549E-34</c:v>
                </c:pt>
                <c:pt idx="978">
                  <c:v>1.4326706080133699E-34</c:v>
                </c:pt>
                <c:pt idx="979">
                  <c:v>1.1146228439078999E-34</c:v>
                </c:pt>
                <c:pt idx="980">
                  <c:v>8.6682162285889896E-35</c:v>
                </c:pt>
                <c:pt idx="981">
                  <c:v>6.7383216437709201E-35</c:v>
                </c:pt>
                <c:pt idx="982">
                  <c:v>5.2359313013923204E-35</c:v>
                </c:pt>
                <c:pt idx="983">
                  <c:v>4.06683300101839E-35</c:v>
                </c:pt>
                <c:pt idx="984">
                  <c:v>3.15746781172632E-35</c:v>
                </c:pt>
                <c:pt idx="985">
                  <c:v>2.4504266925237402E-35</c:v>
                </c:pt>
                <c:pt idx="986">
                  <c:v>1.90092369188218E-35</c:v>
                </c:pt>
                <c:pt idx="987">
                  <c:v>1.4740351332129601E-35</c:v>
                </c:pt>
                <c:pt idx="988">
                  <c:v>1.1425393470454899E-35</c:v>
                </c:pt>
                <c:pt idx="989">
                  <c:v>8.8522703950194699E-36</c:v>
                </c:pt>
                <c:pt idx="990">
                  <c:v>6.8558032985190799E-36</c:v>
                </c:pt>
                <c:pt idx="991">
                  <c:v>5.3074045743560798E-36</c:v>
                </c:pt>
                <c:pt idx="992">
                  <c:v>4.1070142040763198E-36</c:v>
                </c:pt>
                <c:pt idx="993">
                  <c:v>3.1768036749765101E-36</c:v>
                </c:pt>
                <c:pt idx="994">
                  <c:v>2.4562620917893799E-36</c:v>
                </c:pt>
                <c:pt idx="995">
                  <c:v>1.8983626869342401E-36</c:v>
                </c:pt>
                <c:pt idx="996">
                  <c:v>1.46657346550571E-36</c:v>
                </c:pt>
                <c:pt idx="997">
                  <c:v>1.13252710365067E-36</c:v>
                </c:pt>
                <c:pt idx="998">
                  <c:v>8.7420548964331807E-37</c:v>
                </c:pt>
                <c:pt idx="999">
                  <c:v>6.7452584500837897E-37</c:v>
                </c:pt>
                <c:pt idx="1000">
                  <c:v>5.2024006697491304E-37</c:v>
                </c:pt>
                <c:pt idx="1001">
                  <c:v>4.0107826968461902E-37</c:v>
                </c:pt>
                <c:pt idx="1002">
                  <c:v>3.0908262965232199E-37</c:v>
                </c:pt>
                <c:pt idx="1003">
                  <c:v>2.3808947159796199E-37</c:v>
                </c:pt>
                <c:pt idx="1004">
                  <c:v>1.83326778638002E-37</c:v>
                </c:pt>
                <c:pt idx="1005">
                  <c:v>1.4110153662404201E-37</c:v>
                </c:pt>
                <c:pt idx="1006">
                  <c:v>1.0855696581050199E-37</c:v>
                </c:pt>
                <c:pt idx="1007">
                  <c:v>8.3484098634067099E-38</c:v>
                </c:pt>
                <c:pt idx="1008">
                  <c:v>6.4175600183582503E-38</c:v>
                </c:pt>
                <c:pt idx="1009">
                  <c:v>4.9312409362961898E-38</c:v>
                </c:pt>
                <c:pt idx="1010">
                  <c:v>3.7875869302102501E-38</c:v>
                </c:pt>
                <c:pt idx="1011">
                  <c:v>2.9079644743614397E-38</c:v>
                </c:pt>
                <c:pt idx="1012">
                  <c:v>2.2316993197225501E-38</c:v>
                </c:pt>
                <c:pt idx="1013">
                  <c:v>1.71199447754029E-38</c:v>
                </c:pt>
                <c:pt idx="1014">
                  <c:v>1.3127714661679199E-38</c:v>
                </c:pt>
                <c:pt idx="1015">
                  <c:v>1.00622704309082E-38</c:v>
                </c:pt>
                <c:pt idx="1016">
                  <c:v>7.7094416559455699E-39</c:v>
                </c:pt>
                <c:pt idx="1017">
                  <c:v>5.9043208306150505E-39</c:v>
                </c:pt>
                <c:pt idx="1018">
                  <c:v>4.51998557158231E-39</c:v>
                </c:pt>
                <c:pt idx="1019">
                  <c:v>3.4587902304796901E-39</c:v>
                </c:pt>
                <c:pt idx="1020">
                  <c:v>2.6456444007715001E-39</c:v>
                </c:pt>
                <c:pt idx="1021">
                  <c:v>2.02282720667876E-39</c:v>
                </c:pt>
                <c:pt idx="1022">
                  <c:v>1.5459881738451902E-39</c:v>
                </c:pt>
                <c:pt idx="1023">
                  <c:v>1.18106448737007E-39</c:v>
                </c:pt>
                <c:pt idx="1024">
                  <c:v>9.0190566425591698E-40</c:v>
                </c:pt>
                <c:pt idx="1025">
                  <c:v>6.8844408691975202E-40</c:v>
                </c:pt>
                <c:pt idx="1026">
                  <c:v>5.2528655769179496E-40</c:v>
                </c:pt>
                <c:pt idx="1027">
                  <c:v>4.0063044606195204E-40</c:v>
                </c:pt>
                <c:pt idx="1028">
                  <c:v>3.05429978338907E-40</c:v>
                </c:pt>
                <c:pt idx="1029">
                  <c:v>2.32755212940929E-40</c:v>
                </c:pt>
                <c:pt idx="1030">
                  <c:v>1.7729937841828399E-40</c:v>
                </c:pt>
                <c:pt idx="1031">
                  <c:v>1.3500039772889001E-40</c:v>
                </c:pt>
                <c:pt idx="1032">
                  <c:v>1.02750257373819E-40</c:v>
                </c:pt>
                <c:pt idx="1033">
                  <c:v>7.8171927634245504E-41</c:v>
                </c:pt>
                <c:pt idx="1034">
                  <c:v>5.9448206083924899E-41</c:v>
                </c:pt>
                <c:pt idx="1035">
                  <c:v>4.5190454893178098E-41</c:v>
                </c:pt>
                <c:pt idx="1036">
                  <c:v>3.4337976255410202E-41</c:v>
                </c:pt>
                <c:pt idx="1037">
                  <c:v>2.6080907558388298E-41</c:v>
                </c:pt>
                <c:pt idx="1038">
                  <c:v>1.9801164040915801E-41</c:v>
                </c:pt>
                <c:pt idx="1039">
                  <c:v>1.50272239469106E-41</c:v>
                </c:pt>
                <c:pt idx="1040">
                  <c:v>1.13995263791934E-41</c:v>
                </c:pt>
                <c:pt idx="1041">
                  <c:v>8.6440021574285494E-42</c:v>
                </c:pt>
                <c:pt idx="1042">
                  <c:v>6.5518347015130994E-42</c:v>
                </c:pt>
                <c:pt idx="1043">
                  <c:v>4.9639911785305197E-42</c:v>
                </c:pt>
                <c:pt idx="1044">
                  <c:v>3.7594046231393703E-42</c:v>
                </c:pt>
                <c:pt idx="1045">
                  <c:v>2.8459491724237699E-42</c:v>
                </c:pt>
                <c:pt idx="1046">
                  <c:v>2.1535512088858801E-42</c:v>
                </c:pt>
                <c:pt idx="1047">
                  <c:v>1.6289331425887102E-42</c:v>
                </c:pt>
                <c:pt idx="1048">
                  <c:v>1.23160461028431E-42</c:v>
                </c:pt>
                <c:pt idx="1049">
                  <c:v>9.3080635428411996E-43</c:v>
                </c:pt>
                <c:pt idx="1050">
                  <c:v>7.0318137196744602E-43</c:v>
                </c:pt>
                <c:pt idx="1051">
                  <c:v>5.3100102191642504E-43</c:v>
                </c:pt>
                <c:pt idx="1052">
                  <c:v>4.0081441800397103E-43</c:v>
                </c:pt>
                <c:pt idx="1053">
                  <c:v>3.0242054407000901E-43</c:v>
                </c:pt>
                <c:pt idx="1054">
                  <c:v>2.2808630983268298E-43</c:v>
                </c:pt>
                <c:pt idx="1055">
                  <c:v>1.7195195518566201E-43</c:v>
                </c:pt>
                <c:pt idx="1056">
                  <c:v>1.29579108020908E-43</c:v>
                </c:pt>
                <c:pt idx="1057">
                  <c:v>9.760741684790771E-44</c:v>
                </c:pt>
                <c:pt idx="1058">
                  <c:v>7.3493785214105701E-44</c:v>
                </c:pt>
                <c:pt idx="1059">
                  <c:v>5.5314421218128501E-44</c:v>
                </c:pt>
                <c:pt idx="1060">
                  <c:v>4.1614634728272099E-44</c:v>
                </c:pt>
                <c:pt idx="1061">
                  <c:v>3.1294913577788298E-44</c:v>
                </c:pt>
                <c:pt idx="1062">
                  <c:v>2.3524552931819901E-44</c:v>
                </c:pt>
                <c:pt idx="1063">
                  <c:v>1.76762017905242E-44</c:v>
                </c:pt>
                <c:pt idx="1064">
                  <c:v>1.3276282050256399E-44</c:v>
                </c:pt>
                <c:pt idx="1065">
                  <c:v>9.9674469888892096E-45</c:v>
                </c:pt>
                <c:pt idx="1066">
                  <c:v>7.4801678137334405E-45</c:v>
                </c:pt>
                <c:pt idx="1067">
                  <c:v>5.6112379716120604E-45</c:v>
                </c:pt>
                <c:pt idx="1068">
                  <c:v>4.2075178871794399E-45</c:v>
                </c:pt>
                <c:pt idx="1069">
                  <c:v>3.1536477964372601E-45</c:v>
                </c:pt>
                <c:pt idx="1070">
                  <c:v>2.3627639690310899E-45</c:v>
                </c:pt>
                <c:pt idx="1071">
                  <c:v>1.7694871758121199E-45</c:v>
                </c:pt>
                <c:pt idx="1072">
                  <c:v>1.32462951205906E-45</c:v>
                </c:pt>
                <c:pt idx="1073">
                  <c:v>9.9120014882575199E-46</c:v>
                </c:pt>
                <c:pt idx="1074">
                  <c:v>7.4139254159275807E-46</c:v>
                </c:pt>
                <c:pt idx="1075">
                  <c:v>5.5431290127177196E-46</c:v>
                </c:pt>
                <c:pt idx="1076">
                  <c:v>4.1426827684301299E-46</c:v>
                </c:pt>
                <c:pt idx="1077">
                  <c:v>3.0947693285309401E-46</c:v>
                </c:pt>
                <c:pt idx="1078">
                  <c:v>2.3109726336929402E-46</c:v>
                </c:pt>
                <c:pt idx="1079">
                  <c:v>1.72496874847939E-46</c:v>
                </c:pt>
                <c:pt idx="1080">
                  <c:v>1.2870267324795001E-46</c:v>
                </c:pt>
                <c:pt idx="1081">
                  <c:v>9.5987307396883103E-47</c:v>
                </c:pt>
                <c:pt idx="1082">
                  <c:v>7.1558289954572695E-47</c:v>
                </c:pt>
                <c:pt idx="1083">
                  <c:v>5.33244025738449E-47</c:v>
                </c:pt>
                <c:pt idx="1084">
                  <c:v>3.9720247092016298E-47</c:v>
                </c:pt>
                <c:pt idx="1085">
                  <c:v>2.9574525147498202E-47</c:v>
                </c:pt>
                <c:pt idx="1086">
                  <c:v>2.2011189483981201E-47</c:v>
                </c:pt>
                <c:pt idx="1087">
                  <c:v>1.63752951197324E-47</c:v>
                </c:pt>
                <c:pt idx="1088">
                  <c:v>1.21774021263286E-47</c:v>
                </c:pt>
                <c:pt idx="1089">
                  <c:v>9.0519062242541605E-48</c:v>
                </c:pt>
                <c:pt idx="1090">
                  <c:v>6.7258213679196596E-48</c:v>
                </c:pt>
                <c:pt idx="1091">
                  <c:v>4.9954025704910597E-48</c:v>
                </c:pt>
                <c:pt idx="1092">
                  <c:v>3.7086473328905901E-48</c:v>
                </c:pt>
                <c:pt idx="1093">
                  <c:v>2.7522029621804103E-48</c:v>
                </c:pt>
                <c:pt idx="1094">
                  <c:v>2.04157460074269E-48</c:v>
                </c:pt>
                <c:pt idx="1095">
                  <c:v>1.5138049561851801E-48</c:v>
                </c:pt>
                <c:pt idx="1096">
                  <c:v>1.12200414672527E-48</c:v>
                </c:pt>
                <c:pt idx="1097">
                  <c:v>8.3126380234380007E-49</c:v>
                </c:pt>
                <c:pt idx="1098">
                  <c:v>6.1560642350997497E-49</c:v>
                </c:pt>
                <c:pt idx="1099">
                  <c:v>4.5570865812261201E-49</c:v>
                </c:pt>
                <c:pt idx="1100">
                  <c:v>3.3720288261197001E-49</c:v>
                </c:pt>
                <c:pt idx="1101">
                  <c:v>2.4941073174231102E-49</c:v>
                </c:pt>
                <c:pt idx="1102">
                  <c:v>1.8439912316338199E-49</c:v>
                </c:pt>
                <c:pt idx="1103">
                  <c:v>1.36276955175369E-49</c:v>
                </c:pt>
                <c:pt idx="1104">
                  <c:v>1.00671338826913E-49</c:v>
                </c:pt>
                <c:pt idx="1105">
                  <c:v>7.4337699601541198E-50</c:v>
                </c:pt>
                <c:pt idx="1106">
                  <c:v>5.4869656236101302E-50</c:v>
                </c:pt>
                <c:pt idx="1107">
                  <c:v>4.0483234786438298E-50</c:v>
                </c:pt>
                <c:pt idx="1108">
                  <c:v>2.9856439784362398E-50</c:v>
                </c:pt>
                <c:pt idx="1109">
                  <c:v>2.20100319627078E-50</c:v>
                </c:pt>
                <c:pt idx="1110">
                  <c:v>1.6218966135873199E-50</c:v>
                </c:pt>
                <c:pt idx="1111">
                  <c:v>1.19466323433802E-50</c:v>
                </c:pt>
                <c:pt idx="1112">
                  <c:v>8.7960495182708506E-51</c:v>
                </c:pt>
                <c:pt idx="1113">
                  <c:v>6.4736567186592496E-51</c:v>
                </c:pt>
                <c:pt idx="1114">
                  <c:v>4.7624617221819797E-51</c:v>
                </c:pt>
                <c:pt idx="1115">
                  <c:v>3.5021372265629E-51</c:v>
                </c:pt>
                <c:pt idx="1116">
                  <c:v>2.5742732733081199E-51</c:v>
                </c:pt>
                <c:pt idx="1117">
                  <c:v>1.8914547734763199E-51</c:v>
                </c:pt>
                <c:pt idx="1118">
                  <c:v>1.3891754445630801E-51</c:v>
                </c:pt>
                <c:pt idx="1119">
                  <c:v>1.01985412229116E-51</c:v>
                </c:pt>
                <c:pt idx="1120">
                  <c:v>7.4840870847779099E-52</c:v>
                </c:pt>
                <c:pt idx="1121">
                  <c:v>5.48983669613805E-52</c:v>
                </c:pt>
                <c:pt idx="1122">
                  <c:v>4.02531465415233E-52</c:v>
                </c:pt>
                <c:pt idx="1123">
                  <c:v>2.95025840058621E-52</c:v>
                </c:pt>
                <c:pt idx="1124">
                  <c:v>2.1614245890455101E-52</c:v>
                </c:pt>
                <c:pt idx="1125">
                  <c:v>1.58285061336967E-52</c:v>
                </c:pt>
                <c:pt idx="1126">
                  <c:v>1.15866950445067E-52</c:v>
                </c:pt>
                <c:pt idx="1127">
                  <c:v>8.4781096559616706E-53</c:v>
                </c:pt>
                <c:pt idx="1128">
                  <c:v>6.20095079238662E-53</c:v>
                </c:pt>
                <c:pt idx="1129">
                  <c:v>4.5335388472155696E-53</c:v>
                </c:pt>
                <c:pt idx="1130">
                  <c:v>3.3131126055837201E-53</c:v>
                </c:pt>
                <c:pt idx="1131">
                  <c:v>2.4202200206434901E-53</c:v>
                </c:pt>
                <c:pt idx="1132">
                  <c:v>1.7672308999253E-53</c:v>
                </c:pt>
                <c:pt idx="1133">
                  <c:v>1.2898866172950801E-53</c:v>
                </c:pt>
                <c:pt idx="1134">
                  <c:v>9.4108655411314901E-54</c:v>
                </c:pt>
                <c:pt idx="1135">
                  <c:v>6.8632116040037606E-54</c:v>
                </c:pt>
                <c:pt idx="1136">
                  <c:v>5.0031669729892802E-54</c:v>
                </c:pt>
                <c:pt idx="1137">
                  <c:v>3.6457122732520497E-54</c:v>
                </c:pt>
                <c:pt idx="1138">
                  <c:v>2.6554587960596798E-54</c:v>
                </c:pt>
                <c:pt idx="1139">
                  <c:v>1.93337689943639E-54</c:v>
                </c:pt>
                <c:pt idx="1140">
                  <c:v>1.4070620929265701E-54</c:v>
                </c:pt>
                <c:pt idx="1141">
                  <c:v>1.02359882487272E-54</c:v>
                </c:pt>
                <c:pt idx="1142">
                  <c:v>7.4433093683114096E-55</c:v>
                </c:pt>
                <c:pt idx="1143">
                  <c:v>5.4103098188563398E-55</c:v>
                </c:pt>
                <c:pt idx="1144">
                  <c:v>3.9309541021651298E-55</c:v>
                </c:pt>
                <c:pt idx="1145">
                  <c:v>2.85491761887822E-55</c:v>
                </c:pt>
                <c:pt idx="1146">
                  <c:v>2.0725688044048801E-55</c:v>
                </c:pt>
                <c:pt idx="1147">
                  <c:v>1.50398706027945E-55</c:v>
                </c:pt>
                <c:pt idx="1148">
                  <c:v>1.09093533153855E-55</c:v>
                </c:pt>
                <c:pt idx="1149">
                  <c:v>7.9099488951856902E-56</c:v>
                </c:pt>
                <c:pt idx="1150">
                  <c:v>5.7328174006886604E-56</c:v>
                </c:pt>
                <c:pt idx="1151">
                  <c:v>4.1531947819335303E-56</c:v>
                </c:pt>
                <c:pt idx="1152">
                  <c:v>3.00757348776139E-56</c:v>
                </c:pt>
                <c:pt idx="1153">
                  <c:v>2.1770577598383202E-56</c:v>
                </c:pt>
                <c:pt idx="1154">
                  <c:v>1.5752279499916099E-56</c:v>
                </c:pt>
                <c:pt idx="1155">
                  <c:v>1.1392961208944299E-56</c:v>
                </c:pt>
                <c:pt idx="1156">
                  <c:v>8.2366304017944306E-57</c:v>
                </c:pt>
                <c:pt idx="1157">
                  <c:v>5.9522653939179695E-57</c:v>
                </c:pt>
                <c:pt idx="1158">
                  <c:v>4.29966621010422E-57</c:v>
                </c:pt>
                <c:pt idx="1159">
                  <c:v>3.1046092128352898E-57</c:v>
                </c:pt>
                <c:pt idx="1160">
                  <c:v>2.24077827425941E-57</c:v>
                </c:pt>
                <c:pt idx="1161">
                  <c:v>1.61662976137846E-57</c:v>
                </c:pt>
                <c:pt idx="1162">
                  <c:v>1.16584816636766E-57</c:v>
                </c:pt>
                <c:pt idx="1163">
                  <c:v>8.4041376347189399E-58</c:v>
                </c:pt>
                <c:pt idx="1164">
                  <c:v>6.0556958542807203E-58</c:v>
                </c:pt>
                <c:pt idx="1165">
                  <c:v>4.3616889165064103E-58</c:v>
                </c:pt>
                <c:pt idx="1166">
                  <c:v>3.1402559953216299E-58</c:v>
                </c:pt>
                <c:pt idx="1167">
                  <c:v>2.2599308476957002E-58</c:v>
                </c:pt>
                <c:pt idx="1168">
                  <c:v>1.6257171095817E-58</c:v>
                </c:pt>
                <c:pt idx="1169">
                  <c:v>1.16900005136473E-58</c:v>
                </c:pt>
                <c:pt idx="1170">
                  <c:v>8.4024088525990005E-59</c:v>
                </c:pt>
                <c:pt idx="1171">
                  <c:v>6.0368837670463303E-59</c:v>
                </c:pt>
                <c:pt idx="1172">
                  <c:v>4.3355234620492604E-59</c:v>
                </c:pt>
                <c:pt idx="1173">
                  <c:v>3.1123611699124698E-59</c:v>
                </c:pt>
                <c:pt idx="1174">
                  <c:v>2.2333570259606499E-59</c:v>
                </c:pt>
                <c:pt idx="1175">
                  <c:v>1.6019392399173901E-59</c:v>
                </c:pt>
                <c:pt idx="1176">
                  <c:v>1.1485598748298099E-59</c:v>
                </c:pt>
                <c:pt idx="1177">
                  <c:v>8.2315373802859695E-60</c:v>
                </c:pt>
                <c:pt idx="1178">
                  <c:v>5.8969572857539899E-60</c:v>
                </c:pt>
                <c:pt idx="1179">
                  <c:v>4.2227436770776198E-60</c:v>
                </c:pt>
                <c:pt idx="1180">
                  <c:v>3.0226034100423299E-60</c:v>
                </c:pt>
                <c:pt idx="1181">
                  <c:v>2.1626553971071899E-60</c:v>
                </c:pt>
                <c:pt idx="1182">
                  <c:v>1.5467252840491099E-60</c:v>
                </c:pt>
                <c:pt idx="1183">
                  <c:v>1.10575459040611E-60</c:v>
                </c:pt>
                <c:pt idx="1184">
                  <c:v>7.9017633692451005E-61</c:v>
                </c:pt>
                <c:pt idx="1185">
                  <c:v>5.6442857204894202E-61</c:v>
                </c:pt>
                <c:pt idx="1186">
                  <c:v>4.0300799331307703E-61</c:v>
                </c:pt>
                <c:pt idx="1187">
                  <c:v>2.87632547748826E-61</c:v>
                </c:pt>
                <c:pt idx="1188">
                  <c:v>2.0520223784334898E-61</c:v>
                </c:pt>
                <c:pt idx="1189">
                  <c:v>1.4633420490084401E-61</c:v>
                </c:pt>
                <c:pt idx="1190">
                  <c:v>1.04310806935224E-61</c:v>
                </c:pt>
                <c:pt idx="1191">
                  <c:v>7.4324577604065801E-62</c:v>
                </c:pt>
                <c:pt idx="1192">
                  <c:v>5.2936507429549902E-62</c:v>
                </c:pt>
                <c:pt idx="1193">
                  <c:v>3.7687541544437099E-62</c:v>
                </c:pt>
                <c:pt idx="1194">
                  <c:v>2.68200769113842E-62</c:v>
                </c:pt>
                <c:pt idx="1195">
                  <c:v>1.9078398471642599E-62</c:v>
                </c:pt>
                <c:pt idx="1196">
                  <c:v>1.35657402000317E-62</c:v>
                </c:pt>
                <c:pt idx="1197">
                  <c:v>9.6419474101289098E-63</c:v>
                </c:pt>
                <c:pt idx="1198">
                  <c:v>6.8502386563756899E-63</c:v>
                </c:pt>
                <c:pt idx="1199">
                  <c:v>4.8648149547847198E-63</c:v>
                </c:pt>
                <c:pt idx="1200">
                  <c:v>3.4533979482703201E-63</c:v>
                </c:pt>
                <c:pt idx="1201">
                  <c:v>2.4504542816838399E-63</c:v>
                </c:pt>
                <c:pt idx="1202">
                  <c:v>1.73806597111388E-63</c:v>
                </c:pt>
                <c:pt idx="1203">
                  <c:v>1.23226916900652E-63</c:v>
                </c:pt>
                <c:pt idx="1204">
                  <c:v>8.7330225291852595E-64</c:v>
                </c:pt>
                <c:pt idx="1205">
                  <c:v>6.1864748083204797E-64</c:v>
                </c:pt>
                <c:pt idx="1206">
                  <c:v>4.38068056480411E-64</c:v>
                </c:pt>
                <c:pt idx="1207">
                  <c:v>3.1006988673239002E-64</c:v>
                </c:pt>
                <c:pt idx="1208">
                  <c:v>2.19380115714937E-64</c:v>
                </c:pt>
                <c:pt idx="1209">
                  <c:v>1.55151006155052E-64</c:v>
                </c:pt>
                <c:pt idx="1210">
                  <c:v>1.09681048758118E-64</c:v>
                </c:pt>
                <c:pt idx="1211">
                  <c:v>7.7504738303532995E-65</c:v>
                </c:pt>
                <c:pt idx="1212">
                  <c:v>5.4745014362162203E-65</c:v>
                </c:pt>
                <c:pt idx="1213">
                  <c:v>3.8652763773229301E-65</c:v>
                </c:pt>
                <c:pt idx="1214">
                  <c:v>2.7279486326545499E-65</c:v>
                </c:pt>
                <c:pt idx="1215">
                  <c:v>1.9244714818504299E-65</c:v>
                </c:pt>
                <c:pt idx="1216">
                  <c:v>1.3570830483967799E-65</c:v>
                </c:pt>
                <c:pt idx="1217">
                  <c:v>9.565794008242471E-66</c:v>
                </c:pt>
                <c:pt idx="1218">
                  <c:v>6.7399282725659902E-66</c:v>
                </c:pt>
                <c:pt idx="1219">
                  <c:v>4.74689007840522E-66</c:v>
                </c:pt>
                <c:pt idx="1220">
                  <c:v>3.34181746251247E-66</c:v>
                </c:pt>
                <c:pt idx="1221">
                  <c:v>2.35166751656581E-66</c:v>
                </c:pt>
                <c:pt idx="1222">
                  <c:v>1.6542028411872099E-66</c:v>
                </c:pt>
                <c:pt idx="1223">
                  <c:v>1.16311123006406E-66</c:v>
                </c:pt>
                <c:pt idx="1224">
                  <c:v>8.1747292676410405E-67</c:v>
                </c:pt>
                <c:pt idx="1225">
                  <c:v>5.7430837526858199E-67</c:v>
                </c:pt>
                <c:pt idx="1226">
                  <c:v>4.0330774415045801E-67</c:v>
                </c:pt>
                <c:pt idx="1227">
                  <c:v>2.83105046918046E-67</c:v>
                </c:pt>
                <c:pt idx="1228">
                  <c:v>1.98645302516091E-67</c:v>
                </c:pt>
                <c:pt idx="1229">
                  <c:v>1.39324862624994E-67</c:v>
                </c:pt>
                <c:pt idx="1230">
                  <c:v>9.7678410159878403E-68</c:v>
                </c:pt>
                <c:pt idx="1231">
                  <c:v>6.8452320406378102E-68</c:v>
                </c:pt>
                <c:pt idx="1232">
                  <c:v>4.7950970198820203E-68</c:v>
                </c:pt>
                <c:pt idx="1233">
                  <c:v>3.3575791063915701E-68</c:v>
                </c:pt>
                <c:pt idx="1234">
                  <c:v>2.35003720515989E-68</c:v>
                </c:pt>
                <c:pt idx="1235">
                  <c:v>1.6441553510096599E-68</c:v>
                </c:pt>
                <c:pt idx="1236">
                  <c:v>1.14982193455019E-68</c:v>
                </c:pt>
                <c:pt idx="1237">
                  <c:v>8.0378140249264298E-69</c:v>
                </c:pt>
                <c:pt idx="1238">
                  <c:v>5.6164893764016802E-69</c:v>
                </c:pt>
                <c:pt idx="1239">
                  <c:v>3.9229389784077099E-69</c:v>
                </c:pt>
                <c:pt idx="1240">
                  <c:v>2.7389101471743798E-69</c:v>
                </c:pt>
                <c:pt idx="1241">
                  <c:v>1.91145305964978E-69</c:v>
                </c:pt>
                <c:pt idx="1242">
                  <c:v>1.33342658141533E-69</c:v>
                </c:pt>
                <c:pt idx="1243">
                  <c:v>9.2980996617985396E-70</c:v>
                </c:pt>
                <c:pt idx="1244">
                  <c:v>6.4809534401168094E-70</c:v>
                </c:pt>
                <c:pt idx="1245">
                  <c:v>4.5154726990565502E-70</c:v>
                </c:pt>
                <c:pt idx="1246">
                  <c:v>3.1447574434911297E-70</c:v>
                </c:pt>
                <c:pt idx="1247">
                  <c:v>2.1892265119432601E-70</c:v>
                </c:pt>
                <c:pt idx="1248">
                  <c:v>1.52339966224872E-70</c:v>
                </c:pt>
                <c:pt idx="1249">
                  <c:v>1.05963579540087E-70</c:v>
                </c:pt>
                <c:pt idx="1250">
                  <c:v>7.3674804963853394E-71</c:v>
                </c:pt>
                <c:pt idx="1251">
                  <c:v>5.12036565728358E-71</c:v>
                </c:pt>
                <c:pt idx="1252">
                  <c:v>3.55715314507945E-71</c:v>
                </c:pt>
                <c:pt idx="1253">
                  <c:v>2.47015243535159E-71</c:v>
                </c:pt>
                <c:pt idx="1254">
                  <c:v>1.7146068315415E-71</c:v>
                </c:pt>
                <c:pt idx="1255">
                  <c:v>1.1896657176483599E-71</c:v>
                </c:pt>
                <c:pt idx="1256">
                  <c:v>8.2509687950893304E-72</c:v>
                </c:pt>
                <c:pt idx="1257">
                  <c:v>5.7201121271274E-72</c:v>
                </c:pt>
                <c:pt idx="1258">
                  <c:v>3.9639095656918498E-72</c:v>
                </c:pt>
                <c:pt idx="1259">
                  <c:v>2.7457597254739799E-72</c:v>
                </c:pt>
                <c:pt idx="1260">
                  <c:v>1.90116985366482E-72</c:v>
                </c:pt>
                <c:pt idx="1261">
                  <c:v>1.3158273297053901E-72</c:v>
                </c:pt>
                <c:pt idx="1262">
                  <c:v>9.1032501945196997E-73</c:v>
                </c:pt>
                <c:pt idx="1263">
                  <c:v>6.2952596566409096E-73</c:v>
                </c:pt>
                <c:pt idx="1264">
                  <c:v>4.3516144242273701E-73</c:v>
                </c:pt>
                <c:pt idx="1265">
                  <c:v>3.0068153391296502E-73</c:v>
                </c:pt>
                <c:pt idx="1266">
                  <c:v>2.07674271227743E-73</c:v>
                </c:pt>
                <c:pt idx="1267">
                  <c:v>1.43376581184826E-73</c:v>
                </c:pt>
                <c:pt idx="1268">
                  <c:v>9.8944881300815605E-74</c:v>
                </c:pt>
                <c:pt idx="1269">
                  <c:v>6.8253987434305299E-74</c:v>
                </c:pt>
                <c:pt idx="1270">
                  <c:v>4.7063292663914102E-74</c:v>
                </c:pt>
                <c:pt idx="1271">
                  <c:v>3.24381569504514E-74</c:v>
                </c:pt>
                <c:pt idx="1272">
                  <c:v>2.2348563577378698E-74</c:v>
                </c:pt>
                <c:pt idx="1273">
                  <c:v>1.53908511771276E-74</c:v>
                </c:pt>
                <c:pt idx="1274">
                  <c:v>1.05948604748115E-74</c:v>
                </c:pt>
                <c:pt idx="1275">
                  <c:v>7.2903339506780496E-75</c:v>
                </c:pt>
                <c:pt idx="1276">
                  <c:v>5.0144023706701595E-75</c:v>
                </c:pt>
                <c:pt idx="1277">
                  <c:v>3.4475495201537499E-75</c:v>
                </c:pt>
                <c:pt idx="1278">
                  <c:v>2.3693074513709402E-75</c:v>
                </c:pt>
                <c:pt idx="1279">
                  <c:v>1.6276158132805101E-75</c:v>
                </c:pt>
                <c:pt idx="1280">
                  <c:v>0</c:v>
                </c:pt>
              </c:numCache>
            </c:numRef>
          </c:yVal>
          <c:smooth val="1"/>
        </c:ser>
        <c:ser>
          <c:idx val="1"/>
          <c:order val="1"/>
          <c:tx>
            <c:strRef>
              <c:f>'2400 d'!$Q$1</c:f>
              <c:strCache>
                <c:ptCount val="1"/>
                <c:pt idx="0">
                  <c:v>MT3DMS (TVD)</c:v>
                </c:pt>
              </c:strCache>
            </c:strRef>
          </c:tx>
          <c:spPr>
            <a:ln>
              <a:noFill/>
            </a:ln>
          </c:spPr>
          <c:marker>
            <c:symbol val="square"/>
            <c:size val="5"/>
            <c:spPr>
              <a:noFill/>
            </c:spPr>
          </c:marker>
          <c:xVal>
            <c:numRef>
              <c:f>'2400 d'!$Q$3:$Q$1283</c:f>
              <c:numCache>
                <c:formatCode>General</c:formatCode>
                <c:ptCount val="1281"/>
                <c:pt idx="0">
                  <c:v>50</c:v>
                </c:pt>
                <c:pt idx="1">
                  <c:v>150</c:v>
                </c:pt>
                <c:pt idx="2">
                  <c:v>250</c:v>
                </c:pt>
                <c:pt idx="3">
                  <c:v>350</c:v>
                </c:pt>
                <c:pt idx="4">
                  <c:v>450</c:v>
                </c:pt>
                <c:pt idx="5">
                  <c:v>550</c:v>
                </c:pt>
                <c:pt idx="6">
                  <c:v>650</c:v>
                </c:pt>
                <c:pt idx="7">
                  <c:v>750</c:v>
                </c:pt>
                <c:pt idx="8">
                  <c:v>850</c:v>
                </c:pt>
                <c:pt idx="9">
                  <c:v>950</c:v>
                </c:pt>
                <c:pt idx="10">
                  <c:v>1050</c:v>
                </c:pt>
                <c:pt idx="11">
                  <c:v>1150</c:v>
                </c:pt>
                <c:pt idx="12">
                  <c:v>1250</c:v>
                </c:pt>
                <c:pt idx="13">
                  <c:v>1350</c:v>
                </c:pt>
                <c:pt idx="14">
                  <c:v>1450</c:v>
                </c:pt>
                <c:pt idx="15">
                  <c:v>1550</c:v>
                </c:pt>
                <c:pt idx="16">
                  <c:v>1650</c:v>
                </c:pt>
                <c:pt idx="17">
                  <c:v>1750</c:v>
                </c:pt>
                <c:pt idx="18">
                  <c:v>1850</c:v>
                </c:pt>
                <c:pt idx="19">
                  <c:v>1950</c:v>
                </c:pt>
                <c:pt idx="20">
                  <c:v>2050</c:v>
                </c:pt>
                <c:pt idx="21">
                  <c:v>2150</c:v>
                </c:pt>
                <c:pt idx="22">
                  <c:v>2250</c:v>
                </c:pt>
                <c:pt idx="23">
                  <c:v>2350</c:v>
                </c:pt>
                <c:pt idx="24">
                  <c:v>2450</c:v>
                </c:pt>
                <c:pt idx="25">
                  <c:v>2550</c:v>
                </c:pt>
                <c:pt idx="26">
                  <c:v>2650</c:v>
                </c:pt>
                <c:pt idx="27">
                  <c:v>2750</c:v>
                </c:pt>
                <c:pt idx="28">
                  <c:v>2850</c:v>
                </c:pt>
                <c:pt idx="29">
                  <c:v>2950</c:v>
                </c:pt>
                <c:pt idx="30">
                  <c:v>3050</c:v>
                </c:pt>
                <c:pt idx="31">
                  <c:v>3150</c:v>
                </c:pt>
                <c:pt idx="32">
                  <c:v>3250</c:v>
                </c:pt>
                <c:pt idx="33">
                  <c:v>3350</c:v>
                </c:pt>
                <c:pt idx="34">
                  <c:v>3450</c:v>
                </c:pt>
                <c:pt idx="35">
                  <c:v>3550</c:v>
                </c:pt>
                <c:pt idx="36">
                  <c:v>3650</c:v>
                </c:pt>
                <c:pt idx="37">
                  <c:v>3750</c:v>
                </c:pt>
                <c:pt idx="38">
                  <c:v>3850</c:v>
                </c:pt>
                <c:pt idx="39">
                  <c:v>3950</c:v>
                </c:pt>
                <c:pt idx="40">
                  <c:v>4050</c:v>
                </c:pt>
                <c:pt idx="41">
                  <c:v>4150</c:v>
                </c:pt>
                <c:pt idx="42">
                  <c:v>4250</c:v>
                </c:pt>
                <c:pt idx="43">
                  <c:v>4350</c:v>
                </c:pt>
                <c:pt idx="44">
                  <c:v>4450</c:v>
                </c:pt>
                <c:pt idx="45">
                  <c:v>4550</c:v>
                </c:pt>
                <c:pt idx="46">
                  <c:v>4650</c:v>
                </c:pt>
                <c:pt idx="47">
                  <c:v>4750</c:v>
                </c:pt>
                <c:pt idx="48">
                  <c:v>4850</c:v>
                </c:pt>
                <c:pt idx="49">
                  <c:v>4950</c:v>
                </c:pt>
                <c:pt idx="50">
                  <c:v>5050</c:v>
                </c:pt>
                <c:pt idx="51">
                  <c:v>5150</c:v>
                </c:pt>
                <c:pt idx="52">
                  <c:v>5250</c:v>
                </c:pt>
                <c:pt idx="53">
                  <c:v>5350</c:v>
                </c:pt>
                <c:pt idx="54">
                  <c:v>5450</c:v>
                </c:pt>
                <c:pt idx="55">
                  <c:v>5550</c:v>
                </c:pt>
                <c:pt idx="56">
                  <c:v>5650</c:v>
                </c:pt>
                <c:pt idx="57">
                  <c:v>5750</c:v>
                </c:pt>
                <c:pt idx="58">
                  <c:v>5850</c:v>
                </c:pt>
                <c:pt idx="59">
                  <c:v>5950</c:v>
                </c:pt>
                <c:pt idx="60">
                  <c:v>6050</c:v>
                </c:pt>
                <c:pt idx="61">
                  <c:v>6150</c:v>
                </c:pt>
                <c:pt idx="62">
                  <c:v>6250</c:v>
                </c:pt>
                <c:pt idx="63">
                  <c:v>6350</c:v>
                </c:pt>
                <c:pt idx="64">
                  <c:v>6450</c:v>
                </c:pt>
                <c:pt idx="65">
                  <c:v>6550</c:v>
                </c:pt>
                <c:pt idx="66">
                  <c:v>6650</c:v>
                </c:pt>
                <c:pt idx="67">
                  <c:v>6750</c:v>
                </c:pt>
                <c:pt idx="68">
                  <c:v>6850</c:v>
                </c:pt>
                <c:pt idx="69">
                  <c:v>6950</c:v>
                </c:pt>
                <c:pt idx="70">
                  <c:v>7050</c:v>
                </c:pt>
                <c:pt idx="71">
                  <c:v>7150</c:v>
                </c:pt>
                <c:pt idx="72">
                  <c:v>7250</c:v>
                </c:pt>
                <c:pt idx="73">
                  <c:v>7350</c:v>
                </c:pt>
                <c:pt idx="74">
                  <c:v>7450</c:v>
                </c:pt>
                <c:pt idx="75">
                  <c:v>7550</c:v>
                </c:pt>
                <c:pt idx="76">
                  <c:v>7650</c:v>
                </c:pt>
                <c:pt idx="77">
                  <c:v>7750</c:v>
                </c:pt>
                <c:pt idx="78">
                  <c:v>7850</c:v>
                </c:pt>
                <c:pt idx="79">
                  <c:v>7950</c:v>
                </c:pt>
                <c:pt idx="80">
                  <c:v>8050</c:v>
                </c:pt>
                <c:pt idx="81">
                  <c:v>8150</c:v>
                </c:pt>
                <c:pt idx="82">
                  <c:v>8250</c:v>
                </c:pt>
                <c:pt idx="83">
                  <c:v>8350</c:v>
                </c:pt>
                <c:pt idx="84">
                  <c:v>8450</c:v>
                </c:pt>
                <c:pt idx="85">
                  <c:v>8550</c:v>
                </c:pt>
                <c:pt idx="86">
                  <c:v>8650</c:v>
                </c:pt>
                <c:pt idx="87">
                  <c:v>8750</c:v>
                </c:pt>
                <c:pt idx="88">
                  <c:v>8850</c:v>
                </c:pt>
                <c:pt idx="89">
                  <c:v>8950</c:v>
                </c:pt>
                <c:pt idx="90">
                  <c:v>9050</c:v>
                </c:pt>
                <c:pt idx="91">
                  <c:v>9150</c:v>
                </c:pt>
                <c:pt idx="92">
                  <c:v>9250</c:v>
                </c:pt>
                <c:pt idx="93">
                  <c:v>9350</c:v>
                </c:pt>
                <c:pt idx="94">
                  <c:v>9450</c:v>
                </c:pt>
                <c:pt idx="95">
                  <c:v>9550</c:v>
                </c:pt>
                <c:pt idx="96">
                  <c:v>9650</c:v>
                </c:pt>
                <c:pt idx="97">
                  <c:v>9750</c:v>
                </c:pt>
                <c:pt idx="98">
                  <c:v>9850</c:v>
                </c:pt>
                <c:pt idx="99">
                  <c:v>9950</c:v>
                </c:pt>
                <c:pt idx="100">
                  <c:v>10050</c:v>
                </c:pt>
                <c:pt idx="101">
                  <c:v>10150</c:v>
                </c:pt>
                <c:pt idx="102">
                  <c:v>10250</c:v>
                </c:pt>
                <c:pt idx="103">
                  <c:v>10350</c:v>
                </c:pt>
                <c:pt idx="104">
                  <c:v>10450</c:v>
                </c:pt>
                <c:pt idx="105">
                  <c:v>10550</c:v>
                </c:pt>
                <c:pt idx="106">
                  <c:v>10650</c:v>
                </c:pt>
                <c:pt idx="107">
                  <c:v>10750</c:v>
                </c:pt>
                <c:pt idx="108">
                  <c:v>10850</c:v>
                </c:pt>
                <c:pt idx="109">
                  <c:v>10950</c:v>
                </c:pt>
                <c:pt idx="110">
                  <c:v>11050</c:v>
                </c:pt>
                <c:pt idx="111">
                  <c:v>11150</c:v>
                </c:pt>
                <c:pt idx="112">
                  <c:v>11250</c:v>
                </c:pt>
                <c:pt idx="113">
                  <c:v>11350</c:v>
                </c:pt>
                <c:pt idx="114">
                  <c:v>11450</c:v>
                </c:pt>
                <c:pt idx="115">
                  <c:v>11550</c:v>
                </c:pt>
                <c:pt idx="116">
                  <c:v>11650</c:v>
                </c:pt>
                <c:pt idx="117">
                  <c:v>11750</c:v>
                </c:pt>
                <c:pt idx="118">
                  <c:v>11850</c:v>
                </c:pt>
                <c:pt idx="119">
                  <c:v>11950</c:v>
                </c:pt>
                <c:pt idx="120">
                  <c:v>12050</c:v>
                </c:pt>
                <c:pt idx="121">
                  <c:v>12150</c:v>
                </c:pt>
                <c:pt idx="122">
                  <c:v>12250</c:v>
                </c:pt>
                <c:pt idx="123">
                  <c:v>12350</c:v>
                </c:pt>
                <c:pt idx="124">
                  <c:v>12450</c:v>
                </c:pt>
                <c:pt idx="125">
                  <c:v>12550</c:v>
                </c:pt>
                <c:pt idx="126">
                  <c:v>12650</c:v>
                </c:pt>
                <c:pt idx="127">
                  <c:v>12750</c:v>
                </c:pt>
              </c:numCache>
            </c:numRef>
          </c:xVal>
          <c:yVal>
            <c:numRef>
              <c:f>'2400 d'!$R$3:$R$1283</c:f>
              <c:numCache>
                <c:formatCode>General</c:formatCode>
                <c:ptCount val="1281"/>
                <c:pt idx="0">
                  <c:v>0</c:v>
                </c:pt>
                <c:pt idx="1">
                  <c:v>0</c:v>
                </c:pt>
                <c:pt idx="2">
                  <c:v>0</c:v>
                </c:pt>
                <c:pt idx="3">
                  <c:v>0</c:v>
                </c:pt>
                <c:pt idx="4">
                  <c:v>0</c:v>
                </c:pt>
                <c:pt idx="5">
                  <c:v>0</c:v>
                </c:pt>
                <c:pt idx="6">
                  <c:v>1E-4</c:v>
                </c:pt>
                <c:pt idx="7">
                  <c:v>1E-4</c:v>
                </c:pt>
                <c:pt idx="8">
                  <c:v>2.9999999999999997E-4</c:v>
                </c:pt>
                <c:pt idx="9">
                  <c:v>5.0000000000000001E-4</c:v>
                </c:pt>
                <c:pt idx="10">
                  <c:v>1E-3</c:v>
                </c:pt>
                <c:pt idx="11">
                  <c:v>1.8E-3</c:v>
                </c:pt>
                <c:pt idx="12">
                  <c:v>3.2000000000000002E-3</c:v>
                </c:pt>
                <c:pt idx="13">
                  <c:v>5.7000000000000002E-3</c:v>
                </c:pt>
                <c:pt idx="14">
                  <c:v>9.7000000000000003E-3</c:v>
                </c:pt>
                <c:pt idx="15">
                  <c:v>1.6199999999999999E-2</c:v>
                </c:pt>
                <c:pt idx="16">
                  <c:v>2.5999999999999999E-2</c:v>
                </c:pt>
                <c:pt idx="17">
                  <c:v>4.0500000000000001E-2</c:v>
                </c:pt>
                <c:pt idx="18">
                  <c:v>6.1199999999999997E-2</c:v>
                </c:pt>
                <c:pt idx="19">
                  <c:v>8.9499999999999996E-2</c:v>
                </c:pt>
                <c:pt idx="20">
                  <c:v>0.12670000000000001</c:v>
                </c:pt>
                <c:pt idx="21">
                  <c:v>0.17369999999999999</c:v>
                </c:pt>
                <c:pt idx="22">
                  <c:v>0.23039999999999999</c:v>
                </c:pt>
                <c:pt idx="23">
                  <c:v>0.29620000000000002</c:v>
                </c:pt>
                <c:pt idx="24">
                  <c:v>0.36909999999999998</c:v>
                </c:pt>
                <c:pt idx="25">
                  <c:v>0.4461</c:v>
                </c:pt>
                <c:pt idx="26">
                  <c:v>0.52349999999999997</c:v>
                </c:pt>
                <c:pt idx="27">
                  <c:v>0.59709999999999996</c:v>
                </c:pt>
                <c:pt idx="28">
                  <c:v>0.66269999999999996</c:v>
                </c:pt>
                <c:pt idx="29">
                  <c:v>0.71619999999999995</c:v>
                </c:pt>
                <c:pt idx="30">
                  <c:v>0.75439999999999996</c:v>
                </c:pt>
                <c:pt idx="31">
                  <c:v>0.77500000000000002</c:v>
                </c:pt>
                <c:pt idx="32">
                  <c:v>0.77590000000000003</c:v>
                </c:pt>
                <c:pt idx="33">
                  <c:v>0.75980000000000003</c:v>
                </c:pt>
                <c:pt idx="34">
                  <c:v>0.72470000000000001</c:v>
                </c:pt>
                <c:pt idx="35">
                  <c:v>0.67369999999999997</c:v>
                </c:pt>
                <c:pt idx="36">
                  <c:v>0.61009999999999998</c:v>
                </c:pt>
                <c:pt idx="37">
                  <c:v>0.53759999999999997</c:v>
                </c:pt>
                <c:pt idx="38">
                  <c:v>0.46060000000000001</c:v>
                </c:pt>
                <c:pt idx="39">
                  <c:v>0.38319999999999999</c:v>
                </c:pt>
                <c:pt idx="40">
                  <c:v>0.30940000000000001</c:v>
                </c:pt>
                <c:pt idx="41">
                  <c:v>0.2422</c:v>
                </c:pt>
                <c:pt idx="42">
                  <c:v>0.1837</c:v>
                </c:pt>
                <c:pt idx="43">
                  <c:v>0.13500000000000001</c:v>
                </c:pt>
                <c:pt idx="44">
                  <c:v>9.6000000000000002E-2</c:v>
                </c:pt>
                <c:pt idx="45">
                  <c:v>6.6100000000000006E-2</c:v>
                </c:pt>
                <c:pt idx="46">
                  <c:v>4.41E-2</c:v>
                </c:pt>
                <c:pt idx="47">
                  <c:v>2.8400000000000002E-2</c:v>
                </c:pt>
                <c:pt idx="48">
                  <c:v>1.78E-2</c:v>
                </c:pt>
                <c:pt idx="49">
                  <c:v>1.0800000000000001E-2</c:v>
                </c:pt>
                <c:pt idx="50">
                  <c:v>6.3E-3</c:v>
                </c:pt>
                <c:pt idx="51">
                  <c:v>3.5999999999999999E-3</c:v>
                </c:pt>
                <c:pt idx="52">
                  <c:v>2E-3</c:v>
                </c:pt>
                <c:pt idx="53">
                  <c:v>1.1000000000000001E-3</c:v>
                </c:pt>
                <c:pt idx="54">
                  <c:v>5.9999999999999995E-4</c:v>
                </c:pt>
                <c:pt idx="55">
                  <c:v>2.9999999999999997E-4</c:v>
                </c:pt>
                <c:pt idx="56">
                  <c:v>1E-4</c:v>
                </c:pt>
                <c:pt idx="57">
                  <c:v>1E-4</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yVal>
          <c:smooth val="1"/>
        </c:ser>
        <c:dLbls>
          <c:showLegendKey val="0"/>
          <c:showVal val="0"/>
          <c:showCatName val="0"/>
          <c:showSerName val="0"/>
          <c:showPercent val="0"/>
          <c:showBubbleSize val="0"/>
        </c:dLbls>
        <c:axId val="173609936"/>
        <c:axId val="173610328"/>
      </c:scatterChart>
      <c:valAx>
        <c:axId val="173609936"/>
        <c:scaling>
          <c:orientation val="minMax"/>
          <c:max val="10000"/>
          <c:min val="0"/>
        </c:scaling>
        <c:delete val="0"/>
        <c:axPos val="b"/>
        <c:majorGridlines/>
        <c:title>
          <c:tx>
            <c:rich>
              <a:bodyPr/>
              <a:lstStyle/>
              <a:p>
                <a:pPr>
                  <a:defRPr/>
                </a:pPr>
                <a:r>
                  <a:rPr lang="en-US"/>
                  <a:t>Distance (m)</a:t>
                </a:r>
              </a:p>
            </c:rich>
          </c:tx>
          <c:layout/>
          <c:overlay val="0"/>
        </c:title>
        <c:numFmt formatCode="#,##0" sourceLinked="0"/>
        <c:majorTickMark val="out"/>
        <c:minorTickMark val="out"/>
        <c:tickLblPos val="nextTo"/>
        <c:crossAx val="173610328"/>
        <c:crosses val="autoZero"/>
        <c:crossBetween val="midCat"/>
        <c:majorUnit val="2000"/>
      </c:valAx>
      <c:valAx>
        <c:axId val="173610328"/>
        <c:scaling>
          <c:orientation val="minMax"/>
          <c:max val="1"/>
          <c:min val="0"/>
        </c:scaling>
        <c:delete val="0"/>
        <c:axPos val="l"/>
        <c:majorGridlines/>
        <c:title>
          <c:tx>
            <c:rich>
              <a:bodyPr rot="-5400000" vert="horz"/>
              <a:lstStyle/>
              <a:p>
                <a:pPr>
                  <a:defRPr/>
                </a:pPr>
                <a:r>
                  <a:rPr lang="en-US"/>
                  <a:t>C/C</a:t>
                </a:r>
                <a:r>
                  <a:rPr lang="en-US" baseline="-25000"/>
                  <a:t>0</a:t>
                </a:r>
              </a:p>
            </c:rich>
          </c:tx>
          <c:layout/>
          <c:overlay val="0"/>
        </c:title>
        <c:numFmt formatCode="General" sourceLinked="1"/>
        <c:majorTickMark val="out"/>
        <c:minorTickMark val="none"/>
        <c:tickLblPos val="nextTo"/>
        <c:crossAx val="173609936"/>
        <c:crosses val="autoZero"/>
        <c:crossBetween val="midCat"/>
      </c:valAx>
    </c:plotArea>
    <c:legend>
      <c:legendPos val="t"/>
      <c:layout/>
      <c:overlay val="0"/>
    </c:legend>
    <c:plotVisOnly val="1"/>
    <c:dispBlanksAs val="gap"/>
    <c:showDLblsOverMax val="0"/>
  </c:chart>
  <c:spPr>
    <a:ln>
      <a:noFill/>
    </a:ln>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Time = 9600 d</a:t>
            </a:r>
          </a:p>
        </c:rich>
      </c:tx>
      <c:layout/>
      <c:overlay val="0"/>
    </c:title>
    <c:autoTitleDeleted val="0"/>
    <c:plotArea>
      <c:layout/>
      <c:scatterChart>
        <c:scatterStyle val="smoothMarker"/>
        <c:varyColors val="0"/>
        <c:ser>
          <c:idx val="0"/>
          <c:order val="0"/>
          <c:tx>
            <c:strRef>
              <c:f>'9600 d'!$F$1</c:f>
              <c:strCache>
                <c:ptCount val="1"/>
                <c:pt idx="0">
                  <c:v>Analytic</c:v>
                </c:pt>
              </c:strCache>
            </c:strRef>
          </c:tx>
          <c:marker>
            <c:symbol val="none"/>
          </c:marker>
          <c:xVal>
            <c:numRef>
              <c:f>'9600 d'!$F$3:$F$1283</c:f>
              <c:numCache>
                <c:formatCode>General</c:formatCode>
                <c:ptCount val="128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numCache>
            </c:numRef>
          </c:xVal>
          <c:yVal>
            <c:numRef>
              <c:f>'9600 d'!$O$3:$O$1283</c:f>
              <c:numCache>
                <c:formatCode>General</c:formatCode>
                <c:ptCount val="1281"/>
                <c:pt idx="0">
                  <c:v>0</c:v>
                </c:pt>
                <c:pt idx="1">
                  <c:v>1.2113666880640599E-10</c:v>
                </c:pt>
                <c:pt idx="2">
                  <c:v>1.2005039167846201E-10</c:v>
                </c:pt>
                <c:pt idx="3">
                  <c:v>1.20917449218708E-10</c:v>
                </c:pt>
                <c:pt idx="4">
                  <c:v>1.2364811457354201E-10</c:v>
                </c:pt>
                <c:pt idx="5">
                  <c:v>1.2816527253064701E-10</c:v>
                </c:pt>
                <c:pt idx="6">
                  <c:v>1.3440462194913099E-10</c:v>
                </c:pt>
                <c:pt idx="7">
                  <c:v>1.4231349070182701E-10</c:v>
                </c:pt>
                <c:pt idx="8">
                  <c:v>1.51850479891226E-10</c:v>
                </c:pt>
                <c:pt idx="9">
                  <c:v>1.62984823661924E-10</c:v>
                </c:pt>
                <c:pt idx="10">
                  <c:v>1.7569701568442401E-10</c:v>
                </c:pt>
                <c:pt idx="11">
                  <c:v>1.89976480429345E-10</c:v>
                </c:pt>
                <c:pt idx="12">
                  <c:v>2.05823391817591E-10</c:v>
                </c:pt>
                <c:pt idx="13">
                  <c:v>2.2324686502375301E-10</c:v>
                </c:pt>
                <c:pt idx="14">
                  <c:v>2.42265625167195E-10</c:v>
                </c:pt>
                <c:pt idx="15">
                  <c:v>2.6290726477723901E-10</c:v>
                </c:pt>
                <c:pt idx="16">
                  <c:v>2.85208974428836E-10</c:v>
                </c:pt>
                <c:pt idx="17">
                  <c:v>3.09216413836652E-10</c:v>
                </c:pt>
                <c:pt idx="18">
                  <c:v>3.3498416318782699E-10</c:v>
                </c:pt>
                <c:pt idx="19">
                  <c:v>3.6257597656930898E-10</c:v>
                </c:pt>
                <c:pt idx="20">
                  <c:v>3.9206439172951002E-10</c:v>
                </c:pt>
                <c:pt idx="21">
                  <c:v>4.2353135994686998E-10</c:v>
                </c:pt>
                <c:pt idx="22">
                  <c:v>4.5706756307737998E-10</c:v>
                </c:pt>
                <c:pt idx="23">
                  <c:v>4.9277341401959396E-10</c:v>
                </c:pt>
                <c:pt idx="24">
                  <c:v>5.3075896376600904E-10</c:v>
                </c:pt>
                <c:pt idx="25">
                  <c:v>5.7114360203002402E-10</c:v>
                </c:pt>
                <c:pt idx="26">
                  <c:v>6.1405732669524899E-10</c:v>
                </c:pt>
                <c:pt idx="27">
                  <c:v>6.5964013935987503E-10</c:v>
                </c:pt>
                <c:pt idx="28">
                  <c:v>7.0804345179017697E-10</c:v>
                </c:pt>
                <c:pt idx="29">
                  <c:v>7.5942906148968196E-10</c:v>
                </c:pt>
                <c:pt idx="30">
                  <c:v>8.1397080256939501E-10</c:v>
                </c:pt>
                <c:pt idx="31">
                  <c:v>8.7185509637735404E-10</c:v>
                </c:pt>
                <c:pt idx="32">
                  <c:v>9.3327984604594108E-10</c:v>
                </c:pt>
                <c:pt idx="33">
                  <c:v>9.9845711436963104E-10</c:v>
                </c:pt>
                <c:pt idx="34">
                  <c:v>1.0676125899747699E-9</c:v>
                </c:pt>
                <c:pt idx="35">
                  <c:v>1.14098628208375E-9</c:v>
                </c:pt>
                <c:pt idx="36">
                  <c:v>1.2188333331018199E-9</c:v>
                </c:pt>
                <c:pt idx="37">
                  <c:v>1.30142505953806E-9</c:v>
                </c:pt>
                <c:pt idx="38">
                  <c:v>1.38904944362967E-9</c:v>
                </c:pt>
                <c:pt idx="39">
                  <c:v>1.48201229647313E-9</c:v>
                </c:pt>
                <c:pt idx="40">
                  <c:v>1.5806374269173999E-9</c:v>
                </c:pt>
                <c:pt idx="41">
                  <c:v>1.6852687024175899E-9</c:v>
                </c:pt>
                <c:pt idx="42">
                  <c:v>1.7962701157142701E-9</c:v>
                </c:pt>
                <c:pt idx="43">
                  <c:v>1.91402785381264E-9</c:v>
                </c:pt>
                <c:pt idx="44">
                  <c:v>2.03895048317538E-9</c:v>
                </c:pt>
                <c:pt idx="45">
                  <c:v>2.1714705815154501E-9</c:v>
                </c:pt>
                <c:pt idx="46">
                  <c:v>2.3120463726359399E-9</c:v>
                </c:pt>
                <c:pt idx="47">
                  <c:v>2.4611625869175801E-9</c:v>
                </c:pt>
                <c:pt idx="48">
                  <c:v>2.61933221256268E-9</c:v>
                </c:pt>
                <c:pt idx="49">
                  <c:v>2.7870980271635201E-9</c:v>
                </c:pt>
                <c:pt idx="50">
                  <c:v>2.96503379837937E-9</c:v>
                </c:pt>
                <c:pt idx="51">
                  <c:v>3.15374692989984E-9</c:v>
                </c:pt>
                <c:pt idx="52">
                  <c:v>3.3538792218597901E-9</c:v>
                </c:pt>
                <c:pt idx="53">
                  <c:v>3.5661092982662799E-9</c:v>
                </c:pt>
                <c:pt idx="54">
                  <c:v>3.7911547028945402E-9</c:v>
                </c:pt>
                <c:pt idx="55">
                  <c:v>4.0297736635220201E-9</c:v>
                </c:pt>
                <c:pt idx="56">
                  <c:v>4.2827675235805797E-9</c:v>
                </c:pt>
                <c:pt idx="57">
                  <c:v>4.5509832860038097E-9</c:v>
                </c:pt>
                <c:pt idx="58">
                  <c:v>4.8353157140550804E-9</c:v>
                </c:pt>
                <c:pt idx="59">
                  <c:v>5.1367099882422804E-9</c:v>
                </c:pt>
                <c:pt idx="60">
                  <c:v>5.4561648082096499E-9</c:v>
                </c:pt>
                <c:pt idx="61">
                  <c:v>5.7947347182808898E-9</c:v>
                </c:pt>
                <c:pt idx="62">
                  <c:v>6.1535335439587503E-9</c:v>
                </c:pt>
                <c:pt idx="63">
                  <c:v>6.5337374960230098E-9</c:v>
                </c:pt>
                <c:pt idx="64">
                  <c:v>6.93658838625357E-9</c:v>
                </c:pt>
                <c:pt idx="65">
                  <c:v>7.3633975098326402E-9</c:v>
                </c:pt>
                <c:pt idx="66">
                  <c:v>7.8155486400611101E-9</c:v>
                </c:pt>
                <c:pt idx="67">
                  <c:v>8.2945027998759207E-9</c:v>
                </c:pt>
                <c:pt idx="68">
                  <c:v>8.8018017014996599E-9</c:v>
                </c:pt>
                <c:pt idx="69">
                  <c:v>9.3390722966724294E-9</c:v>
                </c:pt>
                <c:pt idx="70">
                  <c:v>9.9080317712950298E-9</c:v>
                </c:pt>
                <c:pt idx="71">
                  <c:v>1.05104907640034E-8</c:v>
                </c:pt>
                <c:pt idx="72">
                  <c:v>1.11483604707806E-8</c:v>
                </c:pt>
                <c:pt idx="73">
                  <c:v>1.1823656419128899E-8</c:v>
                </c:pt>
                <c:pt idx="74">
                  <c:v>1.25385043518681E-8</c:v>
                </c:pt>
                <c:pt idx="75">
                  <c:v>1.3295146222136E-8</c:v>
                </c:pt>
                <c:pt idx="76">
                  <c:v>1.40959459665019E-8</c:v>
                </c:pt>
                <c:pt idx="77">
                  <c:v>1.4943396055375398E-8</c:v>
                </c:pt>
                <c:pt idx="78">
                  <c:v>1.5840124487624901E-8</c:v>
                </c:pt>
                <c:pt idx="79">
                  <c:v>1.67889008971232E-8</c:v>
                </c:pt>
                <c:pt idx="80">
                  <c:v>1.77926452128964E-8</c:v>
                </c:pt>
                <c:pt idx="81">
                  <c:v>1.8854434098904001E-8</c:v>
                </c:pt>
                <c:pt idx="82">
                  <c:v>1.9977510169442699E-8</c:v>
                </c:pt>
                <c:pt idx="83">
                  <c:v>2.1165289872337799E-8</c:v>
                </c:pt>
                <c:pt idx="84">
                  <c:v>2.2421372704447202E-8</c:v>
                </c:pt>
                <c:pt idx="85">
                  <c:v>2.3749550649247399E-8</c:v>
                </c:pt>
                <c:pt idx="86">
                  <c:v>2.5153817059337599E-8</c:v>
                </c:pt>
                <c:pt idx="87">
                  <c:v>2.6638378980657101E-8</c:v>
                </c:pt>
                <c:pt idx="88">
                  <c:v>2.8207665590938901E-8</c:v>
                </c:pt>
                <c:pt idx="89">
                  <c:v>2.9866341856223E-8</c:v>
                </c:pt>
                <c:pt idx="90">
                  <c:v>3.1619318301593998E-8</c:v>
                </c:pt>
                <c:pt idx="91">
                  <c:v>3.34717647787253E-8</c:v>
                </c:pt>
                <c:pt idx="92">
                  <c:v>3.5429123234219898E-8</c:v>
                </c:pt>
                <c:pt idx="93">
                  <c:v>3.7497121366124503E-8</c:v>
                </c:pt>
                <c:pt idx="94">
                  <c:v>3.9681786502481797E-8</c:v>
                </c:pt>
                <c:pt idx="95">
                  <c:v>4.1989461589294497E-8</c:v>
                </c:pt>
                <c:pt idx="96">
                  <c:v>4.4426819624166803E-8</c:v>
                </c:pt>
                <c:pt idx="97">
                  <c:v>4.7000881420599799E-8</c:v>
                </c:pt>
                <c:pt idx="98">
                  <c:v>4.9719032040003897E-8</c:v>
                </c:pt>
                <c:pt idx="99">
                  <c:v>5.2589039000051799E-8</c:v>
                </c:pt>
                <c:pt idx="100">
                  <c:v>5.5619071038124903E-8</c:v>
                </c:pt>
                <c:pt idx="101">
                  <c:v>5.8817718095986899E-8</c:v>
                </c:pt>
                <c:pt idx="102">
                  <c:v>6.2194012636705599E-8</c:v>
                </c:pt>
                <c:pt idx="103">
                  <c:v>6.5757449629287298E-8</c:v>
                </c:pt>
                <c:pt idx="104">
                  <c:v>6.9518011196229001E-8</c:v>
                </c:pt>
                <c:pt idx="105">
                  <c:v>7.3486188485491499E-8</c:v>
                </c:pt>
                <c:pt idx="106">
                  <c:v>7.7673007983345796E-8</c:v>
                </c:pt>
                <c:pt idx="107">
                  <c:v>8.2090056716975505E-8</c:v>
                </c:pt>
                <c:pt idx="108">
                  <c:v>8.6749509455460797E-8</c:v>
                </c:pt>
                <c:pt idx="109">
                  <c:v>9.1664157020966097E-8</c:v>
                </c:pt>
                <c:pt idx="110">
                  <c:v>9.6847436376264503E-8</c:v>
                </c:pt>
                <c:pt idx="111">
                  <c:v>1.0231346137837701E-7</c:v>
                </c:pt>
                <c:pt idx="112">
                  <c:v>1.08077054753436E-7</c:v>
                </c:pt>
                <c:pt idx="113">
                  <c:v>1.14153782736073E-7</c:v>
                </c:pt>
                <c:pt idx="114">
                  <c:v>1.20559990152866E-7</c:v>
                </c:pt>
                <c:pt idx="115">
                  <c:v>1.27312837393157E-7</c:v>
                </c:pt>
                <c:pt idx="116">
                  <c:v>1.3443033937825001E-7</c:v>
                </c:pt>
                <c:pt idx="117">
                  <c:v>1.41931405085709E-7</c:v>
                </c:pt>
                <c:pt idx="118">
                  <c:v>1.4983588095941101E-7</c:v>
                </c:pt>
                <c:pt idx="119">
                  <c:v>1.5816459398652399E-7</c:v>
                </c:pt>
                <c:pt idx="120">
                  <c:v>1.6693939810514E-7</c:v>
                </c:pt>
                <c:pt idx="121">
                  <c:v>1.7618322238824001E-7</c:v>
                </c:pt>
                <c:pt idx="122">
                  <c:v>1.85920120892996E-7</c:v>
                </c:pt>
                <c:pt idx="123">
                  <c:v>1.96175325063553E-7</c:v>
                </c:pt>
                <c:pt idx="124">
                  <c:v>2.0697529846528299E-7</c:v>
                </c:pt>
                <c:pt idx="125">
                  <c:v>2.1834779373946501E-7</c:v>
                </c:pt>
                <c:pt idx="126">
                  <c:v>2.3032191222248399E-7</c:v>
                </c:pt>
                <c:pt idx="127">
                  <c:v>2.4292816556343401E-7</c:v>
                </c:pt>
                <c:pt idx="128">
                  <c:v>2.5619854111644901E-7</c:v>
                </c:pt>
                <c:pt idx="129">
                  <c:v>2.7016656922041802E-7</c:v>
                </c:pt>
                <c:pt idx="130">
                  <c:v>2.84867393143223E-7</c:v>
                </c:pt>
                <c:pt idx="131">
                  <c:v>3.0033784346684799E-7</c:v>
                </c:pt>
                <c:pt idx="132">
                  <c:v>3.1661651358271699E-7</c:v>
                </c:pt>
                <c:pt idx="133">
                  <c:v>3.3374384029403698E-7</c:v>
                </c:pt>
                <c:pt idx="134">
                  <c:v>3.5176218686063498E-7</c:v>
                </c:pt>
                <c:pt idx="135">
                  <c:v>3.7071592981853E-7</c:v>
                </c:pt>
                <c:pt idx="136">
                  <c:v>3.90651548242003E-7</c:v>
                </c:pt>
                <c:pt idx="137">
                  <c:v>4.11617719889036E-7</c:v>
                </c:pt>
                <c:pt idx="138">
                  <c:v>4.3366541745775999E-7</c:v>
                </c:pt>
                <c:pt idx="139">
                  <c:v>4.5684801194834E-7</c:v>
                </c:pt>
                <c:pt idx="140">
                  <c:v>4.8122137835630302E-7</c:v>
                </c:pt>
                <c:pt idx="141">
                  <c:v>5.0684400680596903E-7</c:v>
                </c:pt>
                <c:pt idx="142">
                  <c:v>5.33777118013736E-7</c:v>
                </c:pt>
                <c:pt idx="143">
                  <c:v>5.6208478319225504E-7</c:v>
                </c:pt>
                <c:pt idx="144">
                  <c:v>5.9183404906162996E-7</c:v>
                </c:pt>
                <c:pt idx="145">
                  <c:v>6.2309506863376299E-7</c:v>
                </c:pt>
                <c:pt idx="146">
                  <c:v>6.5594123610452897E-7</c:v>
                </c:pt>
                <c:pt idx="147">
                  <c:v>6.9044932763012601E-7</c:v>
                </c:pt>
                <c:pt idx="148">
                  <c:v>7.2669964832066704E-7</c:v>
                </c:pt>
                <c:pt idx="149">
                  <c:v>7.6477618545102003E-7</c:v>
                </c:pt>
                <c:pt idx="150">
                  <c:v>8.04766765668447E-7</c:v>
                </c:pt>
                <c:pt idx="151">
                  <c:v>8.4676322130406702E-7</c:v>
                </c:pt>
                <c:pt idx="152">
                  <c:v>8.9086156168032005E-7</c:v>
                </c:pt>
                <c:pt idx="153">
                  <c:v>9.3716215107976904E-7</c:v>
                </c:pt>
                <c:pt idx="154">
                  <c:v>9.8576989459647404E-7</c:v>
                </c:pt>
                <c:pt idx="155">
                  <c:v>1.0367944315368899E-6</c:v>
                </c:pt>
                <c:pt idx="156">
                  <c:v>1.0903503349269899E-6</c:v>
                </c:pt>
                <c:pt idx="157">
                  <c:v>1.1465573197901299E-6</c:v>
                </c:pt>
                <c:pt idx="158">
                  <c:v>1.2055404607508E-6</c:v>
                </c:pt>
                <c:pt idx="159">
                  <c:v>1.2674304149674401E-6</c:v>
                </c:pt>
                <c:pt idx="160">
                  <c:v>1.3323636574997801E-6</c:v>
                </c:pt>
                <c:pt idx="161">
                  <c:v>1.4004827224492599E-6</c:v>
                </c:pt>
                <c:pt idx="162">
                  <c:v>1.4719364557568801E-6</c:v>
                </c:pt>
                <c:pt idx="163">
                  <c:v>1.54688027610561E-6</c:v>
                </c:pt>
                <c:pt idx="164">
                  <c:v>1.62547644692509E-6</c:v>
                </c:pt>
                <c:pt idx="165">
                  <c:v>1.7078943578331401E-6</c:v>
                </c:pt>
                <c:pt idx="166">
                  <c:v>1.7943108172906201E-6</c:v>
                </c:pt>
                <c:pt idx="167">
                  <c:v>1.88491035646946E-6</c:v>
                </c:pt>
                <c:pt idx="168">
                  <c:v>1.9798855436678398E-6</c:v>
                </c:pt>
                <c:pt idx="169">
                  <c:v>2.07943731127092E-6</c:v>
                </c:pt>
                <c:pt idx="170">
                  <c:v>2.18377529581212E-6</c:v>
                </c:pt>
                <c:pt idx="171">
                  <c:v>2.2931181872493302E-6</c:v>
                </c:pt>
                <c:pt idx="172">
                  <c:v>2.40769409633774E-6</c:v>
                </c:pt>
                <c:pt idx="173">
                  <c:v>2.5277409304403E-6</c:v>
                </c:pt>
                <c:pt idx="174">
                  <c:v>2.6535067871018098E-6</c:v>
                </c:pt>
                <c:pt idx="175">
                  <c:v>2.7852503593913998E-6</c:v>
                </c:pt>
                <c:pt idx="176">
                  <c:v>2.9232413575651902E-6</c:v>
                </c:pt>
                <c:pt idx="177">
                  <c:v>3.0677609451619402E-6</c:v>
                </c:pt>
                <c:pt idx="178">
                  <c:v>3.2191021917519601E-6</c:v>
                </c:pt>
                <c:pt idx="179">
                  <c:v>3.37757054111826E-6</c:v>
                </c:pt>
                <c:pt idx="180">
                  <c:v>3.5434842966459802E-6</c:v>
                </c:pt>
                <c:pt idx="181">
                  <c:v>3.7171751240313899E-6</c:v>
                </c:pt>
                <c:pt idx="182">
                  <c:v>3.8989885721986003E-6</c:v>
                </c:pt>
                <c:pt idx="183">
                  <c:v>4.0892846118687104E-6</c:v>
                </c:pt>
                <c:pt idx="184">
                  <c:v>4.2884381940019903E-6</c:v>
                </c:pt>
                <c:pt idx="185">
                  <c:v>4.4968398275579699E-6</c:v>
                </c:pt>
                <c:pt idx="186">
                  <c:v>4.7148961772395303E-6</c:v>
                </c:pt>
                <c:pt idx="187">
                  <c:v>4.9430306821091496E-6</c:v>
                </c:pt>
                <c:pt idx="188">
                  <c:v>5.18168419652067E-6</c:v>
                </c:pt>
                <c:pt idx="189">
                  <c:v>5.4313156520343002E-6</c:v>
                </c:pt>
                <c:pt idx="190">
                  <c:v>5.6924027424241398E-6</c:v>
                </c:pt>
                <c:pt idx="191">
                  <c:v>5.9654426333328599E-6</c:v>
                </c:pt>
                <c:pt idx="192">
                  <c:v>6.2509526937975698E-6</c:v>
                </c:pt>
                <c:pt idx="193">
                  <c:v>6.5494712549762697E-6</c:v>
                </c:pt>
                <c:pt idx="194">
                  <c:v>6.8615583931881402E-6</c:v>
                </c:pt>
                <c:pt idx="195">
                  <c:v>7.1877967401543104E-6</c:v>
                </c:pt>
                <c:pt idx="196">
                  <c:v>7.5287923191068401E-6</c:v>
                </c:pt>
                <c:pt idx="197">
                  <c:v>7.8851754103185503E-6</c:v>
                </c:pt>
                <c:pt idx="198">
                  <c:v>8.2576014442774999E-6</c:v>
                </c:pt>
                <c:pt idx="199">
                  <c:v>8.6467519252814995E-6</c:v>
                </c:pt>
                <c:pt idx="200">
                  <c:v>9.0533353842314795E-6</c:v>
                </c:pt>
                <c:pt idx="201">
                  <c:v>9.4780883640655202E-6</c:v>
                </c:pt>
                <c:pt idx="202">
                  <c:v>9.9217764367230706E-6</c:v>
                </c:pt>
                <c:pt idx="203">
                  <c:v>1.03851952519727E-5</c:v>
                </c:pt>
                <c:pt idx="204">
                  <c:v>1.0869171622099901E-5</c:v>
                </c:pt>
                <c:pt idx="205">
                  <c:v>1.1374564640457E-5</c:v>
                </c:pt>
                <c:pt idx="206">
                  <c:v>1.19022668359838E-5</c:v>
                </c:pt>
                <c:pt idx="207">
                  <c:v>1.2453205363478001E-5</c:v>
                </c:pt>
                <c:pt idx="208">
                  <c:v>1.30283432339438E-5</c:v>
                </c:pt>
                <c:pt idx="209">
                  <c:v>1.36286805806911E-5</c:v>
                </c:pt>
                <c:pt idx="210">
                  <c:v>1.4255255968065499E-5</c:v>
                </c:pt>
                <c:pt idx="211">
                  <c:v>1.49091477392599E-5</c:v>
                </c:pt>
                <c:pt idx="212">
                  <c:v>1.5591475406201798E-5</c:v>
                </c:pt>
                <c:pt idx="213">
                  <c:v>1.6303401082741099E-5</c:v>
                </c:pt>
                <c:pt idx="214">
                  <c:v>1.7046130962134199E-5</c:v>
                </c:pt>
                <c:pt idx="215">
                  <c:v>1.7820916838605001E-5</c:v>
                </c:pt>
                <c:pt idx="216">
                  <c:v>1.86290576772003E-5</c:v>
                </c:pt>
                <c:pt idx="217">
                  <c:v>1.9471901228609E-5</c:v>
                </c:pt>
                <c:pt idx="218">
                  <c:v>2.0350845694940899E-5</c:v>
                </c:pt>
                <c:pt idx="219">
                  <c:v>2.1267341443688801E-5</c:v>
                </c:pt>
                <c:pt idx="220">
                  <c:v>2.2222892773982398E-5</c:v>
                </c:pt>
                <c:pt idx="221">
                  <c:v>2.3219059734578699E-5</c:v>
                </c:pt>
                <c:pt idx="222">
                  <c:v>2.4257459994365401E-5</c:v>
                </c:pt>
                <c:pt idx="223">
                  <c:v>2.5339770771040799E-5</c:v>
                </c:pt>
                <c:pt idx="224">
                  <c:v>2.6467730811195901E-5</c:v>
                </c:pt>
                <c:pt idx="225">
                  <c:v>2.7643142432348301E-5</c:v>
                </c:pt>
                <c:pt idx="226">
                  <c:v>2.8867873620486099E-5</c:v>
                </c:pt>
                <c:pt idx="227">
                  <c:v>3.0143860189451999E-5</c:v>
                </c:pt>
                <c:pt idx="228">
                  <c:v>3.1473108001499998E-5</c:v>
                </c:pt>
                <c:pt idx="229">
                  <c:v>3.2857695250691498E-5</c:v>
                </c:pt>
                <c:pt idx="230">
                  <c:v>3.42997748096844E-5</c:v>
                </c:pt>
                <c:pt idx="231">
                  <c:v>3.5801576643691203E-5</c:v>
                </c:pt>
                <c:pt idx="232">
                  <c:v>3.7365410291272398E-5</c:v>
                </c:pt>
                <c:pt idx="233">
                  <c:v>3.89936674122981E-5</c:v>
                </c:pt>
                <c:pt idx="234">
                  <c:v>4.0688824407519499E-5</c:v>
                </c:pt>
                <c:pt idx="235">
                  <c:v>4.2453445109305203E-5</c:v>
                </c:pt>
                <c:pt idx="236">
                  <c:v>4.4290183544431503E-5</c:v>
                </c:pt>
                <c:pt idx="237">
                  <c:v>4.6201786773366103E-5</c:v>
                </c:pt>
                <c:pt idx="238">
                  <c:v>4.81910978033834E-5</c:v>
                </c:pt>
                <c:pt idx="239">
                  <c:v>5.0261058580614303E-5</c:v>
                </c:pt>
                <c:pt idx="240">
                  <c:v>5.2414713061257199E-5</c:v>
                </c:pt>
                <c:pt idx="241">
                  <c:v>5.4655210362279297E-5</c:v>
                </c:pt>
                <c:pt idx="242">
                  <c:v>5.6985807996828601E-5</c:v>
                </c:pt>
                <c:pt idx="243">
                  <c:v>5.94098751896933E-5</c:v>
                </c:pt>
                <c:pt idx="244">
                  <c:v>6.1930896282688406E-5</c:v>
                </c:pt>
                <c:pt idx="245">
                  <c:v>6.4552474222865703E-5</c:v>
                </c:pt>
                <c:pt idx="246">
                  <c:v>6.7278334142761097E-5</c:v>
                </c:pt>
                <c:pt idx="247">
                  <c:v>7.0112327028571102E-5</c:v>
                </c:pt>
                <c:pt idx="248">
                  <c:v>7.3058433481588695E-5</c:v>
                </c:pt>
                <c:pt idx="249">
                  <c:v>7.6120767571787607E-5</c:v>
                </c:pt>
                <c:pt idx="250">
                  <c:v>7.93035807884395E-5</c:v>
                </c:pt>
                <c:pt idx="251">
                  <c:v>8.2611266085323004E-5</c:v>
                </c:pt>
                <c:pt idx="252">
                  <c:v>8.6048362026518098E-5</c:v>
                </c:pt>
                <c:pt idx="253">
                  <c:v>8.9619557029678998E-5</c:v>
                </c:pt>
                <c:pt idx="254">
                  <c:v>9.3329693713556096E-5</c:v>
                </c:pt>
                <c:pt idx="255">
                  <c:v>9.7183773346437704E-5</c:v>
                </c:pt>
                <c:pt idx="256">
                  <c:v>1.0118696040150601E-4</c:v>
                </c:pt>
                <c:pt idx="257">
                  <c:v>1.05344587217E-4</c:v>
                </c:pt>
                <c:pt idx="258">
                  <c:v>1.0966215876606201E-4</c:v>
                </c:pt>
                <c:pt idx="259">
                  <c:v>1.14145357534064E-4</c:v>
                </c:pt>
                <c:pt idx="260">
                  <c:v>1.18800048510056E-4</c:v>
                </c:pt>
                <c:pt idx="261">
                  <c:v>1.2363228428901801E-4</c:v>
                </c:pt>
                <c:pt idx="262">
                  <c:v>1.2864831028869001E-4</c:v>
                </c:pt>
                <c:pt idx="263">
                  <c:v>1.3385457008418801E-4</c:v>
                </c:pt>
                <c:pt idx="264">
                  <c:v>1.39257710857208E-4</c:v>
                </c:pt>
                <c:pt idx="265">
                  <c:v>1.4486458896722799E-4</c:v>
                </c:pt>
                <c:pt idx="266">
                  <c:v>1.50682275640743E-4</c:v>
                </c:pt>
                <c:pt idx="267">
                  <c:v>1.56718062785164E-4</c:v>
                </c:pt>
                <c:pt idx="268">
                  <c:v>1.6297946892296201E-4</c:v>
                </c:pt>
                <c:pt idx="269">
                  <c:v>1.6947424525359599E-4</c:v>
                </c:pt>
                <c:pt idx="270">
                  <c:v>1.7621038184023499E-4</c:v>
                </c:pt>
                <c:pt idx="271">
                  <c:v>1.8319611392369901E-4</c:v>
                </c:pt>
                <c:pt idx="272">
                  <c:v>1.9043992836731299E-4</c:v>
                </c:pt>
                <c:pt idx="273">
                  <c:v>1.9795057022930899E-4</c:v>
                </c:pt>
                <c:pt idx="274">
                  <c:v>2.05737049469245E-4</c:v>
                </c:pt>
                <c:pt idx="275">
                  <c:v>2.1380864778519599E-4</c:v>
                </c:pt>
                <c:pt idx="276">
                  <c:v>2.2217492558596001E-4</c:v>
                </c:pt>
                <c:pt idx="277">
                  <c:v>2.3084572909848301E-4</c:v>
                </c:pt>
                <c:pt idx="278">
                  <c:v>2.3983119760950699E-4</c:v>
                </c:pt>
                <c:pt idx="279">
                  <c:v>2.4914177084733798E-4</c:v>
                </c:pt>
                <c:pt idx="280">
                  <c:v>2.5878819649827103E-4</c:v>
                </c:pt>
                <c:pt idx="281">
                  <c:v>2.6878153786502601E-4</c:v>
                </c:pt>
                <c:pt idx="282">
                  <c:v>2.7913318166350399E-4</c:v>
                </c:pt>
                <c:pt idx="283">
                  <c:v>2.8985484595933598E-4</c:v>
                </c:pt>
                <c:pt idx="284">
                  <c:v>3.0095858824830102E-4</c:v>
                </c:pt>
                <c:pt idx="285">
                  <c:v>3.1245681367664198E-4</c:v>
                </c:pt>
                <c:pt idx="286">
                  <c:v>3.24362283405155E-4</c:v>
                </c:pt>
                <c:pt idx="287">
                  <c:v>3.3668812311493602E-4</c:v>
                </c:pt>
                <c:pt idx="288">
                  <c:v>3.4944783165902199E-4</c:v>
                </c:pt>
                <c:pt idx="289">
                  <c:v>3.6265528985612801E-4</c:v>
                </c:pt>
                <c:pt idx="290">
                  <c:v>3.7632476942905902E-4</c:v>
                </c:pt>
                <c:pt idx="291">
                  <c:v>3.9047094208754997E-4</c:v>
                </c:pt>
                <c:pt idx="292">
                  <c:v>4.0510888875588898E-4</c:v>
                </c:pt>
                <c:pt idx="293">
                  <c:v>4.2025410894486198E-4</c:v>
                </c:pt>
                <c:pt idx="294">
                  <c:v>4.3592253026780698E-4</c:v>
                </c:pt>
                <c:pt idx="295">
                  <c:v>4.5213051810100098E-4</c:v>
                </c:pt>
                <c:pt idx="296">
                  <c:v>4.6889488538848201E-4</c:v>
                </c:pt>
                <c:pt idx="297">
                  <c:v>4.8623290258931201E-4</c:v>
                </c:pt>
                <c:pt idx="298">
                  <c:v>5.0416230776884096E-4</c:v>
                </c:pt>
                <c:pt idx="299">
                  <c:v>5.2270131683196397E-4</c:v>
                </c:pt>
                <c:pt idx="300">
                  <c:v>5.41868633897158E-4</c:v>
                </c:pt>
                <c:pt idx="301">
                  <c:v>5.6168346181317797E-4</c:v>
                </c:pt>
                <c:pt idx="302">
                  <c:v>5.8216551281253803E-4</c:v>
                </c:pt>
                <c:pt idx="303">
                  <c:v>6.0333501930698297E-4</c:v>
                </c:pt>
                <c:pt idx="304">
                  <c:v>6.2521274481741596E-4</c:v>
                </c:pt>
                <c:pt idx="305">
                  <c:v>6.4781999504070998E-4</c:v>
                </c:pt>
                <c:pt idx="306">
                  <c:v>6.71178629051972E-4</c:v>
                </c:pt>
                <c:pt idx="307">
                  <c:v>6.9531107063758302E-4</c:v>
                </c:pt>
                <c:pt idx="308">
                  <c:v>7.2024031976025704E-4</c:v>
                </c:pt>
                <c:pt idx="309">
                  <c:v>7.4598996415242702E-4</c:v>
                </c:pt>
                <c:pt idx="310">
                  <c:v>7.7258419103698505E-4</c:v>
                </c:pt>
                <c:pt idx="311">
                  <c:v>8.0004779897091495E-4</c:v>
                </c:pt>
                <c:pt idx="312">
                  <c:v>8.2840620981350301E-4</c:v>
                </c:pt>
                <c:pt idx="313">
                  <c:v>8.5768548080999995E-4</c:v>
                </c:pt>
                <c:pt idx="314">
                  <c:v>8.87912316795747E-4</c:v>
                </c:pt>
                <c:pt idx="315">
                  <c:v>9.1911408251010905E-4</c:v>
                </c:pt>
                <c:pt idx="316">
                  <c:v>9.5131881502419401E-4</c:v>
                </c:pt>
                <c:pt idx="317">
                  <c:v>9.8455523627238796E-4</c:v>
                </c:pt>
                <c:pt idx="318">
                  <c:v>1.0188527656887999E-3</c:v>
                </c:pt>
                <c:pt idx="319">
                  <c:v>1.0542415329435301E-3</c:v>
                </c:pt>
                <c:pt idx="320">
                  <c:v>1.0907523907749399E-3</c:v>
                </c:pt>
                <c:pt idx="321">
                  <c:v>1.1284169279109899E-3</c:v>
                </c:pt>
                <c:pt idx="322">
                  <c:v>1.16726748208185E-3</c:v>
                </c:pt>
                <c:pt idx="323">
                  <c:v>1.20733715311228E-3</c:v>
                </c:pt>
                <c:pt idx="324">
                  <c:v>1.2486598160932299E-3</c:v>
                </c:pt>
                <c:pt idx="325">
                  <c:v>1.2912701346262699E-3</c:v>
                </c:pt>
                <c:pt idx="326">
                  <c:v>1.3352035741360799E-3</c:v>
                </c:pt>
                <c:pt idx="327">
                  <c:v>1.3804964152452899E-3</c:v>
                </c:pt>
                <c:pt idx="328">
                  <c:v>1.42718576720668E-3</c:v>
                </c:pt>
                <c:pt idx="329">
                  <c:v>1.4753095813864201E-3</c:v>
                </c:pt>
                <c:pt idx="330">
                  <c:v>1.5249066647918801E-3</c:v>
                </c:pt>
                <c:pt idx="331">
                  <c:v>1.5760166936384899E-3</c:v>
                </c:pt>
                <c:pt idx="332">
                  <c:v>1.6286802269499499E-3</c:v>
                </c:pt>
                <c:pt idx="333">
                  <c:v>1.68293872018221E-3</c:v>
                </c:pt>
                <c:pt idx="334">
                  <c:v>1.7388345388672499E-3</c:v>
                </c:pt>
                <c:pt idx="335">
                  <c:v>1.7964109722685699E-3</c:v>
                </c:pt>
                <c:pt idx="336">
                  <c:v>1.8557122470386201E-3</c:v>
                </c:pt>
                <c:pt idx="337">
                  <c:v>1.9167835408752101E-3</c:v>
                </c:pt>
                <c:pt idx="338">
                  <c:v>1.9796709961633599E-3</c:v>
                </c:pt>
                <c:pt idx="339">
                  <c:v>2.0444217335995299E-3</c:v>
                </c:pt>
                <c:pt idx="340">
                  <c:v>2.1110838657860702E-3</c:v>
                </c:pt>
                <c:pt idx="341">
                  <c:v>2.17970651078869E-3</c:v>
                </c:pt>
                <c:pt idx="342">
                  <c:v>2.2503398056490402E-3</c:v>
                </c:pt>
                <c:pt idx="343">
                  <c:v>2.3230349198396501E-3</c:v>
                </c:pt>
                <c:pt idx="344">
                  <c:v>2.3978440686570602E-3</c:v>
                </c:pt>
                <c:pt idx="345">
                  <c:v>2.4748205265381299E-3</c:v>
                </c:pt>
                <c:pt idx="346">
                  <c:v>2.5540186402932502E-3</c:v>
                </c:pt>
                <c:pt idx="347">
                  <c:v>2.6354938422447102E-3</c:v>
                </c:pt>
                <c:pt idx="348">
                  <c:v>2.7193026632592598E-3</c:v>
                </c:pt>
                <c:pt idx="349">
                  <c:v>2.8055027456656001E-3</c:v>
                </c:pt>
                <c:pt idx="350">
                  <c:v>2.8941528560451099E-3</c:v>
                </c:pt>
                <c:pt idx="351">
                  <c:v>2.9853128978839499E-3</c:v>
                </c:pt>
                <c:pt idx="352">
                  <c:v>3.0790439240752101E-3</c:v>
                </c:pt>
                <c:pt idx="353">
                  <c:v>3.1754081492612E-3</c:v>
                </c:pt>
                <c:pt idx="354">
                  <c:v>3.2744689620005599E-3</c:v>
                </c:pt>
                <c:pt idx="355">
                  <c:v>3.37629093675107E-3</c:v>
                </c:pt>
                <c:pt idx="356">
                  <c:v>3.4809398456541198E-3</c:v>
                </c:pt>
                <c:pt idx="357">
                  <c:v>3.5884826701072501E-3</c:v>
                </c:pt>
                <c:pt idx="358">
                  <c:v>3.69898761211418E-3</c:v>
                </c:pt>
                <c:pt idx="359">
                  <c:v>3.8125241053972299E-3</c:v>
                </c:pt>
                <c:pt idx="360">
                  <c:v>3.9291628262582102E-3</c:v>
                </c:pt>
                <c:pt idx="361">
                  <c:v>4.0489757041768399E-3</c:v>
                </c:pt>
                <c:pt idx="362">
                  <c:v>4.1720359321284501E-3</c:v>
                </c:pt>
                <c:pt idx="363">
                  <c:v>4.29841797661257E-3</c:v>
                </c:pt>
                <c:pt idx="364">
                  <c:v>4.4281975873700103E-3</c:v>
                </c:pt>
                <c:pt idx="365">
                  <c:v>4.5614518067835803E-3</c:v>
                </c:pt>
                <c:pt idx="366">
                  <c:v>4.6982589789377202E-3</c:v>
                </c:pt>
                <c:pt idx="367">
                  <c:v>4.8386987583308701E-3</c:v>
                </c:pt>
                <c:pt idx="368">
                  <c:v>4.98285211821781E-3</c:v>
                </c:pt>
                <c:pt idx="369">
                  <c:v>5.1308013585719099E-3</c:v>
                </c:pt>
                <c:pt idx="370">
                  <c:v>5.2826301136492696E-3</c:v>
                </c:pt>
                <c:pt idx="371">
                  <c:v>5.4384233591380201E-3</c:v>
                </c:pt>
                <c:pt idx="372">
                  <c:v>5.5982674188793701E-3</c:v>
                </c:pt>
                <c:pt idx="373">
                  <c:v>5.76224997114294E-3</c:v>
                </c:pt>
                <c:pt idx="374">
                  <c:v>5.9304600544378703E-3</c:v>
                </c:pt>
                <c:pt idx="375">
                  <c:v>6.1029880728475901E-3</c:v>
                </c:pt>
                <c:pt idx="376">
                  <c:v>6.2799258008681101E-3</c:v>
                </c:pt>
                <c:pt idx="377">
                  <c:v>6.4613663877330901E-3</c:v>
                </c:pt>
                <c:pt idx="378">
                  <c:v>6.6474043612114696E-3</c:v>
                </c:pt>
                <c:pt idx="379">
                  <c:v>6.8381356308583304E-3</c:v>
                </c:pt>
                <c:pt idx="380">
                  <c:v>7.0336574907004E-3</c:v>
                </c:pt>
                <c:pt idx="381">
                  <c:v>7.2340686213438997E-3</c:v>
                </c:pt>
                <c:pt idx="382">
                  <c:v>7.4394690914816302E-3</c:v>
                </c:pt>
                <c:pt idx="383">
                  <c:v>7.6499603587852896E-3</c:v>
                </c:pt>
                <c:pt idx="384">
                  <c:v>7.8656452701653095E-3</c:v>
                </c:pt>
                <c:pt idx="385">
                  <c:v>8.0866280613776098E-3</c:v>
                </c:pt>
                <c:pt idx="386">
                  <c:v>8.3130143559648796E-3</c:v>
                </c:pt>
                <c:pt idx="387">
                  <c:v>8.5449111635087505E-3</c:v>
                </c:pt>
                <c:pt idx="388">
                  <c:v>8.7824268771795593E-3</c:v>
                </c:pt>
                <c:pt idx="389">
                  <c:v>9.0256712705636399E-3</c:v>
                </c:pt>
                <c:pt idx="390">
                  <c:v>9.2747554937516706E-3</c:v>
                </c:pt>
                <c:pt idx="391">
                  <c:v>9.5297920686692201E-3</c:v>
                </c:pt>
                <c:pt idx="392">
                  <c:v>9.7908948836319398E-3</c:v>
                </c:pt>
                <c:pt idx="393">
                  <c:v>1.00581791871098E-2</c:v>
                </c:pt>
                <c:pt idx="394">
                  <c:v>1.03317615806782E-2</c:v>
                </c:pt>
                <c:pt idx="395">
                  <c:v>1.06117600111434E-2</c:v>
                </c:pt>
                <c:pt idx="396">
                  <c:v>1.08982937618221E-2</c:v>
                </c:pt>
                <c:pt idx="397">
                  <c:v>1.11914834429576E-2</c:v>
                </c:pt>
                <c:pt idx="398">
                  <c:v>1.1491450981256099E-2</c:v>
                </c:pt>
                <c:pt idx="399">
                  <c:v>1.17983196085262E-2</c:v>
                </c:pt>
                <c:pt idx="400">
                  <c:v>1.2112213849404399E-2</c:v>
                </c:pt>
                <c:pt idx="401">
                  <c:v>1.24332595081484E-2</c:v>
                </c:pt>
                <c:pt idx="402">
                  <c:v>1.27615836544838E-2</c:v>
                </c:pt>
                <c:pt idx="403">
                  <c:v>1.3097314608486999E-2</c:v>
                </c:pt>
                <c:pt idx="404">
                  <c:v>1.3440581924486101E-2</c:v>
                </c:pt>
                <c:pt idx="405">
                  <c:v>1.3791516373967101E-2</c:v>
                </c:pt>
                <c:pt idx="406">
                  <c:v>1.41502499274672E-2</c:v>
                </c:pt>
                <c:pt idx="407">
                  <c:v>1.4516915735440099E-2</c:v>
                </c:pt>
                <c:pt idx="408">
                  <c:v>1.48916481080799E-2</c:v>
                </c:pt>
                <c:pt idx="409">
                  <c:v>1.52745824940852E-2</c:v>
                </c:pt>
                <c:pt idx="410">
                  <c:v>1.5665855458352598E-2</c:v>
                </c:pt>
                <c:pt idx="411">
                  <c:v>1.60656046585833E-2</c:v>
                </c:pt>
                <c:pt idx="412">
                  <c:v>1.64739688207883E-2</c:v>
                </c:pt>
                <c:pt idx="413">
                  <c:v>1.68910877136812E-2</c:v>
                </c:pt>
                <c:pt idx="414">
                  <c:v>1.73171021219422E-2</c:v>
                </c:pt>
                <c:pt idx="415">
                  <c:v>1.77521538183446E-2</c:v>
                </c:pt>
                <c:pt idx="416">
                  <c:v>1.8196385534727501E-2</c:v>
                </c:pt>
                <c:pt idx="417">
                  <c:v>1.8649940931805799E-2</c:v>
                </c:pt>
                <c:pt idx="418">
                  <c:v>1.9112964567805198E-2</c:v>
                </c:pt>
                <c:pt idx="419">
                  <c:v>1.95856018659104E-2</c:v>
                </c:pt>
                <c:pt idx="420">
                  <c:v>2.0067999080519299E-2</c:v>
                </c:pt>
                <c:pt idx="421">
                  <c:v>2.0560303262289002E-2</c:v>
                </c:pt>
                <c:pt idx="422">
                  <c:v>2.10626622219693E-2</c:v>
                </c:pt>
                <c:pt idx="423">
                  <c:v>2.1575224493010602E-2</c:v>
                </c:pt>
                <c:pt idx="424">
                  <c:v>2.2098139292941101E-2</c:v>
                </c:pt>
                <c:pt idx="425">
                  <c:v>2.2631556483505701E-2</c:v>
                </c:pt>
                <c:pt idx="426">
                  <c:v>2.3175626529557802E-2</c:v>
                </c:pt>
                <c:pt idx="427">
                  <c:v>2.3730500456701002E-2</c:v>
                </c:pt>
                <c:pt idx="428">
                  <c:v>2.4296329807672299E-2</c:v>
                </c:pt>
                <c:pt idx="429">
                  <c:v>2.4873266597464399E-2</c:v>
                </c:pt>
                <c:pt idx="430">
                  <c:v>2.5461463267181499E-2</c:v>
                </c:pt>
                <c:pt idx="431">
                  <c:v>2.6061072636627099E-2</c:v>
                </c:pt>
                <c:pt idx="432">
                  <c:v>2.6672247855618201E-2</c:v>
                </c:pt>
                <c:pt idx="433">
                  <c:v>2.7295142354029401E-2</c:v>
                </c:pt>
                <c:pt idx="434">
                  <c:v>2.7929909790559398E-2</c:v>
                </c:pt>
                <c:pt idx="435">
                  <c:v>2.8576704000225901E-2</c:v>
                </c:pt>
                <c:pt idx="436">
                  <c:v>2.92356789405856E-2</c:v>
                </c:pt>
                <c:pt idx="437">
                  <c:v>2.9906988636682199E-2</c:v>
                </c:pt>
                <c:pt idx="438">
                  <c:v>3.05907871247258E-2</c:v>
                </c:pt>
                <c:pt idx="439">
                  <c:v>3.1287228394505803E-2</c:v>
                </c:pt>
                <c:pt idx="440">
                  <c:v>3.1996466330540103E-2</c:v>
                </c:pt>
                <c:pt idx="441">
                  <c:v>3.2718654651971199E-2</c:v>
                </c:pt>
                <c:pt idx="442">
                  <c:v>3.3453946851207297E-2</c:v>
                </c:pt>
                <c:pt idx="443">
                  <c:v>3.4202496131323E-2</c:v>
                </c:pt>
                <c:pt idx="444">
                  <c:v>3.4964455342222499E-2</c:v>
                </c:pt>
                <c:pt idx="445">
                  <c:v>3.57399769155766E-2</c:v>
                </c:pt>
                <c:pt idx="446">
                  <c:v>3.6529212798543001E-2</c:v>
                </c:pt>
                <c:pt idx="447">
                  <c:v>3.73323143862812E-2</c:v>
                </c:pt>
                <c:pt idx="448">
                  <c:v>3.8149432453271702E-2</c:v>
                </c:pt>
                <c:pt idx="449">
                  <c:v>3.8980717083457302E-2</c:v>
                </c:pt>
                <c:pt idx="450">
                  <c:v>3.9826317599215399E-2</c:v>
                </c:pt>
                <c:pt idx="451">
                  <c:v>4.0686382489179697E-2</c:v>
                </c:pt>
                <c:pt idx="452">
                  <c:v>4.1561059334925897E-2</c:v>
                </c:pt>
                <c:pt idx="453">
                  <c:v>4.2450494736541201E-2</c:v>
                </c:pt>
                <c:pt idx="454">
                  <c:v>4.3354834237090099E-2</c:v>
                </c:pt>
                <c:pt idx="455">
                  <c:v>4.4274222246004302E-2</c:v>
                </c:pt>
                <c:pt idx="456">
                  <c:v>4.5208801961410097E-2</c:v>
                </c:pt>
                <c:pt idx="457">
                  <c:v>4.6158715291417997E-2</c:v>
                </c:pt>
                <c:pt idx="458">
                  <c:v>4.7124102774398297E-2</c:v>
                </c:pt>
                <c:pt idx="459">
                  <c:v>4.8105103498263801E-2</c:v>
                </c:pt>
                <c:pt idx="460">
                  <c:v>4.9101855018786597E-2</c:v>
                </c:pt>
                <c:pt idx="461">
                  <c:v>5.0114493276975203E-2</c:v>
                </c:pt>
                <c:pt idx="462">
                  <c:v>5.1143152515536902E-2</c:v>
                </c:pt>
                <c:pt idx="463">
                  <c:v>5.2187965194459E-2</c:v>
                </c:pt>
                <c:pt idx="464">
                  <c:v>5.3249061905730803E-2</c:v>
                </c:pt>
                <c:pt idx="465">
                  <c:v>5.4326571287244503E-2</c:v>
                </c:pt>
                <c:pt idx="466">
                  <c:v>5.5420619935902797E-2</c:v>
                </c:pt>
                <c:pt idx="467">
                  <c:v>5.6531332319965398E-2</c:v>
                </c:pt>
                <c:pt idx="468">
                  <c:v>5.76588306906732E-2</c:v>
                </c:pt>
                <c:pt idx="469">
                  <c:v>5.8803234993179299E-2</c:v>
                </c:pt>
                <c:pt idx="470">
                  <c:v>5.9964662776827903E-2</c:v>
                </c:pt>
                <c:pt idx="471">
                  <c:v>6.1143229104816198E-2</c:v>
                </c:pt>
                <c:pt idx="472">
                  <c:v>6.2339046463278501E-2</c:v>
                </c:pt>
                <c:pt idx="473">
                  <c:v>6.3552224669832805E-2</c:v>
                </c:pt>
                <c:pt idx="474">
                  <c:v>6.4782870781629406E-2</c:v>
                </c:pt>
                <c:pt idx="475">
                  <c:v>6.6031089002943494E-2</c:v>
                </c:pt>
                <c:pt idx="476">
                  <c:v>6.7296980592357003E-2</c:v>
                </c:pt>
                <c:pt idx="477">
                  <c:v>6.8580643769569405E-2</c:v>
                </c:pt>
                <c:pt idx="478">
                  <c:v>6.98821736218872E-2</c:v>
                </c:pt>
                <c:pt idx="479">
                  <c:v>7.1201662010434805E-2</c:v>
                </c:pt>
                <c:pt idx="480">
                  <c:v>7.2539197476135006E-2</c:v>
                </c:pt>
                <c:pt idx="481">
                  <c:v>7.3894865145507499E-2</c:v>
                </c:pt>
                <c:pt idx="482">
                  <c:v>7.5268746636334205E-2</c:v>
                </c:pt>
                <c:pt idx="483">
                  <c:v>7.6660919963240898E-2</c:v>
                </c:pt>
                <c:pt idx="484">
                  <c:v>7.8071459443247795E-2</c:v>
                </c:pt>
                <c:pt idx="485">
                  <c:v>7.9500435601338001E-2</c:v>
                </c:pt>
                <c:pt idx="486">
                  <c:v>8.0947915076101398E-2</c:v>
                </c:pt>
                <c:pt idx="487">
                  <c:v>8.2413960525501206E-2</c:v>
                </c:pt>
                <c:pt idx="488">
                  <c:v>8.3898630532824398E-2</c:v>
                </c:pt>
                <c:pt idx="489">
                  <c:v>8.5401979512867099E-2</c:v>
                </c:pt>
                <c:pt idx="490">
                  <c:v>8.6924057618411404E-2</c:v>
                </c:pt>
                <c:pt idx="491">
                  <c:v>8.8464910647054099E-2</c:v>
                </c:pt>
                <c:pt idx="492">
                  <c:v>9.0024579948440195E-2</c:v>
                </c:pt>
                <c:pt idx="493">
                  <c:v>9.1603102331962102E-2</c:v>
                </c:pt>
                <c:pt idx="494">
                  <c:v>9.3200509974985399E-2</c:v>
                </c:pt>
                <c:pt idx="495">
                  <c:v>9.4816830331656707E-2</c:v>
                </c:pt>
                <c:pt idx="496">
                  <c:v>9.6452086042356999E-2</c:v>
                </c:pt>
                <c:pt idx="497">
                  <c:v>9.8106294843862504E-2</c:v>
                </c:pt>
                <c:pt idx="498">
                  <c:v>9.9779469480269695E-2</c:v>
                </c:pt>
                <c:pt idx="499">
                  <c:v>0.101471617614752</c:v>
                </c:pt>
                <c:pt idx="500">
                  <c:v>0.103182741742209</c:v>
                </c:pt>
                <c:pt idx="501">
                  <c:v>0.104912839102865</c:v>
                </c:pt>
                <c:pt idx="502">
                  <c:v>0.10666190159689699</c:v>
                </c:pt>
                <c:pt idx="503">
                  <c:v>0.108429915700131</c:v>
                </c:pt>
                <c:pt idx="504">
                  <c:v>0.110216862380893</c:v>
                </c:pt>
                <c:pt idx="505">
                  <c:v>0.112022717018072</c:v>
                </c:pt>
                <c:pt idx="506">
                  <c:v>0.113847449320448</c:v>
                </c:pt>
                <c:pt idx="507">
                  <c:v>0.11569102324737</c:v>
                </c:pt>
                <c:pt idx="508">
                  <c:v>0.117553396930832</c:v>
                </c:pt>
                <c:pt idx="509">
                  <c:v>0.119434522599025</c:v>
                </c:pt>
                <c:pt idx="510">
                  <c:v>0.121334346501414</c:v>
                </c:pt>
                <c:pt idx="511">
                  <c:v>0.123252808835423</c:v>
                </c:pt>
                <c:pt idx="512">
                  <c:v>0.125189843674782</c:v>
                </c:pt>
                <c:pt idx="513">
                  <c:v>0.12714537889960401</c:v>
                </c:pt>
                <c:pt idx="514">
                  <c:v>0.12911933612825399</c:v>
                </c:pt>
                <c:pt idx="515">
                  <c:v>0.13111163065108</c:v>
                </c:pt>
                <c:pt idx="516">
                  <c:v>0.13312217136606999</c:v>
                </c:pt>
                <c:pt idx="517">
                  <c:v>0.13515086071648499</c:v>
                </c:pt>
                <c:pt idx="518">
                  <c:v>0.13719759463056</c:v>
                </c:pt>
                <c:pt idx="519">
                  <c:v>0.139262262463307</c:v>
                </c:pt>
                <c:pt idx="520">
                  <c:v>0.14134474694049801</c:v>
                </c:pt>
                <c:pt idx="521">
                  <c:v>0.14344492410489501</c:v>
                </c:pt>
                <c:pt idx="522">
                  <c:v>0.14556266326477199</c:v>
                </c:pt>
                <c:pt idx="523">
                  <c:v>0.14769782694480699</c:v>
                </c:pt>
                <c:pt idx="524">
                  <c:v>0.149850270839398</c:v>
                </c:pt>
                <c:pt idx="525">
                  <c:v>0.15201984376845501</c:v>
                </c:pt>
                <c:pt idx="526">
                  <c:v>0.15420638763574901</c:v>
                </c:pt>
                <c:pt idx="527">
                  <c:v>0.15640973738984701</c:v>
                </c:pt>
                <c:pt idx="528">
                  <c:v>0.15862972098771699</c:v>
                </c:pt>
                <c:pt idx="529">
                  <c:v>0.16086615936104601</c:v>
                </c:pt>
                <c:pt idx="530">
                  <c:v>0.163118866385325</c:v>
                </c:pt>
                <c:pt idx="531">
                  <c:v>0.16538764885176199</c:v>
                </c:pt>
                <c:pt idx="532">
                  <c:v>0.16767230644208</c:v>
                </c:pt>
                <c:pt idx="533">
                  <c:v>0.169972631706235</c:v>
                </c:pt>
                <c:pt idx="534">
                  <c:v>0.172288410043131</c:v>
                </c:pt>
                <c:pt idx="535">
                  <c:v>0.17461941968435099</c:v>
                </c:pt>
                <c:pt idx="536">
                  <c:v>0.17696543168098799</c:v>
                </c:pt>
                <c:pt idx="537">
                  <c:v>0.179326209893588</c:v>
                </c:pt>
                <c:pt idx="538">
                  <c:v>0.18170151098527901</c:v>
                </c:pt>
                <c:pt idx="539">
                  <c:v>0.184091084418115</c:v>
                </c:pt>
                <c:pt idx="540">
                  <c:v>0.186494672452681</c:v>
                </c:pt>
                <c:pt idx="541">
                  <c:v>0.18891201015100401</c:v>
                </c:pt>
                <c:pt idx="542">
                  <c:v>0.191342825382808</c:v>
                </c:pt>
                <c:pt idx="543">
                  <c:v>0.193786838835146</c:v>
                </c:pt>
                <c:pt idx="544">
                  <c:v>0.19624376402545801</c:v>
                </c:pt>
                <c:pt idx="545">
                  <c:v>0.19871330731807199</c:v>
                </c:pt>
                <c:pt idx="546">
                  <c:v>0.201195167944202</c:v>
                </c:pt>
                <c:pt idx="547">
                  <c:v>0.20368903802545499</c:v>
                </c:pt>
                <c:pt idx="548">
                  <c:v>0.20619460260088601</c:v>
                </c:pt>
                <c:pt idx="549">
                  <c:v>0.20871153965762901</c:v>
                </c:pt>
                <c:pt idx="550">
                  <c:v>0.21123952016513001</c:v>
                </c:pt>
                <c:pt idx="551">
                  <c:v>0.213778208112992</c:v>
                </c:pt>
                <c:pt idx="552">
                  <c:v>0.216327260552476</c:v>
                </c:pt>
                <c:pt idx="553">
                  <c:v>0.218886327641658</c:v>
                </c:pt>
                <c:pt idx="554">
                  <c:v>0.22145505269427199</c:v>
                </c:pt>
                <c:pt idx="555">
                  <c:v>0.224033072232242</c:v>
                </c:pt>
                <c:pt idx="556">
                  <c:v>0.226620016041927</c:v>
                </c:pt>
                <c:pt idx="557">
                  <c:v>0.22921550723408601</c:v>
                </c:pt>
                <c:pt idx="558">
                  <c:v>0.231819162307566</c:v>
                </c:pt>
                <c:pt idx="559">
                  <c:v>0.23443059121672999</c:v>
                </c:pt>
                <c:pt idx="560">
                  <c:v>0.237049397442613</c:v>
                </c:pt>
                <c:pt idx="561">
                  <c:v>0.23967517806782901</c:v>
                </c:pt>
                <c:pt idx="562">
                  <c:v>0.24230752385520299</c:v>
                </c:pt>
                <c:pt idx="563">
                  <c:v>0.244946019330151</c:v>
                </c:pt>
                <c:pt idx="564">
                  <c:v>0.247590242866774</c:v>
                </c:pt>
                <c:pt idx="565">
                  <c:v>0.250239766777689</c:v>
                </c:pt>
                <c:pt idx="566">
                  <c:v>0.252894157407557</c:v>
                </c:pt>
                <c:pt idx="567">
                  <c:v>0.25555297523031201</c:v>
                </c:pt>
                <c:pt idx="568">
                  <c:v>0.25821577495008002</c:v>
                </c:pt>
                <c:pt idx="569">
                  <c:v>0.26088210560574598</c:v>
                </c:pt>
                <c:pt idx="570">
                  <c:v>0.26355151067917798</c:v>
                </c:pt>
                <c:pt idx="571">
                  <c:v>0.26622352820706702</c:v>
                </c:pt>
                <c:pt idx="572">
                  <c:v>0.26889769089635301</c:v>
                </c:pt>
                <c:pt idx="573">
                  <c:v>0.271573526243232</c:v>
                </c:pt>
                <c:pt idx="574">
                  <c:v>0.27425055665568898</c:v>
                </c:pt>
                <c:pt idx="575">
                  <c:v>0.27692829957953302</c:v>
                </c:pt>
                <c:pt idx="576">
                  <c:v>0.27960626762790702</c:v>
                </c:pt>
                <c:pt idx="577">
                  <c:v>0.28228396871421702</c:v>
                </c:pt>
                <c:pt idx="578">
                  <c:v>0.28496090618845799</c:v>
                </c:pt>
                <c:pt idx="579">
                  <c:v>0.287636578976874</c:v>
                </c:pt>
                <c:pt idx="580">
                  <c:v>0.29031048172493001</c:v>
                </c:pt>
                <c:pt idx="581">
                  <c:v>0.292982104943521</c:v>
                </c:pt>
                <c:pt idx="582">
                  <c:v>0.29565093515839203</c:v>
                </c:pt>
                <c:pt idx="583">
                  <c:v>0.29831645506269899</c:v>
                </c:pt>
                <c:pt idx="584">
                  <c:v>0.30097814367265902</c:v>
                </c:pt>
                <c:pt idx="585">
                  <c:v>0.30363547648623801</c:v>
                </c:pt>
                <c:pt idx="586">
                  <c:v>0.30628792564481</c:v>
                </c:pt>
                <c:pt idx="587">
                  <c:v>0.30893496009771898</c:v>
                </c:pt>
                <c:pt idx="588">
                  <c:v>0.311576045769693</c:v>
                </c:pt>
                <c:pt idx="589">
                  <c:v>0.31421064573103202</c:v>
                </c:pt>
                <c:pt idx="590">
                  <c:v>0.31683822037049703</c:v>
                </c:pt>
                <c:pt idx="591">
                  <c:v>0.31945822757084102</c:v>
                </c:pt>
                <c:pt idx="592">
                  <c:v>0.32207012288689602</c:v>
                </c:pt>
                <c:pt idx="593">
                  <c:v>0.32467335972613798</c:v>
                </c:pt>
                <c:pt idx="594">
                  <c:v>0.32726738953166601</c:v>
                </c:pt>
                <c:pt idx="595">
                  <c:v>0.32985166196749699</c:v>
                </c:pt>
                <c:pt idx="596">
                  <c:v>0.33242562510610202</c:v>
                </c:pt>
                <c:pt idx="597">
                  <c:v>0.33498872561809701</c:v>
                </c:pt>
                <c:pt idx="598">
                  <c:v>0.337540408964006</c:v>
                </c:pt>
                <c:pt idx="599">
                  <c:v>0.340080119587996</c:v>
                </c:pt>
                <c:pt idx="600">
                  <c:v>0.34260730111350302</c:v>
                </c:pt>
                <c:pt idx="601">
                  <c:v>0.34512139654065599</c:v>
                </c:pt>
                <c:pt idx="602">
                  <c:v>0.34762184844539601</c:v>
                </c:pt>
                <c:pt idx="603">
                  <c:v>0.35010809918020103</c:v>
                </c:pt>
                <c:pt idx="604">
                  <c:v>0.35257959107632098</c:v>
                </c:pt>
                <c:pt idx="605">
                  <c:v>0.35503576664741299</c:v>
                </c:pt>
                <c:pt idx="606">
                  <c:v>0.35747606879448501</c:v>
                </c:pt>
                <c:pt idx="607">
                  <c:v>0.35989994101204698</c:v>
                </c:pt>
                <c:pt idx="608">
                  <c:v>0.36230682759534899</c:v>
                </c:pt>
                <c:pt idx="609">
                  <c:v>0.36469617384862102</c:v>
                </c:pt>
                <c:pt idx="610">
                  <c:v>0.36706742629420303</c:v>
                </c:pt>
                <c:pt idx="611">
                  <c:v>0.36942003288243902</c:v>
                </c:pt>
                <c:pt idx="612">
                  <c:v>0.37175344320225501</c:v>
                </c:pt>
                <c:pt idx="613">
                  <c:v>0.37406710869228699</c:v>
                </c:pt>
                <c:pt idx="614">
                  <c:v>0.37636048285246199</c:v>
                </c:pt>
                <c:pt idx="615">
                  <c:v>0.37863302145590699</c:v>
                </c:pt>
                <c:pt idx="616">
                  <c:v>0.38088418276109098</c:v>
                </c:pt>
                <c:pt idx="617">
                  <c:v>0.38311342772406598</c:v>
                </c:pt>
                <c:pt idx="618">
                  <c:v>0.385320220210709</c:v>
                </c:pt>
                <c:pt idx="619">
                  <c:v>0.38750402720883298</c:v>
                </c:pt>
                <c:pt idx="620">
                  <c:v>0.38966431904007698</c:v>
                </c:pt>
                <c:pt idx="621">
                  <c:v>0.39180056957142201</c:v>
                </c:pt>
                <c:pt idx="622">
                  <c:v>0.39391225642625599</c:v>
                </c:pt>
                <c:pt idx="623">
                  <c:v>0.39599886119484201</c:v>
                </c:pt>
                <c:pt idx="624">
                  <c:v>0.39805986964408002</c:v>
                </c:pt>
                <c:pt idx="625">
                  <c:v>0.40009477192645498</c:v>
                </c:pt>
                <c:pt idx="626">
                  <c:v>0.40210306278804098</c:v>
                </c:pt>
                <c:pt idx="627">
                  <c:v>0.40408424177544799</c:v>
                </c:pt>
                <c:pt idx="628">
                  <c:v>0.406037813441599</c:v>
                </c:pt>
                <c:pt idx="629">
                  <c:v>0.40796328755021299</c:v>
                </c:pt>
                <c:pt idx="630">
                  <c:v>0.40986017927888102</c:v>
                </c:pt>
                <c:pt idx="631">
                  <c:v>0.41172800942061699</c:v>
                </c:pt>
                <c:pt idx="632">
                  <c:v>0.41356630458376997</c:v>
                </c:pt>
                <c:pt idx="633">
                  <c:v>0.41537459739018401</c:v>
                </c:pt>
                <c:pt idx="634">
                  <c:v>0.41715242667147401</c:v>
                </c:pt>
                <c:pt idx="635">
                  <c:v>0.41889933766333498</c:v>
                </c:pt>
                <c:pt idx="636">
                  <c:v>0.42061488219773802</c:v>
                </c:pt>
                <c:pt idx="637">
                  <c:v>0.42229861889291798</c:v>
                </c:pt>
                <c:pt idx="638">
                  <c:v>0.42395011334104998</c:v>
                </c:pt>
                <c:pt idx="639">
                  <c:v>0.42556893829347398</c:v>
                </c:pt>
                <c:pt idx="640">
                  <c:v>0.42715467384338901</c:v>
                </c:pt>
                <c:pt idx="641">
                  <c:v>0.42870690760589503</c:v>
                </c:pt>
                <c:pt idx="642">
                  <c:v>0.43022523489526898</c:v>
                </c:pt>
                <c:pt idx="643">
                  <c:v>0.43170925889938999</c:v>
                </c:pt>
                <c:pt idx="644">
                  <c:v>0.43315859085117697</c:v>
                </c:pt>
                <c:pt idx="645">
                  <c:v>0.434572850196979</c:v>
                </c:pt>
                <c:pt idx="646">
                  <c:v>0.43595166476177</c:v>
                </c:pt>
                <c:pt idx="647">
                  <c:v>0.43729467091109098</c:v>
                </c:pt>
                <c:pt idx="648">
                  <c:v>0.43860151370960998</c:v>
                </c:pt>
                <c:pt idx="649">
                  <c:v>0.43987184707622301</c:v>
                </c:pt>
                <c:pt idx="650">
                  <c:v>0.44110533393559298</c:v>
                </c:pt>
                <c:pt idx="651">
                  <c:v>0.44230164636604102</c:v>
                </c:pt>
                <c:pt idx="652">
                  <c:v>0.44346046574369002</c:v>
                </c:pt>
                <c:pt idx="653">
                  <c:v>0.44458148288278698</c:v>
                </c:pt>
                <c:pt idx="654">
                  <c:v>0.44566439817210302</c:v>
                </c:pt>
                <c:pt idx="655">
                  <c:v>0.446708921707339</c:v>
                </c:pt>
                <c:pt idx="656">
                  <c:v>0.44771477341945198</c:v>
                </c:pt>
                <c:pt idx="657">
                  <c:v>0.44868168319882001</c:v>
                </c:pt>
                <c:pt idx="658">
                  <c:v>0.44960939101517799</c:v>
                </c:pt>
                <c:pt idx="659">
                  <c:v>0.45049764703323802</c:v>
                </c:pt>
                <c:pt idx="660">
                  <c:v>0.45134621172393302</c:v>
                </c:pt>
                <c:pt idx="661">
                  <c:v>0.45215485597121602</c:v>
                </c:pt>
                <c:pt idx="662">
                  <c:v>0.45292336117433701</c:v>
                </c:pt>
                <c:pt idx="663">
                  <c:v>0.45365151934554798</c:v>
                </c:pt>
                <c:pt idx="664">
                  <c:v>0.45433913320316599</c:v>
                </c:pt>
                <c:pt idx="665">
                  <c:v>0.454986016259944</c:v>
                </c:pt>
                <c:pt idx="666">
                  <c:v>0.45559199290668501</c:v>
                </c:pt>
                <c:pt idx="667">
                  <c:v>0.45615689849105701</c:v>
                </c:pt>
                <c:pt idx="668">
                  <c:v>0.45668057939155898</c:v>
                </c:pt>
                <c:pt idx="669">
                  <c:v>0.45716289308657798</c:v>
                </c:pt>
                <c:pt idx="670">
                  <c:v>0.45760370821851698</c:v>
                </c:pt>
                <c:pt idx="671">
                  <c:v>0.45800290465293497</c:v>
                </c:pt>
                <c:pt idx="672">
                  <c:v>0.45836037353267001</c:v>
                </c:pt>
                <c:pt idx="673">
                  <c:v>0.45867601732690999</c:v>
                </c:pt>
                <c:pt idx="674">
                  <c:v>0.458949749875183</c:v>
                </c:pt>
                <c:pt idx="675">
                  <c:v>0.45918149642623401</c:v>
                </c:pt>
                <c:pt idx="676">
                  <c:v>0.45937119367176998</c:v>
                </c:pt>
                <c:pt idx="677">
                  <c:v>0.45951878977505001</c:v>
                </c:pt>
                <c:pt idx="678">
                  <c:v>0.459624244394298</c:v>
                </c:pt>
                <c:pt idx="679">
                  <c:v>0.45968752870092899</c:v>
                </c:pt>
                <c:pt idx="680">
                  <c:v>0.45970862539258001</c:v>
                </c:pt>
                <c:pt idx="681">
                  <c:v>0.45968752870092899</c:v>
                </c:pt>
                <c:pt idx="682">
                  <c:v>0.459624244394297</c:v>
                </c:pt>
                <c:pt idx="683">
                  <c:v>0.45951878977505001</c:v>
                </c:pt>
                <c:pt idx="684">
                  <c:v>0.45937119367176998</c:v>
                </c:pt>
                <c:pt idx="685">
                  <c:v>0.45918149642623401</c:v>
                </c:pt>
                <c:pt idx="686">
                  <c:v>0.458949749875183</c:v>
                </c:pt>
                <c:pt idx="687">
                  <c:v>0.45867601732690999</c:v>
                </c:pt>
                <c:pt idx="688">
                  <c:v>0.45836037353267001</c:v>
                </c:pt>
                <c:pt idx="689">
                  <c:v>0.45800290465293497</c:v>
                </c:pt>
                <c:pt idx="690">
                  <c:v>0.45760370821851698</c:v>
                </c:pt>
                <c:pt idx="691">
                  <c:v>0.45716289308657798</c:v>
                </c:pt>
                <c:pt idx="692">
                  <c:v>0.45668057939155898</c:v>
                </c:pt>
                <c:pt idx="693">
                  <c:v>0.45615689849105701</c:v>
                </c:pt>
                <c:pt idx="694">
                  <c:v>0.45559199290668501</c:v>
                </c:pt>
                <c:pt idx="695">
                  <c:v>0.454986016259944</c:v>
                </c:pt>
                <c:pt idx="696">
                  <c:v>0.45433913320316599</c:v>
                </c:pt>
                <c:pt idx="697">
                  <c:v>0.45365151934554798</c:v>
                </c:pt>
                <c:pt idx="698">
                  <c:v>0.45292336117433701</c:v>
                </c:pt>
                <c:pt idx="699">
                  <c:v>0.45215485597121602</c:v>
                </c:pt>
                <c:pt idx="700">
                  <c:v>0.45134621172393302</c:v>
                </c:pt>
                <c:pt idx="701">
                  <c:v>0.45049764703323802</c:v>
                </c:pt>
                <c:pt idx="702">
                  <c:v>0.44960939101517799</c:v>
                </c:pt>
                <c:pt idx="703">
                  <c:v>0.44868168319882001</c:v>
                </c:pt>
                <c:pt idx="704">
                  <c:v>0.44771477341945198</c:v>
                </c:pt>
                <c:pt idx="705">
                  <c:v>0.446708921707339</c:v>
                </c:pt>
                <c:pt idx="706">
                  <c:v>0.44566439817210302</c:v>
                </c:pt>
                <c:pt idx="707">
                  <c:v>0.44458148288278698</c:v>
                </c:pt>
                <c:pt idx="708">
                  <c:v>0.44346046574369002</c:v>
                </c:pt>
                <c:pt idx="709">
                  <c:v>0.44230164636604102</c:v>
                </c:pt>
                <c:pt idx="710">
                  <c:v>0.44110533393559298</c:v>
                </c:pt>
                <c:pt idx="711">
                  <c:v>0.43987184707622301</c:v>
                </c:pt>
                <c:pt idx="712">
                  <c:v>0.43860151370960998</c:v>
                </c:pt>
                <c:pt idx="713">
                  <c:v>0.43729467091109098</c:v>
                </c:pt>
                <c:pt idx="714">
                  <c:v>0.43595166476177</c:v>
                </c:pt>
                <c:pt idx="715">
                  <c:v>0.434572850196979</c:v>
                </c:pt>
                <c:pt idx="716">
                  <c:v>0.43315859085117697</c:v>
                </c:pt>
                <c:pt idx="717">
                  <c:v>0.43170925889938999</c:v>
                </c:pt>
                <c:pt idx="718">
                  <c:v>0.43022523489526898</c:v>
                </c:pt>
                <c:pt idx="719">
                  <c:v>0.42870690760589503</c:v>
                </c:pt>
                <c:pt idx="720">
                  <c:v>0.42715467384338901</c:v>
                </c:pt>
                <c:pt idx="721">
                  <c:v>0.42556893829347398</c:v>
                </c:pt>
                <c:pt idx="722">
                  <c:v>0.42395011334104998</c:v>
                </c:pt>
                <c:pt idx="723">
                  <c:v>0.42229861889291798</c:v>
                </c:pt>
                <c:pt idx="724">
                  <c:v>0.42061488219773802</c:v>
                </c:pt>
                <c:pt idx="725">
                  <c:v>0.41889933766333498</c:v>
                </c:pt>
                <c:pt idx="726">
                  <c:v>0.41715242667147401</c:v>
                </c:pt>
                <c:pt idx="727">
                  <c:v>0.41537459739018401</c:v>
                </c:pt>
                <c:pt idx="728">
                  <c:v>0.41356630458376997</c:v>
                </c:pt>
                <c:pt idx="729">
                  <c:v>0.41172800942061699</c:v>
                </c:pt>
                <c:pt idx="730">
                  <c:v>0.40986017927888102</c:v>
                </c:pt>
                <c:pt idx="731">
                  <c:v>0.40796328755021299</c:v>
                </c:pt>
                <c:pt idx="732">
                  <c:v>0.406037813441599</c:v>
                </c:pt>
                <c:pt idx="733">
                  <c:v>0.40408424177544799</c:v>
                </c:pt>
                <c:pt idx="734">
                  <c:v>0.40210306278804098</c:v>
                </c:pt>
                <c:pt idx="735">
                  <c:v>0.40009477192645498</c:v>
                </c:pt>
                <c:pt idx="736">
                  <c:v>0.39805986964408002</c:v>
                </c:pt>
                <c:pt idx="737">
                  <c:v>0.39599886119484201</c:v>
                </c:pt>
                <c:pt idx="738">
                  <c:v>0.39391225642625599</c:v>
                </c:pt>
                <c:pt idx="739">
                  <c:v>0.39180056957142201</c:v>
                </c:pt>
                <c:pt idx="740">
                  <c:v>0.38966431904007698</c:v>
                </c:pt>
                <c:pt idx="741">
                  <c:v>0.38750402720883298</c:v>
                </c:pt>
                <c:pt idx="742">
                  <c:v>0.385320220210709</c:v>
                </c:pt>
                <c:pt idx="743">
                  <c:v>0.38311342772406598</c:v>
                </c:pt>
                <c:pt idx="744">
                  <c:v>0.38088418276109098</c:v>
                </c:pt>
                <c:pt idx="745">
                  <c:v>0.37863302145590699</c:v>
                </c:pt>
                <c:pt idx="746">
                  <c:v>0.37636048285246199</c:v>
                </c:pt>
                <c:pt idx="747">
                  <c:v>0.37406710869228699</c:v>
                </c:pt>
                <c:pt idx="748">
                  <c:v>0.37175344320225501</c:v>
                </c:pt>
                <c:pt idx="749">
                  <c:v>0.36942003288243902</c:v>
                </c:pt>
                <c:pt idx="750">
                  <c:v>0.36706742629420303</c:v>
                </c:pt>
                <c:pt idx="751">
                  <c:v>0.36469617384862102</c:v>
                </c:pt>
                <c:pt idx="752">
                  <c:v>0.36230682759534899</c:v>
                </c:pt>
                <c:pt idx="753">
                  <c:v>0.35989994101204698</c:v>
                </c:pt>
                <c:pt idx="754">
                  <c:v>0.35747606879448501</c:v>
                </c:pt>
                <c:pt idx="755">
                  <c:v>0.35503576664741299</c:v>
                </c:pt>
                <c:pt idx="756">
                  <c:v>0.35257959107632098</c:v>
                </c:pt>
                <c:pt idx="757">
                  <c:v>0.35010809918020103</c:v>
                </c:pt>
                <c:pt idx="758">
                  <c:v>0.34762184844539601</c:v>
                </c:pt>
                <c:pt idx="759">
                  <c:v>0.34512139654065599</c:v>
                </c:pt>
                <c:pt idx="760">
                  <c:v>0.34260730111350302</c:v>
                </c:pt>
                <c:pt idx="761">
                  <c:v>0.340080119587996</c:v>
                </c:pt>
                <c:pt idx="762">
                  <c:v>0.337540408964006</c:v>
                </c:pt>
                <c:pt idx="763">
                  <c:v>0.33498872561809701</c:v>
                </c:pt>
                <c:pt idx="764">
                  <c:v>0.33242562510610202</c:v>
                </c:pt>
                <c:pt idx="765">
                  <c:v>0.32985166196749699</c:v>
                </c:pt>
                <c:pt idx="766">
                  <c:v>0.32726738953166601</c:v>
                </c:pt>
                <c:pt idx="767">
                  <c:v>0.32467335972613798</c:v>
                </c:pt>
                <c:pt idx="768">
                  <c:v>0.32207012288689602</c:v>
                </c:pt>
                <c:pt idx="769">
                  <c:v>0.31945822757084102</c:v>
                </c:pt>
                <c:pt idx="770">
                  <c:v>0.31683822037049703</c:v>
                </c:pt>
                <c:pt idx="771">
                  <c:v>0.31421064573103202</c:v>
                </c:pt>
                <c:pt idx="772">
                  <c:v>0.311576045769693</c:v>
                </c:pt>
                <c:pt idx="773">
                  <c:v>0.30893496009771898</c:v>
                </c:pt>
                <c:pt idx="774">
                  <c:v>0.30628792564481</c:v>
                </c:pt>
                <c:pt idx="775">
                  <c:v>0.30363547648623801</c:v>
                </c:pt>
                <c:pt idx="776">
                  <c:v>0.30097814367265902</c:v>
                </c:pt>
                <c:pt idx="777">
                  <c:v>0.29831645506269899</c:v>
                </c:pt>
                <c:pt idx="778">
                  <c:v>0.29565093515839203</c:v>
                </c:pt>
                <c:pt idx="779">
                  <c:v>0.292982104943521</c:v>
                </c:pt>
                <c:pt idx="780">
                  <c:v>0.29031048172493001</c:v>
                </c:pt>
                <c:pt idx="781">
                  <c:v>0.287636578976874</c:v>
                </c:pt>
                <c:pt idx="782">
                  <c:v>0.28496090618845799</c:v>
                </c:pt>
                <c:pt idx="783">
                  <c:v>0.28228396871421702</c:v>
                </c:pt>
                <c:pt idx="784">
                  <c:v>0.27960626762790702</c:v>
                </c:pt>
                <c:pt idx="785">
                  <c:v>0.27692829957953302</c:v>
                </c:pt>
                <c:pt idx="786">
                  <c:v>0.27425055665568898</c:v>
                </c:pt>
                <c:pt idx="787">
                  <c:v>0.271573526243232</c:v>
                </c:pt>
                <c:pt idx="788">
                  <c:v>0.26889769089635301</c:v>
                </c:pt>
                <c:pt idx="789">
                  <c:v>0.26622352820706702</c:v>
                </c:pt>
                <c:pt idx="790">
                  <c:v>0.26355151067917798</c:v>
                </c:pt>
                <c:pt idx="791">
                  <c:v>0.26088210560574598</c:v>
                </c:pt>
                <c:pt idx="792">
                  <c:v>0.25821577495008002</c:v>
                </c:pt>
                <c:pt idx="793">
                  <c:v>0.25555297523031201</c:v>
                </c:pt>
                <c:pt idx="794">
                  <c:v>0.252894157407557</c:v>
                </c:pt>
                <c:pt idx="795">
                  <c:v>0.250239766777689</c:v>
                </c:pt>
                <c:pt idx="796">
                  <c:v>0.247590242866774</c:v>
                </c:pt>
                <c:pt idx="797">
                  <c:v>0.244946019330151</c:v>
                </c:pt>
                <c:pt idx="798">
                  <c:v>0.24230752385520299</c:v>
                </c:pt>
                <c:pt idx="799">
                  <c:v>0.23967517806782901</c:v>
                </c:pt>
                <c:pt idx="800">
                  <c:v>0.237049397442613</c:v>
                </c:pt>
                <c:pt idx="801">
                  <c:v>0.23443059121672999</c:v>
                </c:pt>
                <c:pt idx="802">
                  <c:v>0.231819162307566</c:v>
                </c:pt>
                <c:pt idx="803">
                  <c:v>0.22921550723408601</c:v>
                </c:pt>
                <c:pt idx="804">
                  <c:v>0.226620016041927</c:v>
                </c:pt>
                <c:pt idx="805">
                  <c:v>0.224033072232242</c:v>
                </c:pt>
                <c:pt idx="806">
                  <c:v>0.22145505269427199</c:v>
                </c:pt>
                <c:pt idx="807">
                  <c:v>0.218886327641658</c:v>
                </c:pt>
                <c:pt idx="808">
                  <c:v>0.216327260552476</c:v>
                </c:pt>
                <c:pt idx="809">
                  <c:v>0.213778208112992</c:v>
                </c:pt>
                <c:pt idx="810">
                  <c:v>0.21123952016513001</c:v>
                </c:pt>
                <c:pt idx="811">
                  <c:v>0.20871153965762901</c:v>
                </c:pt>
                <c:pt idx="812">
                  <c:v>0.20619460260088601</c:v>
                </c:pt>
                <c:pt idx="813">
                  <c:v>0.20368903802545499</c:v>
                </c:pt>
                <c:pt idx="814">
                  <c:v>0.201195167944202</c:v>
                </c:pt>
                <c:pt idx="815">
                  <c:v>0.19871330731807199</c:v>
                </c:pt>
                <c:pt idx="816">
                  <c:v>0.19624376402545801</c:v>
                </c:pt>
                <c:pt idx="817">
                  <c:v>0.193786838835146</c:v>
                </c:pt>
                <c:pt idx="818">
                  <c:v>0.191342825382808</c:v>
                </c:pt>
                <c:pt idx="819">
                  <c:v>0.18891201015100401</c:v>
                </c:pt>
                <c:pt idx="820">
                  <c:v>0.186494672452681</c:v>
                </c:pt>
                <c:pt idx="821">
                  <c:v>0.184091084418115</c:v>
                </c:pt>
                <c:pt idx="822">
                  <c:v>0.18170151098527901</c:v>
                </c:pt>
                <c:pt idx="823">
                  <c:v>0.179326209893588</c:v>
                </c:pt>
                <c:pt idx="824">
                  <c:v>0.17696543168098799</c:v>
                </c:pt>
                <c:pt idx="825">
                  <c:v>0.17461941968435099</c:v>
                </c:pt>
                <c:pt idx="826">
                  <c:v>0.172288410043131</c:v>
                </c:pt>
                <c:pt idx="827">
                  <c:v>0.169972631706235</c:v>
                </c:pt>
                <c:pt idx="828">
                  <c:v>0.16767230644208</c:v>
                </c:pt>
                <c:pt idx="829">
                  <c:v>0.16538764885176199</c:v>
                </c:pt>
                <c:pt idx="830">
                  <c:v>0.163118866385325</c:v>
                </c:pt>
                <c:pt idx="831">
                  <c:v>0.16086615936104601</c:v>
                </c:pt>
                <c:pt idx="832">
                  <c:v>0.15862972098771699</c:v>
                </c:pt>
                <c:pt idx="833">
                  <c:v>0.15640973738984601</c:v>
                </c:pt>
                <c:pt idx="834">
                  <c:v>0.15420638763574901</c:v>
                </c:pt>
                <c:pt idx="835">
                  <c:v>0.15201984376845501</c:v>
                </c:pt>
                <c:pt idx="836">
                  <c:v>0.149850270839398</c:v>
                </c:pt>
                <c:pt idx="837">
                  <c:v>0.14769782694480699</c:v>
                </c:pt>
                <c:pt idx="838">
                  <c:v>0.14556266326477199</c:v>
                </c:pt>
                <c:pt idx="839">
                  <c:v>0.14344492410489501</c:v>
                </c:pt>
                <c:pt idx="840">
                  <c:v>0.14134474694049801</c:v>
                </c:pt>
                <c:pt idx="841">
                  <c:v>0.139262262463307</c:v>
                </c:pt>
                <c:pt idx="842">
                  <c:v>0.13719759463056</c:v>
                </c:pt>
                <c:pt idx="843">
                  <c:v>0.13515086071648499</c:v>
                </c:pt>
                <c:pt idx="844">
                  <c:v>0.13312217136606999</c:v>
                </c:pt>
                <c:pt idx="845">
                  <c:v>0.13111163065108</c:v>
                </c:pt>
                <c:pt idx="846">
                  <c:v>0.12911933612825399</c:v>
                </c:pt>
                <c:pt idx="847">
                  <c:v>0.12714537889960401</c:v>
                </c:pt>
                <c:pt idx="848">
                  <c:v>0.125189843674782</c:v>
                </c:pt>
                <c:pt idx="849">
                  <c:v>0.123252808835423</c:v>
                </c:pt>
                <c:pt idx="850">
                  <c:v>0.121334346501414</c:v>
                </c:pt>
                <c:pt idx="851">
                  <c:v>0.119434522599025</c:v>
                </c:pt>
                <c:pt idx="852">
                  <c:v>0.117553396930832</c:v>
                </c:pt>
                <c:pt idx="853">
                  <c:v>0.11569102324737</c:v>
                </c:pt>
                <c:pt idx="854">
                  <c:v>0.113847449320448</c:v>
                </c:pt>
                <c:pt idx="855">
                  <c:v>0.112022717018072</c:v>
                </c:pt>
                <c:pt idx="856">
                  <c:v>0.110216862380893</c:v>
                </c:pt>
                <c:pt idx="857">
                  <c:v>0.108429915700131</c:v>
                </c:pt>
                <c:pt idx="858">
                  <c:v>0.10666190159689699</c:v>
                </c:pt>
                <c:pt idx="859">
                  <c:v>0.104912839102865</c:v>
                </c:pt>
                <c:pt idx="860">
                  <c:v>0.103182741742209</c:v>
                </c:pt>
                <c:pt idx="861">
                  <c:v>0.101471617614752</c:v>
                </c:pt>
                <c:pt idx="862">
                  <c:v>9.9779469480269695E-2</c:v>
                </c:pt>
                <c:pt idx="863">
                  <c:v>9.8106294843862504E-2</c:v>
                </c:pt>
                <c:pt idx="864">
                  <c:v>9.6452086042356999E-2</c:v>
                </c:pt>
                <c:pt idx="865">
                  <c:v>9.4816830331656707E-2</c:v>
                </c:pt>
                <c:pt idx="866">
                  <c:v>9.3200509974985496E-2</c:v>
                </c:pt>
                <c:pt idx="867">
                  <c:v>9.16031023319622E-2</c:v>
                </c:pt>
                <c:pt idx="868">
                  <c:v>9.0024579948440195E-2</c:v>
                </c:pt>
                <c:pt idx="869">
                  <c:v>8.8464910647054196E-2</c:v>
                </c:pt>
                <c:pt idx="870">
                  <c:v>8.6924057618411404E-2</c:v>
                </c:pt>
                <c:pt idx="871">
                  <c:v>8.5401979512867002E-2</c:v>
                </c:pt>
                <c:pt idx="872">
                  <c:v>8.3898630532824495E-2</c:v>
                </c:pt>
                <c:pt idx="873">
                  <c:v>8.2413960525501304E-2</c:v>
                </c:pt>
                <c:pt idx="874">
                  <c:v>8.0947915076101495E-2</c:v>
                </c:pt>
                <c:pt idx="875">
                  <c:v>7.9500435601338099E-2</c:v>
                </c:pt>
                <c:pt idx="876">
                  <c:v>7.8071459443247698E-2</c:v>
                </c:pt>
                <c:pt idx="877">
                  <c:v>7.6660919963240898E-2</c:v>
                </c:pt>
                <c:pt idx="878">
                  <c:v>7.5268746636334205E-2</c:v>
                </c:pt>
                <c:pt idx="879">
                  <c:v>7.3894865145507499E-2</c:v>
                </c:pt>
                <c:pt idx="880">
                  <c:v>7.2539197476135103E-2</c:v>
                </c:pt>
                <c:pt idx="881">
                  <c:v>7.1201662010434902E-2</c:v>
                </c:pt>
                <c:pt idx="882">
                  <c:v>6.9882173621887297E-2</c:v>
                </c:pt>
                <c:pt idx="883">
                  <c:v>6.8580643769569405E-2</c:v>
                </c:pt>
                <c:pt idx="884">
                  <c:v>6.7296980592357003E-2</c:v>
                </c:pt>
                <c:pt idx="885">
                  <c:v>6.6031089002943605E-2</c:v>
                </c:pt>
                <c:pt idx="886">
                  <c:v>6.4782870781629406E-2</c:v>
                </c:pt>
                <c:pt idx="887">
                  <c:v>6.3552224669832902E-2</c:v>
                </c:pt>
                <c:pt idx="888">
                  <c:v>6.2339046463278501E-2</c:v>
                </c:pt>
                <c:pt idx="889">
                  <c:v>6.1143229104816101E-2</c:v>
                </c:pt>
                <c:pt idx="890">
                  <c:v>5.9964662776827903E-2</c:v>
                </c:pt>
                <c:pt idx="891">
                  <c:v>5.8803234993179403E-2</c:v>
                </c:pt>
                <c:pt idx="892">
                  <c:v>5.7658830690673298E-2</c:v>
                </c:pt>
                <c:pt idx="893">
                  <c:v>5.6531332319965398E-2</c:v>
                </c:pt>
                <c:pt idx="894">
                  <c:v>5.54206199359027E-2</c:v>
                </c:pt>
                <c:pt idx="895">
                  <c:v>5.4326571287244503E-2</c:v>
                </c:pt>
                <c:pt idx="896">
                  <c:v>5.3249061905730699E-2</c:v>
                </c:pt>
                <c:pt idx="897">
                  <c:v>5.2187965194459E-2</c:v>
                </c:pt>
                <c:pt idx="898">
                  <c:v>5.1143152515536902E-2</c:v>
                </c:pt>
                <c:pt idx="899">
                  <c:v>5.0114493276975099E-2</c:v>
                </c:pt>
                <c:pt idx="900">
                  <c:v>4.9101855018786597E-2</c:v>
                </c:pt>
                <c:pt idx="901">
                  <c:v>4.8105103498263801E-2</c:v>
                </c:pt>
                <c:pt idx="902">
                  <c:v>4.7124102774398297E-2</c:v>
                </c:pt>
                <c:pt idx="903">
                  <c:v>4.61587152914179E-2</c:v>
                </c:pt>
                <c:pt idx="904">
                  <c:v>4.520880196141E-2</c:v>
                </c:pt>
                <c:pt idx="905">
                  <c:v>4.4274222246004302E-2</c:v>
                </c:pt>
                <c:pt idx="906">
                  <c:v>4.3354834237090099E-2</c:v>
                </c:pt>
                <c:pt idx="907">
                  <c:v>4.2450494736541201E-2</c:v>
                </c:pt>
                <c:pt idx="908">
                  <c:v>4.1561059334926001E-2</c:v>
                </c:pt>
                <c:pt idx="909">
                  <c:v>4.06863824891796E-2</c:v>
                </c:pt>
                <c:pt idx="910">
                  <c:v>3.9826317599215399E-2</c:v>
                </c:pt>
                <c:pt idx="911">
                  <c:v>3.8980717083457302E-2</c:v>
                </c:pt>
                <c:pt idx="912">
                  <c:v>3.8149432453271702E-2</c:v>
                </c:pt>
                <c:pt idx="913">
                  <c:v>3.73323143862812E-2</c:v>
                </c:pt>
                <c:pt idx="914">
                  <c:v>3.6529212798543202E-2</c:v>
                </c:pt>
                <c:pt idx="915">
                  <c:v>3.57399769155766E-2</c:v>
                </c:pt>
                <c:pt idx="916">
                  <c:v>3.4964455342222499E-2</c:v>
                </c:pt>
                <c:pt idx="917">
                  <c:v>3.4202496131323E-2</c:v>
                </c:pt>
                <c:pt idx="918">
                  <c:v>3.3453946851207297E-2</c:v>
                </c:pt>
                <c:pt idx="919">
                  <c:v>3.2718654651971199E-2</c:v>
                </c:pt>
                <c:pt idx="920">
                  <c:v>3.1996466330540201E-2</c:v>
                </c:pt>
                <c:pt idx="921">
                  <c:v>3.1287228394505699E-2</c:v>
                </c:pt>
                <c:pt idx="922">
                  <c:v>3.0590787124725901E-2</c:v>
                </c:pt>
                <c:pt idx="923">
                  <c:v>2.9906988636682199E-2</c:v>
                </c:pt>
                <c:pt idx="924">
                  <c:v>2.92356789405856E-2</c:v>
                </c:pt>
                <c:pt idx="925">
                  <c:v>2.8576704000226001E-2</c:v>
                </c:pt>
                <c:pt idx="926">
                  <c:v>2.7929909790559499E-2</c:v>
                </c:pt>
                <c:pt idx="927">
                  <c:v>2.7295142354029401E-2</c:v>
                </c:pt>
                <c:pt idx="928">
                  <c:v>2.6672247855618302E-2</c:v>
                </c:pt>
                <c:pt idx="929">
                  <c:v>2.6061072636626999E-2</c:v>
                </c:pt>
                <c:pt idx="930">
                  <c:v>2.5461463267181499E-2</c:v>
                </c:pt>
                <c:pt idx="931">
                  <c:v>2.4873266597464298E-2</c:v>
                </c:pt>
                <c:pt idx="932">
                  <c:v>2.4296329807672198E-2</c:v>
                </c:pt>
                <c:pt idx="933">
                  <c:v>2.3730500456700901E-2</c:v>
                </c:pt>
                <c:pt idx="934">
                  <c:v>2.3175626529557802E-2</c:v>
                </c:pt>
                <c:pt idx="935">
                  <c:v>2.2631556483505701E-2</c:v>
                </c:pt>
                <c:pt idx="936">
                  <c:v>2.2098139292941198E-2</c:v>
                </c:pt>
                <c:pt idx="937">
                  <c:v>2.1575224493010602E-2</c:v>
                </c:pt>
                <c:pt idx="938">
                  <c:v>2.1062662221969401E-2</c:v>
                </c:pt>
                <c:pt idx="939">
                  <c:v>2.0560303262289002E-2</c:v>
                </c:pt>
                <c:pt idx="940">
                  <c:v>2.0067999080519199E-2</c:v>
                </c:pt>
                <c:pt idx="941">
                  <c:v>1.95856018659104E-2</c:v>
                </c:pt>
                <c:pt idx="942">
                  <c:v>1.9112964567805198E-2</c:v>
                </c:pt>
                <c:pt idx="943">
                  <c:v>1.86499409318059E-2</c:v>
                </c:pt>
                <c:pt idx="944">
                  <c:v>1.8196385534727501E-2</c:v>
                </c:pt>
                <c:pt idx="945">
                  <c:v>1.77521538183446E-2</c:v>
                </c:pt>
                <c:pt idx="946">
                  <c:v>1.73171021219421E-2</c:v>
                </c:pt>
                <c:pt idx="947">
                  <c:v>1.6891087713681099E-2</c:v>
                </c:pt>
                <c:pt idx="948">
                  <c:v>1.6473968820788401E-2</c:v>
                </c:pt>
                <c:pt idx="949">
                  <c:v>1.60656046585833E-2</c:v>
                </c:pt>
                <c:pt idx="950">
                  <c:v>1.5665855458352699E-2</c:v>
                </c:pt>
                <c:pt idx="951">
                  <c:v>1.52745824940852E-2</c:v>
                </c:pt>
                <c:pt idx="952">
                  <c:v>1.48916481080799E-2</c:v>
                </c:pt>
                <c:pt idx="953">
                  <c:v>1.45169157354402E-2</c:v>
                </c:pt>
                <c:pt idx="954">
                  <c:v>1.41502499274672E-2</c:v>
                </c:pt>
                <c:pt idx="955">
                  <c:v>1.3791516373967199E-2</c:v>
                </c:pt>
                <c:pt idx="956">
                  <c:v>1.3440581924486199E-2</c:v>
                </c:pt>
                <c:pt idx="957">
                  <c:v>1.3097314608486999E-2</c:v>
                </c:pt>
                <c:pt idx="958">
                  <c:v>1.27615836544838E-2</c:v>
                </c:pt>
                <c:pt idx="959">
                  <c:v>1.24332595081483E-2</c:v>
                </c:pt>
                <c:pt idx="960">
                  <c:v>1.2112213849404399E-2</c:v>
                </c:pt>
                <c:pt idx="961">
                  <c:v>1.17983196085262E-2</c:v>
                </c:pt>
                <c:pt idx="962">
                  <c:v>1.1491450981256099E-2</c:v>
                </c:pt>
                <c:pt idx="963">
                  <c:v>1.11914834429576E-2</c:v>
                </c:pt>
                <c:pt idx="964">
                  <c:v>1.0898293761822201E-2</c:v>
                </c:pt>
                <c:pt idx="965">
                  <c:v>1.06117600111434E-2</c:v>
                </c:pt>
                <c:pt idx="966">
                  <c:v>1.0331761580678099E-2</c:v>
                </c:pt>
                <c:pt idx="967">
                  <c:v>1.00581791871098E-2</c:v>
                </c:pt>
                <c:pt idx="968">
                  <c:v>9.7908948836320196E-3</c:v>
                </c:pt>
                <c:pt idx="969">
                  <c:v>9.5297920686691403E-3</c:v>
                </c:pt>
                <c:pt idx="970">
                  <c:v>9.2747554937516897E-3</c:v>
                </c:pt>
                <c:pt idx="971">
                  <c:v>9.0256712705636694E-3</c:v>
                </c:pt>
                <c:pt idx="972">
                  <c:v>8.7824268771795905E-3</c:v>
                </c:pt>
                <c:pt idx="973">
                  <c:v>8.5449111635088303E-3</c:v>
                </c:pt>
                <c:pt idx="974">
                  <c:v>8.3130143559649507E-3</c:v>
                </c:pt>
                <c:pt idx="975">
                  <c:v>8.0866280613776393E-3</c:v>
                </c:pt>
                <c:pt idx="976">
                  <c:v>7.8656452701652401E-3</c:v>
                </c:pt>
                <c:pt idx="977">
                  <c:v>7.6499603587853798E-3</c:v>
                </c:pt>
                <c:pt idx="978">
                  <c:v>7.4394690914816397E-3</c:v>
                </c:pt>
                <c:pt idx="979">
                  <c:v>7.2340686213439699E-3</c:v>
                </c:pt>
                <c:pt idx="980">
                  <c:v>7.0336574907004599E-3</c:v>
                </c:pt>
                <c:pt idx="981">
                  <c:v>6.8381356308583304E-3</c:v>
                </c:pt>
                <c:pt idx="982">
                  <c:v>6.6474043612115797E-3</c:v>
                </c:pt>
                <c:pt idx="983">
                  <c:v>6.4613663877330198E-3</c:v>
                </c:pt>
                <c:pt idx="984">
                  <c:v>6.2799258008680303E-3</c:v>
                </c:pt>
                <c:pt idx="985">
                  <c:v>6.1029880728475901E-3</c:v>
                </c:pt>
                <c:pt idx="986">
                  <c:v>5.9304600544377601E-3</c:v>
                </c:pt>
                <c:pt idx="987">
                  <c:v>5.7622499711428403E-3</c:v>
                </c:pt>
                <c:pt idx="988">
                  <c:v>5.5982674188793796E-3</c:v>
                </c:pt>
                <c:pt idx="989">
                  <c:v>5.4384233591379299E-3</c:v>
                </c:pt>
                <c:pt idx="990">
                  <c:v>5.2826301136492696E-3</c:v>
                </c:pt>
                <c:pt idx="991">
                  <c:v>5.1308013585719802E-3</c:v>
                </c:pt>
                <c:pt idx="992">
                  <c:v>4.9828521182177397E-3</c:v>
                </c:pt>
                <c:pt idx="993">
                  <c:v>4.8386987583307903E-3</c:v>
                </c:pt>
                <c:pt idx="994">
                  <c:v>4.6982589789376803E-3</c:v>
                </c:pt>
                <c:pt idx="995">
                  <c:v>4.5614518067834701E-3</c:v>
                </c:pt>
                <c:pt idx="996">
                  <c:v>4.4281975873700797E-3</c:v>
                </c:pt>
                <c:pt idx="997">
                  <c:v>4.2984179766125397E-3</c:v>
                </c:pt>
                <c:pt idx="998">
                  <c:v>4.1720359321285698E-3</c:v>
                </c:pt>
                <c:pt idx="999">
                  <c:v>4.0489757041767098E-3</c:v>
                </c:pt>
                <c:pt idx="1000">
                  <c:v>3.9291628262581799E-3</c:v>
                </c:pt>
                <c:pt idx="1001">
                  <c:v>3.8125241053971501E-3</c:v>
                </c:pt>
                <c:pt idx="1002">
                  <c:v>3.69898761211419E-3</c:v>
                </c:pt>
                <c:pt idx="1003">
                  <c:v>3.5884826701071898E-3</c:v>
                </c:pt>
                <c:pt idx="1004">
                  <c:v>3.4809398456540899E-3</c:v>
                </c:pt>
                <c:pt idx="1005">
                  <c:v>3.3762909367511E-3</c:v>
                </c:pt>
                <c:pt idx="1006">
                  <c:v>3.2744689620005001E-3</c:v>
                </c:pt>
                <c:pt idx="1007">
                  <c:v>3.1754081492611701E-3</c:v>
                </c:pt>
                <c:pt idx="1008">
                  <c:v>3.07904392407524E-3</c:v>
                </c:pt>
                <c:pt idx="1009">
                  <c:v>2.9853128978839299E-3</c:v>
                </c:pt>
                <c:pt idx="1010">
                  <c:v>2.8941528560451498E-3</c:v>
                </c:pt>
                <c:pt idx="1011">
                  <c:v>2.8055027456655398E-3</c:v>
                </c:pt>
                <c:pt idx="1012">
                  <c:v>2.7193026632591501E-3</c:v>
                </c:pt>
                <c:pt idx="1013">
                  <c:v>2.6354938422446998E-3</c:v>
                </c:pt>
                <c:pt idx="1014">
                  <c:v>2.55401864029332E-3</c:v>
                </c:pt>
                <c:pt idx="1015">
                  <c:v>2.4748205265381399E-3</c:v>
                </c:pt>
                <c:pt idx="1016">
                  <c:v>2.3978440686570801E-3</c:v>
                </c:pt>
                <c:pt idx="1017">
                  <c:v>2.32303491983969E-3</c:v>
                </c:pt>
                <c:pt idx="1018">
                  <c:v>2.2503398056490402E-3</c:v>
                </c:pt>
                <c:pt idx="1019">
                  <c:v>2.1797065107888002E-3</c:v>
                </c:pt>
                <c:pt idx="1020">
                  <c:v>2.1110838657860298E-3</c:v>
                </c:pt>
                <c:pt idx="1021">
                  <c:v>2.0444217335995299E-3</c:v>
                </c:pt>
                <c:pt idx="1022">
                  <c:v>1.9796709961633499E-3</c:v>
                </c:pt>
                <c:pt idx="1023">
                  <c:v>1.9167835408752101E-3</c:v>
                </c:pt>
                <c:pt idx="1024">
                  <c:v>1.85571224703872E-3</c:v>
                </c:pt>
                <c:pt idx="1025">
                  <c:v>1.7964109722685699E-3</c:v>
                </c:pt>
                <c:pt idx="1026">
                  <c:v>1.73883453886731E-3</c:v>
                </c:pt>
                <c:pt idx="1027">
                  <c:v>1.6829387201821101E-3</c:v>
                </c:pt>
                <c:pt idx="1028">
                  <c:v>1.6286802269498901E-3</c:v>
                </c:pt>
                <c:pt idx="1029">
                  <c:v>1.57601669363847E-3</c:v>
                </c:pt>
                <c:pt idx="1030">
                  <c:v>1.5249066647918101E-3</c:v>
                </c:pt>
                <c:pt idx="1031">
                  <c:v>1.47530958138647E-3</c:v>
                </c:pt>
                <c:pt idx="1032">
                  <c:v>1.4271857672067099E-3</c:v>
                </c:pt>
                <c:pt idx="1033">
                  <c:v>1.3804964152452201E-3</c:v>
                </c:pt>
                <c:pt idx="1034">
                  <c:v>1.3352035741360201E-3</c:v>
                </c:pt>
                <c:pt idx="1035">
                  <c:v>1.2912701346262799E-3</c:v>
                </c:pt>
                <c:pt idx="1036">
                  <c:v>1.2486598160932701E-3</c:v>
                </c:pt>
                <c:pt idx="1037">
                  <c:v>1.2073371531123101E-3</c:v>
                </c:pt>
                <c:pt idx="1038">
                  <c:v>1.16726748208183E-3</c:v>
                </c:pt>
                <c:pt idx="1039">
                  <c:v>1.1284169279109301E-3</c:v>
                </c:pt>
                <c:pt idx="1040">
                  <c:v>1.0907523907748701E-3</c:v>
                </c:pt>
                <c:pt idx="1041">
                  <c:v>1.0542415329436599E-3</c:v>
                </c:pt>
                <c:pt idx="1042">
                  <c:v>1.0188527656887201E-3</c:v>
                </c:pt>
                <c:pt idx="1043">
                  <c:v>9.845552362723151E-4</c:v>
                </c:pt>
                <c:pt idx="1044">
                  <c:v>9.5131881502422296E-4</c:v>
                </c:pt>
                <c:pt idx="1045">
                  <c:v>9.1911408251010797E-4</c:v>
                </c:pt>
                <c:pt idx="1046">
                  <c:v>8.8791231679559001E-4</c:v>
                </c:pt>
                <c:pt idx="1047">
                  <c:v>8.5768548080998499E-4</c:v>
                </c:pt>
                <c:pt idx="1048">
                  <c:v>8.28406209813436E-4</c:v>
                </c:pt>
                <c:pt idx="1049">
                  <c:v>8.0004779897098097E-4</c:v>
                </c:pt>
                <c:pt idx="1050">
                  <c:v>7.7258419103689202E-4</c:v>
                </c:pt>
                <c:pt idx="1051">
                  <c:v>7.4598996415247505E-4</c:v>
                </c:pt>
                <c:pt idx="1052">
                  <c:v>7.2024031976029596E-4</c:v>
                </c:pt>
                <c:pt idx="1053">
                  <c:v>6.9531107063766802E-4</c:v>
                </c:pt>
                <c:pt idx="1054">
                  <c:v>6.7117862905203304E-4</c:v>
                </c:pt>
                <c:pt idx="1055">
                  <c:v>6.4781999504070304E-4</c:v>
                </c:pt>
                <c:pt idx="1056">
                  <c:v>6.2521274481729203E-4</c:v>
                </c:pt>
                <c:pt idx="1057">
                  <c:v>6.0333501930696497E-4</c:v>
                </c:pt>
                <c:pt idx="1058">
                  <c:v>5.82165512812508E-4</c:v>
                </c:pt>
                <c:pt idx="1059">
                  <c:v>5.6168346181306001E-4</c:v>
                </c:pt>
                <c:pt idx="1060">
                  <c:v>5.4186863389719497E-4</c:v>
                </c:pt>
                <c:pt idx="1061">
                  <c:v>5.227013168319E-4</c:v>
                </c:pt>
                <c:pt idx="1062">
                  <c:v>5.0416230776885397E-4</c:v>
                </c:pt>
                <c:pt idx="1063">
                  <c:v>4.86232902589272E-4</c:v>
                </c:pt>
                <c:pt idx="1064">
                  <c:v>4.6889488538844997E-4</c:v>
                </c:pt>
                <c:pt idx="1065">
                  <c:v>4.5213051810102201E-4</c:v>
                </c:pt>
                <c:pt idx="1066">
                  <c:v>4.35922530267786E-4</c:v>
                </c:pt>
                <c:pt idx="1067">
                  <c:v>4.2025410894487201E-4</c:v>
                </c:pt>
                <c:pt idx="1068">
                  <c:v>4.05108888755877E-4</c:v>
                </c:pt>
                <c:pt idx="1069">
                  <c:v>3.9047094208749598E-4</c:v>
                </c:pt>
                <c:pt idx="1070">
                  <c:v>3.7632476942904498E-4</c:v>
                </c:pt>
                <c:pt idx="1071">
                  <c:v>3.6265528985618802E-4</c:v>
                </c:pt>
                <c:pt idx="1072">
                  <c:v>3.4944783165906E-4</c:v>
                </c:pt>
                <c:pt idx="1073">
                  <c:v>3.3668812311488198E-4</c:v>
                </c:pt>
                <c:pt idx="1074">
                  <c:v>3.2436228340506197E-4</c:v>
                </c:pt>
                <c:pt idx="1075">
                  <c:v>3.1245681367669402E-4</c:v>
                </c:pt>
                <c:pt idx="1076">
                  <c:v>3.0095858824825999E-4</c:v>
                </c:pt>
                <c:pt idx="1077">
                  <c:v>2.8985484595926703E-4</c:v>
                </c:pt>
                <c:pt idx="1078">
                  <c:v>2.7913318166346198E-4</c:v>
                </c:pt>
                <c:pt idx="1079">
                  <c:v>2.6878153786517601E-4</c:v>
                </c:pt>
                <c:pt idx="1080">
                  <c:v>2.5878819649830301E-4</c:v>
                </c:pt>
                <c:pt idx="1081">
                  <c:v>2.4914177084729401E-4</c:v>
                </c:pt>
                <c:pt idx="1082">
                  <c:v>2.39831197609539E-4</c:v>
                </c:pt>
                <c:pt idx="1083">
                  <c:v>2.3084572909837499E-4</c:v>
                </c:pt>
                <c:pt idx="1084">
                  <c:v>2.2217492558595299E-4</c:v>
                </c:pt>
                <c:pt idx="1085">
                  <c:v>2.13808647785095E-4</c:v>
                </c:pt>
                <c:pt idx="1086">
                  <c:v>2.0573704946921399E-4</c:v>
                </c:pt>
                <c:pt idx="1087">
                  <c:v>1.97950570229359E-4</c:v>
                </c:pt>
                <c:pt idx="1088">
                  <c:v>1.90439928367323E-4</c:v>
                </c:pt>
                <c:pt idx="1089">
                  <c:v>1.8319611392375701E-4</c:v>
                </c:pt>
                <c:pt idx="1090">
                  <c:v>1.7621038184016799E-4</c:v>
                </c:pt>
                <c:pt idx="1091">
                  <c:v>1.6947424525362001E-4</c:v>
                </c:pt>
                <c:pt idx="1092">
                  <c:v>1.6297946892293301E-4</c:v>
                </c:pt>
                <c:pt idx="1093">
                  <c:v>1.5671806278511901E-4</c:v>
                </c:pt>
                <c:pt idx="1094">
                  <c:v>1.5068227564077899E-4</c:v>
                </c:pt>
                <c:pt idx="1095">
                  <c:v>1.4486458896711401E-4</c:v>
                </c:pt>
                <c:pt idx="1096">
                  <c:v>1.39257710857208E-4</c:v>
                </c:pt>
                <c:pt idx="1097">
                  <c:v>1.3385457008417099E-4</c:v>
                </c:pt>
                <c:pt idx="1098">
                  <c:v>1.2864831028874701E-4</c:v>
                </c:pt>
                <c:pt idx="1099">
                  <c:v>1.2363228428891599E-4</c:v>
                </c:pt>
                <c:pt idx="1100">
                  <c:v>1.18800048510033E-4</c:v>
                </c:pt>
                <c:pt idx="1101">
                  <c:v>1.14145357534009E-4</c:v>
                </c:pt>
                <c:pt idx="1102">
                  <c:v>1.09662158766003E-4</c:v>
                </c:pt>
                <c:pt idx="1103">
                  <c:v>1.05344587217118E-4</c:v>
                </c:pt>
                <c:pt idx="1104">
                  <c:v>1.01186960401527E-4</c:v>
                </c:pt>
                <c:pt idx="1105">
                  <c:v>9.7183773346471694E-5</c:v>
                </c:pt>
                <c:pt idx="1106">
                  <c:v>9.3329693713562303E-5</c:v>
                </c:pt>
                <c:pt idx="1107">
                  <c:v>8.9619557029774395E-5</c:v>
                </c:pt>
                <c:pt idx="1108">
                  <c:v>8.6048362026551193E-5</c:v>
                </c:pt>
                <c:pt idx="1109">
                  <c:v>8.26112660854002E-5</c:v>
                </c:pt>
                <c:pt idx="1110">
                  <c:v>7.9303580788368105E-5</c:v>
                </c:pt>
                <c:pt idx="1111">
                  <c:v>7.6120767571770896E-5</c:v>
                </c:pt>
                <c:pt idx="1112">
                  <c:v>7.3058433481557999E-5</c:v>
                </c:pt>
                <c:pt idx="1113">
                  <c:v>7.0112327028678005E-5</c:v>
                </c:pt>
                <c:pt idx="1114">
                  <c:v>6.72783341428194E-5</c:v>
                </c:pt>
                <c:pt idx="1115">
                  <c:v>6.4552474222897999E-5</c:v>
                </c:pt>
                <c:pt idx="1116">
                  <c:v>6.1930896282658902E-5</c:v>
                </c:pt>
                <c:pt idx="1117">
                  <c:v>5.9409875189771701E-5</c:v>
                </c:pt>
                <c:pt idx="1118">
                  <c:v>5.6985807996795099E-5</c:v>
                </c:pt>
                <c:pt idx="1119">
                  <c:v>5.4655210362390997E-5</c:v>
                </c:pt>
                <c:pt idx="1120">
                  <c:v>5.2414713061180397E-5</c:v>
                </c:pt>
                <c:pt idx="1121">
                  <c:v>5.0261058580631203E-5</c:v>
                </c:pt>
                <c:pt idx="1122">
                  <c:v>4.8191097803383298E-5</c:v>
                </c:pt>
                <c:pt idx="1123">
                  <c:v>4.6201786773417799E-5</c:v>
                </c:pt>
                <c:pt idx="1124">
                  <c:v>4.42901835444944E-5</c:v>
                </c:pt>
                <c:pt idx="1125">
                  <c:v>4.2453445109280802E-5</c:v>
                </c:pt>
                <c:pt idx="1126">
                  <c:v>4.0688824407620899E-5</c:v>
                </c:pt>
                <c:pt idx="1127">
                  <c:v>3.8993667412388198E-5</c:v>
                </c:pt>
                <c:pt idx="1128">
                  <c:v>3.7365410291391999E-5</c:v>
                </c:pt>
                <c:pt idx="1129">
                  <c:v>3.58015766438126E-5</c:v>
                </c:pt>
                <c:pt idx="1130">
                  <c:v>3.4299774809655201E-5</c:v>
                </c:pt>
                <c:pt idx="1131">
                  <c:v>3.2857695250728598E-5</c:v>
                </c:pt>
                <c:pt idx="1132">
                  <c:v>3.14731080016667E-5</c:v>
                </c:pt>
                <c:pt idx="1133">
                  <c:v>3.0143860189528401E-5</c:v>
                </c:pt>
                <c:pt idx="1134">
                  <c:v>2.88678736205247E-5</c:v>
                </c:pt>
                <c:pt idx="1135">
                  <c:v>2.7643142432439899E-5</c:v>
                </c:pt>
                <c:pt idx="1136">
                  <c:v>2.6467730811329098E-5</c:v>
                </c:pt>
                <c:pt idx="1137">
                  <c:v>2.5339770771091699E-5</c:v>
                </c:pt>
                <c:pt idx="1138">
                  <c:v>2.4257459994536299E-5</c:v>
                </c:pt>
                <c:pt idx="1139">
                  <c:v>2.3219059734573102E-5</c:v>
                </c:pt>
                <c:pt idx="1140">
                  <c:v>2.22228927741828E-5</c:v>
                </c:pt>
                <c:pt idx="1141">
                  <c:v>2.1267341443835399E-5</c:v>
                </c:pt>
                <c:pt idx="1142">
                  <c:v>2.0350845695043E-5</c:v>
                </c:pt>
                <c:pt idx="1143">
                  <c:v>1.9471901228757099E-5</c:v>
                </c:pt>
                <c:pt idx="1144">
                  <c:v>1.86290576773334E-5</c:v>
                </c:pt>
                <c:pt idx="1145">
                  <c:v>1.78209168388096E-5</c:v>
                </c:pt>
                <c:pt idx="1146">
                  <c:v>1.7046130962258401E-5</c:v>
                </c:pt>
                <c:pt idx="1147">
                  <c:v>1.6303401082999301E-5</c:v>
                </c:pt>
                <c:pt idx="1148">
                  <c:v>1.5591475406469901E-5</c:v>
                </c:pt>
                <c:pt idx="1149">
                  <c:v>1.49091477395785E-5</c:v>
                </c:pt>
                <c:pt idx="1150">
                  <c:v>1.42552559683779E-5</c:v>
                </c:pt>
                <c:pt idx="1151">
                  <c:v>1.3628680580919199E-5</c:v>
                </c:pt>
                <c:pt idx="1152">
                  <c:v>1.3028343234167499E-5</c:v>
                </c:pt>
                <c:pt idx="1153">
                  <c:v>1.24532053638744E-5</c:v>
                </c:pt>
                <c:pt idx="1154">
                  <c:v>1.19022668363289E-5</c:v>
                </c:pt>
                <c:pt idx="1155">
                  <c:v>1.1374564640921601E-5</c:v>
                </c:pt>
                <c:pt idx="1156">
                  <c:v>1.0869171622480699E-5</c:v>
                </c:pt>
                <c:pt idx="1157">
                  <c:v>1.03851952523541E-5</c:v>
                </c:pt>
                <c:pt idx="1158">
                  <c:v>9.9217764372353494E-6</c:v>
                </c:pt>
                <c:pt idx="1159">
                  <c:v>9.4780883647453692E-6</c:v>
                </c:pt>
                <c:pt idx="1160">
                  <c:v>9.05333538480559E-6</c:v>
                </c:pt>
                <c:pt idx="1161">
                  <c:v>8.6467519258534195E-6</c:v>
                </c:pt>
                <c:pt idx="1162">
                  <c:v>8.2576014449724295E-6</c:v>
                </c:pt>
                <c:pt idx="1163">
                  <c:v>7.8851754110266292E-6</c:v>
                </c:pt>
                <c:pt idx="1164">
                  <c:v>7.5287923199073701E-6</c:v>
                </c:pt>
                <c:pt idx="1165">
                  <c:v>7.1877967410203101E-6</c:v>
                </c:pt>
                <c:pt idx="1166">
                  <c:v>6.8615583941569299E-6</c:v>
                </c:pt>
                <c:pt idx="1167">
                  <c:v>6.5494712559144603E-6</c:v>
                </c:pt>
                <c:pt idx="1168">
                  <c:v>6.25095269484486E-6</c:v>
                </c:pt>
                <c:pt idx="1169">
                  <c:v>5.9654426345321797E-6</c:v>
                </c:pt>
                <c:pt idx="1170">
                  <c:v>5.6924027438142496E-6</c:v>
                </c:pt>
                <c:pt idx="1171">
                  <c:v>5.4313156533828198E-6</c:v>
                </c:pt>
                <c:pt idx="1172">
                  <c:v>5.1816841980126999E-6</c:v>
                </c:pt>
                <c:pt idx="1173">
                  <c:v>4.9430306836878902E-6</c:v>
                </c:pt>
                <c:pt idx="1174">
                  <c:v>4.71489617890905E-6</c:v>
                </c:pt>
                <c:pt idx="1175">
                  <c:v>4.4968398294835299E-6</c:v>
                </c:pt>
                <c:pt idx="1176">
                  <c:v>4.2884381961147403E-6</c:v>
                </c:pt>
                <c:pt idx="1177">
                  <c:v>4.0892846141248301E-6</c:v>
                </c:pt>
                <c:pt idx="1178">
                  <c:v>3.8989885746592802E-6</c:v>
                </c:pt>
                <c:pt idx="1179">
                  <c:v>3.7171751267384098E-6</c:v>
                </c:pt>
                <c:pt idx="1180">
                  <c:v>3.5434842995358199E-6</c:v>
                </c:pt>
                <c:pt idx="1181">
                  <c:v>3.3775705442789198E-6</c:v>
                </c:pt>
                <c:pt idx="1182">
                  <c:v>3.2191021951817701E-6</c:v>
                </c:pt>
                <c:pt idx="1183">
                  <c:v>3.0677609488348398E-6</c:v>
                </c:pt>
                <c:pt idx="1184">
                  <c:v>2.9232413614908901E-6</c:v>
                </c:pt>
                <c:pt idx="1185">
                  <c:v>2.7852503637003398E-6</c:v>
                </c:pt>
                <c:pt idx="1186">
                  <c:v>2.6535067917631901E-6</c:v>
                </c:pt>
                <c:pt idx="1187">
                  <c:v>2.52774093547856E-6</c:v>
                </c:pt>
                <c:pt idx="1188">
                  <c:v>2.4076941016860399E-6</c:v>
                </c:pt>
                <c:pt idx="1189">
                  <c:v>2.2931181931064699E-6</c:v>
                </c:pt>
                <c:pt idx="1190">
                  <c:v>2.18377530200254E-6</c:v>
                </c:pt>
                <c:pt idx="1191">
                  <c:v>2.0794373181924001E-6</c:v>
                </c:pt>
                <c:pt idx="1192">
                  <c:v>1.9798855509619099E-6</c:v>
                </c:pt>
                <c:pt idx="1193">
                  <c:v>1.8849103644332301E-6</c:v>
                </c:pt>
                <c:pt idx="1194">
                  <c:v>1.7943108259598299E-6</c:v>
                </c:pt>
                <c:pt idx="1195">
                  <c:v>1.70789436712912E-6</c:v>
                </c:pt>
                <c:pt idx="1196">
                  <c:v>1.6254764569659899E-6</c:v>
                </c:pt>
                <c:pt idx="1197">
                  <c:v>1.5468802869414799E-6</c:v>
                </c:pt>
                <c:pt idx="1198">
                  <c:v>1.4719364674017499E-6</c:v>
                </c:pt>
                <c:pt idx="1199">
                  <c:v>1.4004827350437699E-6</c:v>
                </c:pt>
                <c:pt idx="1200">
                  <c:v>1.3323636710740099E-6</c:v>
                </c:pt>
                <c:pt idx="1201">
                  <c:v>1.26743042969744E-6</c:v>
                </c:pt>
                <c:pt idx="1202">
                  <c:v>1.2055404765938E-6</c:v>
                </c:pt>
                <c:pt idx="1203">
                  <c:v>1.14655733704804E-6</c:v>
                </c:pt>
                <c:pt idx="1204">
                  <c:v>1.0903503534117101E-6</c:v>
                </c:pt>
                <c:pt idx="1205">
                  <c:v>1.0367944515812E-6</c:v>
                </c:pt>
                <c:pt idx="1206">
                  <c:v>9.857699161882881E-7</c:v>
                </c:pt>
                <c:pt idx="1207">
                  <c:v>9.3716217420699802E-7</c:v>
                </c:pt>
                <c:pt idx="1208">
                  <c:v>8.9086158669014096E-7</c:v>
                </c:pt>
                <c:pt idx="1209">
                  <c:v>8.4676324835691001E-7</c:v>
                </c:pt>
                <c:pt idx="1210">
                  <c:v>8.0476679476170903E-7</c:v>
                </c:pt>
                <c:pt idx="1211">
                  <c:v>7.6477621678232395E-7</c:v>
                </c:pt>
                <c:pt idx="1212">
                  <c:v>7.26699682173607E-7</c:v>
                </c:pt>
                <c:pt idx="1213">
                  <c:v>6.9044936394057398E-7</c:v>
                </c:pt>
                <c:pt idx="1214">
                  <c:v>6.5594127529243098E-7</c:v>
                </c:pt>
                <c:pt idx="1215">
                  <c:v>6.2309511094639199E-7</c:v>
                </c:pt>
                <c:pt idx="1216">
                  <c:v>5.9183409455738103E-7</c:v>
                </c:pt>
                <c:pt idx="1217">
                  <c:v>5.6208483205666398E-7</c:v>
                </c:pt>
                <c:pt idx="1218">
                  <c:v>5.33777170689379E-7</c:v>
                </c:pt>
                <c:pt idx="1219">
                  <c:v>5.0684406354747395E-7</c:v>
                </c:pt>
                <c:pt idx="1220">
                  <c:v>4.8122143940113405E-7</c:v>
                </c:pt>
                <c:pt idx="1221">
                  <c:v>4.5684807763798202E-7</c:v>
                </c:pt>
                <c:pt idx="1222">
                  <c:v>4.3366548812557701E-7</c:v>
                </c:pt>
                <c:pt idx="1223">
                  <c:v>4.1161779581860798E-7</c:v>
                </c:pt>
                <c:pt idx="1224">
                  <c:v>3.9065162993803399E-7</c:v>
                </c:pt>
                <c:pt idx="1225">
                  <c:v>3.7071601755503198E-7</c:v>
                </c:pt>
                <c:pt idx="1226">
                  <c:v>3.5176228141815802E-7</c:v>
                </c:pt>
                <c:pt idx="1227">
                  <c:v>3.3374394186737299E-7</c:v>
                </c:pt>
                <c:pt idx="1228">
                  <c:v>3.16616622683841E-7</c:v>
                </c:pt>
                <c:pt idx="1229">
                  <c:v>3.0033796072942598E-7</c:v>
                </c:pt>
                <c:pt idx="1230">
                  <c:v>2.8486751923466199E-7</c:v>
                </c:pt>
                <c:pt idx="1231">
                  <c:v>2.7016670459879702E-7</c:v>
                </c:pt>
                <c:pt idx="1232">
                  <c:v>2.5619868657004801E-7</c:v>
                </c:pt>
                <c:pt idx="1233">
                  <c:v>2.4292832167874398E-7</c:v>
                </c:pt>
                <c:pt idx="1234">
                  <c:v>2.30322079800339E-7</c:v>
                </c:pt>
                <c:pt idx="1235">
                  <c:v>2.18347973729526E-7</c:v>
                </c:pt>
                <c:pt idx="1236">
                  <c:v>2.0697549165073901E-7</c:v>
                </c:pt>
                <c:pt idx="1237">
                  <c:v>1.9617553239434899E-7</c:v>
                </c:pt>
                <c:pt idx="1238">
                  <c:v>1.8592034337165499E-7</c:v>
                </c:pt>
                <c:pt idx="1239">
                  <c:v>1.7618346108555299E-7</c:v>
                </c:pt>
                <c:pt idx="1240">
                  <c:v>1.6693965411734101E-7</c:v>
                </c:pt>
                <c:pt idx="1241">
                  <c:v>1.5816486849367501E-7</c:v>
                </c:pt>
                <c:pt idx="1242">
                  <c:v>1.49836175341027E-7</c:v>
                </c:pt>
                <c:pt idx="1243">
                  <c:v>1.4193172073835401E-7</c:v>
                </c:pt>
                <c:pt idx="1244">
                  <c:v>1.3443067768182501E-7</c:v>
                </c:pt>
                <c:pt idx="1245">
                  <c:v>1.2731320007857499E-7</c:v>
                </c:pt>
                <c:pt idx="1246">
                  <c:v>1.2056037868942501E-7</c:v>
                </c:pt>
                <c:pt idx="1247">
                  <c:v>1.14154198943419E-7</c:v>
                </c:pt>
                <c:pt idx="1248">
                  <c:v>1.08077500549815E-7</c:v>
                </c:pt>
                <c:pt idx="1249">
                  <c:v>1.02313938835898E-7</c:v>
                </c:pt>
                <c:pt idx="1250">
                  <c:v>9.6847947741586598E-8</c:v>
                </c:pt>
                <c:pt idx="1251">
                  <c:v>9.1664704404360803E-8</c:v>
                </c:pt>
                <c:pt idx="1252">
                  <c:v>8.6750095270486399E-8</c:v>
                </c:pt>
                <c:pt idx="1253">
                  <c:v>8.2090683670881704E-8</c:v>
                </c:pt>
                <c:pt idx="1254">
                  <c:v>7.7673678802272796E-8</c:v>
                </c:pt>
                <c:pt idx="1255">
                  <c:v>7.3486906056504501E-8</c:v>
                </c:pt>
                <c:pt idx="1256">
                  <c:v>6.9518778643011606E-8</c:v>
                </c:pt>
                <c:pt idx="1257">
                  <c:v>6.5758270451531902E-8</c:v>
                </c:pt>
                <c:pt idx="1258">
                  <c:v>6.2194890104142602E-8</c:v>
                </c:pt>
                <c:pt idx="1259">
                  <c:v>5.8818656147637202E-8</c:v>
                </c:pt>
                <c:pt idx="1260">
                  <c:v>5.5620073339123899E-8</c:v>
                </c:pt>
                <c:pt idx="1261">
                  <c:v>5.2590109979534002E-8</c:v>
                </c:pt>
                <c:pt idx="1262">
                  <c:v>4.9720176251464899E-8</c:v>
                </c:pt>
                <c:pt idx="1263">
                  <c:v>4.7002103519468501E-8</c:v>
                </c:pt>
                <c:pt idx="1264">
                  <c:v>4.44281245525111E-8</c:v>
                </c:pt>
                <c:pt idx="1265">
                  <c:v>4.1990854629900301E-8</c:v>
                </c:pt>
                <c:pt idx="1266">
                  <c:v>3.9683273493481603E-8</c:v>
                </c:pt>
                <c:pt idx="1267">
                  <c:v>3.7498708110364803E-8</c:v>
                </c:pt>
                <c:pt idx="1268">
                  <c:v>3.5430816211843201E-8</c:v>
                </c:pt>
                <c:pt idx="1269">
                  <c:v>3.3473570575523697E-8</c:v>
                </c:pt>
                <c:pt idx="1270">
                  <c:v>3.16212440189904E-8</c:v>
                </c:pt>
                <c:pt idx="1271">
                  <c:v>2.9868395074584199E-8</c:v>
                </c:pt>
                <c:pt idx="1272">
                  <c:v>2.820985431609E-8</c:v>
                </c:pt>
                <c:pt idx="1273">
                  <c:v>2.6640711309295799E-8</c:v>
                </c:pt>
                <c:pt idx="1274">
                  <c:v>2.5156302159511101E-8</c:v>
                </c:pt>
                <c:pt idx="1275">
                  <c:v>2.3752197630215799E-8</c:v>
                </c:pt>
                <c:pt idx="1276">
                  <c:v>2.2424191808057601E-8</c:v>
                </c:pt>
                <c:pt idx="1277">
                  <c:v>2.1168291290418899E-8</c:v>
                </c:pt>
                <c:pt idx="1278">
                  <c:v>1.9980704872743299E-8</c:v>
                </c:pt>
                <c:pt idx="1279">
                  <c:v>1.8857833713744699E-8</c:v>
                </c:pt>
                <c:pt idx="1280">
                  <c:v>0</c:v>
                </c:pt>
              </c:numCache>
            </c:numRef>
          </c:yVal>
          <c:smooth val="1"/>
        </c:ser>
        <c:ser>
          <c:idx val="1"/>
          <c:order val="1"/>
          <c:tx>
            <c:strRef>
              <c:f>'9600 d'!$Q$1</c:f>
              <c:strCache>
                <c:ptCount val="1"/>
                <c:pt idx="0">
                  <c:v>MT3DMS (TVD)</c:v>
                </c:pt>
              </c:strCache>
            </c:strRef>
          </c:tx>
          <c:spPr>
            <a:ln>
              <a:noFill/>
            </a:ln>
          </c:spPr>
          <c:marker>
            <c:symbol val="square"/>
            <c:size val="5"/>
            <c:spPr>
              <a:noFill/>
            </c:spPr>
          </c:marker>
          <c:xVal>
            <c:numRef>
              <c:f>'9600 d'!$Q$3:$Q$1283</c:f>
              <c:numCache>
                <c:formatCode>General</c:formatCode>
                <c:ptCount val="1281"/>
                <c:pt idx="0">
                  <c:v>50</c:v>
                </c:pt>
                <c:pt idx="1">
                  <c:v>150</c:v>
                </c:pt>
                <c:pt idx="2">
                  <c:v>250</c:v>
                </c:pt>
                <c:pt idx="3">
                  <c:v>350</c:v>
                </c:pt>
                <c:pt idx="4">
                  <c:v>450</c:v>
                </c:pt>
                <c:pt idx="5">
                  <c:v>550</c:v>
                </c:pt>
                <c:pt idx="6">
                  <c:v>650</c:v>
                </c:pt>
                <c:pt idx="7">
                  <c:v>750</c:v>
                </c:pt>
                <c:pt idx="8">
                  <c:v>850</c:v>
                </c:pt>
                <c:pt idx="9">
                  <c:v>950</c:v>
                </c:pt>
                <c:pt idx="10">
                  <c:v>1050</c:v>
                </c:pt>
                <c:pt idx="11">
                  <c:v>1150</c:v>
                </c:pt>
                <c:pt idx="12">
                  <c:v>1250</c:v>
                </c:pt>
                <c:pt idx="13">
                  <c:v>1350</c:v>
                </c:pt>
                <c:pt idx="14">
                  <c:v>1450</c:v>
                </c:pt>
                <c:pt idx="15">
                  <c:v>1550</c:v>
                </c:pt>
                <c:pt idx="16">
                  <c:v>1650</c:v>
                </c:pt>
                <c:pt idx="17">
                  <c:v>1750</c:v>
                </c:pt>
                <c:pt idx="18">
                  <c:v>1850</c:v>
                </c:pt>
                <c:pt idx="19">
                  <c:v>1950</c:v>
                </c:pt>
                <c:pt idx="20">
                  <c:v>2050</c:v>
                </c:pt>
                <c:pt idx="21">
                  <c:v>2150</c:v>
                </c:pt>
                <c:pt idx="22">
                  <c:v>2250</c:v>
                </c:pt>
                <c:pt idx="23">
                  <c:v>2350</c:v>
                </c:pt>
                <c:pt idx="24">
                  <c:v>2450</c:v>
                </c:pt>
                <c:pt idx="25">
                  <c:v>2550</c:v>
                </c:pt>
                <c:pt idx="26">
                  <c:v>2650</c:v>
                </c:pt>
                <c:pt idx="27">
                  <c:v>2750</c:v>
                </c:pt>
                <c:pt idx="28">
                  <c:v>2850</c:v>
                </c:pt>
                <c:pt idx="29">
                  <c:v>2950</c:v>
                </c:pt>
                <c:pt idx="30">
                  <c:v>3050</c:v>
                </c:pt>
                <c:pt idx="31">
                  <c:v>3150</c:v>
                </c:pt>
                <c:pt idx="32">
                  <c:v>3250</c:v>
                </c:pt>
                <c:pt idx="33">
                  <c:v>3350</c:v>
                </c:pt>
                <c:pt idx="34">
                  <c:v>3450</c:v>
                </c:pt>
                <c:pt idx="35">
                  <c:v>3550</c:v>
                </c:pt>
                <c:pt idx="36">
                  <c:v>3650</c:v>
                </c:pt>
                <c:pt idx="37">
                  <c:v>3750</c:v>
                </c:pt>
                <c:pt idx="38">
                  <c:v>3850</c:v>
                </c:pt>
                <c:pt idx="39">
                  <c:v>3950</c:v>
                </c:pt>
                <c:pt idx="40">
                  <c:v>4050</c:v>
                </c:pt>
                <c:pt idx="41">
                  <c:v>4150</c:v>
                </c:pt>
                <c:pt idx="42">
                  <c:v>4250</c:v>
                </c:pt>
                <c:pt idx="43">
                  <c:v>4350</c:v>
                </c:pt>
                <c:pt idx="44">
                  <c:v>4450</c:v>
                </c:pt>
                <c:pt idx="45">
                  <c:v>4550</c:v>
                </c:pt>
                <c:pt idx="46">
                  <c:v>4650</c:v>
                </c:pt>
                <c:pt idx="47">
                  <c:v>4750</c:v>
                </c:pt>
                <c:pt idx="48">
                  <c:v>4850</c:v>
                </c:pt>
                <c:pt idx="49">
                  <c:v>4950</c:v>
                </c:pt>
                <c:pt idx="50">
                  <c:v>5050</c:v>
                </c:pt>
                <c:pt idx="51">
                  <c:v>5150</c:v>
                </c:pt>
                <c:pt idx="52">
                  <c:v>5250</c:v>
                </c:pt>
                <c:pt idx="53">
                  <c:v>5350</c:v>
                </c:pt>
                <c:pt idx="54">
                  <c:v>5450</c:v>
                </c:pt>
                <c:pt idx="55">
                  <c:v>5550</c:v>
                </c:pt>
                <c:pt idx="56">
                  <c:v>5650</c:v>
                </c:pt>
                <c:pt idx="57">
                  <c:v>5750</c:v>
                </c:pt>
                <c:pt idx="58">
                  <c:v>5850</c:v>
                </c:pt>
                <c:pt idx="59">
                  <c:v>5950</c:v>
                </c:pt>
                <c:pt idx="60">
                  <c:v>6050</c:v>
                </c:pt>
                <c:pt idx="61">
                  <c:v>6150</c:v>
                </c:pt>
                <c:pt idx="62">
                  <c:v>6250</c:v>
                </c:pt>
                <c:pt idx="63">
                  <c:v>6350</c:v>
                </c:pt>
                <c:pt idx="64">
                  <c:v>6450</c:v>
                </c:pt>
                <c:pt idx="65">
                  <c:v>6550</c:v>
                </c:pt>
                <c:pt idx="66">
                  <c:v>6650</c:v>
                </c:pt>
                <c:pt idx="67">
                  <c:v>6750</c:v>
                </c:pt>
                <c:pt idx="68">
                  <c:v>6850</c:v>
                </c:pt>
                <c:pt idx="69">
                  <c:v>6950</c:v>
                </c:pt>
                <c:pt idx="70">
                  <c:v>7050</c:v>
                </c:pt>
                <c:pt idx="71">
                  <c:v>7150</c:v>
                </c:pt>
                <c:pt idx="72">
                  <c:v>7250</c:v>
                </c:pt>
                <c:pt idx="73">
                  <c:v>7350</c:v>
                </c:pt>
                <c:pt idx="74">
                  <c:v>7450</c:v>
                </c:pt>
                <c:pt idx="75">
                  <c:v>7550</c:v>
                </c:pt>
                <c:pt idx="76">
                  <c:v>7650</c:v>
                </c:pt>
                <c:pt idx="77">
                  <c:v>7750</c:v>
                </c:pt>
                <c:pt idx="78">
                  <c:v>7850</c:v>
                </c:pt>
                <c:pt idx="79">
                  <c:v>7950</c:v>
                </c:pt>
                <c:pt idx="80">
                  <c:v>8050</c:v>
                </c:pt>
                <c:pt idx="81">
                  <c:v>8150</c:v>
                </c:pt>
                <c:pt idx="82">
                  <c:v>8250</c:v>
                </c:pt>
                <c:pt idx="83">
                  <c:v>8350</c:v>
                </c:pt>
                <c:pt idx="84">
                  <c:v>8450</c:v>
                </c:pt>
                <c:pt idx="85">
                  <c:v>8550</c:v>
                </c:pt>
                <c:pt idx="86">
                  <c:v>8650</c:v>
                </c:pt>
                <c:pt idx="87">
                  <c:v>8750</c:v>
                </c:pt>
                <c:pt idx="88">
                  <c:v>8850</c:v>
                </c:pt>
                <c:pt idx="89">
                  <c:v>8950</c:v>
                </c:pt>
                <c:pt idx="90">
                  <c:v>9050</c:v>
                </c:pt>
                <c:pt idx="91">
                  <c:v>9150</c:v>
                </c:pt>
                <c:pt idx="92">
                  <c:v>9250</c:v>
                </c:pt>
                <c:pt idx="93">
                  <c:v>9350</c:v>
                </c:pt>
                <c:pt idx="94">
                  <c:v>9450</c:v>
                </c:pt>
                <c:pt idx="95">
                  <c:v>9550</c:v>
                </c:pt>
                <c:pt idx="96">
                  <c:v>9650</c:v>
                </c:pt>
                <c:pt idx="97">
                  <c:v>9750</c:v>
                </c:pt>
                <c:pt idx="98">
                  <c:v>9850</c:v>
                </c:pt>
                <c:pt idx="99">
                  <c:v>9950</c:v>
                </c:pt>
                <c:pt idx="100">
                  <c:v>10050</c:v>
                </c:pt>
                <c:pt idx="101">
                  <c:v>10150</c:v>
                </c:pt>
                <c:pt idx="102">
                  <c:v>10250</c:v>
                </c:pt>
                <c:pt idx="103">
                  <c:v>10350</c:v>
                </c:pt>
                <c:pt idx="104">
                  <c:v>10450</c:v>
                </c:pt>
                <c:pt idx="105">
                  <c:v>10550</c:v>
                </c:pt>
                <c:pt idx="106">
                  <c:v>10650</c:v>
                </c:pt>
                <c:pt idx="107">
                  <c:v>10750</c:v>
                </c:pt>
                <c:pt idx="108">
                  <c:v>10850</c:v>
                </c:pt>
                <c:pt idx="109">
                  <c:v>10950</c:v>
                </c:pt>
                <c:pt idx="110">
                  <c:v>11050</c:v>
                </c:pt>
                <c:pt idx="111">
                  <c:v>11150</c:v>
                </c:pt>
                <c:pt idx="112">
                  <c:v>11250</c:v>
                </c:pt>
                <c:pt idx="113">
                  <c:v>11350</c:v>
                </c:pt>
                <c:pt idx="114">
                  <c:v>11450</c:v>
                </c:pt>
                <c:pt idx="115">
                  <c:v>11550</c:v>
                </c:pt>
                <c:pt idx="116">
                  <c:v>11650</c:v>
                </c:pt>
                <c:pt idx="117">
                  <c:v>11750</c:v>
                </c:pt>
                <c:pt idx="118">
                  <c:v>11850</c:v>
                </c:pt>
                <c:pt idx="119">
                  <c:v>11950</c:v>
                </c:pt>
                <c:pt idx="120">
                  <c:v>12050</c:v>
                </c:pt>
                <c:pt idx="121">
                  <c:v>12150</c:v>
                </c:pt>
                <c:pt idx="122">
                  <c:v>12250</c:v>
                </c:pt>
                <c:pt idx="123">
                  <c:v>12350</c:v>
                </c:pt>
                <c:pt idx="124">
                  <c:v>12450</c:v>
                </c:pt>
                <c:pt idx="125">
                  <c:v>12550</c:v>
                </c:pt>
                <c:pt idx="126">
                  <c:v>12650</c:v>
                </c:pt>
                <c:pt idx="127">
                  <c:v>12750</c:v>
                </c:pt>
              </c:numCache>
            </c:numRef>
          </c:xVal>
          <c:yVal>
            <c:numRef>
              <c:f>'9600 d'!$R$3:$R$1283</c:f>
              <c:numCache>
                <c:formatCode>General</c:formatCode>
                <c:ptCount val="12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1E-4</c:v>
                </c:pt>
                <c:pt idx="25">
                  <c:v>1E-4</c:v>
                </c:pt>
                <c:pt idx="26">
                  <c:v>1E-4</c:v>
                </c:pt>
                <c:pt idx="27">
                  <c:v>2.0000000000000001E-4</c:v>
                </c:pt>
                <c:pt idx="28">
                  <c:v>2.9999999999999997E-4</c:v>
                </c:pt>
                <c:pt idx="29">
                  <c:v>4.0000000000000002E-4</c:v>
                </c:pt>
                <c:pt idx="30">
                  <c:v>5.9999999999999995E-4</c:v>
                </c:pt>
                <c:pt idx="31">
                  <c:v>8.9999999999999998E-4</c:v>
                </c:pt>
                <c:pt idx="32">
                  <c:v>1.1999999999999999E-3</c:v>
                </c:pt>
                <c:pt idx="33">
                  <c:v>1.6999999999999999E-3</c:v>
                </c:pt>
                <c:pt idx="34">
                  <c:v>2.3999999999999998E-3</c:v>
                </c:pt>
                <c:pt idx="35">
                  <c:v>3.2000000000000002E-3</c:v>
                </c:pt>
                <c:pt idx="36">
                  <c:v>4.3E-3</c:v>
                </c:pt>
                <c:pt idx="37">
                  <c:v>5.7000000000000002E-3</c:v>
                </c:pt>
                <c:pt idx="38">
                  <c:v>7.6E-3</c:v>
                </c:pt>
                <c:pt idx="39">
                  <c:v>9.9000000000000008E-3</c:v>
                </c:pt>
                <c:pt idx="40">
                  <c:v>1.29E-2</c:v>
                </c:pt>
                <c:pt idx="41">
                  <c:v>1.66E-2</c:v>
                </c:pt>
                <c:pt idx="42">
                  <c:v>2.1100000000000001E-2</c:v>
                </c:pt>
                <c:pt idx="43">
                  <c:v>2.6700000000000002E-2</c:v>
                </c:pt>
                <c:pt idx="44">
                  <c:v>3.3399999999999999E-2</c:v>
                </c:pt>
                <c:pt idx="45">
                  <c:v>4.1399999999999999E-2</c:v>
                </c:pt>
                <c:pt idx="46">
                  <c:v>5.0900000000000001E-2</c:v>
                </c:pt>
                <c:pt idx="47">
                  <c:v>6.2E-2</c:v>
                </c:pt>
                <c:pt idx="48">
                  <c:v>7.4700000000000003E-2</c:v>
                </c:pt>
                <c:pt idx="49">
                  <c:v>8.9300000000000004E-2</c:v>
                </c:pt>
                <c:pt idx="50">
                  <c:v>0.1057</c:v>
                </c:pt>
                <c:pt idx="51">
                  <c:v>0.1241</c:v>
                </c:pt>
                <c:pt idx="52">
                  <c:v>0.14419999999999999</c:v>
                </c:pt>
                <c:pt idx="53">
                  <c:v>0.1661</c:v>
                </c:pt>
                <c:pt idx="54">
                  <c:v>0.1895</c:v>
                </c:pt>
                <c:pt idx="55">
                  <c:v>0.21429999999999999</c:v>
                </c:pt>
                <c:pt idx="56">
                  <c:v>0.24010000000000001</c:v>
                </c:pt>
                <c:pt idx="57">
                  <c:v>0.2666</c:v>
                </c:pt>
                <c:pt idx="58">
                  <c:v>0.29320000000000002</c:v>
                </c:pt>
                <c:pt idx="59">
                  <c:v>0.31950000000000001</c:v>
                </c:pt>
                <c:pt idx="60">
                  <c:v>0.34510000000000002</c:v>
                </c:pt>
                <c:pt idx="61">
                  <c:v>0.36919999999999997</c:v>
                </c:pt>
                <c:pt idx="62">
                  <c:v>0.39150000000000001</c:v>
                </c:pt>
                <c:pt idx="63">
                  <c:v>0.4113</c:v>
                </c:pt>
                <c:pt idx="64">
                  <c:v>0.42809999999999998</c:v>
                </c:pt>
                <c:pt idx="65">
                  <c:v>0.44159999999999999</c:v>
                </c:pt>
                <c:pt idx="66">
                  <c:v>0.45129999999999998</c:v>
                </c:pt>
                <c:pt idx="67">
                  <c:v>0.45700000000000002</c:v>
                </c:pt>
                <c:pt idx="68">
                  <c:v>0.45829999999999999</c:v>
                </c:pt>
                <c:pt idx="69">
                  <c:v>0.45600000000000002</c:v>
                </c:pt>
                <c:pt idx="70">
                  <c:v>0.44929999999999998</c:v>
                </c:pt>
                <c:pt idx="71">
                  <c:v>0.43859999999999999</c:v>
                </c:pt>
                <c:pt idx="72">
                  <c:v>0.42430000000000001</c:v>
                </c:pt>
                <c:pt idx="73">
                  <c:v>0.40670000000000001</c:v>
                </c:pt>
                <c:pt idx="74">
                  <c:v>0.38629999999999998</c:v>
                </c:pt>
                <c:pt idx="75">
                  <c:v>0.36349999999999999</c:v>
                </c:pt>
                <c:pt idx="76">
                  <c:v>0.33900000000000002</c:v>
                </c:pt>
                <c:pt idx="77">
                  <c:v>0.31319999999999998</c:v>
                </c:pt>
                <c:pt idx="78">
                  <c:v>0.28670000000000001</c:v>
                </c:pt>
                <c:pt idx="79">
                  <c:v>0.2601</c:v>
                </c:pt>
                <c:pt idx="80">
                  <c:v>0.23380000000000001</c:v>
                </c:pt>
                <c:pt idx="81">
                  <c:v>0.2082</c:v>
                </c:pt>
                <c:pt idx="82">
                  <c:v>0.1837</c:v>
                </c:pt>
                <c:pt idx="83">
                  <c:v>0.16059999999999999</c:v>
                </c:pt>
                <c:pt idx="84">
                  <c:v>0.1391</c:v>
                </c:pt>
                <c:pt idx="85">
                  <c:v>0.11940000000000001</c:v>
                </c:pt>
                <c:pt idx="86">
                  <c:v>0.1016</c:v>
                </c:pt>
                <c:pt idx="87">
                  <c:v>8.5599999999999996E-2</c:v>
                </c:pt>
                <c:pt idx="88">
                  <c:v>7.1499999999999994E-2</c:v>
                </c:pt>
                <c:pt idx="89">
                  <c:v>5.91E-2</c:v>
                </c:pt>
                <c:pt idx="90">
                  <c:v>4.8500000000000001E-2</c:v>
                </c:pt>
                <c:pt idx="91">
                  <c:v>3.9399999999999998E-2</c:v>
                </c:pt>
                <c:pt idx="92">
                  <c:v>3.1699999999999999E-2</c:v>
                </c:pt>
                <c:pt idx="93">
                  <c:v>2.53E-2</c:v>
                </c:pt>
                <c:pt idx="94">
                  <c:v>0.02</c:v>
                </c:pt>
                <c:pt idx="95">
                  <c:v>1.5599999999999999E-2</c:v>
                </c:pt>
                <c:pt idx="96">
                  <c:v>1.21E-2</c:v>
                </c:pt>
                <c:pt idx="97">
                  <c:v>9.2999999999999992E-3</c:v>
                </c:pt>
                <c:pt idx="98">
                  <c:v>7.1000000000000004E-3</c:v>
                </c:pt>
                <c:pt idx="99">
                  <c:v>5.4000000000000003E-3</c:v>
                </c:pt>
                <c:pt idx="100">
                  <c:v>4.0000000000000001E-3</c:v>
                </c:pt>
                <c:pt idx="101">
                  <c:v>3.0000000000000001E-3</c:v>
                </c:pt>
                <c:pt idx="102">
                  <c:v>2.2000000000000001E-3</c:v>
                </c:pt>
                <c:pt idx="103">
                  <c:v>1.6000000000000001E-3</c:v>
                </c:pt>
                <c:pt idx="104">
                  <c:v>1.1000000000000001E-3</c:v>
                </c:pt>
                <c:pt idx="105">
                  <c:v>8.0000000000000004E-4</c:v>
                </c:pt>
                <c:pt idx="106">
                  <c:v>5.9999999999999995E-4</c:v>
                </c:pt>
                <c:pt idx="107">
                  <c:v>4.0000000000000002E-4</c:v>
                </c:pt>
                <c:pt idx="108">
                  <c:v>2.9999999999999997E-4</c:v>
                </c:pt>
                <c:pt idx="109">
                  <c:v>2.0000000000000001E-4</c:v>
                </c:pt>
                <c:pt idx="110">
                  <c:v>1E-4</c:v>
                </c:pt>
                <c:pt idx="111">
                  <c:v>1E-4</c:v>
                </c:pt>
                <c:pt idx="112">
                  <c:v>1E-4</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yVal>
          <c:smooth val="1"/>
        </c:ser>
        <c:dLbls>
          <c:showLegendKey val="0"/>
          <c:showVal val="0"/>
          <c:showCatName val="0"/>
          <c:showSerName val="0"/>
          <c:showPercent val="0"/>
          <c:showBubbleSize val="0"/>
        </c:dLbls>
        <c:axId val="174243016"/>
        <c:axId val="174243408"/>
      </c:scatterChart>
      <c:valAx>
        <c:axId val="174243016"/>
        <c:scaling>
          <c:orientation val="minMax"/>
          <c:max val="10000"/>
          <c:min val="0"/>
        </c:scaling>
        <c:delete val="0"/>
        <c:axPos val="b"/>
        <c:majorGridlines/>
        <c:title>
          <c:tx>
            <c:rich>
              <a:bodyPr/>
              <a:lstStyle/>
              <a:p>
                <a:pPr>
                  <a:defRPr/>
                </a:pPr>
                <a:r>
                  <a:rPr lang="en-US"/>
                  <a:t>Distance (m)</a:t>
                </a:r>
              </a:p>
            </c:rich>
          </c:tx>
          <c:layout/>
          <c:overlay val="0"/>
        </c:title>
        <c:numFmt formatCode="#,##0" sourceLinked="0"/>
        <c:majorTickMark val="out"/>
        <c:minorTickMark val="out"/>
        <c:tickLblPos val="nextTo"/>
        <c:crossAx val="174243408"/>
        <c:crosses val="autoZero"/>
        <c:crossBetween val="midCat"/>
      </c:valAx>
      <c:valAx>
        <c:axId val="174243408"/>
        <c:scaling>
          <c:orientation val="minMax"/>
          <c:max val="1"/>
          <c:min val="0"/>
        </c:scaling>
        <c:delete val="0"/>
        <c:axPos val="l"/>
        <c:majorGridlines/>
        <c:title>
          <c:tx>
            <c:rich>
              <a:bodyPr rot="-5400000" vert="horz"/>
              <a:lstStyle/>
              <a:p>
                <a:pPr>
                  <a:defRPr/>
                </a:pPr>
                <a:r>
                  <a:rPr lang="en-US"/>
                  <a:t>C/C0</a:t>
                </a:r>
              </a:p>
            </c:rich>
          </c:tx>
          <c:layout/>
          <c:overlay val="0"/>
        </c:title>
        <c:numFmt formatCode="General" sourceLinked="1"/>
        <c:majorTickMark val="out"/>
        <c:minorTickMark val="none"/>
        <c:tickLblPos val="nextTo"/>
        <c:crossAx val="174243016"/>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Time = 2400 d</a:t>
            </a:r>
          </a:p>
        </c:rich>
      </c:tx>
      <c:layout/>
      <c:overlay val="0"/>
    </c:title>
    <c:autoTitleDeleted val="0"/>
    <c:plotArea>
      <c:layout/>
      <c:scatterChart>
        <c:scatterStyle val="smoothMarker"/>
        <c:varyColors val="0"/>
        <c:ser>
          <c:idx val="0"/>
          <c:order val="0"/>
          <c:tx>
            <c:strRef>
              <c:f>'2400 d'!$F$1</c:f>
              <c:strCache>
                <c:ptCount val="1"/>
                <c:pt idx="0">
                  <c:v>Analytic</c:v>
                </c:pt>
              </c:strCache>
            </c:strRef>
          </c:tx>
          <c:marker>
            <c:symbol val="none"/>
          </c:marker>
          <c:xVal>
            <c:numRef>
              <c:f>'2400 d'!$F$3:$F$1283</c:f>
              <c:numCache>
                <c:formatCode>General</c:formatCode>
                <c:ptCount val="128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numCache>
            </c:numRef>
          </c:xVal>
          <c:yVal>
            <c:numRef>
              <c:f>'2400 d'!$O$3:$O$1283</c:f>
              <c:numCache>
                <c:formatCode>General</c:formatCode>
                <c:ptCount val="1281"/>
                <c:pt idx="0">
                  <c:v>0</c:v>
                </c:pt>
                <c:pt idx="1">
                  <c:v>5.72572236429773E-8</c:v>
                </c:pt>
                <c:pt idx="2">
                  <c:v>6.0670802973056995E-8</c:v>
                </c:pt>
                <c:pt idx="3">
                  <c:v>6.5810997761987896E-8</c:v>
                </c:pt>
                <c:pt idx="4">
                  <c:v>7.2626067010978602E-8</c:v>
                </c:pt>
                <c:pt idx="5">
                  <c:v>8.1092990628469E-8</c:v>
                </c:pt>
                <c:pt idx="6">
                  <c:v>9.1216046399416E-8</c:v>
                </c:pt>
                <c:pt idx="7">
                  <c:v>1.03025733663131E-7</c:v>
                </c:pt>
                <c:pt idx="8">
                  <c:v>1.16578033898391E-7</c:v>
                </c:pt>
                <c:pt idx="9">
                  <c:v>1.3195398155628799E-7</c:v>
                </c:pt>
                <c:pt idx="10">
                  <c:v>1.4925953824268801E-7</c:v>
                </c:pt>
                <c:pt idx="11">
                  <c:v>1.6862575613711601E-7</c:v>
                </c:pt>
                <c:pt idx="12">
                  <c:v>1.90209221885146E-7</c:v>
                </c:pt>
                <c:pt idx="13">
                  <c:v>2.1419277880969299E-7</c:v>
                </c:pt>
                <c:pt idx="14">
                  <c:v>2.4078652006768699E-7</c:v>
                </c:pt>
                <c:pt idx="15">
                  <c:v>2.7022905488129597E-7</c:v>
                </c:pt>
                <c:pt idx="16">
                  <c:v>3.0278904867516399E-7</c:v>
                </c:pt>
                <c:pt idx="17">
                  <c:v>3.3876704007634897E-7</c:v>
                </c:pt>
                <c:pt idx="18">
                  <c:v>3.7849754318185097E-7</c:v>
                </c:pt>
                <c:pt idx="19">
                  <c:v>4.2235143940191999E-7</c:v>
                </c:pt>
                <c:pt idx="20">
                  <c:v>4.7073867253665302E-7</c:v>
                </c:pt>
                <c:pt idx="21">
                  <c:v>5.2411125834577098E-7</c:v>
                </c:pt>
                <c:pt idx="22">
                  <c:v>5.8296662172206595E-7</c:v>
                </c:pt>
                <c:pt idx="23">
                  <c:v>6.4785128001919997E-7</c:v>
                </c:pt>
                <c:pt idx="24">
                  <c:v>7.1936488912994698E-7</c:v>
                </c:pt>
                <c:pt idx="25">
                  <c:v>7.9816467499996804E-7</c:v>
                </c:pt>
                <c:pt idx="26">
                  <c:v>8.8497027163535099E-7</c:v>
                </c:pt>
                <c:pt idx="27">
                  <c:v>9.8056899053631494E-7</c:v>
                </c:pt>
                <c:pt idx="28">
                  <c:v>1.08582155276085E-6</c:v>
                </c:pt>
                <c:pt idx="29">
                  <c:v>1.2016683061756E-6</c:v>
                </c:pt>
                <c:pt idx="30">
                  <c:v>1.32913596763592E-6</c:v>
                </c:pt>
                <c:pt idx="31">
                  <c:v>1.4693449174568E-6</c:v>
                </c:pt>
                <c:pt idx="32">
                  <c:v>1.6235170897692301E-6</c:v>
                </c:pt>
                <c:pt idx="33">
                  <c:v>1.7929844920290499E-6</c:v>
                </c:pt>
                <c:pt idx="34">
                  <c:v>1.97919840157256E-6</c:v>
                </c:pt>
                <c:pt idx="35">
                  <c:v>2.18373927929295E-6</c:v>
                </c:pt>
                <c:pt idx="36">
                  <c:v>2.4083274532103702E-6</c:v>
                </c:pt>
                <c:pt idx="37">
                  <c:v>2.6548346187384001E-6</c:v>
                </c:pt>
                <c:pt idx="38">
                  <c:v>2.9252962125618302E-6</c:v>
                </c:pt>
                <c:pt idx="39">
                  <c:v>3.2219247157038302E-6</c:v>
                </c:pt>
                <c:pt idx="40">
                  <c:v>3.5471239483374799E-6</c:v>
                </c:pt>
                <c:pt idx="41">
                  <c:v>3.9035044178693999E-6</c:v>
                </c:pt>
                <c:pt idx="42">
                  <c:v>4.2938997907772899E-6</c:v>
                </c:pt>
                <c:pt idx="43">
                  <c:v>4.7213845581920803E-6</c:v>
                </c:pt>
                <c:pt idx="44">
                  <c:v>5.1892929690462199E-6</c:v>
                </c:pt>
                <c:pt idx="45">
                  <c:v>5.7012393146501899E-6</c:v>
                </c:pt>
                <c:pt idx="46">
                  <c:v>6.2611396419413596E-6</c:v>
                </c:pt>
                <c:pt idx="47">
                  <c:v>6.8732349875629801E-6</c:v>
                </c:pt>
                <c:pt idx="48">
                  <c:v>7.5421162229657098E-6</c:v>
                </c:pt>
                <c:pt idx="49">
                  <c:v>8.2727506055257492E-6</c:v>
                </c:pt>
                <c:pt idx="50">
                  <c:v>9.0705101392471001E-6</c:v>
                </c:pt>
                <c:pt idx="51">
                  <c:v>9.9412018476373307E-6</c:v>
                </c:pt>
                <c:pt idx="52">
                  <c:v>1.0891100071689301E-5</c:v>
                </c:pt>
                <c:pt idx="53">
                  <c:v>1.19269809052509E-5</c:v>
                </c:pt>
                <c:pt idx="54">
                  <c:v>1.30561588900706E-5</c:v>
                </c:pt>
                <c:pt idx="55">
                  <c:v>1.4286526095037401E-5</c:v>
                </c:pt>
                <c:pt idx="56">
                  <c:v>1.56265937089195E-5</c:v>
                </c:pt>
                <c:pt idx="57">
                  <c:v>1.7085536283571899E-5</c:v>
                </c:pt>
                <c:pt idx="58">
                  <c:v>1.86732387658148E-5</c:v>
                </c:pt>
                <c:pt idx="59">
                  <c:v>2.0400346467400201E-5</c:v>
                </c:pt>
                <c:pt idx="60">
                  <c:v>2.22783181204932E-5</c:v>
                </c:pt>
                <c:pt idx="61">
                  <c:v>2.4319482177422801E-5</c:v>
                </c:pt>
                <c:pt idx="62">
                  <c:v>2.65370965163436E-5</c:v>
                </c:pt>
                <c:pt idx="63">
                  <c:v>2.8945411717898901E-5</c:v>
                </c:pt>
                <c:pt idx="64">
                  <c:v>3.1559738087967298E-5</c:v>
                </c:pt>
                <c:pt idx="65">
                  <c:v>3.4396516601686898E-5</c:v>
                </c:pt>
                <c:pt idx="66">
                  <c:v>3.7473393950837601E-5</c:v>
                </c:pt>
                <c:pt idx="67">
                  <c:v>4.0809301884102001E-5</c:v>
                </c:pt>
                <c:pt idx="68">
                  <c:v>4.44245410300563E-5</c:v>
                </c:pt>
                <c:pt idx="69">
                  <c:v>4.8340869399741897E-5</c:v>
                </c:pt>
                <c:pt idx="70">
                  <c:v>5.2581595771103699E-5</c:v>
                </c:pt>
                <c:pt idx="71">
                  <c:v>5.7171678158807903E-5</c:v>
                </c:pt>
                <c:pt idx="72">
                  <c:v>6.2137827579498303E-5</c:v>
                </c:pt>
                <c:pt idx="73">
                  <c:v>6.7508617323551698E-5</c:v>
                </c:pt>
                <c:pt idx="74">
                  <c:v>7.3314597950608606E-5</c:v>
                </c:pt>
                <c:pt idx="75">
                  <c:v>7.9588418226046999E-5</c:v>
                </c:pt>
                <c:pt idx="76">
                  <c:v>8.6364952219224994E-5</c:v>
                </c:pt>
                <c:pt idx="77">
                  <c:v>9.3681432786657504E-5</c:v>
                </c:pt>
                <c:pt idx="78">
                  <c:v>1.0157759166406E-4</c:v>
                </c:pt>
                <c:pt idx="79">
                  <c:v>1.10095806390089E-4</c:v>
                </c:pt>
                <c:pt idx="80">
                  <c:v>1.19281254289935E-4</c:v>
                </c:pt>
                <c:pt idx="81">
                  <c:v>1.2918207374015199E-4</c:v>
                </c:pt>
                <c:pt idx="82">
                  <c:v>1.3984953293909601E-4</c:v>
                </c:pt>
                <c:pt idx="83">
                  <c:v>1.5133820640359199E-4</c:v>
                </c:pt>
                <c:pt idx="84">
                  <c:v>1.6370615941053599E-4</c:v>
                </c:pt>
                <c:pt idx="85">
                  <c:v>1.77015140597599E-4</c:v>
                </c:pt>
                <c:pt idx="86">
                  <c:v>1.9133078293198999E-4</c:v>
                </c:pt>
                <c:pt idx="87">
                  <c:v>2.0672281325375999E-4</c:v>
                </c:pt>
                <c:pt idx="88">
                  <c:v>2.23265270588196E-4</c:v>
                </c:pt>
                <c:pt idx="89">
                  <c:v>2.4103673341855701E-4</c:v>
                </c:pt>
                <c:pt idx="90">
                  <c:v>2.6012055610027197E-4</c:v>
                </c:pt>
                <c:pt idx="91">
                  <c:v>2.8060511458543501E-4</c:v>
                </c:pt>
                <c:pt idx="92">
                  <c:v>3.02584061617603E-4</c:v>
                </c:pt>
                <c:pt idx="93">
                  <c:v>3.2615659154354697E-4</c:v>
                </c:pt>
                <c:pt idx="94">
                  <c:v>3.5142771487208402E-4</c:v>
                </c:pt>
                <c:pt idx="95">
                  <c:v>3.7850854269833598E-4</c:v>
                </c:pt>
                <c:pt idx="96">
                  <c:v>4.0751658109100801E-4</c:v>
                </c:pt>
                <c:pt idx="97">
                  <c:v>4.3857603552506502E-4</c:v>
                </c:pt>
                <c:pt idx="98">
                  <c:v>4.7181812541786797E-4</c:v>
                </c:pt>
                <c:pt idx="99">
                  <c:v>5.0738140880808797E-4</c:v>
                </c:pt>
                <c:pt idx="100">
                  <c:v>5.4541211719424997E-4</c:v>
                </c:pt>
                <c:pt idx="101">
                  <c:v>5.8606450051827696E-4</c:v>
                </c:pt>
                <c:pt idx="102">
                  <c:v>6.2950118226071301E-4</c:v>
                </c:pt>
                <c:pt idx="103">
                  <c:v>6.7589352457912504E-4</c:v>
                </c:pt>
                <c:pt idx="104">
                  <c:v>7.2542200339410898E-4</c:v>
                </c:pt>
                <c:pt idx="105">
                  <c:v>7.7827659329264705E-4</c:v>
                </c:pt>
                <c:pt idx="106">
                  <c:v>8.3465716208641703E-4</c:v>
                </c:pt>
                <c:pt idx="107">
                  <c:v>8.9477387482519402E-4</c:v>
                </c:pt>
                <c:pt idx="108">
                  <c:v>9.5884760702910198E-4</c:v>
                </c:pt>
                <c:pt idx="109">
                  <c:v>1.0271103668618099E-3</c:v>
                </c:pt>
                <c:pt idx="110">
                  <c:v>1.09980572592508E-3</c:v>
                </c:pt>
                <c:pt idx="111">
                  <c:v>1.1771892583166601E-3</c:v>
                </c:pt>
                <c:pt idx="112">
                  <c:v>1.2595289875412701E-3</c:v>
                </c:pt>
                <c:pt idx="113">
                  <c:v>1.3471058408220801E-3</c:v>
                </c:pt>
                <c:pt idx="114">
                  <c:v>1.4402141103114501E-3</c:v>
                </c:pt>
                <c:pt idx="115">
                  <c:v>1.53916192064875E-3</c:v>
                </c:pt>
                <c:pt idx="116">
                  <c:v>1.6442717022604799E-3</c:v>
                </c:pt>
                <c:pt idx="117">
                  <c:v>1.7558806697471E-3</c:v>
                </c:pt>
                <c:pt idx="118">
                  <c:v>1.87434130464509E-3</c:v>
                </c:pt>
                <c:pt idx="119">
                  <c:v>2.0000218417975399E-3</c:v>
                </c:pt>
                <c:pt idx="120">
                  <c:v>2.13330675850787E-3</c:v>
                </c:pt>
                <c:pt idx="121">
                  <c:v>2.2745972655986101E-3</c:v>
                </c:pt>
                <c:pt idx="122">
                  <c:v>2.4243117994298298E-3</c:v>
                </c:pt>
                <c:pt idx="123">
                  <c:v>2.5828865138807899E-3</c:v>
                </c:pt>
                <c:pt idx="124">
                  <c:v>2.7507757712325201E-3</c:v>
                </c:pt>
                <c:pt idx="125">
                  <c:v>2.9284526308305898E-3</c:v>
                </c:pt>
                <c:pt idx="126">
                  <c:v>3.11640933434576E-3</c:v>
                </c:pt>
                <c:pt idx="127">
                  <c:v>3.31515778639035E-3</c:v>
                </c:pt>
                <c:pt idx="128">
                  <c:v>3.52523002918338E-3</c:v>
                </c:pt>
                <c:pt idx="129">
                  <c:v>3.7471787099045899E-3</c:v>
                </c:pt>
                <c:pt idx="130">
                  <c:v>3.9815775393083801E-3</c:v>
                </c:pt>
                <c:pt idx="131">
                  <c:v>4.2290217401158101E-3</c:v>
                </c:pt>
                <c:pt idx="132">
                  <c:v>4.49012848364461E-3</c:v>
                </c:pt>
                <c:pt idx="133">
                  <c:v>4.7655373130735803E-3</c:v>
                </c:pt>
                <c:pt idx="134">
                  <c:v>5.0559105516935097E-3</c:v>
                </c:pt>
                <c:pt idx="135">
                  <c:v>5.3619336944326903E-3</c:v>
                </c:pt>
                <c:pt idx="136">
                  <c:v>5.6843157809016104E-3</c:v>
                </c:pt>
                <c:pt idx="137">
                  <c:v>6.0237897481477797E-3</c:v>
                </c:pt>
                <c:pt idx="138">
                  <c:v>6.3811127612665199E-3</c:v>
                </c:pt>
                <c:pt idx="139">
                  <c:v>6.7570665199748903E-3</c:v>
                </c:pt>
                <c:pt idx="140">
                  <c:v>7.1524575392081999E-3</c:v>
                </c:pt>
                <c:pt idx="141">
                  <c:v>7.5681174017684103E-3</c:v>
                </c:pt>
                <c:pt idx="142">
                  <c:v>8.0049029810208908E-3</c:v>
                </c:pt>
                <c:pt idx="143">
                  <c:v>8.4636966316042495E-3</c:v>
                </c:pt>
                <c:pt idx="144">
                  <c:v>8.9454063461013502E-3</c:v>
                </c:pt>
                <c:pt idx="145">
                  <c:v>9.4509658755909092E-3</c:v>
                </c:pt>
                <c:pt idx="146">
                  <c:v>9.9813348119984092E-3</c:v>
                </c:pt>
                <c:pt idx="147">
                  <c:v>1.05374986301467E-2</c:v>
                </c:pt>
                <c:pt idx="148">
                  <c:v>1.11204686874074E-2</c:v>
                </c:pt>
                <c:pt idx="149">
                  <c:v>1.1731282178865101E-2</c:v>
                </c:pt>
                <c:pt idx="150">
                  <c:v>1.23710020459023E-2</c:v>
                </c:pt>
                <c:pt idx="151">
                  <c:v>1.3040716836146901E-2</c:v>
                </c:pt>
                <c:pt idx="152">
                  <c:v>1.3741540512733999E-2</c:v>
                </c:pt>
                <c:pt idx="153">
                  <c:v>1.4474612210872101E-2</c:v>
                </c:pt>
                <c:pt idx="154">
                  <c:v>1.52410959397387E-2</c:v>
                </c:pt>
                <c:pt idx="155">
                  <c:v>1.6042180227781502E-2</c:v>
                </c:pt>
                <c:pt idx="156">
                  <c:v>1.68790777095441E-2</c:v>
                </c:pt>
                <c:pt idx="157">
                  <c:v>1.7753024652209799E-2</c:v>
                </c:pt>
                <c:pt idx="158">
                  <c:v>1.8665280420115799E-2</c:v>
                </c:pt>
                <c:pt idx="159">
                  <c:v>1.96171268755739E-2</c:v>
                </c:pt>
                <c:pt idx="160">
                  <c:v>2.0609867714416301E-2</c:v>
                </c:pt>
                <c:pt idx="161">
                  <c:v>2.16448277347818E-2</c:v>
                </c:pt>
                <c:pt idx="162">
                  <c:v>2.27233520377585E-2</c:v>
                </c:pt>
                <c:pt idx="163">
                  <c:v>2.3846805158609801E-2</c:v>
                </c:pt>
                <c:pt idx="164">
                  <c:v>2.50165701274325E-2</c:v>
                </c:pt>
                <c:pt idx="165">
                  <c:v>2.6234047458218401E-2</c:v>
                </c:pt>
                <c:pt idx="166">
                  <c:v>2.75006540654316E-2</c:v>
                </c:pt>
                <c:pt idx="167">
                  <c:v>2.88178221073551E-2</c:v>
                </c:pt>
                <c:pt idx="168">
                  <c:v>3.0186997755609801E-2</c:v>
                </c:pt>
                <c:pt idx="169">
                  <c:v>3.1609639890414598E-2</c:v>
                </c:pt>
                <c:pt idx="170">
                  <c:v>3.3087218721315002E-2</c:v>
                </c:pt>
                <c:pt idx="171">
                  <c:v>3.4621214333289102E-2</c:v>
                </c:pt>
                <c:pt idx="172">
                  <c:v>3.6213115158315698E-2</c:v>
                </c:pt>
                <c:pt idx="173">
                  <c:v>3.7864416372679101E-2</c:v>
                </c:pt>
                <c:pt idx="174">
                  <c:v>3.95766182204784E-2</c:v>
                </c:pt>
                <c:pt idx="175">
                  <c:v>4.1351224264007301E-2</c:v>
                </c:pt>
                <c:pt idx="176">
                  <c:v>4.3189739561875898E-2</c:v>
                </c:pt>
                <c:pt idx="177">
                  <c:v>4.5093668775957302E-2</c:v>
                </c:pt>
                <c:pt idx="178">
                  <c:v>4.7064514208448698E-2</c:v>
                </c:pt>
                <c:pt idx="179">
                  <c:v>4.9103773770561597E-2</c:v>
                </c:pt>
                <c:pt idx="180">
                  <c:v>5.1212938884572699E-2</c:v>
                </c:pt>
                <c:pt idx="181">
                  <c:v>5.3393492321186002E-2</c:v>
                </c:pt>
                <c:pt idx="182">
                  <c:v>5.5646905974387803E-2</c:v>
                </c:pt>
                <c:pt idx="183">
                  <c:v>5.7974638576196003E-2</c:v>
                </c:pt>
                <c:pt idx="184">
                  <c:v>6.0378133353932502E-2</c:v>
                </c:pt>
                <c:pt idx="185">
                  <c:v>6.2858815632873002E-2</c:v>
                </c:pt>
                <c:pt idx="186">
                  <c:v>6.5418090387353703E-2</c:v>
                </c:pt>
                <c:pt idx="187">
                  <c:v>6.8057339743629902E-2</c:v>
                </c:pt>
                <c:pt idx="188">
                  <c:v>7.0777920438011094E-2</c:v>
                </c:pt>
                <c:pt idx="189">
                  <c:v>7.3581161234001394E-2</c:v>
                </c:pt>
                <c:pt idx="190">
                  <c:v>7.6468360302393207E-2</c:v>
                </c:pt>
                <c:pt idx="191">
                  <c:v>7.9440782568462598E-2</c:v>
                </c:pt>
                <c:pt idx="192">
                  <c:v>8.2499657030617804E-2</c:v>
                </c:pt>
                <c:pt idx="193">
                  <c:v>8.5646174055039201E-2</c:v>
                </c:pt>
                <c:pt idx="194">
                  <c:v>8.8881482651042204E-2</c:v>
                </c:pt>
                <c:pt idx="195">
                  <c:v>9.2206687732060602E-2</c:v>
                </c:pt>
                <c:pt idx="196">
                  <c:v>9.5622847367319505E-2</c:v>
                </c:pt>
                <c:pt idx="197">
                  <c:v>9.9130970029423296E-2</c:v>
                </c:pt>
                <c:pt idx="198">
                  <c:v>0.102732011843225</c:v>
                </c:pt>
                <c:pt idx="199">
                  <c:v>0.106426873841481</c:v>
                </c:pt>
                <c:pt idx="200">
                  <c:v>0.110216399232909</c:v>
                </c:pt>
                <c:pt idx="201">
                  <c:v>0.114101370688379</c:v>
                </c:pt>
                <c:pt idx="202">
                  <c:v>0.118082507651059</c:v>
                </c:pt>
                <c:pt idx="203">
                  <c:v>0.12216046367641301</c:v>
                </c:pt>
                <c:pt idx="204">
                  <c:v>0.126335823808012</c:v>
                </c:pt>
                <c:pt idx="205">
                  <c:v>0.13060910199516601</c:v>
                </c:pt>
                <c:pt idx="206">
                  <c:v>0.134980738558414</c:v>
                </c:pt>
                <c:pt idx="207">
                  <c:v>0.13945109770893199</c:v>
                </c:pt>
                <c:pt idx="208">
                  <c:v>0.14402046512789199</c:v>
                </c:pt>
                <c:pt idx="209">
                  <c:v>0.14868904561181601</c:v>
                </c:pt>
                <c:pt idx="210">
                  <c:v>0.15345696078990201</c:v>
                </c:pt>
                <c:pt idx="211">
                  <c:v>0.15832424691925601</c:v>
                </c:pt>
                <c:pt idx="212">
                  <c:v>0.163290852763884</c:v>
                </c:pt>
                <c:pt idx="213">
                  <c:v>0.16835663756321601</c:v>
                </c:pt>
                <c:pt idx="214">
                  <c:v>0.17352136909579699</c:v>
                </c:pt>
                <c:pt idx="215">
                  <c:v>0.178784721843677</c:v>
                </c:pt>
                <c:pt idx="216">
                  <c:v>0.184146275262868</c:v>
                </c:pt>
                <c:pt idx="217">
                  <c:v>0.18960551216507299</c:v>
                </c:pt>
                <c:pt idx="218">
                  <c:v>0.19516181721571599</c:v>
                </c:pt>
                <c:pt idx="219">
                  <c:v>0.20081447555308499</c:v>
                </c:pt>
                <c:pt idx="220">
                  <c:v>0.20656267153319999</c:v>
                </c:pt>
                <c:pt idx="221">
                  <c:v>0.21240548760477701</c:v>
                </c:pt>
                <c:pt idx="222">
                  <c:v>0.21834190331839901</c:v>
                </c:pt>
                <c:pt idx="223">
                  <c:v>0.22437079447375999</c:v>
                </c:pt>
                <c:pt idx="224">
                  <c:v>0.230490932408558</c:v>
                </c:pt>
                <c:pt idx="225">
                  <c:v>0.236700983432312</c:v>
                </c:pt>
                <c:pt idx="226">
                  <c:v>0.24299950840809401</c:v>
                </c:pt>
                <c:pt idx="227">
                  <c:v>0.249384962484832</c:v>
                </c:pt>
                <c:pt idx="228">
                  <c:v>0.25585569498251198</c:v>
                </c:pt>
                <c:pt idx="229">
                  <c:v>0.26240994943229201</c:v>
                </c:pt>
                <c:pt idx="230">
                  <c:v>0.26904586377315298</c:v>
                </c:pt>
                <c:pt idx="231">
                  <c:v>0.27576147070641099</c:v>
                </c:pt>
                <c:pt idx="232">
                  <c:v>0.28255469820899698</c:v>
                </c:pt>
                <c:pt idx="233">
                  <c:v>0.28942337020609998</c:v>
                </c:pt>
                <c:pt idx="234">
                  <c:v>0.29636520740335098</c:v>
                </c:pt>
                <c:pt idx="235">
                  <c:v>0.30337782827839399</c:v>
                </c:pt>
                <c:pt idx="236">
                  <c:v>0.310458750231279</c:v>
                </c:pt>
                <c:pt idx="237">
                  <c:v>0.317605390892779</c:v>
                </c:pt>
                <c:pt idx="238">
                  <c:v>0.324815069589317</c:v>
                </c:pt>
                <c:pt idx="239">
                  <c:v>0.33208500896285598</c:v>
                </c:pt>
                <c:pt idx="240">
                  <c:v>0.33941233674371601</c:v>
                </c:pt>
                <c:pt idx="241">
                  <c:v>0.346794087673929</c:v>
                </c:pt>
                <c:pt idx="242">
                  <c:v>0.35422720557838899</c:v>
                </c:pt>
                <c:pt idx="243">
                  <c:v>0.36170854558071303</c:v>
                </c:pt>
                <c:pt idx="244">
                  <c:v>0.36923487646036601</c:v>
                </c:pt>
                <c:pt idx="245">
                  <c:v>0.37680288314732502</c:v>
                </c:pt>
                <c:pt idx="246">
                  <c:v>0.384409169350174</c:v>
                </c:pt>
                <c:pt idx="247">
                  <c:v>0.39205026031329598</c:v>
                </c:pt>
                <c:pt idx="248">
                  <c:v>0.39972260569845902</c:v>
                </c:pt>
                <c:pt idx="249">
                  <c:v>0.40742258258589298</c:v>
                </c:pt>
                <c:pt idx="250">
                  <c:v>0.41514649858963798</c:v>
                </c:pt>
                <c:pt idx="251">
                  <c:v>0.42289059508172999</c:v>
                </c:pt>
                <c:pt idx="252">
                  <c:v>0.43065105051956898</c:v>
                </c:pt>
                <c:pt idx="253">
                  <c:v>0.43842398387058701</c:v>
                </c:pt>
                <c:pt idx="254">
                  <c:v>0.44620545812817303</c:v>
                </c:pt>
                <c:pt idx="255">
                  <c:v>0.45399148391261401</c:v>
                </c:pt>
                <c:pt idx="256">
                  <c:v>0.46177802315069499</c:v>
                </c:pt>
                <c:pt idx="257">
                  <c:v>0.46956099282744701</c:v>
                </c:pt>
                <c:pt idx="258">
                  <c:v>0.47733626880344798</c:v>
                </c:pt>
                <c:pt idx="259">
                  <c:v>0.485099689690978</c:v>
                </c:pt>
                <c:pt idx="260">
                  <c:v>0.49284706078228502</c:v>
                </c:pt>
                <c:pt idx="261">
                  <c:v>0.50057415802315297</c:v>
                </c:pt>
                <c:pt idx="262">
                  <c:v>0.50827673202497303</c:v>
                </c:pt>
                <c:pt idx="263">
                  <c:v>0.51595051210848897</c:v>
                </c:pt>
                <c:pt idx="264">
                  <c:v>0.52359121037243195</c:v>
                </c:pt>
                <c:pt idx="265">
                  <c:v>0.53119452578029502</c:v>
                </c:pt>
                <c:pt idx="266">
                  <c:v>0.538756148258552</c:v>
                </c:pt>
                <c:pt idx="267">
                  <c:v>0.546271762799728</c:v>
                </c:pt>
                <c:pt idx="268">
                  <c:v>0.55373705356380698</c:v>
                </c:pt>
                <c:pt idx="269">
                  <c:v>0.56114770797160995</c:v>
                </c:pt>
                <c:pt idx="270">
                  <c:v>0.56849942078388804</c:v>
                </c:pt>
                <c:pt idx="271">
                  <c:v>0.57578789816004206</c:v>
                </c:pt>
                <c:pt idx="272">
                  <c:v>0.58300886169057498</c:v>
                </c:pt>
                <c:pt idx="273">
                  <c:v>0.59015805239751895</c:v>
                </c:pt>
                <c:pt idx="274">
                  <c:v>0.59723123469732697</c:v>
                </c:pt>
                <c:pt idx="275">
                  <c:v>0.60422420032091795</c:v>
                </c:pt>
                <c:pt idx="276">
                  <c:v>0.61113277218577</c:v>
                </c:pt>
                <c:pt idx="277">
                  <c:v>0.61795280821523402</c:v>
                </c:pt>
                <c:pt idx="278">
                  <c:v>0.62468020510043998</c:v>
                </c:pt>
                <c:pt idx="279">
                  <c:v>0.63131090200045703</c:v>
                </c:pt>
                <c:pt idx="280">
                  <c:v>0.637840884176614</c:v>
                </c:pt>
                <c:pt idx="281">
                  <c:v>0.64426618655714496</c:v>
                </c:pt>
                <c:pt idx="282">
                  <c:v>0.65058289722862395</c:v>
                </c:pt>
                <c:pt idx="283">
                  <c:v>0.65678716085088695</c:v>
                </c:pt>
                <c:pt idx="284">
                  <c:v>0.662875181992444</c:v>
                </c:pt>
                <c:pt idx="285">
                  <c:v>0.66884322838364696</c:v>
                </c:pt>
                <c:pt idx="286">
                  <c:v>0.67468763408514598</c:v>
                </c:pt>
                <c:pt idx="287">
                  <c:v>0.68040480256945501</c:v>
                </c:pt>
                <c:pt idx="288">
                  <c:v>0.68599120971369698</c:v>
                </c:pt>
                <c:pt idx="289">
                  <c:v>0.69144340670186399</c:v>
                </c:pt>
                <c:pt idx="290">
                  <c:v>0.69675802283519395</c:v>
                </c:pt>
                <c:pt idx="291">
                  <c:v>0.70193176824950099</c:v>
                </c:pt>
                <c:pt idx="292">
                  <c:v>0.70696143653854504</c:v>
                </c:pt>
                <c:pt idx="293">
                  <c:v>0.71184390728273905</c:v>
                </c:pt>
                <c:pt idx="294">
                  <c:v>0.71657614848274898</c:v>
                </c:pt>
                <c:pt idx="295">
                  <c:v>0.72115521889769496</c:v>
                </c:pt>
                <c:pt idx="296">
                  <c:v>0.725578270287912</c:v>
                </c:pt>
                <c:pt idx="297">
                  <c:v>0.72984254956237404</c:v>
                </c:pt>
                <c:pt idx="298">
                  <c:v>0.73394540083107296</c:v>
                </c:pt>
                <c:pt idx="299">
                  <c:v>0.737884267362795</c:v>
                </c:pt>
                <c:pt idx="300">
                  <c:v>0.74165669344886298</c:v>
                </c:pt>
                <c:pt idx="301">
                  <c:v>0.74526032617356996</c:v>
                </c:pt>
                <c:pt idx="302">
                  <c:v>0.74869291709211006</c:v>
                </c:pt>
                <c:pt idx="303">
                  <c:v>0.75195232381691302</c:v>
                </c:pt>
                <c:pt idx="304">
                  <c:v>0.75503651151338302</c:v>
                </c:pt>
                <c:pt idx="305">
                  <c:v>0.75794355430608995</c:v>
                </c:pt>
                <c:pt idx="306">
                  <c:v>0.76067163659650605</c:v>
                </c:pt>
                <c:pt idx="307">
                  <c:v>0.76321905429343595</c:v>
                </c:pt>
                <c:pt idx="308">
                  <c:v>0.76558421595727899</c:v>
                </c:pt>
                <c:pt idx="309">
                  <c:v>0.76776564385927604</c:v>
                </c:pt>
                <c:pt idx="310">
                  <c:v>0.76976197495689203</c:v>
                </c:pt>
                <c:pt idx="311">
                  <c:v>0.77157196178644605</c:v>
                </c:pt>
                <c:pt idx="312">
                  <c:v>0.77319447327405799</c:v>
                </c:pt>
                <c:pt idx="313">
                  <c:v>0.77462849546596002</c:v>
                </c:pt>
                <c:pt idx="314">
                  <c:v>0.77587313217911902</c:v>
                </c:pt>
                <c:pt idx="315">
                  <c:v>0.77692760557308405</c:v>
                </c:pt>
                <c:pt idx="316">
                  <c:v>0.77779125664385496</c:v>
                </c:pt>
                <c:pt idx="317">
                  <c:v>0.77846354564050202</c:v>
                </c:pt>
                <c:pt idx="318">
                  <c:v>0.77894405240517095</c:v>
                </c:pt>
                <c:pt idx="319">
                  <c:v>0.77923247663696504</c:v>
                </c:pt>
                <c:pt idx="320">
                  <c:v>0.77932863808015296</c:v>
                </c:pt>
                <c:pt idx="321">
                  <c:v>0.77923247663696504</c:v>
                </c:pt>
                <c:pt idx="322">
                  <c:v>0.77894405240517095</c:v>
                </c:pt>
                <c:pt idx="323">
                  <c:v>0.77846354564050202</c:v>
                </c:pt>
                <c:pt idx="324">
                  <c:v>0.77779125664385496</c:v>
                </c:pt>
                <c:pt idx="325">
                  <c:v>0.77692760557308405</c:v>
                </c:pt>
                <c:pt idx="326">
                  <c:v>0.77587313217911902</c:v>
                </c:pt>
                <c:pt idx="327">
                  <c:v>0.77462849546596002</c:v>
                </c:pt>
                <c:pt idx="328">
                  <c:v>0.77319447327405799</c:v>
                </c:pt>
                <c:pt idx="329">
                  <c:v>0.77157196178644605</c:v>
                </c:pt>
                <c:pt idx="330">
                  <c:v>0.76976197495689203</c:v>
                </c:pt>
                <c:pt idx="331">
                  <c:v>0.76776564385927604</c:v>
                </c:pt>
                <c:pt idx="332">
                  <c:v>0.76558421595727899</c:v>
                </c:pt>
                <c:pt idx="333">
                  <c:v>0.76321905429343595</c:v>
                </c:pt>
                <c:pt idx="334">
                  <c:v>0.76067163659650605</c:v>
                </c:pt>
                <c:pt idx="335">
                  <c:v>0.75794355430608995</c:v>
                </c:pt>
                <c:pt idx="336">
                  <c:v>0.75503651151338302</c:v>
                </c:pt>
                <c:pt idx="337">
                  <c:v>0.75195232381691302</c:v>
                </c:pt>
                <c:pt idx="338">
                  <c:v>0.74869291709211006</c:v>
                </c:pt>
                <c:pt idx="339">
                  <c:v>0.74526032617356996</c:v>
                </c:pt>
                <c:pt idx="340">
                  <c:v>0.74165669344886298</c:v>
                </c:pt>
                <c:pt idx="341">
                  <c:v>0.737884267362795</c:v>
                </c:pt>
                <c:pt idx="342">
                  <c:v>0.73394540083107296</c:v>
                </c:pt>
                <c:pt idx="343">
                  <c:v>0.72984254956237404</c:v>
                </c:pt>
                <c:pt idx="344">
                  <c:v>0.725578270287912</c:v>
                </c:pt>
                <c:pt idx="345">
                  <c:v>0.72115521889769496</c:v>
                </c:pt>
                <c:pt idx="346">
                  <c:v>0.71657614848274898</c:v>
                </c:pt>
                <c:pt idx="347">
                  <c:v>0.71184390728273905</c:v>
                </c:pt>
                <c:pt idx="348">
                  <c:v>0.70696143653854504</c:v>
                </c:pt>
                <c:pt idx="349">
                  <c:v>0.70193176824950099</c:v>
                </c:pt>
                <c:pt idx="350">
                  <c:v>0.69675802283519395</c:v>
                </c:pt>
                <c:pt idx="351">
                  <c:v>0.69144340670186399</c:v>
                </c:pt>
                <c:pt idx="352">
                  <c:v>0.68599120971369698</c:v>
                </c:pt>
                <c:pt idx="353">
                  <c:v>0.68040480256945501</c:v>
                </c:pt>
                <c:pt idx="354">
                  <c:v>0.67468763408514598</c:v>
                </c:pt>
                <c:pt idx="355">
                  <c:v>0.66884322838364696</c:v>
                </c:pt>
                <c:pt idx="356">
                  <c:v>0.662875181992444</c:v>
                </c:pt>
                <c:pt idx="357">
                  <c:v>0.65678716085088695</c:v>
                </c:pt>
                <c:pt idx="358">
                  <c:v>0.65058289722862395</c:v>
                </c:pt>
                <c:pt idx="359">
                  <c:v>0.64426618655714496</c:v>
                </c:pt>
                <c:pt idx="360">
                  <c:v>0.637840884176614</c:v>
                </c:pt>
                <c:pt idx="361">
                  <c:v>0.63131090200045703</c:v>
                </c:pt>
                <c:pt idx="362">
                  <c:v>0.62468020510043998</c:v>
                </c:pt>
                <c:pt idx="363">
                  <c:v>0.61795280821523402</c:v>
                </c:pt>
                <c:pt idx="364">
                  <c:v>0.61113277218577</c:v>
                </c:pt>
                <c:pt idx="365">
                  <c:v>0.60422420032091795</c:v>
                </c:pt>
                <c:pt idx="366">
                  <c:v>0.59723123469732697</c:v>
                </c:pt>
                <c:pt idx="367">
                  <c:v>0.59015805239751895</c:v>
                </c:pt>
                <c:pt idx="368">
                  <c:v>0.58300886169057498</c:v>
                </c:pt>
                <c:pt idx="369">
                  <c:v>0.57578789816004206</c:v>
                </c:pt>
                <c:pt idx="370">
                  <c:v>0.56849942078388804</c:v>
                </c:pt>
                <c:pt idx="371">
                  <c:v>0.56114770797160995</c:v>
                </c:pt>
                <c:pt idx="372">
                  <c:v>0.55373705356380698</c:v>
                </c:pt>
                <c:pt idx="373">
                  <c:v>0.546271762799728</c:v>
                </c:pt>
                <c:pt idx="374">
                  <c:v>0.538756148258552</c:v>
                </c:pt>
                <c:pt idx="375">
                  <c:v>0.53119452578029502</c:v>
                </c:pt>
                <c:pt idx="376">
                  <c:v>0.52359121037243195</c:v>
                </c:pt>
                <c:pt idx="377">
                  <c:v>0.51595051210848897</c:v>
                </c:pt>
                <c:pt idx="378">
                  <c:v>0.50827673202497303</c:v>
                </c:pt>
                <c:pt idx="379">
                  <c:v>0.50057415802315297</c:v>
                </c:pt>
                <c:pt idx="380">
                  <c:v>0.49284706078228502</c:v>
                </c:pt>
                <c:pt idx="381">
                  <c:v>0.485099689690978</c:v>
                </c:pt>
                <c:pt idx="382">
                  <c:v>0.47733626880344798</c:v>
                </c:pt>
                <c:pt idx="383">
                  <c:v>0.46956099282744701</c:v>
                </c:pt>
                <c:pt idx="384">
                  <c:v>0.46177802315069499</c:v>
                </c:pt>
                <c:pt idx="385">
                  <c:v>0.45399148391261401</c:v>
                </c:pt>
                <c:pt idx="386">
                  <c:v>0.44620545812817303</c:v>
                </c:pt>
                <c:pt idx="387">
                  <c:v>0.43842398387058701</c:v>
                </c:pt>
                <c:pt idx="388">
                  <c:v>0.43065105051956898</c:v>
                </c:pt>
                <c:pt idx="389">
                  <c:v>0.42289059508172999</c:v>
                </c:pt>
                <c:pt idx="390">
                  <c:v>0.41514649858963798</c:v>
                </c:pt>
                <c:pt idx="391">
                  <c:v>0.40742258258589298</c:v>
                </c:pt>
                <c:pt idx="392">
                  <c:v>0.39972260569845902</c:v>
                </c:pt>
                <c:pt idx="393">
                  <c:v>0.39205026031329598</c:v>
                </c:pt>
                <c:pt idx="394">
                  <c:v>0.384409169350174</c:v>
                </c:pt>
                <c:pt idx="395">
                  <c:v>0.37680288314732502</c:v>
                </c:pt>
                <c:pt idx="396">
                  <c:v>0.36923487646036601</c:v>
                </c:pt>
                <c:pt idx="397">
                  <c:v>0.36170854558071303</c:v>
                </c:pt>
                <c:pt idx="398">
                  <c:v>0.35422720557838899</c:v>
                </c:pt>
                <c:pt idx="399">
                  <c:v>0.346794087673929</c:v>
                </c:pt>
                <c:pt idx="400">
                  <c:v>0.33941233674371601</c:v>
                </c:pt>
                <c:pt idx="401">
                  <c:v>0.33208500896285598</c:v>
                </c:pt>
                <c:pt idx="402">
                  <c:v>0.324815069589317</c:v>
                </c:pt>
                <c:pt idx="403">
                  <c:v>0.317605390892779</c:v>
                </c:pt>
                <c:pt idx="404">
                  <c:v>0.310458750231279</c:v>
                </c:pt>
                <c:pt idx="405">
                  <c:v>0.30337782827839399</c:v>
                </c:pt>
                <c:pt idx="406">
                  <c:v>0.29636520740335098</c:v>
                </c:pt>
                <c:pt idx="407">
                  <c:v>0.28942337020609998</c:v>
                </c:pt>
                <c:pt idx="408">
                  <c:v>0.28255469820899698</c:v>
                </c:pt>
                <c:pt idx="409">
                  <c:v>0.27576147070641099</c:v>
                </c:pt>
                <c:pt idx="410">
                  <c:v>0.26904586377315298</c:v>
                </c:pt>
                <c:pt idx="411">
                  <c:v>0.26240994943229201</c:v>
                </c:pt>
                <c:pt idx="412">
                  <c:v>0.25585569498251198</c:v>
                </c:pt>
                <c:pt idx="413">
                  <c:v>0.249384962484832</c:v>
                </c:pt>
                <c:pt idx="414">
                  <c:v>0.24299950840809401</c:v>
                </c:pt>
                <c:pt idx="415">
                  <c:v>0.236700983432312</c:v>
                </c:pt>
                <c:pt idx="416">
                  <c:v>0.230490932408558</c:v>
                </c:pt>
                <c:pt idx="417">
                  <c:v>0.22437079447375999</c:v>
                </c:pt>
                <c:pt idx="418">
                  <c:v>0.21834190331839901</c:v>
                </c:pt>
                <c:pt idx="419">
                  <c:v>0.21240548760477701</c:v>
                </c:pt>
                <c:pt idx="420">
                  <c:v>0.20656267153319999</c:v>
                </c:pt>
                <c:pt idx="421">
                  <c:v>0.20081447555308399</c:v>
                </c:pt>
                <c:pt idx="422">
                  <c:v>0.19516181721571599</c:v>
                </c:pt>
                <c:pt idx="423">
                  <c:v>0.18960551216507299</c:v>
                </c:pt>
                <c:pt idx="424">
                  <c:v>0.184146275262868</c:v>
                </c:pt>
                <c:pt idx="425">
                  <c:v>0.178784721843677</c:v>
                </c:pt>
                <c:pt idx="426">
                  <c:v>0.17352136909579699</c:v>
                </c:pt>
                <c:pt idx="427">
                  <c:v>0.16835663756321601</c:v>
                </c:pt>
                <c:pt idx="428">
                  <c:v>0.163290852763884</c:v>
                </c:pt>
                <c:pt idx="429">
                  <c:v>0.15832424691925601</c:v>
                </c:pt>
                <c:pt idx="430">
                  <c:v>0.15345696078990301</c:v>
                </c:pt>
                <c:pt idx="431">
                  <c:v>0.14868904561181601</c:v>
                </c:pt>
                <c:pt idx="432">
                  <c:v>0.14402046512789199</c:v>
                </c:pt>
                <c:pt idx="433">
                  <c:v>0.13945109770893199</c:v>
                </c:pt>
                <c:pt idx="434">
                  <c:v>0.134980738558414</c:v>
                </c:pt>
                <c:pt idx="435">
                  <c:v>0.13060910199516601</c:v>
                </c:pt>
                <c:pt idx="436">
                  <c:v>0.126335823808012</c:v>
                </c:pt>
                <c:pt idx="437">
                  <c:v>0.12216046367641301</c:v>
                </c:pt>
                <c:pt idx="438">
                  <c:v>0.118082507651059</c:v>
                </c:pt>
                <c:pt idx="439">
                  <c:v>0.114101370688379</c:v>
                </c:pt>
                <c:pt idx="440">
                  <c:v>0.110216399232909</c:v>
                </c:pt>
                <c:pt idx="441">
                  <c:v>0.106426873841481</c:v>
                </c:pt>
                <c:pt idx="442">
                  <c:v>0.102732011843225</c:v>
                </c:pt>
                <c:pt idx="443">
                  <c:v>9.9130970029423199E-2</c:v>
                </c:pt>
                <c:pt idx="444">
                  <c:v>9.5622847367319505E-2</c:v>
                </c:pt>
                <c:pt idx="445">
                  <c:v>9.2206687732060602E-2</c:v>
                </c:pt>
                <c:pt idx="446">
                  <c:v>8.8881482651042301E-2</c:v>
                </c:pt>
                <c:pt idx="447">
                  <c:v>8.5646174055039201E-2</c:v>
                </c:pt>
                <c:pt idx="448">
                  <c:v>8.2499657030617804E-2</c:v>
                </c:pt>
                <c:pt idx="449">
                  <c:v>7.9440782568462806E-2</c:v>
                </c:pt>
                <c:pt idx="450">
                  <c:v>7.6468360302393207E-2</c:v>
                </c:pt>
                <c:pt idx="451">
                  <c:v>7.3581161234001505E-2</c:v>
                </c:pt>
                <c:pt idx="452">
                  <c:v>7.0777920438011094E-2</c:v>
                </c:pt>
                <c:pt idx="453">
                  <c:v>6.8057339743629902E-2</c:v>
                </c:pt>
                <c:pt idx="454">
                  <c:v>6.5418090387353703E-2</c:v>
                </c:pt>
                <c:pt idx="455">
                  <c:v>6.28588156328731E-2</c:v>
                </c:pt>
                <c:pt idx="456">
                  <c:v>6.0378133353932502E-2</c:v>
                </c:pt>
                <c:pt idx="457">
                  <c:v>5.79746385761961E-2</c:v>
                </c:pt>
                <c:pt idx="458">
                  <c:v>5.5646905974387803E-2</c:v>
                </c:pt>
                <c:pt idx="459">
                  <c:v>5.3393492321186002E-2</c:v>
                </c:pt>
                <c:pt idx="460">
                  <c:v>5.1212938884572699E-2</c:v>
                </c:pt>
                <c:pt idx="461">
                  <c:v>4.9103773770561597E-2</c:v>
                </c:pt>
                <c:pt idx="462">
                  <c:v>4.7064514208448698E-2</c:v>
                </c:pt>
                <c:pt idx="463">
                  <c:v>4.5093668775957399E-2</c:v>
                </c:pt>
                <c:pt idx="464">
                  <c:v>4.3189739561875898E-2</c:v>
                </c:pt>
                <c:pt idx="465">
                  <c:v>4.1351224264007197E-2</c:v>
                </c:pt>
                <c:pt idx="466">
                  <c:v>3.95766182204784E-2</c:v>
                </c:pt>
                <c:pt idx="467">
                  <c:v>3.7864416372679198E-2</c:v>
                </c:pt>
                <c:pt idx="468">
                  <c:v>3.6213115158315698E-2</c:v>
                </c:pt>
                <c:pt idx="469">
                  <c:v>3.4621214333289102E-2</c:v>
                </c:pt>
                <c:pt idx="470">
                  <c:v>3.30872187213151E-2</c:v>
                </c:pt>
                <c:pt idx="471">
                  <c:v>3.1609639890414702E-2</c:v>
                </c:pt>
                <c:pt idx="472">
                  <c:v>3.0186997755609901E-2</c:v>
                </c:pt>
                <c:pt idx="473">
                  <c:v>2.88178221073551E-2</c:v>
                </c:pt>
                <c:pt idx="474">
                  <c:v>2.7500654065431701E-2</c:v>
                </c:pt>
                <c:pt idx="475">
                  <c:v>2.6234047458218401E-2</c:v>
                </c:pt>
                <c:pt idx="476">
                  <c:v>2.50165701274325E-2</c:v>
                </c:pt>
                <c:pt idx="477">
                  <c:v>2.3846805158609801E-2</c:v>
                </c:pt>
                <c:pt idx="478">
                  <c:v>2.27233520377585E-2</c:v>
                </c:pt>
                <c:pt idx="479">
                  <c:v>2.16448277347819E-2</c:v>
                </c:pt>
                <c:pt idx="480">
                  <c:v>2.0609867714416402E-2</c:v>
                </c:pt>
                <c:pt idx="481">
                  <c:v>1.9617126875574001E-2</c:v>
                </c:pt>
                <c:pt idx="482">
                  <c:v>1.8665280420116E-2</c:v>
                </c:pt>
                <c:pt idx="483">
                  <c:v>1.77530246522099E-2</c:v>
                </c:pt>
                <c:pt idx="484">
                  <c:v>1.68790777095442E-2</c:v>
                </c:pt>
                <c:pt idx="485">
                  <c:v>1.6042180227781699E-2</c:v>
                </c:pt>
                <c:pt idx="486">
                  <c:v>1.5241095939739E-2</c:v>
                </c:pt>
                <c:pt idx="487">
                  <c:v>1.44746122108723E-2</c:v>
                </c:pt>
                <c:pt idx="488">
                  <c:v>1.37415405127344E-2</c:v>
                </c:pt>
                <c:pt idx="489">
                  <c:v>1.30407168361473E-2</c:v>
                </c:pt>
                <c:pt idx="490">
                  <c:v>1.2371002045902701E-2</c:v>
                </c:pt>
                <c:pt idx="491">
                  <c:v>1.17312821788656E-2</c:v>
                </c:pt>
                <c:pt idx="492">
                  <c:v>1.1120468687408101E-2</c:v>
                </c:pt>
                <c:pt idx="493">
                  <c:v>1.0537498630147401E-2</c:v>
                </c:pt>
                <c:pt idx="494">
                  <c:v>9.9813348119993494E-3</c:v>
                </c:pt>
                <c:pt idx="495">
                  <c:v>9.4509658755918598E-3</c:v>
                </c:pt>
                <c:pt idx="496">
                  <c:v>8.9454063461025194E-3</c:v>
                </c:pt>
                <c:pt idx="497">
                  <c:v>8.4636966316057292E-3</c:v>
                </c:pt>
                <c:pt idx="498">
                  <c:v>8.0049029810224503E-3</c:v>
                </c:pt>
                <c:pt idx="499">
                  <c:v>7.5681174017703896E-3</c:v>
                </c:pt>
                <c:pt idx="500">
                  <c:v>7.1524575392104897E-3</c:v>
                </c:pt>
                <c:pt idx="501">
                  <c:v>6.75706651997758E-3</c:v>
                </c:pt>
                <c:pt idx="502">
                  <c:v>6.38111276126956E-3</c:v>
                </c:pt>
                <c:pt idx="503">
                  <c:v>6.0237897481513203E-3</c:v>
                </c:pt>
                <c:pt idx="504">
                  <c:v>5.6843157809059299E-3</c:v>
                </c:pt>
                <c:pt idx="505">
                  <c:v>5.3619336944376404E-3</c:v>
                </c:pt>
                <c:pt idx="506">
                  <c:v>5.0559105516993002E-3</c:v>
                </c:pt>
                <c:pt idx="507">
                  <c:v>4.7655373130805001E-3</c:v>
                </c:pt>
                <c:pt idx="508">
                  <c:v>4.4901284836527397E-3</c:v>
                </c:pt>
                <c:pt idx="509">
                  <c:v>4.2290217401253598E-3</c:v>
                </c:pt>
                <c:pt idx="510">
                  <c:v>3.98157753931936E-3</c:v>
                </c:pt>
                <c:pt idx="511">
                  <c:v>3.7471787099175699E-3</c:v>
                </c:pt>
                <c:pt idx="512">
                  <c:v>3.52523002919858E-3</c:v>
                </c:pt>
                <c:pt idx="513">
                  <c:v>3.31515778640812E-3</c:v>
                </c:pt>
                <c:pt idx="514">
                  <c:v>3.11640933436663E-3</c:v>
                </c:pt>
                <c:pt idx="515">
                  <c:v>2.92845263085481E-3</c:v>
                </c:pt>
                <c:pt idx="516">
                  <c:v>2.75077577126082E-3</c:v>
                </c:pt>
                <c:pt idx="517">
                  <c:v>2.5828865139138398E-3</c:v>
                </c:pt>
                <c:pt idx="518">
                  <c:v>2.4243117994684001E-3</c:v>
                </c:pt>
                <c:pt idx="519">
                  <c:v>2.2745972656435698E-3</c:v>
                </c:pt>
                <c:pt idx="520">
                  <c:v>2.13330675856022E-3</c:v>
                </c:pt>
                <c:pt idx="521">
                  <c:v>2.0000218418584001E-3</c:v>
                </c:pt>
                <c:pt idx="522">
                  <c:v>1.87434130471605E-3</c:v>
                </c:pt>
                <c:pt idx="523">
                  <c:v>1.7558806698295599E-3</c:v>
                </c:pt>
                <c:pt idx="524">
                  <c:v>1.64427170235636E-3</c:v>
                </c:pt>
                <c:pt idx="525">
                  <c:v>1.5391619207601899E-3</c:v>
                </c:pt>
                <c:pt idx="526">
                  <c:v>1.44021411044088E-3</c:v>
                </c:pt>
                <c:pt idx="527">
                  <c:v>1.3471058409723501E-3</c:v>
                </c:pt>
                <c:pt idx="528">
                  <c:v>1.2595289877157499E-3</c:v>
                </c:pt>
                <c:pt idx="529">
                  <c:v>1.17718925851907E-3</c:v>
                </c:pt>
                <c:pt idx="530">
                  <c:v>1.0998057261596701E-3</c:v>
                </c:pt>
                <c:pt idx="531">
                  <c:v>1.0271103671336899E-3</c:v>
                </c:pt>
                <c:pt idx="532">
                  <c:v>9.5884760734413004E-4</c:v>
                </c:pt>
                <c:pt idx="533">
                  <c:v>8.9477387518974703E-4</c:v>
                </c:pt>
                <c:pt idx="534">
                  <c:v>8.3465716250827999E-4</c:v>
                </c:pt>
                <c:pt idx="535">
                  <c:v>7.7827659378070597E-4</c:v>
                </c:pt>
                <c:pt idx="536">
                  <c:v>7.2542200395830903E-4</c:v>
                </c:pt>
                <c:pt idx="537">
                  <c:v>6.7589352523094197E-4</c:v>
                </c:pt>
                <c:pt idx="538">
                  <c:v>6.2950118301340703E-4</c:v>
                </c:pt>
                <c:pt idx="539">
                  <c:v>5.8606450138716699E-4</c:v>
                </c:pt>
                <c:pt idx="540">
                  <c:v>5.4541211819673105E-4</c:v>
                </c:pt>
                <c:pt idx="541">
                  <c:v>5.0738140996403603E-4</c:v>
                </c:pt>
                <c:pt idx="542">
                  <c:v>4.7181812674994099E-4</c:v>
                </c:pt>
                <c:pt idx="543">
                  <c:v>4.3857603705954899E-4</c:v>
                </c:pt>
                <c:pt idx="544">
                  <c:v>4.0751658285756301E-4</c:v>
                </c:pt>
                <c:pt idx="545">
                  <c:v>3.7850854473104798E-4</c:v>
                </c:pt>
                <c:pt idx="546">
                  <c:v>3.5142771721002203E-4</c:v>
                </c:pt>
                <c:pt idx="547">
                  <c:v>3.26156594231022E-4</c:v>
                </c:pt>
                <c:pt idx="548">
                  <c:v>3.0258406470522599E-4</c:v>
                </c:pt>
                <c:pt idx="549">
                  <c:v>2.8060511813086302E-4</c:v>
                </c:pt>
                <c:pt idx="550">
                  <c:v>2.60120560169377E-4</c:v>
                </c:pt>
                <c:pt idx="551">
                  <c:v>2.4103673808613301E-4</c:v>
                </c:pt>
                <c:pt idx="552">
                  <c:v>2.23265275939365E-4</c:v>
                </c:pt>
                <c:pt idx="553">
                  <c:v>2.0672281938540201E-4</c:v>
                </c:pt>
                <c:pt idx="554">
                  <c:v>1.9133078995401301E-4</c:v>
                </c:pt>
                <c:pt idx="555">
                  <c:v>1.7701514863493001E-4</c:v>
                </c:pt>
                <c:pt idx="556">
                  <c:v>1.6370616860510601E-4</c:v>
                </c:pt>
                <c:pt idx="557">
                  <c:v>1.5133821691607101E-4</c:v>
                </c:pt>
                <c:pt idx="558">
                  <c:v>1.39849544951765E-4</c:v>
                </c:pt>
                <c:pt idx="559">
                  <c:v>1.29182087459436E-4</c:v>
                </c:pt>
                <c:pt idx="560">
                  <c:v>1.19281269949435E-4</c:v>
                </c:pt>
                <c:pt idx="561">
                  <c:v>1.10095824254129E-4</c:v>
                </c:pt>
                <c:pt idx="562">
                  <c:v>1.01577612031465E-4</c:v>
                </c:pt>
                <c:pt idx="563">
                  <c:v>9.3681455994980395E-5</c:v>
                </c:pt>
                <c:pt idx="564">
                  <c:v>8.6364978649235003E-5</c:v>
                </c:pt>
                <c:pt idx="565">
                  <c:v>7.9588448307602695E-5</c:v>
                </c:pt>
                <c:pt idx="566">
                  <c:v>7.3314632168128104E-5</c:v>
                </c:pt>
                <c:pt idx="567">
                  <c:v>6.7508656222619801E-5</c:v>
                </c:pt>
                <c:pt idx="568">
                  <c:v>6.2137871774309701E-5</c:v>
                </c:pt>
                <c:pt idx="569">
                  <c:v>5.7171728340166802E-5</c:v>
                </c:pt>
                <c:pt idx="570">
                  <c:v>5.2581652715297701E-5</c:v>
                </c:pt>
                <c:pt idx="571">
                  <c:v>4.8340933978724297E-5</c:v>
                </c:pt>
                <c:pt idx="572">
                  <c:v>4.44246142221762E-5</c:v>
                </c:pt>
                <c:pt idx="573">
                  <c:v>4.0809384786310299E-5</c:v>
                </c:pt>
                <c:pt idx="574">
                  <c:v>3.7473487791941901E-5</c:v>
                </c:pt>
                <c:pt idx="575">
                  <c:v>3.4396622757396799E-5</c:v>
                </c:pt>
                <c:pt idx="576">
                  <c:v>3.1559858096937203E-5</c:v>
                </c:pt>
                <c:pt idx="577">
                  <c:v>2.8945547299327001E-5</c:v>
                </c:pt>
                <c:pt idx="578">
                  <c:v>2.6537249589972202E-5</c:v>
                </c:pt>
                <c:pt idx="579">
                  <c:v>2.43196548846405E-5</c:v>
                </c:pt>
                <c:pt idx="580">
                  <c:v>2.2278512847522E-5</c:v>
                </c:pt>
                <c:pt idx="581">
                  <c:v>2.0400565871294498E-5</c:v>
                </c:pt>
                <c:pt idx="582">
                  <c:v>1.86734858018859E-5</c:v>
                </c:pt>
                <c:pt idx="583">
                  <c:v>1.7085814235751898E-5</c:v>
                </c:pt>
                <c:pt idx="584">
                  <c:v>1.56269062226817E-5</c:v>
                </c:pt>
                <c:pt idx="585">
                  <c:v>1.42868772123969E-5</c:v>
                </c:pt>
                <c:pt idx="586">
                  <c:v>1.30565530884836E-5</c:v>
                </c:pt>
                <c:pt idx="587">
                  <c:v>1.1927423138488399E-5</c:v>
                </c:pt>
                <c:pt idx="588">
                  <c:v>1.08915958142888E-5</c:v>
                </c:pt>
                <c:pt idx="589">
                  <c:v>9.9417571421080907E-6</c:v>
                </c:pt>
                <c:pt idx="590">
                  <c:v>9.0711316467630997E-6</c:v>
                </c:pt>
                <c:pt idx="591">
                  <c:v>8.2734456598999208E-6</c:v>
                </c:pt>
                <c:pt idx="592">
                  <c:v>7.5428928870785E-6</c:v>
                </c:pt>
                <c:pt idx="593">
                  <c:v>6.8741021135926701E-6</c:v>
                </c:pt>
                <c:pt idx="594">
                  <c:v>6.2621069338572602E-6</c:v>
                </c:pt>
                <c:pt idx="595">
                  <c:v>5.7023173940431798E-6</c:v>
                </c:pt>
                <c:pt idx="596">
                  <c:v>5.1904934423898997E-6</c:v>
                </c:pt>
                <c:pt idx="597">
                  <c:v>4.7227200862660597E-6</c:v>
                </c:pt>
                <c:pt idx="598">
                  <c:v>4.29538415957675E-6</c:v>
                </c:pt>
                <c:pt idx="599">
                  <c:v>3.9051526085242604E-6</c:v>
                </c:pt>
                <c:pt idx="600">
                  <c:v>3.5489522080181901E-6</c:v>
                </c:pt>
                <c:pt idx="601">
                  <c:v>3.22395062519155E-6</c:v>
                </c:pt>
                <c:pt idx="602">
                  <c:v>2.9275387505143299E-6</c:v>
                </c:pt>
                <c:pt idx="603">
                  <c:v>2.6573142209014E-6</c:v>
                </c:pt>
                <c:pt idx="604">
                  <c:v>2.4110660629854602E-6</c:v>
                </c:pt>
                <c:pt idx="605">
                  <c:v>2.1867603883693498E-6</c:v>
                </c:pt>
                <c:pt idx="606">
                  <c:v>1.9825270761840002E-6</c:v>
                </c:pt>
                <c:pt idx="607">
                  <c:v>1.7966473816594301E-6</c:v>
                </c:pt>
                <c:pt idx="608">
                  <c:v>1.62754241266752E-6</c:v>
                </c:pt>
                <c:pt idx="609">
                  <c:v>1.4737624193177601E-6</c:v>
                </c:pt>
                <c:pt idx="610">
                  <c:v>1.33397684468253E-6</c:v>
                </c:pt>
                <c:pt idx="611">
                  <c:v>1.2069650875986699E-6</c:v>
                </c:pt>
                <c:pt idx="612">
                  <c:v>1.09160793123914E-6</c:v>
                </c:pt>
                <c:pt idx="613">
                  <c:v>9.8687959377475394E-7</c:v>
                </c:pt>
                <c:pt idx="614">
                  <c:v>8.9184035995477305E-7</c:v>
                </c:pt>
                <c:pt idx="615">
                  <c:v>8.0562975482800997E-7</c:v>
                </c:pt>
                <c:pt idx="616">
                  <c:v>7.27460223107063E-7</c:v>
                </c:pt>
                <c:pt idx="617">
                  <c:v>6.5661127985033599E-7</c:v>
                </c:pt>
                <c:pt idx="618">
                  <c:v>5.9242410020208999E-7</c:v>
                </c:pt>
                <c:pt idx="619">
                  <c:v>5.3429651789415697E-7</c:v>
                </c:pt>
                <c:pt idx="620">
                  <c:v>4.8167840407674298E-7</c:v>
                </c:pt>
                <c:pt idx="621">
                  <c:v>4.3406739981377003E-7</c:v>
                </c:pt>
                <c:pt idx="622">
                  <c:v>3.9100497725355603E-7</c:v>
                </c:pt>
                <c:pt idx="623">
                  <c:v>3.5207280607202799E-7</c:v>
                </c:pt>
                <c:pt idx="624">
                  <c:v>3.1688940328627202E-7</c:v>
                </c:pt>
                <c:pt idx="625">
                  <c:v>2.8510704595454299E-7</c:v>
                </c:pt>
                <c:pt idx="626">
                  <c:v>2.5640892761829501E-7</c:v>
                </c:pt>
                <c:pt idx="627">
                  <c:v>2.3050654060556901E-7</c:v>
                </c:pt>
                <c:pt idx="628">
                  <c:v>2.0713726750655101E-7</c:v>
                </c:pt>
                <c:pt idx="629">
                  <c:v>1.8606216625446599E-7</c:v>
                </c:pt>
                <c:pt idx="630">
                  <c:v>1.67063934301325E-7</c:v>
                </c:pt>
                <c:pt idx="631">
                  <c:v>1.4994503837158501E-7</c:v>
                </c:pt>
                <c:pt idx="632">
                  <c:v>1.34525997210363E-7</c:v>
                </c:pt>
                <c:pt idx="633">
                  <c:v>1.2064380561948301E-7</c:v>
                </c:pt>
                <c:pt idx="634">
                  <c:v>1.08150488897222E-7</c:v>
                </c:pt>
                <c:pt idx="635">
                  <c:v>9.6911777568706695E-8</c:v>
                </c:pt>
                <c:pt idx="636">
                  <c:v>8.6805893016411196E-8</c:v>
                </c:pt>
                <c:pt idx="637">
                  <c:v>7.7722435296475497E-8</c:v>
                </c:pt>
                <c:pt idx="638">
                  <c:v>6.9561365059216203E-8</c:v>
                </c:pt>
                <c:pt idx="639">
                  <c:v>6.2232072083550596E-8</c:v>
                </c:pt>
                <c:pt idx="640">
                  <c:v>5.5652523487414798E-8</c:v>
                </c:pt>
                <c:pt idx="641">
                  <c:v>4.9748485191832702E-8</c:v>
                </c:pt>
                <c:pt idx="642">
                  <c:v>4.4452810697172801E-8</c:v>
                </c:pt>
                <c:pt idx="643">
                  <c:v>3.9704791678349003E-8</c:v>
                </c:pt>
                <c:pt idx="644">
                  <c:v>3.5449565323182503E-8</c:v>
                </c:pt>
                <c:pt idx="645">
                  <c:v>3.1637573726714102E-8</c:v>
                </c:pt>
                <c:pt idx="646">
                  <c:v>2.8224071015651598E-8</c:v>
                </c:pt>
                <c:pt idx="647">
                  <c:v>2.5168674213063601E-8</c:v>
                </c:pt>
                <c:pt idx="648">
                  <c:v>2.24349541654343E-8</c:v>
                </c:pt>
                <c:pt idx="649">
                  <c:v>1.9990063143817799E-8</c:v>
                </c:pt>
                <c:pt idx="650">
                  <c:v>1.78043959994634E-8</c:v>
                </c:pt>
                <c:pt idx="651">
                  <c:v>1.5851282003314402E-8</c:v>
                </c:pt>
                <c:pt idx="652">
                  <c:v>1.41067047294597E-8</c:v>
                </c:pt>
                <c:pt idx="653">
                  <c:v>1.25490475561785E-8</c:v>
                </c:pt>
                <c:pt idx="654">
                  <c:v>1.11588625557804E-8</c:v>
                </c:pt>
                <c:pt idx="655">
                  <c:v>9.9186607271065105E-9</c:v>
                </c:pt>
                <c:pt idx="656">
                  <c:v>8.8127216933218399E-9</c:v>
                </c:pt>
                <c:pt idx="657">
                  <c:v>7.8269211434606807E-9</c:v>
                </c:pt>
                <c:pt idx="658">
                  <c:v>6.9485744399798896E-9</c:v>
                </c:pt>
                <c:pt idx="659">
                  <c:v>6.1662949471804301E-9</c:v>
                </c:pt>
                <c:pt idx="660">
                  <c:v>5.4698657575620998E-9</c:v>
                </c:pt>
                <c:pt idx="661">
                  <c:v>4.8501236057328002E-9</c:v>
                </c:pt>
                <c:pt idx="662">
                  <c:v>4.2988538630917701E-9</c:v>
                </c:pt>
                <c:pt idx="663">
                  <c:v>3.80869560180512E-9</c:v>
                </c:pt>
                <c:pt idx="664">
                  <c:v>3.3730558042004399E-9</c:v>
                </c:pt>
                <c:pt idx="665">
                  <c:v>2.9860318741949602E-9</c:v>
                </c:pt>
                <c:pt idx="666">
                  <c:v>2.6423416812758002E-9</c:v>
                </c:pt>
                <c:pt idx="667">
                  <c:v>2.3372604353644999E-9</c:v>
                </c:pt>
                <c:pt idx="668">
                  <c:v>2.0665637530894599E-9</c:v>
                </c:pt>
                <c:pt idx="669">
                  <c:v>1.8264763329865601E-9</c:v>
                </c:pt>
                <c:pt idx="670">
                  <c:v>1.61362570935777E-9</c:v>
                </c:pt>
                <c:pt idx="671">
                  <c:v>1.4250006023081701E-9</c:v>
                </c:pt>
                <c:pt idx="672">
                  <c:v>1.25791342520593E-9</c:v>
                </c:pt>
                <c:pt idx="673">
                  <c:v>1.1099665507869201E-9</c:v>
                </c:pt>
                <c:pt idx="674">
                  <c:v>9.7902197365684708E-10</c:v>
                </c:pt>
                <c:pt idx="675">
                  <c:v>8.6317404030549397E-10</c:v>
                </c:pt>
                <c:pt idx="676">
                  <c:v>7.60724948198197E-10</c:v>
                </c:pt>
                <c:pt idx="677">
                  <c:v>6.7016274328545799E-10</c:v>
                </c:pt>
                <c:pt idx="678">
                  <c:v>5.9014157059429397E-10</c:v>
                </c:pt>
                <c:pt idx="679">
                  <c:v>5.1946395563673295E-10</c:v>
                </c:pt>
                <c:pt idx="680">
                  <c:v>4.57064915380522E-10</c:v>
                </c:pt>
                <c:pt idx="681">
                  <c:v>4.0199771664731599E-10</c:v>
                </c:pt>
                <c:pt idx="682">
                  <c:v>3.53421117195077E-10</c:v>
                </c:pt>
                <c:pt idx="683">
                  <c:v>3.1058794055058701E-10</c:v>
                </c:pt>
                <c:pt idx="684">
                  <c:v>2.7283485002140399E-10</c:v>
                </c:pt>
                <c:pt idx="685">
                  <c:v>2.3957320035864402E-10</c:v>
                </c:pt>
                <c:pt idx="686">
                  <c:v>2.1028085737766401E-10</c:v>
                </c:pt>
                <c:pt idx="687">
                  <c:v>1.8449488657870599E-10</c:v>
                </c:pt>
                <c:pt idx="688">
                  <c:v>1.6180502154052799E-10</c:v>
                </c:pt>
                <c:pt idx="689">
                  <c:v>1.4184783167621801E-10</c:v>
                </c:pt>
                <c:pt idx="690">
                  <c:v>1.24301516923074E-10</c:v>
                </c:pt>
                <c:pt idx="691">
                  <c:v>1.0888126416266901E-10</c:v>
                </c:pt>
                <c:pt idx="692">
                  <c:v>9.5335106701153503E-11</c:v>
                </c:pt>
                <c:pt idx="693">
                  <c:v>8.3440234046541696E-11</c:v>
                </c:pt>
                <c:pt idx="694">
                  <c:v>7.2999704556056002E-11</c:v>
                </c:pt>
                <c:pt idx="695">
                  <c:v>6.3839518345355495E-11</c:v>
                </c:pt>
                <c:pt idx="696">
                  <c:v>5.5806012200225598E-11</c:v>
                </c:pt>
                <c:pt idx="697">
                  <c:v>4.8763542153874003E-11</c:v>
                </c:pt>
                <c:pt idx="698">
                  <c:v>4.2592422929163698E-11</c:v>
                </c:pt>
                <c:pt idx="699">
                  <c:v>3.7187096631267202E-11</c:v>
                </c:pt>
                <c:pt idx="700">
                  <c:v>3.2454505945410201E-11</c:v>
                </c:pt>
                <c:pt idx="701">
                  <c:v>2.8312649676764799E-11</c:v>
                </c:pt>
                <c:pt idx="702">
                  <c:v>2.4689300792533801E-11</c:v>
                </c:pt>
                <c:pt idx="703">
                  <c:v>2.1520869214790201E-11</c:v>
                </c:pt>
                <c:pt idx="704">
                  <c:v>1.87513934893612E-11</c:v>
                </c:pt>
                <c:pt idx="705">
                  <c:v>1.6331647141531399E-11</c:v>
                </c:pt>
                <c:pt idx="706">
                  <c:v>1.4218347042290199E-11</c:v>
                </c:pt>
                <c:pt idx="707">
                  <c:v>1.23734524661792E-11</c:v>
                </c:pt>
                <c:pt idx="708">
                  <c:v>1.07635447388883E-11</c:v>
                </c:pt>
                <c:pt idx="709">
                  <c:v>9.3592784634928304E-12</c:v>
                </c:pt>
                <c:pt idx="710">
                  <c:v>8.1348962912397303E-12</c:v>
                </c:pt>
                <c:pt idx="711">
                  <c:v>7.0678000774596703E-12</c:v>
                </c:pt>
                <c:pt idx="712">
                  <c:v>6.1381720458198903E-12</c:v>
                </c:pt>
                <c:pt idx="713">
                  <c:v>5.3286402840543E-12</c:v>
                </c:pt>
                <c:pt idx="714">
                  <c:v>4.6239835199248098E-12</c:v>
                </c:pt>
                <c:pt idx="715">
                  <c:v>4.0108706850811097E-12</c:v>
                </c:pt>
                <c:pt idx="716">
                  <c:v>3.4776312735398698E-12</c:v>
                </c:pt>
                <c:pt idx="717">
                  <c:v>3.0140529468856902E-12</c:v>
                </c:pt>
                <c:pt idx="718">
                  <c:v>2.61120323556244E-12</c:v>
                </c:pt>
                <c:pt idx="719">
                  <c:v>2.2612725397961701E-12</c:v>
                </c:pt>
                <c:pt idx="720">
                  <c:v>1.9574359492749801E-12</c:v>
                </c:pt>
                <c:pt idx="721">
                  <c:v>1.6937316817701301E-12</c:v>
                </c:pt>
                <c:pt idx="722">
                  <c:v>1.46495419106159E-12</c:v>
                </c:pt>
                <c:pt idx="723">
                  <c:v>1.26656021710968E-12</c:v>
                </c:pt>
                <c:pt idx="724">
                  <c:v>1.0945862493348801E-12</c:v>
                </c:pt>
                <c:pt idx="725">
                  <c:v>9.4557604977228808E-13</c:v>
                </c:pt>
                <c:pt idx="726">
                  <c:v>8.1651703912341399E-13</c:v>
                </c:pt>
                <c:pt idx="727">
                  <c:v>7.04784487461503E-13</c:v>
                </c:pt>
                <c:pt idx="728">
                  <c:v>6.0809257445703303E-13</c:v>
                </c:pt>
                <c:pt idx="729">
                  <c:v>5.2445149318363998E-13</c:v>
                </c:pt>
                <c:pt idx="730">
                  <c:v>4.5212986836352302E-13</c:v>
                </c:pt>
                <c:pt idx="731">
                  <c:v>3.8962184567966102E-13</c:v>
                </c:pt>
                <c:pt idx="732">
                  <c:v>3.35618284738174E-13</c:v>
                </c:pt>
                <c:pt idx="733">
                  <c:v>2.8898155549620802E-13</c:v>
                </c:pt>
                <c:pt idx="734">
                  <c:v>2.4872349745103201E-13</c:v>
                </c:pt>
                <c:pt idx="735">
                  <c:v>2.13986153481435E-13</c:v>
                </c:pt>
                <c:pt idx="736">
                  <c:v>1.8402493671687999E-13</c:v>
                </c:pt>
                <c:pt idx="737">
                  <c:v>1.5819392987220599E-13</c:v>
                </c:pt>
                <c:pt idx="738">
                  <c:v>1.3593305274053699E-13</c:v>
                </c:pt>
                <c:pt idx="739">
                  <c:v>1.1675686553086999E-13</c:v>
                </c:pt>
                <c:pt idx="740">
                  <c:v>1.00244803956573E-13</c:v>
                </c:pt>
                <c:pt idx="741">
                  <c:v>8.6032666859230794E-14</c:v>
                </c:pt>
                <c:pt idx="742">
                  <c:v>7.3805199073750798E-14</c:v>
                </c:pt>
                <c:pt idx="743">
                  <c:v>6.3289631547171895E-14</c:v>
                </c:pt>
                <c:pt idx="744">
                  <c:v>5.4250057718571901E-14</c:v>
                </c:pt>
                <c:pt idx="745">
                  <c:v>4.6482540120263503E-14</c:v>
                </c:pt>
                <c:pt idx="746">
                  <c:v>3.9810854309893298E-14</c:v>
                </c:pt>
                <c:pt idx="747">
                  <c:v>3.4082788800905001E-14</c:v>
                </c:pt>
                <c:pt idx="748">
                  <c:v>2.91669298126762E-14</c:v>
                </c:pt>
                <c:pt idx="749">
                  <c:v>2.49498685776573E-14</c:v>
                </c:pt>
                <c:pt idx="750">
                  <c:v>2.1333776768024701E-14</c:v>
                </c:pt>
                <c:pt idx="751">
                  <c:v>1.8234302468811299E-14</c:v>
                </c:pt>
                <c:pt idx="752">
                  <c:v>1.55787451431548E-14</c:v>
                </c:pt>
                <c:pt idx="753">
                  <c:v>1.3304473309833901E-14</c:v>
                </c:pt>
                <c:pt idx="754">
                  <c:v>1.13575532733663E-14</c:v>
                </c:pt>
                <c:pt idx="755">
                  <c:v>9.6915612918402395E-15</c:v>
                </c:pt>
                <c:pt idx="756">
                  <c:v>8.2665551072036104E-15</c:v>
                </c:pt>
                <c:pt idx="757">
                  <c:v>7.0481838585772998E-15</c:v>
                </c:pt>
                <c:pt idx="758">
                  <c:v>6.0069181055724903E-15</c:v>
                </c:pt>
                <c:pt idx="759">
                  <c:v>5.1173840534136398E-15</c:v>
                </c:pt>
                <c:pt idx="760">
                  <c:v>4.3577881370073296E-15</c:v>
                </c:pt>
                <c:pt idx="761">
                  <c:v>3.7094199239882404E-15</c:v>
                </c:pt>
                <c:pt idx="762">
                  <c:v>3.1562228698126701E-15</c:v>
                </c:pt>
                <c:pt idx="763">
                  <c:v>2.6844238297840099E-15</c:v>
                </c:pt>
                <c:pt idx="764">
                  <c:v>2.2822134286479301E-15</c:v>
                </c:pt>
                <c:pt idx="765">
                  <c:v>1.93947043017415E-15</c:v>
                </c:pt>
                <c:pt idx="766">
                  <c:v>1.6475241563359301E-15</c:v>
                </c:pt>
                <c:pt idx="767">
                  <c:v>1.3989497953089101E-15</c:v>
                </c:pt>
                <c:pt idx="768">
                  <c:v>1.1873921244475699E-15</c:v>
                </c:pt>
                <c:pt idx="769">
                  <c:v>1.0074137717203501E-15</c:v>
                </c:pt>
                <c:pt idx="770">
                  <c:v>8.5436465823412795E-16</c:v>
                </c:pt>
                <c:pt idx="771">
                  <c:v>7.2426971546746003E-16</c:v>
                </c:pt>
                <c:pt idx="772">
                  <c:v>6.1373236242050499E-16</c:v>
                </c:pt>
                <c:pt idx="773">
                  <c:v>5.1985156773707604E-16</c:v>
                </c:pt>
                <c:pt idx="774">
                  <c:v>4.4015061665623398E-16</c:v>
                </c:pt>
                <c:pt idx="775">
                  <c:v>3.7251595825419399E-16</c:v>
                </c:pt>
                <c:pt idx="776">
                  <c:v>3.1514472994819202E-16</c:v>
                </c:pt>
                <c:pt idx="777">
                  <c:v>2.6649974810726999E-16</c:v>
                </c:pt>
                <c:pt idx="778">
                  <c:v>2.2527091973644398E-16</c:v>
                </c:pt>
                <c:pt idx="779">
                  <c:v>1.90342173957879E-16</c:v>
                </c:pt>
                <c:pt idx="780">
                  <c:v>1.6076313635659101E-16</c:v>
                </c:pt>
                <c:pt idx="781">
                  <c:v>1.35724876759253E-16</c:v>
                </c:pt>
                <c:pt idx="782">
                  <c:v>1.14539153909693E-16</c:v>
                </c:pt>
                <c:pt idx="783">
                  <c:v>9.6620660740078397E-17</c:v>
                </c:pt>
                <c:pt idx="784">
                  <c:v>8.1471843204491895E-17</c:v>
                </c:pt>
                <c:pt idx="785">
                  <c:v>6.8669925412632102E-17</c:v>
                </c:pt>
                <c:pt idx="786">
                  <c:v>5.7855825352924997E-17</c:v>
                </c:pt>
                <c:pt idx="787">
                  <c:v>4.8724689935769502E-17</c:v>
                </c:pt>
                <c:pt idx="788">
                  <c:v>4.1017816381234701E-17</c:v>
                </c:pt>
                <c:pt idx="789">
                  <c:v>3.4515759956219302E-17</c:v>
                </c:pt>
                <c:pt idx="790">
                  <c:v>2.9032456457402603E-17</c:v>
                </c:pt>
                <c:pt idx="791">
                  <c:v>2.4410212265384299E-17</c:v>
                </c:pt>
                <c:pt idx="792">
                  <c:v>2.0515435805193399E-17</c:v>
                </c:pt>
                <c:pt idx="793">
                  <c:v>1.7235002308880401E-17</c:v>
                </c:pt>
                <c:pt idx="794">
                  <c:v>1.44731592938985E-17</c:v>
                </c:pt>
                <c:pt idx="795">
                  <c:v>1.2148893497988E-17</c:v>
                </c:pt>
                <c:pt idx="796">
                  <c:v>1.0193691451319901E-17</c:v>
                </c:pt>
                <c:pt idx="797">
                  <c:v>8.5496356822196599E-18</c:v>
                </c:pt>
                <c:pt idx="798">
                  <c:v>7.1677869706065896E-18</c:v>
                </c:pt>
                <c:pt idx="799">
                  <c:v>6.0068102789863499E-18</c:v>
                </c:pt>
                <c:pt idx="800">
                  <c:v>5.0318081731758E-18</c:v>
                </c:pt>
                <c:pt idx="801">
                  <c:v>4.2133308394209702E-18</c:v>
                </c:pt>
                <c:pt idx="802">
                  <c:v>3.5265363365661099E-18</c:v>
                </c:pt>
                <c:pt idx="803">
                  <c:v>2.9504785994286301E-18</c:v>
                </c:pt>
                <c:pt idx="804">
                  <c:v>2.46750402549835E-18</c:v>
                </c:pt>
                <c:pt idx="805">
                  <c:v>2.0627403115008798E-18</c:v>
                </c:pt>
                <c:pt idx="806">
                  <c:v>1.7236636280331101E-18</c:v>
                </c:pt>
                <c:pt idx="807">
                  <c:v>1.4397322885365E-18</c:v>
                </c:pt>
                <c:pt idx="808">
                  <c:v>1.2020768341235E-18</c:v>
                </c:pt>
                <c:pt idx="809">
                  <c:v>1.0032379618500999E-18</c:v>
                </c:pt>
                <c:pt idx="810">
                  <c:v>8.3694500838171196E-19</c:v>
                </c:pt>
                <c:pt idx="811">
                  <c:v>6.9792879576221899E-19</c:v>
                </c:pt>
                <c:pt idx="812">
                  <c:v>5.8176357871737796E-19</c:v>
                </c:pt>
                <c:pt idx="813">
                  <c:v>4.8473362721792698E-19</c:v>
                </c:pt>
                <c:pt idx="814">
                  <c:v>4.0372065412368402E-19</c:v>
                </c:pt>
                <c:pt idx="815">
                  <c:v>3.36108872948653E-19</c:v>
                </c:pt>
                <c:pt idx="816">
                  <c:v>2.7970495995176901E-19</c:v>
                </c:pt>
                <c:pt idx="817">
                  <c:v>2.3267061054945302E-19</c:v>
                </c:pt>
                <c:pt idx="818">
                  <c:v>1.9346573330525099E-19</c:v>
                </c:pt>
                <c:pt idx="819">
                  <c:v>1.60800624744156E-19</c:v>
                </c:pt>
                <c:pt idx="820">
                  <c:v>1.33595722877914E-19</c:v>
                </c:pt>
                <c:pt idx="821">
                  <c:v>1.10947753369284E-19</c:v>
                </c:pt>
                <c:pt idx="822">
                  <c:v>9.2101265473179697E-20</c:v>
                </c:pt>
                <c:pt idx="823">
                  <c:v>7.6424710188114201E-20</c:v>
                </c:pt>
                <c:pt idx="824">
                  <c:v>6.3390344624776104E-20</c:v>
                </c:pt>
                <c:pt idx="825">
                  <c:v>5.25573580217409E-20</c:v>
                </c:pt>
                <c:pt idx="826">
                  <c:v>4.3557709153646002E-20</c:v>
                </c:pt>
                <c:pt idx="827">
                  <c:v>3.6084244674445798E-20</c:v>
                </c:pt>
                <c:pt idx="828">
                  <c:v>2.9880735421172402E-20</c:v>
                </c:pt>
                <c:pt idx="829">
                  <c:v>2.47335247459566E-20</c:v>
                </c:pt>
                <c:pt idx="830">
                  <c:v>2.0464531138994099E-20</c:v>
                </c:pt>
                <c:pt idx="831">
                  <c:v>1.6925388106082901E-20</c:v>
                </c:pt>
                <c:pt idx="832">
                  <c:v>1.3992538620742E-20</c:v>
                </c:pt>
                <c:pt idx="833">
                  <c:v>1.15631304583986E-20</c:v>
                </c:pt>
                <c:pt idx="834">
                  <c:v>9.5515831664113701E-21</c:v>
                </c:pt>
                <c:pt idx="835">
                  <c:v>7.8867180307425904E-21</c:v>
                </c:pt>
                <c:pt idx="836">
                  <c:v>6.5093597628297297E-21</c:v>
                </c:pt>
                <c:pt idx="837">
                  <c:v>5.3703332527017498E-21</c:v>
                </c:pt>
                <c:pt idx="838">
                  <c:v>4.4287910434315601E-21</c:v>
                </c:pt>
                <c:pt idx="839">
                  <c:v>3.6508175388855404E-21</c:v>
                </c:pt>
                <c:pt idx="840">
                  <c:v>3.0082646670144799E-21</c:v>
                </c:pt>
                <c:pt idx="841">
                  <c:v>2.4777810430620601E-21</c:v>
                </c:pt>
                <c:pt idx="842">
                  <c:v>2.0400028294423801E-21</c:v>
                </c:pt>
                <c:pt idx="843">
                  <c:v>1.6788796561677301E-21</c:v>
                </c:pt>
                <c:pt idx="844">
                  <c:v>1.38111330337996E-21</c:v>
                </c:pt>
                <c:pt idx="845">
                  <c:v>1.1356904872333399E-21</c:v>
                </c:pt>
                <c:pt idx="846">
                  <c:v>9.3349414300999892E-22</c:v>
                </c:pt>
                <c:pt idx="847">
                  <c:v>7.6698015843655501E-22</c:v>
                </c:pt>
                <c:pt idx="848">
                  <c:v>6.2990865452897996E-22</c:v>
                </c:pt>
                <c:pt idx="849">
                  <c:v>5.1712070731026198E-22</c:v>
                </c:pt>
                <c:pt idx="850">
                  <c:v>4.2435290732309399E-22</c:v>
                </c:pt>
                <c:pt idx="851">
                  <c:v>3.4808341203773501E-22</c:v>
                </c:pt>
                <c:pt idx="852">
                  <c:v>2.8540419860628398E-22</c:v>
                </c:pt>
                <c:pt idx="853">
                  <c:v>2.33915104207539E-22</c:v>
                </c:pt>
                <c:pt idx="854">
                  <c:v>1.9163597642170301E-22</c:v>
                </c:pt>
                <c:pt idx="855">
                  <c:v>1.5693387015618699E-22</c:v>
                </c:pt>
                <c:pt idx="856">
                  <c:v>1.2846274033092999E-22</c:v>
                </c:pt>
                <c:pt idx="857">
                  <c:v>1.05113507370798E-22</c:v>
                </c:pt>
                <c:pt idx="858">
                  <c:v>8.5972729423385197E-23</c:v>
                </c:pt>
                <c:pt idx="859">
                  <c:v>7.0288412759313203E-23</c:v>
                </c:pt>
                <c:pt idx="860">
                  <c:v>5.74417397705258E-23</c:v>
                </c:pt>
                <c:pt idx="861">
                  <c:v>4.6923700527843301E-23</c:v>
                </c:pt>
                <c:pt idx="862">
                  <c:v>3.8315785830652497E-23</c:v>
                </c:pt>
                <c:pt idx="863">
                  <c:v>3.1274042801283E-23</c:v>
                </c:pt>
                <c:pt idx="864">
                  <c:v>2.5515913130976799E-23</c:v>
                </c:pt>
                <c:pt idx="865">
                  <c:v>2.0809373074885699E-23</c:v>
                </c:pt>
                <c:pt idx="866">
                  <c:v>1.69639765642161E-23</c:v>
                </c:pt>
                <c:pt idx="867">
                  <c:v>1.3823471147503799E-23</c:v>
                </c:pt>
                <c:pt idx="868">
                  <c:v>1.12597132218578E-23</c:v>
                </c:pt>
                <c:pt idx="869">
                  <c:v>9.1676561146709403E-24</c:v>
                </c:pt>
                <c:pt idx="870">
                  <c:v>7.4612236497433507E-24</c:v>
                </c:pt>
                <c:pt idx="871">
                  <c:v>6.0699142320646503E-24</c:v>
                </c:pt>
                <c:pt idx="872">
                  <c:v>4.93600734016467E-24</c:v>
                </c:pt>
                <c:pt idx="873">
                  <c:v>4.0122665630950397E-24</c:v>
                </c:pt>
                <c:pt idx="874">
                  <c:v>3.2600517425816901E-24</c:v>
                </c:pt>
                <c:pt idx="875">
                  <c:v>2.6477680303016299E-24</c:v>
                </c:pt>
                <c:pt idx="876">
                  <c:v>2.1495922867168201E-24</c:v>
                </c:pt>
                <c:pt idx="877">
                  <c:v>1.7444276813287401E-24</c:v>
                </c:pt>
                <c:pt idx="878">
                  <c:v>1.4150459784387701E-24</c:v>
                </c:pt>
                <c:pt idx="879">
                  <c:v>1.1473841180221901E-24</c:v>
                </c:pt>
                <c:pt idx="880">
                  <c:v>9.2996758592941003E-25</c:v>
                </c:pt>
                <c:pt idx="881">
                  <c:v>7.5343792523472496E-25</c:v>
                </c:pt>
                <c:pt idx="882">
                  <c:v>6.1016574858648104E-25</c:v>
                </c:pt>
                <c:pt idx="883">
                  <c:v>4.9393391696866502E-25</c:v>
                </c:pt>
                <c:pt idx="884">
                  <c:v>3.9967827525781398E-25</c:v>
                </c:pt>
                <c:pt idx="885">
                  <c:v>3.23275580308994E-25</c:v>
                </c:pt>
                <c:pt idx="886">
                  <c:v>2.6137010661893602E-25</c:v>
                </c:pt>
                <c:pt idx="887">
                  <c:v>2.1123193705906199E-25</c:v>
                </c:pt>
                <c:pt idx="888">
                  <c:v>1.7064119895783299E-25</c:v>
                </c:pt>
                <c:pt idx="889">
                  <c:v>1.3779353623912201E-25</c:v>
                </c:pt>
                <c:pt idx="890">
                  <c:v>1.1122295547722101E-25</c:v>
                </c:pt>
                <c:pt idx="891">
                  <c:v>8.9738879893833403E-26</c:v>
                </c:pt>
                <c:pt idx="892">
                  <c:v>7.23748171521149E-26</c:v>
                </c:pt>
                <c:pt idx="893">
                  <c:v>5.8346516292709801E-26</c:v>
                </c:pt>
                <c:pt idx="894">
                  <c:v>4.7017874449456299E-26</c:v>
                </c:pt>
                <c:pt idx="895">
                  <c:v>3.7873170035866701E-26</c:v>
                </c:pt>
                <c:pt idx="896">
                  <c:v>3.0494458233922799E-26</c:v>
                </c:pt>
                <c:pt idx="897">
                  <c:v>2.4543176997533699E-26</c:v>
                </c:pt>
                <c:pt idx="898">
                  <c:v>1.97451857634595E-26</c:v>
                </c:pt>
                <c:pt idx="899">
                  <c:v>1.5878601521881401E-26</c:v>
                </c:pt>
                <c:pt idx="900">
                  <c:v>1.2763913495702099E-26</c:v>
                </c:pt>
                <c:pt idx="901">
                  <c:v>1.02559530645036E-26</c:v>
                </c:pt>
                <c:pt idx="902">
                  <c:v>8.2373735692293805E-27</c:v>
                </c:pt>
                <c:pt idx="903">
                  <c:v>6.61335838773343E-27</c:v>
                </c:pt>
                <c:pt idx="904">
                  <c:v>5.3073277579509499E-27</c:v>
                </c:pt>
                <c:pt idx="905">
                  <c:v>4.2574573607971903E-27</c:v>
                </c:pt>
                <c:pt idx="906">
                  <c:v>3.4138563948942801E-27</c:v>
                </c:pt>
                <c:pt idx="907">
                  <c:v>2.7362812031787101E-27</c:v>
                </c:pt>
                <c:pt idx="908">
                  <c:v>2.1922836138093299E-27</c:v>
                </c:pt>
                <c:pt idx="909">
                  <c:v>1.7557119901179999E-27</c:v>
                </c:pt>
                <c:pt idx="910">
                  <c:v>1.4054983290013101E-27</c:v>
                </c:pt>
                <c:pt idx="911">
                  <c:v>1.1246772444626499E-27</c:v>
                </c:pt>
                <c:pt idx="912">
                  <c:v>8.9959284678843507E-28</c:v>
                </c:pt>
                <c:pt idx="913">
                  <c:v>7.1925780638323498E-28</c:v>
                </c:pt>
                <c:pt idx="914">
                  <c:v>5.7483562464724901E-28</c:v>
                </c:pt>
                <c:pt idx="915">
                  <c:v>4.59222608421072E-28</c:v>
                </c:pt>
                <c:pt idx="916">
                  <c:v>3.6671049295091999E-28</c:v>
                </c:pt>
                <c:pt idx="917">
                  <c:v>2.92714271624247E-28</c:v>
                </c:pt>
                <c:pt idx="918">
                  <c:v>2.3355272436771902E-28</c:v>
                </c:pt>
                <c:pt idx="919">
                  <c:v>1.86271517367504E-28</c:v>
                </c:pt>
                <c:pt idx="920">
                  <c:v>1.48500678000733E-28</c:v>
                </c:pt>
                <c:pt idx="921">
                  <c:v>1.18339814741224E-28</c:v>
                </c:pt>
                <c:pt idx="922">
                  <c:v>9.42657208763384E-29</c:v>
                </c:pt>
                <c:pt idx="923">
                  <c:v>7.5058028943644203E-29</c:v>
                </c:pt>
                <c:pt idx="924">
                  <c:v>5.9739415262964395E-29</c:v>
                </c:pt>
                <c:pt idx="925">
                  <c:v>4.7527527717972698E-29</c:v>
                </c:pt>
                <c:pt idx="926">
                  <c:v>3.7796355039344502E-29</c:v>
                </c:pt>
                <c:pt idx="927">
                  <c:v>3.0045196638426099E-29</c:v>
                </c:pt>
                <c:pt idx="928">
                  <c:v>2.38737483354223E-29</c:v>
                </c:pt>
                <c:pt idx="929">
                  <c:v>1.8962107190539099E-29</c:v>
                </c:pt>
                <c:pt idx="930">
                  <c:v>1.5054731119941401E-29</c:v>
                </c:pt>
                <c:pt idx="931">
                  <c:v>1.19475766358602E-29</c:v>
                </c:pt>
                <c:pt idx="932">
                  <c:v>9.4777894640187002E-30</c:v>
                </c:pt>
                <c:pt idx="933">
                  <c:v>7.5154449075364905E-30</c:v>
                </c:pt>
                <c:pt idx="934">
                  <c:v>5.9569332699322803E-30</c:v>
                </c:pt>
                <c:pt idx="935">
                  <c:v>4.71966497455241E-30</c:v>
                </c:pt>
                <c:pt idx="936">
                  <c:v>3.7378339084494503E-30</c:v>
                </c:pt>
                <c:pt idx="937">
                  <c:v>2.9590289555541101E-30</c:v>
                </c:pt>
                <c:pt idx="938">
                  <c:v>2.3415250761569301E-30</c:v>
                </c:pt>
                <c:pt idx="939">
                  <c:v>1.8521185840078301E-30</c:v>
                </c:pt>
                <c:pt idx="940">
                  <c:v>1.46439804115053E-30</c:v>
                </c:pt>
                <c:pt idx="941">
                  <c:v>1.1573637033594999E-30</c:v>
                </c:pt>
                <c:pt idx="942">
                  <c:v>9.1432573011199094E-31</c:v>
                </c:pt>
                <c:pt idx="943">
                  <c:v>7.2202524866294197E-31</c:v>
                </c:pt>
                <c:pt idx="944">
                  <c:v>5.6993349814406203E-31</c:v>
                </c:pt>
                <c:pt idx="945">
                  <c:v>4.4969321350695299E-31</c:v>
                </c:pt>
                <c:pt idx="946">
                  <c:v>3.5467357298650198E-31</c:v>
                </c:pt>
                <c:pt idx="947">
                  <c:v>2.7961577472851199E-31</c:v>
                </c:pt>
                <c:pt idx="948">
                  <c:v>2.2035090848696598E-31</c:v>
                </c:pt>
                <c:pt idx="949">
                  <c:v>1.7357547223487601E-31</c:v>
                </c:pt>
                <c:pt idx="950">
                  <c:v>1.36672832366497E-31</c:v>
                </c:pt>
                <c:pt idx="951">
                  <c:v>1.0757128554021001E-31</c:v>
                </c:pt>
                <c:pt idx="952">
                  <c:v>8.4631267118525396E-32</c:v>
                </c:pt>
                <c:pt idx="953">
                  <c:v>6.6555759549405402E-32</c:v>
                </c:pt>
                <c:pt idx="954">
                  <c:v>5.2319159300972402E-32</c:v>
                </c:pt>
                <c:pt idx="955">
                  <c:v>4.1110823598905298E-32</c:v>
                </c:pt>
                <c:pt idx="956">
                  <c:v>3.2290286726439602E-32</c:v>
                </c:pt>
                <c:pt idx="957">
                  <c:v>2.53517489083184E-32</c:v>
                </c:pt>
                <c:pt idx="958">
                  <c:v>1.9895929958659101E-32</c:v>
                </c:pt>
                <c:pt idx="959">
                  <c:v>1.56077698706711E-32</c:v>
                </c:pt>
                <c:pt idx="960">
                  <c:v>1.22387693279076E-32</c:v>
                </c:pt>
                <c:pt idx="961">
                  <c:v>9.5930106953343801E-33</c:v>
                </c:pt>
                <c:pt idx="962">
                  <c:v>7.5160971778970094E-33</c:v>
                </c:pt>
                <c:pt idx="963">
                  <c:v>5.88640472534914E-33</c:v>
                </c:pt>
                <c:pt idx="964">
                  <c:v>4.60816607339841E-33</c:v>
                </c:pt>
                <c:pt idx="965">
                  <c:v>3.6060055584072399E-33</c:v>
                </c:pt>
                <c:pt idx="966">
                  <c:v>2.8206222273019099E-33</c:v>
                </c:pt>
                <c:pt idx="967">
                  <c:v>2.20538143628614E-33</c:v>
                </c:pt>
                <c:pt idx="968">
                  <c:v>1.7236249015141E-33</c:v>
                </c:pt>
                <c:pt idx="969">
                  <c:v>1.34654867091638E-33</c:v>
                </c:pt>
                <c:pt idx="970">
                  <c:v>1.05152983163537E-33</c:v>
                </c:pt>
                <c:pt idx="971">
                  <c:v>8.2080762686070608E-34</c:v>
                </c:pt>
                <c:pt idx="972">
                  <c:v>6.4044436264702698E-34</c:v>
                </c:pt>
                <c:pt idx="973">
                  <c:v>4.9950710063773599E-34</c:v>
                </c:pt>
                <c:pt idx="974">
                  <c:v>3.8942350052275198E-34</c:v>
                </c:pt>
                <c:pt idx="975">
                  <c:v>3.0347496757149501E-34</c:v>
                </c:pt>
                <c:pt idx="976">
                  <c:v>2.3639800899528899E-34</c:v>
                </c:pt>
                <c:pt idx="977">
                  <c:v>1.8407083182549E-34</c:v>
                </c:pt>
                <c:pt idx="978">
                  <c:v>1.4326706080133699E-34</c:v>
                </c:pt>
                <c:pt idx="979">
                  <c:v>1.1146228439078999E-34</c:v>
                </c:pt>
                <c:pt idx="980">
                  <c:v>8.6682162285889896E-35</c:v>
                </c:pt>
                <c:pt idx="981">
                  <c:v>6.7383216437709201E-35</c:v>
                </c:pt>
                <c:pt idx="982">
                  <c:v>5.2359313013923204E-35</c:v>
                </c:pt>
                <c:pt idx="983">
                  <c:v>4.06683300101839E-35</c:v>
                </c:pt>
                <c:pt idx="984">
                  <c:v>3.15746781172632E-35</c:v>
                </c:pt>
                <c:pt idx="985">
                  <c:v>2.4504266925237402E-35</c:v>
                </c:pt>
                <c:pt idx="986">
                  <c:v>1.90092369188218E-35</c:v>
                </c:pt>
                <c:pt idx="987">
                  <c:v>1.4740351332129601E-35</c:v>
                </c:pt>
                <c:pt idx="988">
                  <c:v>1.1425393470454899E-35</c:v>
                </c:pt>
                <c:pt idx="989">
                  <c:v>8.8522703950194699E-36</c:v>
                </c:pt>
                <c:pt idx="990">
                  <c:v>6.8558032985190799E-36</c:v>
                </c:pt>
                <c:pt idx="991">
                  <c:v>5.3074045743560798E-36</c:v>
                </c:pt>
                <c:pt idx="992">
                  <c:v>4.1070142040763198E-36</c:v>
                </c:pt>
                <c:pt idx="993">
                  <c:v>3.1768036749765101E-36</c:v>
                </c:pt>
                <c:pt idx="994">
                  <c:v>2.4562620917893799E-36</c:v>
                </c:pt>
                <c:pt idx="995">
                  <c:v>1.8983626869342401E-36</c:v>
                </c:pt>
                <c:pt idx="996">
                  <c:v>1.46657346550571E-36</c:v>
                </c:pt>
                <c:pt idx="997">
                  <c:v>1.13252710365067E-36</c:v>
                </c:pt>
                <c:pt idx="998">
                  <c:v>8.7420548964331807E-37</c:v>
                </c:pt>
                <c:pt idx="999">
                  <c:v>6.7452584500837897E-37</c:v>
                </c:pt>
                <c:pt idx="1000">
                  <c:v>5.2024006697491304E-37</c:v>
                </c:pt>
                <c:pt idx="1001">
                  <c:v>4.0107826968461902E-37</c:v>
                </c:pt>
                <c:pt idx="1002">
                  <c:v>3.0908262965232199E-37</c:v>
                </c:pt>
                <c:pt idx="1003">
                  <c:v>2.3808947159796199E-37</c:v>
                </c:pt>
                <c:pt idx="1004">
                  <c:v>1.83326778638002E-37</c:v>
                </c:pt>
                <c:pt idx="1005">
                  <c:v>1.4110153662404201E-37</c:v>
                </c:pt>
                <c:pt idx="1006">
                  <c:v>1.0855696581050199E-37</c:v>
                </c:pt>
                <c:pt idx="1007">
                  <c:v>8.3484098634067099E-38</c:v>
                </c:pt>
                <c:pt idx="1008">
                  <c:v>6.4175600183582503E-38</c:v>
                </c:pt>
                <c:pt idx="1009">
                  <c:v>4.9312409362961898E-38</c:v>
                </c:pt>
                <c:pt idx="1010">
                  <c:v>3.7875869302102501E-38</c:v>
                </c:pt>
                <c:pt idx="1011">
                  <c:v>2.9079644743614397E-38</c:v>
                </c:pt>
                <c:pt idx="1012">
                  <c:v>2.2316993197225501E-38</c:v>
                </c:pt>
                <c:pt idx="1013">
                  <c:v>1.71199447754029E-38</c:v>
                </c:pt>
                <c:pt idx="1014">
                  <c:v>1.3127714661679199E-38</c:v>
                </c:pt>
                <c:pt idx="1015">
                  <c:v>1.00622704309082E-38</c:v>
                </c:pt>
                <c:pt idx="1016">
                  <c:v>7.7094416559455699E-39</c:v>
                </c:pt>
                <c:pt idx="1017">
                  <c:v>5.9043208306150505E-39</c:v>
                </c:pt>
                <c:pt idx="1018">
                  <c:v>4.51998557158231E-39</c:v>
                </c:pt>
                <c:pt idx="1019">
                  <c:v>3.4587902304796901E-39</c:v>
                </c:pt>
                <c:pt idx="1020">
                  <c:v>2.6456444007715001E-39</c:v>
                </c:pt>
                <c:pt idx="1021">
                  <c:v>2.02282720667876E-39</c:v>
                </c:pt>
                <c:pt idx="1022">
                  <c:v>1.5459881738451902E-39</c:v>
                </c:pt>
                <c:pt idx="1023">
                  <c:v>1.18106448737007E-39</c:v>
                </c:pt>
                <c:pt idx="1024">
                  <c:v>9.0190566425591698E-40</c:v>
                </c:pt>
                <c:pt idx="1025">
                  <c:v>6.8844408691975202E-40</c:v>
                </c:pt>
                <c:pt idx="1026">
                  <c:v>5.2528655769179496E-40</c:v>
                </c:pt>
                <c:pt idx="1027">
                  <c:v>4.0063044606195204E-40</c:v>
                </c:pt>
                <c:pt idx="1028">
                  <c:v>3.05429978338907E-40</c:v>
                </c:pt>
                <c:pt idx="1029">
                  <c:v>2.32755212940929E-40</c:v>
                </c:pt>
                <c:pt idx="1030">
                  <c:v>1.7729937841828399E-40</c:v>
                </c:pt>
                <c:pt idx="1031">
                  <c:v>1.3500039772889001E-40</c:v>
                </c:pt>
                <c:pt idx="1032">
                  <c:v>1.02750257373819E-40</c:v>
                </c:pt>
                <c:pt idx="1033">
                  <c:v>7.8171927634245504E-41</c:v>
                </c:pt>
                <c:pt idx="1034">
                  <c:v>5.9448206083924899E-41</c:v>
                </c:pt>
                <c:pt idx="1035">
                  <c:v>4.5190454893178098E-41</c:v>
                </c:pt>
                <c:pt idx="1036">
                  <c:v>3.4337976255410202E-41</c:v>
                </c:pt>
                <c:pt idx="1037">
                  <c:v>2.6080907558388298E-41</c:v>
                </c:pt>
                <c:pt idx="1038">
                  <c:v>1.9801164040915801E-41</c:v>
                </c:pt>
                <c:pt idx="1039">
                  <c:v>1.50272239469106E-41</c:v>
                </c:pt>
                <c:pt idx="1040">
                  <c:v>1.13995263791934E-41</c:v>
                </c:pt>
                <c:pt idx="1041">
                  <c:v>8.6440021574285494E-42</c:v>
                </c:pt>
                <c:pt idx="1042">
                  <c:v>6.5518347015130994E-42</c:v>
                </c:pt>
                <c:pt idx="1043">
                  <c:v>4.9639911785305197E-42</c:v>
                </c:pt>
                <c:pt idx="1044">
                  <c:v>3.7594046231393703E-42</c:v>
                </c:pt>
                <c:pt idx="1045">
                  <c:v>2.8459491724237699E-42</c:v>
                </c:pt>
                <c:pt idx="1046">
                  <c:v>2.1535512088858801E-42</c:v>
                </c:pt>
                <c:pt idx="1047">
                  <c:v>1.6289331425887102E-42</c:v>
                </c:pt>
                <c:pt idx="1048">
                  <c:v>1.23160461028431E-42</c:v>
                </c:pt>
                <c:pt idx="1049">
                  <c:v>9.3080635428411996E-43</c:v>
                </c:pt>
                <c:pt idx="1050">
                  <c:v>7.0318137196744602E-43</c:v>
                </c:pt>
                <c:pt idx="1051">
                  <c:v>5.3100102191642504E-43</c:v>
                </c:pt>
                <c:pt idx="1052">
                  <c:v>4.0081441800397103E-43</c:v>
                </c:pt>
                <c:pt idx="1053">
                  <c:v>3.0242054407000901E-43</c:v>
                </c:pt>
                <c:pt idx="1054">
                  <c:v>2.2808630983268298E-43</c:v>
                </c:pt>
                <c:pt idx="1055">
                  <c:v>1.7195195518566201E-43</c:v>
                </c:pt>
                <c:pt idx="1056">
                  <c:v>1.29579108020908E-43</c:v>
                </c:pt>
                <c:pt idx="1057">
                  <c:v>9.760741684790771E-44</c:v>
                </c:pt>
                <c:pt idx="1058">
                  <c:v>7.3493785214105701E-44</c:v>
                </c:pt>
                <c:pt idx="1059">
                  <c:v>5.5314421218128501E-44</c:v>
                </c:pt>
                <c:pt idx="1060">
                  <c:v>4.1614634728272099E-44</c:v>
                </c:pt>
                <c:pt idx="1061">
                  <c:v>3.1294913577788298E-44</c:v>
                </c:pt>
                <c:pt idx="1062">
                  <c:v>2.3524552931819901E-44</c:v>
                </c:pt>
                <c:pt idx="1063">
                  <c:v>1.76762017905242E-44</c:v>
                </c:pt>
                <c:pt idx="1064">
                  <c:v>1.3276282050256399E-44</c:v>
                </c:pt>
                <c:pt idx="1065">
                  <c:v>9.9674469888892096E-45</c:v>
                </c:pt>
                <c:pt idx="1066">
                  <c:v>7.4801678137334405E-45</c:v>
                </c:pt>
                <c:pt idx="1067">
                  <c:v>5.6112379716120604E-45</c:v>
                </c:pt>
                <c:pt idx="1068">
                  <c:v>4.2075178871794399E-45</c:v>
                </c:pt>
                <c:pt idx="1069">
                  <c:v>3.1536477964372601E-45</c:v>
                </c:pt>
                <c:pt idx="1070">
                  <c:v>2.3627639690310899E-45</c:v>
                </c:pt>
                <c:pt idx="1071">
                  <c:v>1.7694871758121199E-45</c:v>
                </c:pt>
                <c:pt idx="1072">
                  <c:v>1.32462951205906E-45</c:v>
                </c:pt>
                <c:pt idx="1073">
                  <c:v>9.9120014882575199E-46</c:v>
                </c:pt>
                <c:pt idx="1074">
                  <c:v>7.4139254159275807E-46</c:v>
                </c:pt>
                <c:pt idx="1075">
                  <c:v>5.5431290127177196E-46</c:v>
                </c:pt>
                <c:pt idx="1076">
                  <c:v>4.1426827684301299E-46</c:v>
                </c:pt>
                <c:pt idx="1077">
                  <c:v>3.0947693285309401E-46</c:v>
                </c:pt>
                <c:pt idx="1078">
                  <c:v>2.3109726336929402E-46</c:v>
                </c:pt>
                <c:pt idx="1079">
                  <c:v>1.72496874847939E-46</c:v>
                </c:pt>
                <c:pt idx="1080">
                  <c:v>1.2870267324795001E-46</c:v>
                </c:pt>
                <c:pt idx="1081">
                  <c:v>9.5987307396883103E-47</c:v>
                </c:pt>
                <c:pt idx="1082">
                  <c:v>7.1558289954572695E-47</c:v>
                </c:pt>
                <c:pt idx="1083">
                  <c:v>5.33244025738449E-47</c:v>
                </c:pt>
                <c:pt idx="1084">
                  <c:v>3.9720247092016298E-47</c:v>
                </c:pt>
                <c:pt idx="1085">
                  <c:v>2.9574525147498202E-47</c:v>
                </c:pt>
                <c:pt idx="1086">
                  <c:v>2.2011189483981201E-47</c:v>
                </c:pt>
                <c:pt idx="1087">
                  <c:v>1.63752951197324E-47</c:v>
                </c:pt>
                <c:pt idx="1088">
                  <c:v>1.21774021263286E-47</c:v>
                </c:pt>
                <c:pt idx="1089">
                  <c:v>9.0519062242541605E-48</c:v>
                </c:pt>
                <c:pt idx="1090">
                  <c:v>6.7258213679196596E-48</c:v>
                </c:pt>
                <c:pt idx="1091">
                  <c:v>4.9954025704910597E-48</c:v>
                </c:pt>
                <c:pt idx="1092">
                  <c:v>3.7086473328905901E-48</c:v>
                </c:pt>
                <c:pt idx="1093">
                  <c:v>2.7522029621804103E-48</c:v>
                </c:pt>
                <c:pt idx="1094">
                  <c:v>2.04157460074269E-48</c:v>
                </c:pt>
                <c:pt idx="1095">
                  <c:v>1.5138049561851801E-48</c:v>
                </c:pt>
                <c:pt idx="1096">
                  <c:v>1.12200414672527E-48</c:v>
                </c:pt>
                <c:pt idx="1097">
                  <c:v>8.3126380234380007E-49</c:v>
                </c:pt>
                <c:pt idx="1098">
                  <c:v>6.1560642350997497E-49</c:v>
                </c:pt>
                <c:pt idx="1099">
                  <c:v>4.5570865812261201E-49</c:v>
                </c:pt>
                <c:pt idx="1100">
                  <c:v>3.3720288261197001E-49</c:v>
                </c:pt>
                <c:pt idx="1101">
                  <c:v>2.4941073174231102E-49</c:v>
                </c:pt>
                <c:pt idx="1102">
                  <c:v>1.8439912316338199E-49</c:v>
                </c:pt>
                <c:pt idx="1103">
                  <c:v>1.36276955175369E-49</c:v>
                </c:pt>
                <c:pt idx="1104">
                  <c:v>1.00671338826913E-49</c:v>
                </c:pt>
                <c:pt idx="1105">
                  <c:v>7.4337699601541198E-50</c:v>
                </c:pt>
                <c:pt idx="1106">
                  <c:v>5.4869656236101302E-50</c:v>
                </c:pt>
                <c:pt idx="1107">
                  <c:v>4.0483234786438298E-50</c:v>
                </c:pt>
                <c:pt idx="1108">
                  <c:v>2.9856439784362398E-50</c:v>
                </c:pt>
                <c:pt idx="1109">
                  <c:v>2.20100319627078E-50</c:v>
                </c:pt>
                <c:pt idx="1110">
                  <c:v>1.6218966135873199E-50</c:v>
                </c:pt>
                <c:pt idx="1111">
                  <c:v>1.19466323433802E-50</c:v>
                </c:pt>
                <c:pt idx="1112">
                  <c:v>8.7960495182708506E-51</c:v>
                </c:pt>
                <c:pt idx="1113">
                  <c:v>6.4736567186592496E-51</c:v>
                </c:pt>
                <c:pt idx="1114">
                  <c:v>4.7624617221819797E-51</c:v>
                </c:pt>
                <c:pt idx="1115">
                  <c:v>3.5021372265629E-51</c:v>
                </c:pt>
                <c:pt idx="1116">
                  <c:v>2.5742732733081199E-51</c:v>
                </c:pt>
                <c:pt idx="1117">
                  <c:v>1.8914547734763199E-51</c:v>
                </c:pt>
                <c:pt idx="1118">
                  <c:v>1.3891754445630801E-51</c:v>
                </c:pt>
                <c:pt idx="1119">
                  <c:v>1.01985412229116E-51</c:v>
                </c:pt>
                <c:pt idx="1120">
                  <c:v>7.4840870847779099E-52</c:v>
                </c:pt>
                <c:pt idx="1121">
                  <c:v>5.48983669613805E-52</c:v>
                </c:pt>
                <c:pt idx="1122">
                  <c:v>4.02531465415233E-52</c:v>
                </c:pt>
                <c:pt idx="1123">
                  <c:v>2.95025840058621E-52</c:v>
                </c:pt>
                <c:pt idx="1124">
                  <c:v>2.1614245890455101E-52</c:v>
                </c:pt>
                <c:pt idx="1125">
                  <c:v>1.58285061336967E-52</c:v>
                </c:pt>
                <c:pt idx="1126">
                  <c:v>1.15866950445067E-52</c:v>
                </c:pt>
                <c:pt idx="1127">
                  <c:v>8.4781096559616706E-53</c:v>
                </c:pt>
                <c:pt idx="1128">
                  <c:v>6.20095079238662E-53</c:v>
                </c:pt>
                <c:pt idx="1129">
                  <c:v>4.5335388472155696E-53</c:v>
                </c:pt>
                <c:pt idx="1130">
                  <c:v>3.3131126055837201E-53</c:v>
                </c:pt>
                <c:pt idx="1131">
                  <c:v>2.4202200206434901E-53</c:v>
                </c:pt>
                <c:pt idx="1132">
                  <c:v>1.7672308999253E-53</c:v>
                </c:pt>
                <c:pt idx="1133">
                  <c:v>1.2898866172950801E-53</c:v>
                </c:pt>
                <c:pt idx="1134">
                  <c:v>9.4108655411314901E-54</c:v>
                </c:pt>
                <c:pt idx="1135">
                  <c:v>6.8632116040037606E-54</c:v>
                </c:pt>
                <c:pt idx="1136">
                  <c:v>5.0031669729892802E-54</c:v>
                </c:pt>
                <c:pt idx="1137">
                  <c:v>3.6457122732520497E-54</c:v>
                </c:pt>
                <c:pt idx="1138">
                  <c:v>2.6554587960596798E-54</c:v>
                </c:pt>
                <c:pt idx="1139">
                  <c:v>1.93337689943639E-54</c:v>
                </c:pt>
                <c:pt idx="1140">
                  <c:v>1.4070620929265701E-54</c:v>
                </c:pt>
                <c:pt idx="1141">
                  <c:v>1.02359882487272E-54</c:v>
                </c:pt>
                <c:pt idx="1142">
                  <c:v>7.4433093683114096E-55</c:v>
                </c:pt>
                <c:pt idx="1143">
                  <c:v>5.4103098188563398E-55</c:v>
                </c:pt>
                <c:pt idx="1144">
                  <c:v>3.9309541021651298E-55</c:v>
                </c:pt>
                <c:pt idx="1145">
                  <c:v>2.85491761887822E-55</c:v>
                </c:pt>
                <c:pt idx="1146">
                  <c:v>2.0725688044048801E-55</c:v>
                </c:pt>
                <c:pt idx="1147">
                  <c:v>1.50398706027945E-55</c:v>
                </c:pt>
                <c:pt idx="1148">
                  <c:v>1.09093533153855E-55</c:v>
                </c:pt>
                <c:pt idx="1149">
                  <c:v>7.9099488951856902E-56</c:v>
                </c:pt>
                <c:pt idx="1150">
                  <c:v>5.7328174006886604E-56</c:v>
                </c:pt>
                <c:pt idx="1151">
                  <c:v>4.1531947819335303E-56</c:v>
                </c:pt>
                <c:pt idx="1152">
                  <c:v>3.00757348776139E-56</c:v>
                </c:pt>
                <c:pt idx="1153">
                  <c:v>2.1770577598383202E-56</c:v>
                </c:pt>
                <c:pt idx="1154">
                  <c:v>1.5752279499916099E-56</c:v>
                </c:pt>
                <c:pt idx="1155">
                  <c:v>1.1392961208944299E-56</c:v>
                </c:pt>
                <c:pt idx="1156">
                  <c:v>8.2366304017944306E-57</c:v>
                </c:pt>
                <c:pt idx="1157">
                  <c:v>5.9522653939179695E-57</c:v>
                </c:pt>
                <c:pt idx="1158">
                  <c:v>4.29966621010422E-57</c:v>
                </c:pt>
                <c:pt idx="1159">
                  <c:v>3.1046092128352898E-57</c:v>
                </c:pt>
                <c:pt idx="1160">
                  <c:v>2.24077827425941E-57</c:v>
                </c:pt>
                <c:pt idx="1161">
                  <c:v>1.61662976137846E-57</c:v>
                </c:pt>
                <c:pt idx="1162">
                  <c:v>1.16584816636766E-57</c:v>
                </c:pt>
                <c:pt idx="1163">
                  <c:v>8.4041376347189399E-58</c:v>
                </c:pt>
                <c:pt idx="1164">
                  <c:v>6.0556958542807203E-58</c:v>
                </c:pt>
                <c:pt idx="1165">
                  <c:v>4.3616889165064103E-58</c:v>
                </c:pt>
                <c:pt idx="1166">
                  <c:v>3.1402559953216299E-58</c:v>
                </c:pt>
                <c:pt idx="1167">
                  <c:v>2.2599308476957002E-58</c:v>
                </c:pt>
                <c:pt idx="1168">
                  <c:v>1.6257171095817E-58</c:v>
                </c:pt>
                <c:pt idx="1169">
                  <c:v>1.16900005136473E-58</c:v>
                </c:pt>
                <c:pt idx="1170">
                  <c:v>8.4024088525990005E-59</c:v>
                </c:pt>
                <c:pt idx="1171">
                  <c:v>6.0368837670463303E-59</c:v>
                </c:pt>
                <c:pt idx="1172">
                  <c:v>4.3355234620492604E-59</c:v>
                </c:pt>
                <c:pt idx="1173">
                  <c:v>3.1123611699124698E-59</c:v>
                </c:pt>
                <c:pt idx="1174">
                  <c:v>2.2333570259606499E-59</c:v>
                </c:pt>
                <c:pt idx="1175">
                  <c:v>1.6019392399173901E-59</c:v>
                </c:pt>
                <c:pt idx="1176">
                  <c:v>1.1485598748298099E-59</c:v>
                </c:pt>
                <c:pt idx="1177">
                  <c:v>8.2315373802859695E-60</c:v>
                </c:pt>
                <c:pt idx="1178">
                  <c:v>5.8969572857539899E-60</c:v>
                </c:pt>
                <c:pt idx="1179">
                  <c:v>4.2227436770776198E-60</c:v>
                </c:pt>
                <c:pt idx="1180">
                  <c:v>3.0226034100423299E-60</c:v>
                </c:pt>
                <c:pt idx="1181">
                  <c:v>2.1626553971071899E-60</c:v>
                </c:pt>
                <c:pt idx="1182">
                  <c:v>1.5467252840491099E-60</c:v>
                </c:pt>
                <c:pt idx="1183">
                  <c:v>1.10575459040611E-60</c:v>
                </c:pt>
                <c:pt idx="1184">
                  <c:v>7.9017633692451005E-61</c:v>
                </c:pt>
                <c:pt idx="1185">
                  <c:v>5.6442857204894202E-61</c:v>
                </c:pt>
                <c:pt idx="1186">
                  <c:v>4.0300799331307703E-61</c:v>
                </c:pt>
                <c:pt idx="1187">
                  <c:v>2.87632547748826E-61</c:v>
                </c:pt>
                <c:pt idx="1188">
                  <c:v>2.0520223784334898E-61</c:v>
                </c:pt>
                <c:pt idx="1189">
                  <c:v>1.4633420490084401E-61</c:v>
                </c:pt>
                <c:pt idx="1190">
                  <c:v>1.04310806935224E-61</c:v>
                </c:pt>
                <c:pt idx="1191">
                  <c:v>7.4324577604065801E-62</c:v>
                </c:pt>
                <c:pt idx="1192">
                  <c:v>5.2936507429549902E-62</c:v>
                </c:pt>
                <c:pt idx="1193">
                  <c:v>3.7687541544437099E-62</c:v>
                </c:pt>
                <c:pt idx="1194">
                  <c:v>2.68200769113842E-62</c:v>
                </c:pt>
                <c:pt idx="1195">
                  <c:v>1.9078398471642599E-62</c:v>
                </c:pt>
                <c:pt idx="1196">
                  <c:v>1.35657402000317E-62</c:v>
                </c:pt>
                <c:pt idx="1197">
                  <c:v>9.6419474101289098E-63</c:v>
                </c:pt>
                <c:pt idx="1198">
                  <c:v>6.8502386563756899E-63</c:v>
                </c:pt>
                <c:pt idx="1199">
                  <c:v>4.8648149547847198E-63</c:v>
                </c:pt>
                <c:pt idx="1200">
                  <c:v>3.4533979482703201E-63</c:v>
                </c:pt>
                <c:pt idx="1201">
                  <c:v>2.4504542816838399E-63</c:v>
                </c:pt>
                <c:pt idx="1202">
                  <c:v>1.73806597111388E-63</c:v>
                </c:pt>
                <c:pt idx="1203">
                  <c:v>1.23226916900652E-63</c:v>
                </c:pt>
                <c:pt idx="1204">
                  <c:v>8.7330225291852595E-64</c:v>
                </c:pt>
                <c:pt idx="1205">
                  <c:v>6.1864748083204797E-64</c:v>
                </c:pt>
                <c:pt idx="1206">
                  <c:v>4.38068056480411E-64</c:v>
                </c:pt>
                <c:pt idx="1207">
                  <c:v>3.1006988673239002E-64</c:v>
                </c:pt>
                <c:pt idx="1208">
                  <c:v>2.19380115714937E-64</c:v>
                </c:pt>
                <c:pt idx="1209">
                  <c:v>1.55151006155052E-64</c:v>
                </c:pt>
                <c:pt idx="1210">
                  <c:v>1.09681048758118E-64</c:v>
                </c:pt>
                <c:pt idx="1211">
                  <c:v>7.7504738303532995E-65</c:v>
                </c:pt>
                <c:pt idx="1212">
                  <c:v>5.4745014362162203E-65</c:v>
                </c:pt>
                <c:pt idx="1213">
                  <c:v>3.8652763773229301E-65</c:v>
                </c:pt>
                <c:pt idx="1214">
                  <c:v>2.7279486326545499E-65</c:v>
                </c:pt>
                <c:pt idx="1215">
                  <c:v>1.9244714818504299E-65</c:v>
                </c:pt>
                <c:pt idx="1216">
                  <c:v>1.3570830483967799E-65</c:v>
                </c:pt>
                <c:pt idx="1217">
                  <c:v>9.565794008242471E-66</c:v>
                </c:pt>
                <c:pt idx="1218">
                  <c:v>6.7399282725659902E-66</c:v>
                </c:pt>
                <c:pt idx="1219">
                  <c:v>4.74689007840522E-66</c:v>
                </c:pt>
                <c:pt idx="1220">
                  <c:v>3.34181746251247E-66</c:v>
                </c:pt>
                <c:pt idx="1221">
                  <c:v>2.35166751656581E-66</c:v>
                </c:pt>
                <c:pt idx="1222">
                  <c:v>1.6542028411872099E-66</c:v>
                </c:pt>
                <c:pt idx="1223">
                  <c:v>1.16311123006406E-66</c:v>
                </c:pt>
                <c:pt idx="1224">
                  <c:v>8.1747292676410405E-67</c:v>
                </c:pt>
                <c:pt idx="1225">
                  <c:v>5.7430837526858199E-67</c:v>
                </c:pt>
                <c:pt idx="1226">
                  <c:v>4.0330774415045801E-67</c:v>
                </c:pt>
                <c:pt idx="1227">
                  <c:v>2.83105046918046E-67</c:v>
                </c:pt>
                <c:pt idx="1228">
                  <c:v>1.98645302516091E-67</c:v>
                </c:pt>
                <c:pt idx="1229">
                  <c:v>1.39324862624994E-67</c:v>
                </c:pt>
                <c:pt idx="1230">
                  <c:v>9.7678410159878403E-68</c:v>
                </c:pt>
                <c:pt idx="1231">
                  <c:v>6.8452320406378102E-68</c:v>
                </c:pt>
                <c:pt idx="1232">
                  <c:v>4.7950970198820203E-68</c:v>
                </c:pt>
                <c:pt idx="1233">
                  <c:v>3.3575791063915701E-68</c:v>
                </c:pt>
                <c:pt idx="1234">
                  <c:v>2.35003720515989E-68</c:v>
                </c:pt>
                <c:pt idx="1235">
                  <c:v>1.6441553510096599E-68</c:v>
                </c:pt>
                <c:pt idx="1236">
                  <c:v>1.14982193455019E-68</c:v>
                </c:pt>
                <c:pt idx="1237">
                  <c:v>8.0378140249264298E-69</c:v>
                </c:pt>
                <c:pt idx="1238">
                  <c:v>5.6164893764016802E-69</c:v>
                </c:pt>
                <c:pt idx="1239">
                  <c:v>3.9229389784077099E-69</c:v>
                </c:pt>
                <c:pt idx="1240">
                  <c:v>2.7389101471743798E-69</c:v>
                </c:pt>
                <c:pt idx="1241">
                  <c:v>1.91145305964978E-69</c:v>
                </c:pt>
                <c:pt idx="1242">
                  <c:v>1.33342658141533E-69</c:v>
                </c:pt>
                <c:pt idx="1243">
                  <c:v>9.2980996617985396E-70</c:v>
                </c:pt>
                <c:pt idx="1244">
                  <c:v>6.4809534401168094E-70</c:v>
                </c:pt>
                <c:pt idx="1245">
                  <c:v>4.5154726990565502E-70</c:v>
                </c:pt>
                <c:pt idx="1246">
                  <c:v>3.1447574434911297E-70</c:v>
                </c:pt>
                <c:pt idx="1247">
                  <c:v>2.1892265119432601E-70</c:v>
                </c:pt>
                <c:pt idx="1248">
                  <c:v>1.52339966224872E-70</c:v>
                </c:pt>
                <c:pt idx="1249">
                  <c:v>1.05963579540087E-70</c:v>
                </c:pt>
                <c:pt idx="1250">
                  <c:v>7.3674804963853394E-71</c:v>
                </c:pt>
                <c:pt idx="1251">
                  <c:v>5.12036565728358E-71</c:v>
                </c:pt>
                <c:pt idx="1252">
                  <c:v>3.55715314507945E-71</c:v>
                </c:pt>
                <c:pt idx="1253">
                  <c:v>2.47015243535159E-71</c:v>
                </c:pt>
                <c:pt idx="1254">
                  <c:v>1.7146068315415E-71</c:v>
                </c:pt>
                <c:pt idx="1255">
                  <c:v>1.1896657176483599E-71</c:v>
                </c:pt>
                <c:pt idx="1256">
                  <c:v>8.2509687950893304E-72</c:v>
                </c:pt>
                <c:pt idx="1257">
                  <c:v>5.7201121271274E-72</c:v>
                </c:pt>
                <c:pt idx="1258">
                  <c:v>3.9639095656918498E-72</c:v>
                </c:pt>
                <c:pt idx="1259">
                  <c:v>2.7457597254739799E-72</c:v>
                </c:pt>
                <c:pt idx="1260">
                  <c:v>1.90116985366482E-72</c:v>
                </c:pt>
                <c:pt idx="1261">
                  <c:v>1.3158273297053901E-72</c:v>
                </c:pt>
                <c:pt idx="1262">
                  <c:v>9.1032501945196997E-73</c:v>
                </c:pt>
                <c:pt idx="1263">
                  <c:v>6.2952596566409096E-73</c:v>
                </c:pt>
                <c:pt idx="1264">
                  <c:v>4.3516144242273701E-73</c:v>
                </c:pt>
                <c:pt idx="1265">
                  <c:v>3.0068153391296502E-73</c:v>
                </c:pt>
                <c:pt idx="1266">
                  <c:v>2.07674271227743E-73</c:v>
                </c:pt>
                <c:pt idx="1267">
                  <c:v>1.43376581184826E-73</c:v>
                </c:pt>
                <c:pt idx="1268">
                  <c:v>9.8944881300815605E-74</c:v>
                </c:pt>
                <c:pt idx="1269">
                  <c:v>6.8253987434305299E-74</c:v>
                </c:pt>
                <c:pt idx="1270">
                  <c:v>4.7063292663914102E-74</c:v>
                </c:pt>
                <c:pt idx="1271">
                  <c:v>3.24381569504514E-74</c:v>
                </c:pt>
                <c:pt idx="1272">
                  <c:v>2.2348563577378698E-74</c:v>
                </c:pt>
                <c:pt idx="1273">
                  <c:v>1.53908511771276E-74</c:v>
                </c:pt>
                <c:pt idx="1274">
                  <c:v>1.05948604748115E-74</c:v>
                </c:pt>
                <c:pt idx="1275">
                  <c:v>7.2903339506780496E-75</c:v>
                </c:pt>
                <c:pt idx="1276">
                  <c:v>5.0144023706701595E-75</c:v>
                </c:pt>
                <c:pt idx="1277">
                  <c:v>3.4475495201537499E-75</c:v>
                </c:pt>
                <c:pt idx="1278">
                  <c:v>2.3693074513709402E-75</c:v>
                </c:pt>
                <c:pt idx="1279">
                  <c:v>1.6276158132805101E-75</c:v>
                </c:pt>
                <c:pt idx="1280">
                  <c:v>0</c:v>
                </c:pt>
              </c:numCache>
            </c:numRef>
          </c:yVal>
          <c:smooth val="1"/>
        </c:ser>
        <c:ser>
          <c:idx val="1"/>
          <c:order val="1"/>
          <c:tx>
            <c:strRef>
              <c:f>'2400 d'!$Q$1</c:f>
              <c:strCache>
                <c:ptCount val="1"/>
                <c:pt idx="0">
                  <c:v>MT3DMS (TVD)</c:v>
                </c:pt>
              </c:strCache>
            </c:strRef>
          </c:tx>
          <c:spPr>
            <a:ln>
              <a:noFill/>
            </a:ln>
          </c:spPr>
          <c:marker>
            <c:symbol val="square"/>
            <c:size val="5"/>
            <c:spPr>
              <a:noFill/>
            </c:spPr>
          </c:marker>
          <c:xVal>
            <c:numRef>
              <c:f>'2400 d'!$Q$3:$Q$1283</c:f>
              <c:numCache>
                <c:formatCode>General</c:formatCode>
                <c:ptCount val="1281"/>
                <c:pt idx="0">
                  <c:v>50</c:v>
                </c:pt>
                <c:pt idx="1">
                  <c:v>150</c:v>
                </c:pt>
                <c:pt idx="2">
                  <c:v>250</c:v>
                </c:pt>
                <c:pt idx="3">
                  <c:v>350</c:v>
                </c:pt>
                <c:pt idx="4">
                  <c:v>450</c:v>
                </c:pt>
                <c:pt idx="5">
                  <c:v>550</c:v>
                </c:pt>
                <c:pt idx="6">
                  <c:v>650</c:v>
                </c:pt>
                <c:pt idx="7">
                  <c:v>750</c:v>
                </c:pt>
                <c:pt idx="8">
                  <c:v>850</c:v>
                </c:pt>
                <c:pt idx="9">
                  <c:v>950</c:v>
                </c:pt>
                <c:pt idx="10">
                  <c:v>1050</c:v>
                </c:pt>
                <c:pt idx="11">
                  <c:v>1150</c:v>
                </c:pt>
                <c:pt idx="12">
                  <c:v>1250</c:v>
                </c:pt>
                <c:pt idx="13">
                  <c:v>1350</c:v>
                </c:pt>
                <c:pt idx="14">
                  <c:v>1450</c:v>
                </c:pt>
                <c:pt idx="15">
                  <c:v>1550</c:v>
                </c:pt>
                <c:pt idx="16">
                  <c:v>1650</c:v>
                </c:pt>
                <c:pt idx="17">
                  <c:v>1750</c:v>
                </c:pt>
                <c:pt idx="18">
                  <c:v>1850</c:v>
                </c:pt>
                <c:pt idx="19">
                  <c:v>1950</c:v>
                </c:pt>
                <c:pt idx="20">
                  <c:v>2050</c:v>
                </c:pt>
                <c:pt idx="21">
                  <c:v>2150</c:v>
                </c:pt>
                <c:pt idx="22">
                  <c:v>2250</c:v>
                </c:pt>
                <c:pt idx="23">
                  <c:v>2350</c:v>
                </c:pt>
                <c:pt idx="24">
                  <c:v>2450</c:v>
                </c:pt>
                <c:pt idx="25">
                  <c:v>2550</c:v>
                </c:pt>
                <c:pt idx="26">
                  <c:v>2650</c:v>
                </c:pt>
                <c:pt idx="27">
                  <c:v>2750</c:v>
                </c:pt>
                <c:pt idx="28">
                  <c:v>2850</c:v>
                </c:pt>
                <c:pt idx="29">
                  <c:v>2950</c:v>
                </c:pt>
                <c:pt idx="30">
                  <c:v>3050</c:v>
                </c:pt>
                <c:pt idx="31">
                  <c:v>3150</c:v>
                </c:pt>
                <c:pt idx="32">
                  <c:v>3250</c:v>
                </c:pt>
                <c:pt idx="33">
                  <c:v>3350</c:v>
                </c:pt>
                <c:pt idx="34">
                  <c:v>3450</c:v>
                </c:pt>
                <c:pt idx="35">
                  <c:v>3550</c:v>
                </c:pt>
                <c:pt idx="36">
                  <c:v>3650</c:v>
                </c:pt>
                <c:pt idx="37">
                  <c:v>3750</c:v>
                </c:pt>
                <c:pt idx="38">
                  <c:v>3850</c:v>
                </c:pt>
                <c:pt idx="39">
                  <c:v>3950</c:v>
                </c:pt>
                <c:pt idx="40">
                  <c:v>4050</c:v>
                </c:pt>
                <c:pt idx="41">
                  <c:v>4150</c:v>
                </c:pt>
                <c:pt idx="42">
                  <c:v>4250</c:v>
                </c:pt>
                <c:pt idx="43">
                  <c:v>4350</c:v>
                </c:pt>
                <c:pt idx="44">
                  <c:v>4450</c:v>
                </c:pt>
                <c:pt idx="45">
                  <c:v>4550</c:v>
                </c:pt>
                <c:pt idx="46">
                  <c:v>4650</c:v>
                </c:pt>
                <c:pt idx="47">
                  <c:v>4750</c:v>
                </c:pt>
                <c:pt idx="48">
                  <c:v>4850</c:v>
                </c:pt>
                <c:pt idx="49">
                  <c:v>4950</c:v>
                </c:pt>
                <c:pt idx="50">
                  <c:v>5050</c:v>
                </c:pt>
                <c:pt idx="51">
                  <c:v>5150</c:v>
                </c:pt>
                <c:pt idx="52">
                  <c:v>5250</c:v>
                </c:pt>
                <c:pt idx="53">
                  <c:v>5350</c:v>
                </c:pt>
                <c:pt idx="54">
                  <c:v>5450</c:v>
                </c:pt>
                <c:pt idx="55">
                  <c:v>5550</c:v>
                </c:pt>
                <c:pt idx="56">
                  <c:v>5650</c:v>
                </c:pt>
                <c:pt idx="57">
                  <c:v>5750</c:v>
                </c:pt>
                <c:pt idx="58">
                  <c:v>5850</c:v>
                </c:pt>
                <c:pt idx="59">
                  <c:v>5950</c:v>
                </c:pt>
                <c:pt idx="60">
                  <c:v>6050</c:v>
                </c:pt>
                <c:pt idx="61">
                  <c:v>6150</c:v>
                </c:pt>
                <c:pt idx="62">
                  <c:v>6250</c:v>
                </c:pt>
                <c:pt idx="63">
                  <c:v>6350</c:v>
                </c:pt>
                <c:pt idx="64">
                  <c:v>6450</c:v>
                </c:pt>
                <c:pt idx="65">
                  <c:v>6550</c:v>
                </c:pt>
                <c:pt idx="66">
                  <c:v>6650</c:v>
                </c:pt>
                <c:pt idx="67">
                  <c:v>6750</c:v>
                </c:pt>
                <c:pt idx="68">
                  <c:v>6850</c:v>
                </c:pt>
                <c:pt idx="69">
                  <c:v>6950</c:v>
                </c:pt>
                <c:pt idx="70">
                  <c:v>7050</c:v>
                </c:pt>
                <c:pt idx="71">
                  <c:v>7150</c:v>
                </c:pt>
                <c:pt idx="72">
                  <c:v>7250</c:v>
                </c:pt>
                <c:pt idx="73">
                  <c:v>7350</c:v>
                </c:pt>
                <c:pt idx="74">
                  <c:v>7450</c:v>
                </c:pt>
                <c:pt idx="75">
                  <c:v>7550</c:v>
                </c:pt>
                <c:pt idx="76">
                  <c:v>7650</c:v>
                </c:pt>
                <c:pt idx="77">
                  <c:v>7750</c:v>
                </c:pt>
                <c:pt idx="78">
                  <c:v>7850</c:v>
                </c:pt>
                <c:pt idx="79">
                  <c:v>7950</c:v>
                </c:pt>
                <c:pt idx="80">
                  <c:v>8050</c:v>
                </c:pt>
                <c:pt idx="81">
                  <c:v>8150</c:v>
                </c:pt>
                <c:pt idx="82">
                  <c:v>8250</c:v>
                </c:pt>
                <c:pt idx="83">
                  <c:v>8350</c:v>
                </c:pt>
                <c:pt idx="84">
                  <c:v>8450</c:v>
                </c:pt>
                <c:pt idx="85">
                  <c:v>8550</c:v>
                </c:pt>
                <c:pt idx="86">
                  <c:v>8650</c:v>
                </c:pt>
                <c:pt idx="87">
                  <c:v>8750</c:v>
                </c:pt>
                <c:pt idx="88">
                  <c:v>8850</c:v>
                </c:pt>
                <c:pt idx="89">
                  <c:v>8950</c:v>
                </c:pt>
                <c:pt idx="90">
                  <c:v>9050</c:v>
                </c:pt>
                <c:pt idx="91">
                  <c:v>9150</c:v>
                </c:pt>
                <c:pt idx="92">
                  <c:v>9250</c:v>
                </c:pt>
                <c:pt idx="93">
                  <c:v>9350</c:v>
                </c:pt>
                <c:pt idx="94">
                  <c:v>9450</c:v>
                </c:pt>
                <c:pt idx="95">
                  <c:v>9550</c:v>
                </c:pt>
                <c:pt idx="96">
                  <c:v>9650</c:v>
                </c:pt>
                <c:pt idx="97">
                  <c:v>9750</c:v>
                </c:pt>
                <c:pt idx="98">
                  <c:v>9850</c:v>
                </c:pt>
                <c:pt idx="99">
                  <c:v>9950</c:v>
                </c:pt>
                <c:pt idx="100">
                  <c:v>10050</c:v>
                </c:pt>
                <c:pt idx="101">
                  <c:v>10150</c:v>
                </c:pt>
                <c:pt idx="102">
                  <c:v>10250</c:v>
                </c:pt>
                <c:pt idx="103">
                  <c:v>10350</c:v>
                </c:pt>
                <c:pt idx="104">
                  <c:v>10450</c:v>
                </c:pt>
                <c:pt idx="105">
                  <c:v>10550</c:v>
                </c:pt>
                <c:pt idx="106">
                  <c:v>10650</c:v>
                </c:pt>
                <c:pt idx="107">
                  <c:v>10750</c:v>
                </c:pt>
                <c:pt idx="108">
                  <c:v>10850</c:v>
                </c:pt>
                <c:pt idx="109">
                  <c:v>10950</c:v>
                </c:pt>
                <c:pt idx="110">
                  <c:v>11050</c:v>
                </c:pt>
                <c:pt idx="111">
                  <c:v>11150</c:v>
                </c:pt>
                <c:pt idx="112">
                  <c:v>11250</c:v>
                </c:pt>
                <c:pt idx="113">
                  <c:v>11350</c:v>
                </c:pt>
                <c:pt idx="114">
                  <c:v>11450</c:v>
                </c:pt>
                <c:pt idx="115">
                  <c:v>11550</c:v>
                </c:pt>
                <c:pt idx="116">
                  <c:v>11650</c:v>
                </c:pt>
                <c:pt idx="117">
                  <c:v>11750</c:v>
                </c:pt>
                <c:pt idx="118">
                  <c:v>11850</c:v>
                </c:pt>
                <c:pt idx="119">
                  <c:v>11950</c:v>
                </c:pt>
                <c:pt idx="120">
                  <c:v>12050</c:v>
                </c:pt>
                <c:pt idx="121">
                  <c:v>12150</c:v>
                </c:pt>
                <c:pt idx="122">
                  <c:v>12250</c:v>
                </c:pt>
                <c:pt idx="123">
                  <c:v>12350</c:v>
                </c:pt>
                <c:pt idx="124">
                  <c:v>12450</c:v>
                </c:pt>
                <c:pt idx="125">
                  <c:v>12550</c:v>
                </c:pt>
                <c:pt idx="126">
                  <c:v>12650</c:v>
                </c:pt>
                <c:pt idx="127">
                  <c:v>12750</c:v>
                </c:pt>
              </c:numCache>
            </c:numRef>
          </c:xVal>
          <c:yVal>
            <c:numRef>
              <c:f>'2400 d'!$R$3:$R$1283</c:f>
              <c:numCache>
                <c:formatCode>General</c:formatCode>
                <c:ptCount val="1281"/>
                <c:pt idx="0">
                  <c:v>0</c:v>
                </c:pt>
                <c:pt idx="1">
                  <c:v>0</c:v>
                </c:pt>
                <c:pt idx="2">
                  <c:v>0</c:v>
                </c:pt>
                <c:pt idx="3">
                  <c:v>0</c:v>
                </c:pt>
                <c:pt idx="4">
                  <c:v>0</c:v>
                </c:pt>
                <c:pt idx="5">
                  <c:v>0</c:v>
                </c:pt>
                <c:pt idx="6">
                  <c:v>1E-4</c:v>
                </c:pt>
                <c:pt idx="7">
                  <c:v>1E-4</c:v>
                </c:pt>
                <c:pt idx="8">
                  <c:v>2.9999999999999997E-4</c:v>
                </c:pt>
                <c:pt idx="9">
                  <c:v>5.0000000000000001E-4</c:v>
                </c:pt>
                <c:pt idx="10">
                  <c:v>1E-3</c:v>
                </c:pt>
                <c:pt idx="11">
                  <c:v>1.8E-3</c:v>
                </c:pt>
                <c:pt idx="12">
                  <c:v>3.2000000000000002E-3</c:v>
                </c:pt>
                <c:pt idx="13">
                  <c:v>5.7000000000000002E-3</c:v>
                </c:pt>
                <c:pt idx="14">
                  <c:v>9.7000000000000003E-3</c:v>
                </c:pt>
                <c:pt idx="15">
                  <c:v>1.6199999999999999E-2</c:v>
                </c:pt>
                <c:pt idx="16">
                  <c:v>2.5999999999999999E-2</c:v>
                </c:pt>
                <c:pt idx="17">
                  <c:v>4.0500000000000001E-2</c:v>
                </c:pt>
                <c:pt idx="18">
                  <c:v>6.1199999999999997E-2</c:v>
                </c:pt>
                <c:pt idx="19">
                  <c:v>8.9499999999999996E-2</c:v>
                </c:pt>
                <c:pt idx="20">
                  <c:v>0.12670000000000001</c:v>
                </c:pt>
                <c:pt idx="21">
                  <c:v>0.17369999999999999</c:v>
                </c:pt>
                <c:pt idx="22">
                  <c:v>0.23039999999999999</c:v>
                </c:pt>
                <c:pt idx="23">
                  <c:v>0.29620000000000002</c:v>
                </c:pt>
                <c:pt idx="24">
                  <c:v>0.36909999999999998</c:v>
                </c:pt>
                <c:pt idx="25">
                  <c:v>0.4461</c:v>
                </c:pt>
                <c:pt idx="26">
                  <c:v>0.52349999999999997</c:v>
                </c:pt>
                <c:pt idx="27">
                  <c:v>0.59709999999999996</c:v>
                </c:pt>
                <c:pt idx="28">
                  <c:v>0.66269999999999996</c:v>
                </c:pt>
                <c:pt idx="29">
                  <c:v>0.71619999999999995</c:v>
                </c:pt>
                <c:pt idx="30">
                  <c:v>0.75439999999999996</c:v>
                </c:pt>
                <c:pt idx="31">
                  <c:v>0.77500000000000002</c:v>
                </c:pt>
                <c:pt idx="32">
                  <c:v>0.77590000000000003</c:v>
                </c:pt>
                <c:pt idx="33">
                  <c:v>0.75990000000000002</c:v>
                </c:pt>
                <c:pt idx="34">
                  <c:v>0.72470000000000001</c:v>
                </c:pt>
                <c:pt idx="35">
                  <c:v>0.67369999999999997</c:v>
                </c:pt>
                <c:pt idx="36">
                  <c:v>0.61009999999999998</c:v>
                </c:pt>
                <c:pt idx="37">
                  <c:v>0.53759999999999997</c:v>
                </c:pt>
                <c:pt idx="38">
                  <c:v>0.46060000000000001</c:v>
                </c:pt>
                <c:pt idx="39">
                  <c:v>0.38319999999999999</c:v>
                </c:pt>
                <c:pt idx="40">
                  <c:v>0.30940000000000001</c:v>
                </c:pt>
                <c:pt idx="41">
                  <c:v>0.2422</c:v>
                </c:pt>
                <c:pt idx="42">
                  <c:v>0.1837</c:v>
                </c:pt>
                <c:pt idx="43">
                  <c:v>0.13500000000000001</c:v>
                </c:pt>
                <c:pt idx="44">
                  <c:v>9.6000000000000002E-2</c:v>
                </c:pt>
                <c:pt idx="45">
                  <c:v>6.6100000000000006E-2</c:v>
                </c:pt>
                <c:pt idx="46">
                  <c:v>4.41E-2</c:v>
                </c:pt>
                <c:pt idx="47">
                  <c:v>2.8400000000000002E-2</c:v>
                </c:pt>
                <c:pt idx="48">
                  <c:v>1.78E-2</c:v>
                </c:pt>
                <c:pt idx="49">
                  <c:v>1.0800000000000001E-2</c:v>
                </c:pt>
                <c:pt idx="50">
                  <c:v>6.3E-3</c:v>
                </c:pt>
                <c:pt idx="51">
                  <c:v>3.5999999999999999E-3</c:v>
                </c:pt>
                <c:pt idx="52">
                  <c:v>2E-3</c:v>
                </c:pt>
                <c:pt idx="53">
                  <c:v>1.1000000000000001E-3</c:v>
                </c:pt>
                <c:pt idx="54">
                  <c:v>5.9999999999999995E-4</c:v>
                </c:pt>
                <c:pt idx="55">
                  <c:v>2.9999999999999997E-4</c:v>
                </c:pt>
                <c:pt idx="56">
                  <c:v>1E-4</c:v>
                </c:pt>
                <c:pt idx="57">
                  <c:v>1E-4</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yVal>
          <c:smooth val="1"/>
        </c:ser>
        <c:dLbls>
          <c:showLegendKey val="0"/>
          <c:showVal val="0"/>
          <c:showCatName val="0"/>
          <c:showSerName val="0"/>
          <c:showPercent val="0"/>
          <c:showBubbleSize val="0"/>
        </c:dLbls>
        <c:axId val="174244584"/>
        <c:axId val="174244976"/>
      </c:scatterChart>
      <c:valAx>
        <c:axId val="174244584"/>
        <c:scaling>
          <c:orientation val="minMax"/>
          <c:max val="10000"/>
          <c:min val="0"/>
        </c:scaling>
        <c:delete val="0"/>
        <c:axPos val="b"/>
        <c:majorGridlines/>
        <c:title>
          <c:tx>
            <c:rich>
              <a:bodyPr/>
              <a:lstStyle/>
              <a:p>
                <a:pPr>
                  <a:defRPr/>
                </a:pPr>
                <a:r>
                  <a:rPr lang="en-US"/>
                  <a:t>Distance (m)</a:t>
                </a:r>
              </a:p>
            </c:rich>
          </c:tx>
          <c:layout/>
          <c:overlay val="0"/>
        </c:title>
        <c:numFmt formatCode="#,##0" sourceLinked="0"/>
        <c:majorTickMark val="out"/>
        <c:minorTickMark val="out"/>
        <c:tickLblPos val="nextTo"/>
        <c:crossAx val="174244976"/>
        <c:crosses val="autoZero"/>
        <c:crossBetween val="midCat"/>
        <c:majorUnit val="2000"/>
      </c:valAx>
      <c:valAx>
        <c:axId val="174244976"/>
        <c:scaling>
          <c:orientation val="minMax"/>
          <c:max val="1"/>
          <c:min val="0"/>
        </c:scaling>
        <c:delete val="0"/>
        <c:axPos val="l"/>
        <c:majorGridlines/>
        <c:title>
          <c:tx>
            <c:rich>
              <a:bodyPr rot="-5400000" vert="horz"/>
              <a:lstStyle/>
              <a:p>
                <a:pPr>
                  <a:defRPr/>
                </a:pPr>
                <a:r>
                  <a:rPr lang="en-US"/>
                  <a:t>C/C</a:t>
                </a:r>
                <a:r>
                  <a:rPr lang="en-US" baseline="-25000"/>
                  <a:t>0</a:t>
                </a:r>
              </a:p>
            </c:rich>
          </c:tx>
          <c:layout/>
          <c:overlay val="0"/>
        </c:title>
        <c:numFmt formatCode="General" sourceLinked="1"/>
        <c:majorTickMark val="out"/>
        <c:minorTickMark val="none"/>
        <c:tickLblPos val="nextTo"/>
        <c:crossAx val="174244584"/>
        <c:crosses val="autoZero"/>
        <c:crossBetween val="midCat"/>
      </c:valAx>
    </c:plotArea>
    <c:legend>
      <c:legendPos val="t"/>
      <c:layout/>
      <c:overlay val="0"/>
    </c:legend>
    <c:plotVisOnly val="1"/>
    <c:dispBlanksAs val="gap"/>
    <c:showDLblsOverMax val="0"/>
  </c:chart>
  <c:spPr>
    <a:ln>
      <a:noFill/>
    </a:ln>
  </c:sp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 9600 d</a:t>
            </a:r>
          </a:p>
        </c:rich>
      </c:tx>
      <c:layout/>
      <c:overlay val="0"/>
    </c:title>
    <c:autoTitleDeleted val="0"/>
    <c:plotArea>
      <c:layout/>
      <c:scatterChart>
        <c:scatterStyle val="smoothMarker"/>
        <c:varyColors val="0"/>
        <c:ser>
          <c:idx val="0"/>
          <c:order val="0"/>
          <c:tx>
            <c:strRef>
              <c:f>'9600 d'!$F$1</c:f>
              <c:strCache>
                <c:ptCount val="1"/>
                <c:pt idx="0">
                  <c:v>Analytic</c:v>
                </c:pt>
              </c:strCache>
            </c:strRef>
          </c:tx>
          <c:marker>
            <c:symbol val="none"/>
          </c:marker>
          <c:xVal>
            <c:numRef>
              <c:f>'9600 d'!$F$3:$F$1283</c:f>
              <c:numCache>
                <c:formatCode>General</c:formatCode>
                <c:ptCount val="128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numCache>
            </c:numRef>
          </c:xVal>
          <c:yVal>
            <c:numRef>
              <c:f>'9600 d'!$O$3:$O$1283</c:f>
              <c:numCache>
                <c:formatCode>General</c:formatCode>
                <c:ptCount val="1281"/>
                <c:pt idx="0">
                  <c:v>0</c:v>
                </c:pt>
                <c:pt idx="1">
                  <c:v>1.2113666880640599E-10</c:v>
                </c:pt>
                <c:pt idx="2">
                  <c:v>1.2005039167846201E-10</c:v>
                </c:pt>
                <c:pt idx="3">
                  <c:v>1.20917449218708E-10</c:v>
                </c:pt>
                <c:pt idx="4">
                  <c:v>1.2364811457354201E-10</c:v>
                </c:pt>
                <c:pt idx="5">
                  <c:v>1.2816527253064701E-10</c:v>
                </c:pt>
                <c:pt idx="6">
                  <c:v>1.3440462194913099E-10</c:v>
                </c:pt>
                <c:pt idx="7">
                  <c:v>1.4231349070182701E-10</c:v>
                </c:pt>
                <c:pt idx="8">
                  <c:v>1.51850479891226E-10</c:v>
                </c:pt>
                <c:pt idx="9">
                  <c:v>1.62984823661924E-10</c:v>
                </c:pt>
                <c:pt idx="10">
                  <c:v>1.7569701568442401E-10</c:v>
                </c:pt>
                <c:pt idx="11">
                  <c:v>1.89976480429345E-10</c:v>
                </c:pt>
                <c:pt idx="12">
                  <c:v>2.05823391817591E-10</c:v>
                </c:pt>
                <c:pt idx="13">
                  <c:v>2.2324686502375301E-10</c:v>
                </c:pt>
                <c:pt idx="14">
                  <c:v>2.42265625167195E-10</c:v>
                </c:pt>
                <c:pt idx="15">
                  <c:v>2.6290726477723901E-10</c:v>
                </c:pt>
                <c:pt idx="16">
                  <c:v>2.85208974428836E-10</c:v>
                </c:pt>
                <c:pt idx="17">
                  <c:v>3.09216413836652E-10</c:v>
                </c:pt>
                <c:pt idx="18">
                  <c:v>3.3498416318782699E-10</c:v>
                </c:pt>
                <c:pt idx="19">
                  <c:v>3.6257597656930898E-10</c:v>
                </c:pt>
                <c:pt idx="20">
                  <c:v>3.9206439172951002E-10</c:v>
                </c:pt>
                <c:pt idx="21">
                  <c:v>4.2353135994686998E-10</c:v>
                </c:pt>
                <c:pt idx="22">
                  <c:v>4.5706756307737998E-10</c:v>
                </c:pt>
                <c:pt idx="23">
                  <c:v>4.9277341401959396E-10</c:v>
                </c:pt>
                <c:pt idx="24">
                  <c:v>5.3075896376600904E-10</c:v>
                </c:pt>
                <c:pt idx="25">
                  <c:v>5.7114360203002402E-10</c:v>
                </c:pt>
                <c:pt idx="26">
                  <c:v>6.1405732669524899E-10</c:v>
                </c:pt>
                <c:pt idx="27">
                  <c:v>6.5964013935987503E-10</c:v>
                </c:pt>
                <c:pt idx="28">
                  <c:v>7.0804345179017697E-10</c:v>
                </c:pt>
                <c:pt idx="29">
                  <c:v>7.5942906148968196E-10</c:v>
                </c:pt>
                <c:pt idx="30">
                  <c:v>8.1397080256939501E-10</c:v>
                </c:pt>
                <c:pt idx="31">
                  <c:v>8.7185509637735404E-10</c:v>
                </c:pt>
                <c:pt idx="32">
                  <c:v>9.3327984604594108E-10</c:v>
                </c:pt>
                <c:pt idx="33">
                  <c:v>9.9845711436963104E-10</c:v>
                </c:pt>
                <c:pt idx="34">
                  <c:v>1.0676125899747699E-9</c:v>
                </c:pt>
                <c:pt idx="35">
                  <c:v>1.14098628208375E-9</c:v>
                </c:pt>
                <c:pt idx="36">
                  <c:v>1.2188333331018199E-9</c:v>
                </c:pt>
                <c:pt idx="37">
                  <c:v>1.30142505953806E-9</c:v>
                </c:pt>
                <c:pt idx="38">
                  <c:v>1.38904944362967E-9</c:v>
                </c:pt>
                <c:pt idx="39">
                  <c:v>1.48201229647313E-9</c:v>
                </c:pt>
                <c:pt idx="40">
                  <c:v>1.5806374269173999E-9</c:v>
                </c:pt>
                <c:pt idx="41">
                  <c:v>1.6852687024175899E-9</c:v>
                </c:pt>
                <c:pt idx="42">
                  <c:v>1.7962701157142701E-9</c:v>
                </c:pt>
                <c:pt idx="43">
                  <c:v>1.91402785381264E-9</c:v>
                </c:pt>
                <c:pt idx="44">
                  <c:v>2.03895048317538E-9</c:v>
                </c:pt>
                <c:pt idx="45">
                  <c:v>2.1714705815154501E-9</c:v>
                </c:pt>
                <c:pt idx="46">
                  <c:v>2.3120463726359399E-9</c:v>
                </c:pt>
                <c:pt idx="47">
                  <c:v>2.4611625869175801E-9</c:v>
                </c:pt>
                <c:pt idx="48">
                  <c:v>2.61933221256268E-9</c:v>
                </c:pt>
                <c:pt idx="49">
                  <c:v>2.7870980271635201E-9</c:v>
                </c:pt>
                <c:pt idx="50">
                  <c:v>2.96503379837937E-9</c:v>
                </c:pt>
                <c:pt idx="51">
                  <c:v>3.15374692989984E-9</c:v>
                </c:pt>
                <c:pt idx="52">
                  <c:v>3.3538792218597901E-9</c:v>
                </c:pt>
                <c:pt idx="53">
                  <c:v>3.5661092982662799E-9</c:v>
                </c:pt>
                <c:pt idx="54">
                  <c:v>3.7911547028945402E-9</c:v>
                </c:pt>
                <c:pt idx="55">
                  <c:v>4.0297736635220201E-9</c:v>
                </c:pt>
                <c:pt idx="56">
                  <c:v>4.2827675235805797E-9</c:v>
                </c:pt>
                <c:pt idx="57">
                  <c:v>4.5509832860038097E-9</c:v>
                </c:pt>
                <c:pt idx="58">
                  <c:v>4.8353157140550804E-9</c:v>
                </c:pt>
                <c:pt idx="59">
                  <c:v>5.1367099882422804E-9</c:v>
                </c:pt>
                <c:pt idx="60">
                  <c:v>5.4561648082096499E-9</c:v>
                </c:pt>
                <c:pt idx="61">
                  <c:v>5.7947347182808898E-9</c:v>
                </c:pt>
                <c:pt idx="62">
                  <c:v>6.1535335439587503E-9</c:v>
                </c:pt>
                <c:pt idx="63">
                  <c:v>6.5337374960230098E-9</c:v>
                </c:pt>
                <c:pt idx="64">
                  <c:v>6.93658838625357E-9</c:v>
                </c:pt>
                <c:pt idx="65">
                  <c:v>7.3633975098326402E-9</c:v>
                </c:pt>
                <c:pt idx="66">
                  <c:v>7.8155486400611101E-9</c:v>
                </c:pt>
                <c:pt idx="67">
                  <c:v>8.2945027998759207E-9</c:v>
                </c:pt>
                <c:pt idx="68">
                  <c:v>8.8018017014996599E-9</c:v>
                </c:pt>
                <c:pt idx="69">
                  <c:v>9.3390722966724294E-9</c:v>
                </c:pt>
                <c:pt idx="70">
                  <c:v>9.9080317712950298E-9</c:v>
                </c:pt>
                <c:pt idx="71">
                  <c:v>1.05104907640034E-8</c:v>
                </c:pt>
                <c:pt idx="72">
                  <c:v>1.11483604707806E-8</c:v>
                </c:pt>
                <c:pt idx="73">
                  <c:v>1.1823656419128899E-8</c:v>
                </c:pt>
                <c:pt idx="74">
                  <c:v>1.25385043518681E-8</c:v>
                </c:pt>
                <c:pt idx="75">
                  <c:v>1.3295146222136E-8</c:v>
                </c:pt>
                <c:pt idx="76">
                  <c:v>1.40959459665019E-8</c:v>
                </c:pt>
                <c:pt idx="77">
                  <c:v>1.4943396055375398E-8</c:v>
                </c:pt>
                <c:pt idx="78">
                  <c:v>1.5840124487624901E-8</c:v>
                </c:pt>
                <c:pt idx="79">
                  <c:v>1.67889008971232E-8</c:v>
                </c:pt>
                <c:pt idx="80">
                  <c:v>1.77926452128964E-8</c:v>
                </c:pt>
                <c:pt idx="81">
                  <c:v>1.8854434098904001E-8</c:v>
                </c:pt>
                <c:pt idx="82">
                  <c:v>1.9977510169442699E-8</c:v>
                </c:pt>
                <c:pt idx="83">
                  <c:v>2.1165289872337799E-8</c:v>
                </c:pt>
                <c:pt idx="84">
                  <c:v>2.2421372704447202E-8</c:v>
                </c:pt>
                <c:pt idx="85">
                  <c:v>2.3749550649247399E-8</c:v>
                </c:pt>
                <c:pt idx="86">
                  <c:v>2.5153817059337599E-8</c:v>
                </c:pt>
                <c:pt idx="87">
                  <c:v>2.6638378980657101E-8</c:v>
                </c:pt>
                <c:pt idx="88">
                  <c:v>2.8207665590938901E-8</c:v>
                </c:pt>
                <c:pt idx="89">
                  <c:v>2.9866341856223E-8</c:v>
                </c:pt>
                <c:pt idx="90">
                  <c:v>3.1619318301593998E-8</c:v>
                </c:pt>
                <c:pt idx="91">
                  <c:v>3.34717647787253E-8</c:v>
                </c:pt>
                <c:pt idx="92">
                  <c:v>3.5429123234219898E-8</c:v>
                </c:pt>
                <c:pt idx="93">
                  <c:v>3.7497121366124503E-8</c:v>
                </c:pt>
                <c:pt idx="94">
                  <c:v>3.9681786502481797E-8</c:v>
                </c:pt>
                <c:pt idx="95">
                  <c:v>4.1989461589294497E-8</c:v>
                </c:pt>
                <c:pt idx="96">
                  <c:v>4.4426819624166803E-8</c:v>
                </c:pt>
                <c:pt idx="97">
                  <c:v>4.7000881420599799E-8</c:v>
                </c:pt>
                <c:pt idx="98">
                  <c:v>4.9719032040003897E-8</c:v>
                </c:pt>
                <c:pt idx="99">
                  <c:v>5.2589039000051799E-8</c:v>
                </c:pt>
                <c:pt idx="100">
                  <c:v>5.5619071038124903E-8</c:v>
                </c:pt>
                <c:pt idx="101">
                  <c:v>5.8817718095986899E-8</c:v>
                </c:pt>
                <c:pt idx="102">
                  <c:v>6.2194012636705599E-8</c:v>
                </c:pt>
                <c:pt idx="103">
                  <c:v>6.5757449629287298E-8</c:v>
                </c:pt>
                <c:pt idx="104">
                  <c:v>6.9518011196229001E-8</c:v>
                </c:pt>
                <c:pt idx="105">
                  <c:v>7.3486188485491499E-8</c:v>
                </c:pt>
                <c:pt idx="106">
                  <c:v>7.7673007983345796E-8</c:v>
                </c:pt>
                <c:pt idx="107">
                  <c:v>8.2090056716975505E-8</c:v>
                </c:pt>
                <c:pt idx="108">
                  <c:v>8.6749509455460797E-8</c:v>
                </c:pt>
                <c:pt idx="109">
                  <c:v>9.1664157020966097E-8</c:v>
                </c:pt>
                <c:pt idx="110">
                  <c:v>9.6847436376264503E-8</c:v>
                </c:pt>
                <c:pt idx="111">
                  <c:v>1.0231346137837701E-7</c:v>
                </c:pt>
                <c:pt idx="112">
                  <c:v>1.08077054753436E-7</c:v>
                </c:pt>
                <c:pt idx="113">
                  <c:v>1.14153782736073E-7</c:v>
                </c:pt>
                <c:pt idx="114">
                  <c:v>1.20559990152866E-7</c:v>
                </c:pt>
                <c:pt idx="115">
                  <c:v>1.27312837393157E-7</c:v>
                </c:pt>
                <c:pt idx="116">
                  <c:v>1.3443033937825001E-7</c:v>
                </c:pt>
                <c:pt idx="117">
                  <c:v>1.41931405085709E-7</c:v>
                </c:pt>
                <c:pt idx="118">
                  <c:v>1.4983588095941101E-7</c:v>
                </c:pt>
                <c:pt idx="119">
                  <c:v>1.5816459398652399E-7</c:v>
                </c:pt>
                <c:pt idx="120">
                  <c:v>1.6693939810514E-7</c:v>
                </c:pt>
                <c:pt idx="121">
                  <c:v>1.7618322238824001E-7</c:v>
                </c:pt>
                <c:pt idx="122">
                  <c:v>1.85920120892996E-7</c:v>
                </c:pt>
                <c:pt idx="123">
                  <c:v>1.96175325063553E-7</c:v>
                </c:pt>
                <c:pt idx="124">
                  <c:v>2.0697529846528299E-7</c:v>
                </c:pt>
                <c:pt idx="125">
                  <c:v>2.1834779373946501E-7</c:v>
                </c:pt>
                <c:pt idx="126">
                  <c:v>2.3032191222248399E-7</c:v>
                </c:pt>
                <c:pt idx="127">
                  <c:v>2.4292816556343401E-7</c:v>
                </c:pt>
                <c:pt idx="128">
                  <c:v>2.5619854111644901E-7</c:v>
                </c:pt>
                <c:pt idx="129">
                  <c:v>2.7016656922041802E-7</c:v>
                </c:pt>
                <c:pt idx="130">
                  <c:v>2.84867393143223E-7</c:v>
                </c:pt>
                <c:pt idx="131">
                  <c:v>3.0033784346684799E-7</c:v>
                </c:pt>
                <c:pt idx="132">
                  <c:v>3.1661651358271699E-7</c:v>
                </c:pt>
                <c:pt idx="133">
                  <c:v>3.3374384029403698E-7</c:v>
                </c:pt>
                <c:pt idx="134">
                  <c:v>3.5176218686063498E-7</c:v>
                </c:pt>
                <c:pt idx="135">
                  <c:v>3.7071592981853E-7</c:v>
                </c:pt>
                <c:pt idx="136">
                  <c:v>3.90651548242003E-7</c:v>
                </c:pt>
                <c:pt idx="137">
                  <c:v>4.11617719889036E-7</c:v>
                </c:pt>
                <c:pt idx="138">
                  <c:v>4.3366541745775999E-7</c:v>
                </c:pt>
                <c:pt idx="139">
                  <c:v>4.5684801194834E-7</c:v>
                </c:pt>
                <c:pt idx="140">
                  <c:v>4.8122137835630302E-7</c:v>
                </c:pt>
                <c:pt idx="141">
                  <c:v>5.0684400680596903E-7</c:v>
                </c:pt>
                <c:pt idx="142">
                  <c:v>5.33777118013736E-7</c:v>
                </c:pt>
                <c:pt idx="143">
                  <c:v>5.6208478319225504E-7</c:v>
                </c:pt>
                <c:pt idx="144">
                  <c:v>5.9183404906162996E-7</c:v>
                </c:pt>
                <c:pt idx="145">
                  <c:v>6.2309506863376299E-7</c:v>
                </c:pt>
                <c:pt idx="146">
                  <c:v>6.5594123610452897E-7</c:v>
                </c:pt>
                <c:pt idx="147">
                  <c:v>6.9044932763012601E-7</c:v>
                </c:pt>
                <c:pt idx="148">
                  <c:v>7.2669964832066704E-7</c:v>
                </c:pt>
                <c:pt idx="149">
                  <c:v>7.6477618545102003E-7</c:v>
                </c:pt>
                <c:pt idx="150">
                  <c:v>8.04766765668447E-7</c:v>
                </c:pt>
                <c:pt idx="151">
                  <c:v>8.4676322130406702E-7</c:v>
                </c:pt>
                <c:pt idx="152">
                  <c:v>8.9086156168032005E-7</c:v>
                </c:pt>
                <c:pt idx="153">
                  <c:v>9.3716215107976904E-7</c:v>
                </c:pt>
                <c:pt idx="154">
                  <c:v>9.8576989459647404E-7</c:v>
                </c:pt>
                <c:pt idx="155">
                  <c:v>1.0367944315368899E-6</c:v>
                </c:pt>
                <c:pt idx="156">
                  <c:v>1.0903503349269899E-6</c:v>
                </c:pt>
                <c:pt idx="157">
                  <c:v>1.1465573197901299E-6</c:v>
                </c:pt>
                <c:pt idx="158">
                  <c:v>1.2055404607508E-6</c:v>
                </c:pt>
                <c:pt idx="159">
                  <c:v>1.2674304149674401E-6</c:v>
                </c:pt>
                <c:pt idx="160">
                  <c:v>1.3323636574997801E-6</c:v>
                </c:pt>
                <c:pt idx="161">
                  <c:v>1.4004827224492599E-6</c:v>
                </c:pt>
                <c:pt idx="162">
                  <c:v>1.4719364557568801E-6</c:v>
                </c:pt>
                <c:pt idx="163">
                  <c:v>1.54688027610561E-6</c:v>
                </c:pt>
                <c:pt idx="164">
                  <c:v>1.62547644692509E-6</c:v>
                </c:pt>
                <c:pt idx="165">
                  <c:v>1.7078943578331401E-6</c:v>
                </c:pt>
                <c:pt idx="166">
                  <c:v>1.7943108172906201E-6</c:v>
                </c:pt>
                <c:pt idx="167">
                  <c:v>1.88491035646946E-6</c:v>
                </c:pt>
                <c:pt idx="168">
                  <c:v>1.9798855436678398E-6</c:v>
                </c:pt>
                <c:pt idx="169">
                  <c:v>2.07943731127092E-6</c:v>
                </c:pt>
                <c:pt idx="170">
                  <c:v>2.18377529581212E-6</c:v>
                </c:pt>
                <c:pt idx="171">
                  <c:v>2.2931181872493302E-6</c:v>
                </c:pt>
                <c:pt idx="172">
                  <c:v>2.40769409633774E-6</c:v>
                </c:pt>
                <c:pt idx="173">
                  <c:v>2.5277409304403E-6</c:v>
                </c:pt>
                <c:pt idx="174">
                  <c:v>2.6535067871018098E-6</c:v>
                </c:pt>
                <c:pt idx="175">
                  <c:v>2.7852503593913998E-6</c:v>
                </c:pt>
                <c:pt idx="176">
                  <c:v>2.9232413575651902E-6</c:v>
                </c:pt>
                <c:pt idx="177">
                  <c:v>3.0677609451619402E-6</c:v>
                </c:pt>
                <c:pt idx="178">
                  <c:v>3.2191021917519601E-6</c:v>
                </c:pt>
                <c:pt idx="179">
                  <c:v>3.37757054111826E-6</c:v>
                </c:pt>
                <c:pt idx="180">
                  <c:v>3.5434842966459802E-6</c:v>
                </c:pt>
                <c:pt idx="181">
                  <c:v>3.7171751240313899E-6</c:v>
                </c:pt>
                <c:pt idx="182">
                  <c:v>3.8989885721986003E-6</c:v>
                </c:pt>
                <c:pt idx="183">
                  <c:v>4.0892846118687104E-6</c:v>
                </c:pt>
                <c:pt idx="184">
                  <c:v>4.2884381940019903E-6</c:v>
                </c:pt>
                <c:pt idx="185">
                  <c:v>4.4968398275579699E-6</c:v>
                </c:pt>
                <c:pt idx="186">
                  <c:v>4.7148961772395303E-6</c:v>
                </c:pt>
                <c:pt idx="187">
                  <c:v>4.9430306821091496E-6</c:v>
                </c:pt>
                <c:pt idx="188">
                  <c:v>5.18168419652067E-6</c:v>
                </c:pt>
                <c:pt idx="189">
                  <c:v>5.4313156520343002E-6</c:v>
                </c:pt>
                <c:pt idx="190">
                  <c:v>5.6924027424241398E-6</c:v>
                </c:pt>
                <c:pt idx="191">
                  <c:v>5.9654426333328599E-6</c:v>
                </c:pt>
                <c:pt idx="192">
                  <c:v>6.2509526937975698E-6</c:v>
                </c:pt>
                <c:pt idx="193">
                  <c:v>6.5494712549762697E-6</c:v>
                </c:pt>
                <c:pt idx="194">
                  <c:v>6.8615583931881402E-6</c:v>
                </c:pt>
                <c:pt idx="195">
                  <c:v>7.1877967401543104E-6</c:v>
                </c:pt>
                <c:pt idx="196">
                  <c:v>7.5287923191068401E-6</c:v>
                </c:pt>
                <c:pt idx="197">
                  <c:v>7.8851754103185503E-6</c:v>
                </c:pt>
                <c:pt idx="198">
                  <c:v>8.2576014442774999E-6</c:v>
                </c:pt>
                <c:pt idx="199">
                  <c:v>8.6467519252814995E-6</c:v>
                </c:pt>
                <c:pt idx="200">
                  <c:v>9.0533353842314795E-6</c:v>
                </c:pt>
                <c:pt idx="201">
                  <c:v>9.4780883640655202E-6</c:v>
                </c:pt>
                <c:pt idx="202">
                  <c:v>9.9217764367230706E-6</c:v>
                </c:pt>
                <c:pt idx="203">
                  <c:v>1.03851952519727E-5</c:v>
                </c:pt>
                <c:pt idx="204">
                  <c:v>1.0869171622099901E-5</c:v>
                </c:pt>
                <c:pt idx="205">
                  <c:v>1.1374564640457E-5</c:v>
                </c:pt>
                <c:pt idx="206">
                  <c:v>1.19022668359838E-5</c:v>
                </c:pt>
                <c:pt idx="207">
                  <c:v>1.2453205363478001E-5</c:v>
                </c:pt>
                <c:pt idx="208">
                  <c:v>1.30283432339438E-5</c:v>
                </c:pt>
                <c:pt idx="209">
                  <c:v>1.36286805806911E-5</c:v>
                </c:pt>
                <c:pt idx="210">
                  <c:v>1.4255255968065499E-5</c:v>
                </c:pt>
                <c:pt idx="211">
                  <c:v>1.49091477392599E-5</c:v>
                </c:pt>
                <c:pt idx="212">
                  <c:v>1.5591475406201798E-5</c:v>
                </c:pt>
                <c:pt idx="213">
                  <c:v>1.6303401082741099E-5</c:v>
                </c:pt>
                <c:pt idx="214">
                  <c:v>1.7046130962134199E-5</c:v>
                </c:pt>
                <c:pt idx="215">
                  <c:v>1.7820916838605001E-5</c:v>
                </c:pt>
                <c:pt idx="216">
                  <c:v>1.86290576772003E-5</c:v>
                </c:pt>
                <c:pt idx="217">
                  <c:v>1.9471901228609E-5</c:v>
                </c:pt>
                <c:pt idx="218">
                  <c:v>2.0350845694940899E-5</c:v>
                </c:pt>
                <c:pt idx="219">
                  <c:v>2.1267341443688801E-5</c:v>
                </c:pt>
                <c:pt idx="220">
                  <c:v>2.2222892773982398E-5</c:v>
                </c:pt>
                <c:pt idx="221">
                  <c:v>2.3219059734578699E-5</c:v>
                </c:pt>
                <c:pt idx="222">
                  <c:v>2.4257459994365401E-5</c:v>
                </c:pt>
                <c:pt idx="223">
                  <c:v>2.5339770771040799E-5</c:v>
                </c:pt>
                <c:pt idx="224">
                  <c:v>2.6467730811195901E-5</c:v>
                </c:pt>
                <c:pt idx="225">
                  <c:v>2.7643142432348301E-5</c:v>
                </c:pt>
                <c:pt idx="226">
                  <c:v>2.8867873620486099E-5</c:v>
                </c:pt>
                <c:pt idx="227">
                  <c:v>3.0143860189451999E-5</c:v>
                </c:pt>
                <c:pt idx="228">
                  <c:v>3.1473108001499998E-5</c:v>
                </c:pt>
                <c:pt idx="229">
                  <c:v>3.2857695250691498E-5</c:v>
                </c:pt>
                <c:pt idx="230">
                  <c:v>3.42997748096844E-5</c:v>
                </c:pt>
                <c:pt idx="231">
                  <c:v>3.5801576643691203E-5</c:v>
                </c:pt>
                <c:pt idx="232">
                  <c:v>3.7365410291272398E-5</c:v>
                </c:pt>
                <c:pt idx="233">
                  <c:v>3.89936674122981E-5</c:v>
                </c:pt>
                <c:pt idx="234">
                  <c:v>4.0688824407519499E-5</c:v>
                </c:pt>
                <c:pt idx="235">
                  <c:v>4.2453445109305203E-5</c:v>
                </c:pt>
                <c:pt idx="236">
                  <c:v>4.4290183544431503E-5</c:v>
                </c:pt>
                <c:pt idx="237">
                  <c:v>4.6201786773366103E-5</c:v>
                </c:pt>
                <c:pt idx="238">
                  <c:v>4.81910978033834E-5</c:v>
                </c:pt>
                <c:pt idx="239">
                  <c:v>5.0261058580614303E-5</c:v>
                </c:pt>
                <c:pt idx="240">
                  <c:v>5.2414713061257199E-5</c:v>
                </c:pt>
                <c:pt idx="241">
                  <c:v>5.4655210362279297E-5</c:v>
                </c:pt>
                <c:pt idx="242">
                  <c:v>5.6985807996828601E-5</c:v>
                </c:pt>
                <c:pt idx="243">
                  <c:v>5.94098751896933E-5</c:v>
                </c:pt>
                <c:pt idx="244">
                  <c:v>6.1930896282688406E-5</c:v>
                </c:pt>
                <c:pt idx="245">
                  <c:v>6.4552474222865703E-5</c:v>
                </c:pt>
                <c:pt idx="246">
                  <c:v>6.7278334142761097E-5</c:v>
                </c:pt>
                <c:pt idx="247">
                  <c:v>7.0112327028571102E-5</c:v>
                </c:pt>
                <c:pt idx="248">
                  <c:v>7.3058433481588695E-5</c:v>
                </c:pt>
                <c:pt idx="249">
                  <c:v>7.6120767571787607E-5</c:v>
                </c:pt>
                <c:pt idx="250">
                  <c:v>7.93035807884395E-5</c:v>
                </c:pt>
                <c:pt idx="251">
                  <c:v>8.2611266085323004E-5</c:v>
                </c:pt>
                <c:pt idx="252">
                  <c:v>8.6048362026518098E-5</c:v>
                </c:pt>
                <c:pt idx="253">
                  <c:v>8.9619557029678998E-5</c:v>
                </c:pt>
                <c:pt idx="254">
                  <c:v>9.3329693713556096E-5</c:v>
                </c:pt>
                <c:pt idx="255">
                  <c:v>9.7183773346437704E-5</c:v>
                </c:pt>
                <c:pt idx="256">
                  <c:v>1.0118696040150601E-4</c:v>
                </c:pt>
                <c:pt idx="257">
                  <c:v>1.05344587217E-4</c:v>
                </c:pt>
                <c:pt idx="258">
                  <c:v>1.0966215876606201E-4</c:v>
                </c:pt>
                <c:pt idx="259">
                  <c:v>1.14145357534064E-4</c:v>
                </c:pt>
                <c:pt idx="260">
                  <c:v>1.18800048510056E-4</c:v>
                </c:pt>
                <c:pt idx="261">
                  <c:v>1.2363228428901801E-4</c:v>
                </c:pt>
                <c:pt idx="262">
                  <c:v>1.2864831028869001E-4</c:v>
                </c:pt>
                <c:pt idx="263">
                  <c:v>1.3385457008418801E-4</c:v>
                </c:pt>
                <c:pt idx="264">
                  <c:v>1.39257710857208E-4</c:v>
                </c:pt>
                <c:pt idx="265">
                  <c:v>1.4486458896722799E-4</c:v>
                </c:pt>
                <c:pt idx="266">
                  <c:v>1.50682275640743E-4</c:v>
                </c:pt>
                <c:pt idx="267">
                  <c:v>1.56718062785164E-4</c:v>
                </c:pt>
                <c:pt idx="268">
                  <c:v>1.6297946892296201E-4</c:v>
                </c:pt>
                <c:pt idx="269">
                  <c:v>1.6947424525359599E-4</c:v>
                </c:pt>
                <c:pt idx="270">
                  <c:v>1.7621038184023499E-4</c:v>
                </c:pt>
                <c:pt idx="271">
                  <c:v>1.8319611392369901E-4</c:v>
                </c:pt>
                <c:pt idx="272">
                  <c:v>1.9043992836731299E-4</c:v>
                </c:pt>
                <c:pt idx="273">
                  <c:v>1.9795057022930899E-4</c:v>
                </c:pt>
                <c:pt idx="274">
                  <c:v>2.05737049469245E-4</c:v>
                </c:pt>
                <c:pt idx="275">
                  <c:v>2.1380864778519599E-4</c:v>
                </c:pt>
                <c:pt idx="276">
                  <c:v>2.2217492558596001E-4</c:v>
                </c:pt>
                <c:pt idx="277">
                  <c:v>2.3084572909848301E-4</c:v>
                </c:pt>
                <c:pt idx="278">
                  <c:v>2.3983119760950699E-4</c:v>
                </c:pt>
                <c:pt idx="279">
                  <c:v>2.4914177084733798E-4</c:v>
                </c:pt>
                <c:pt idx="280">
                  <c:v>2.5878819649827103E-4</c:v>
                </c:pt>
                <c:pt idx="281">
                  <c:v>2.6878153786502601E-4</c:v>
                </c:pt>
                <c:pt idx="282">
                  <c:v>2.7913318166350399E-4</c:v>
                </c:pt>
                <c:pt idx="283">
                  <c:v>2.8985484595933598E-4</c:v>
                </c:pt>
                <c:pt idx="284">
                  <c:v>3.0095858824830102E-4</c:v>
                </c:pt>
                <c:pt idx="285">
                  <c:v>3.1245681367664198E-4</c:v>
                </c:pt>
                <c:pt idx="286">
                  <c:v>3.24362283405155E-4</c:v>
                </c:pt>
                <c:pt idx="287">
                  <c:v>3.3668812311493602E-4</c:v>
                </c:pt>
                <c:pt idx="288">
                  <c:v>3.4944783165902199E-4</c:v>
                </c:pt>
                <c:pt idx="289">
                  <c:v>3.6265528985612801E-4</c:v>
                </c:pt>
                <c:pt idx="290">
                  <c:v>3.7632476942905902E-4</c:v>
                </c:pt>
                <c:pt idx="291">
                  <c:v>3.9047094208754997E-4</c:v>
                </c:pt>
                <c:pt idx="292">
                  <c:v>4.0510888875588898E-4</c:v>
                </c:pt>
                <c:pt idx="293">
                  <c:v>4.2025410894486198E-4</c:v>
                </c:pt>
                <c:pt idx="294">
                  <c:v>4.3592253026780698E-4</c:v>
                </c:pt>
                <c:pt idx="295">
                  <c:v>4.5213051810100098E-4</c:v>
                </c:pt>
                <c:pt idx="296">
                  <c:v>4.6889488538848201E-4</c:v>
                </c:pt>
                <c:pt idx="297">
                  <c:v>4.8623290258931201E-4</c:v>
                </c:pt>
                <c:pt idx="298">
                  <c:v>5.0416230776884096E-4</c:v>
                </c:pt>
                <c:pt idx="299">
                  <c:v>5.2270131683196397E-4</c:v>
                </c:pt>
                <c:pt idx="300">
                  <c:v>5.41868633897158E-4</c:v>
                </c:pt>
                <c:pt idx="301">
                  <c:v>5.6168346181317797E-4</c:v>
                </c:pt>
                <c:pt idx="302">
                  <c:v>5.8216551281253803E-4</c:v>
                </c:pt>
                <c:pt idx="303">
                  <c:v>6.0333501930698297E-4</c:v>
                </c:pt>
                <c:pt idx="304">
                  <c:v>6.2521274481741596E-4</c:v>
                </c:pt>
                <c:pt idx="305">
                  <c:v>6.4781999504070998E-4</c:v>
                </c:pt>
                <c:pt idx="306">
                  <c:v>6.71178629051972E-4</c:v>
                </c:pt>
                <c:pt idx="307">
                  <c:v>6.9531107063758302E-4</c:v>
                </c:pt>
                <c:pt idx="308">
                  <c:v>7.2024031976025704E-4</c:v>
                </c:pt>
                <c:pt idx="309">
                  <c:v>7.4598996415242702E-4</c:v>
                </c:pt>
                <c:pt idx="310">
                  <c:v>7.7258419103698505E-4</c:v>
                </c:pt>
                <c:pt idx="311">
                  <c:v>8.0004779897091495E-4</c:v>
                </c:pt>
                <c:pt idx="312">
                  <c:v>8.2840620981350301E-4</c:v>
                </c:pt>
                <c:pt idx="313">
                  <c:v>8.5768548080999995E-4</c:v>
                </c:pt>
                <c:pt idx="314">
                  <c:v>8.87912316795747E-4</c:v>
                </c:pt>
                <c:pt idx="315">
                  <c:v>9.1911408251010905E-4</c:v>
                </c:pt>
                <c:pt idx="316">
                  <c:v>9.5131881502419401E-4</c:v>
                </c:pt>
                <c:pt idx="317">
                  <c:v>9.8455523627238796E-4</c:v>
                </c:pt>
                <c:pt idx="318">
                  <c:v>1.0188527656887999E-3</c:v>
                </c:pt>
                <c:pt idx="319">
                  <c:v>1.0542415329435301E-3</c:v>
                </c:pt>
                <c:pt idx="320">
                  <c:v>1.0907523907749399E-3</c:v>
                </c:pt>
                <c:pt idx="321">
                  <c:v>1.1284169279109899E-3</c:v>
                </c:pt>
                <c:pt idx="322">
                  <c:v>1.16726748208185E-3</c:v>
                </c:pt>
                <c:pt idx="323">
                  <c:v>1.20733715311228E-3</c:v>
                </c:pt>
                <c:pt idx="324">
                  <c:v>1.2486598160932299E-3</c:v>
                </c:pt>
                <c:pt idx="325">
                  <c:v>1.2912701346262699E-3</c:v>
                </c:pt>
                <c:pt idx="326">
                  <c:v>1.3352035741360799E-3</c:v>
                </c:pt>
                <c:pt idx="327">
                  <c:v>1.3804964152452899E-3</c:v>
                </c:pt>
                <c:pt idx="328">
                  <c:v>1.42718576720668E-3</c:v>
                </c:pt>
                <c:pt idx="329">
                  <c:v>1.4753095813864201E-3</c:v>
                </c:pt>
                <c:pt idx="330">
                  <c:v>1.5249066647918801E-3</c:v>
                </c:pt>
                <c:pt idx="331">
                  <c:v>1.5760166936384899E-3</c:v>
                </c:pt>
                <c:pt idx="332">
                  <c:v>1.6286802269499499E-3</c:v>
                </c:pt>
                <c:pt idx="333">
                  <c:v>1.68293872018221E-3</c:v>
                </c:pt>
                <c:pt idx="334">
                  <c:v>1.7388345388672499E-3</c:v>
                </c:pt>
                <c:pt idx="335">
                  <c:v>1.7964109722685699E-3</c:v>
                </c:pt>
                <c:pt idx="336">
                  <c:v>1.8557122470386201E-3</c:v>
                </c:pt>
                <c:pt idx="337">
                  <c:v>1.9167835408752101E-3</c:v>
                </c:pt>
                <c:pt idx="338">
                  <c:v>1.9796709961633599E-3</c:v>
                </c:pt>
                <c:pt idx="339">
                  <c:v>2.0444217335995299E-3</c:v>
                </c:pt>
                <c:pt idx="340">
                  <c:v>2.1110838657860702E-3</c:v>
                </c:pt>
                <c:pt idx="341">
                  <c:v>2.17970651078869E-3</c:v>
                </c:pt>
                <c:pt idx="342">
                  <c:v>2.2503398056490402E-3</c:v>
                </c:pt>
                <c:pt idx="343">
                  <c:v>2.3230349198396501E-3</c:v>
                </c:pt>
                <c:pt idx="344">
                  <c:v>2.3978440686570602E-3</c:v>
                </c:pt>
                <c:pt idx="345">
                  <c:v>2.4748205265381299E-3</c:v>
                </c:pt>
                <c:pt idx="346">
                  <c:v>2.5540186402932502E-3</c:v>
                </c:pt>
                <c:pt idx="347">
                  <c:v>2.6354938422447102E-3</c:v>
                </c:pt>
                <c:pt idx="348">
                  <c:v>2.7193026632592598E-3</c:v>
                </c:pt>
                <c:pt idx="349">
                  <c:v>2.8055027456656001E-3</c:v>
                </c:pt>
                <c:pt idx="350">
                  <c:v>2.8941528560451099E-3</c:v>
                </c:pt>
                <c:pt idx="351">
                  <c:v>2.9853128978839499E-3</c:v>
                </c:pt>
                <c:pt idx="352">
                  <c:v>3.0790439240752101E-3</c:v>
                </c:pt>
                <c:pt idx="353">
                  <c:v>3.1754081492612E-3</c:v>
                </c:pt>
                <c:pt idx="354">
                  <c:v>3.2744689620005599E-3</c:v>
                </c:pt>
                <c:pt idx="355">
                  <c:v>3.37629093675107E-3</c:v>
                </c:pt>
                <c:pt idx="356">
                  <c:v>3.4809398456541198E-3</c:v>
                </c:pt>
                <c:pt idx="357">
                  <c:v>3.5884826701072501E-3</c:v>
                </c:pt>
                <c:pt idx="358">
                  <c:v>3.69898761211418E-3</c:v>
                </c:pt>
                <c:pt idx="359">
                  <c:v>3.8125241053972299E-3</c:v>
                </c:pt>
                <c:pt idx="360">
                  <c:v>3.9291628262582102E-3</c:v>
                </c:pt>
                <c:pt idx="361">
                  <c:v>4.0489757041768399E-3</c:v>
                </c:pt>
                <c:pt idx="362">
                  <c:v>4.1720359321284501E-3</c:v>
                </c:pt>
                <c:pt idx="363">
                  <c:v>4.29841797661257E-3</c:v>
                </c:pt>
                <c:pt idx="364">
                  <c:v>4.4281975873700103E-3</c:v>
                </c:pt>
                <c:pt idx="365">
                  <c:v>4.5614518067835803E-3</c:v>
                </c:pt>
                <c:pt idx="366">
                  <c:v>4.6982589789377202E-3</c:v>
                </c:pt>
                <c:pt idx="367">
                  <c:v>4.8386987583308701E-3</c:v>
                </c:pt>
                <c:pt idx="368">
                  <c:v>4.98285211821781E-3</c:v>
                </c:pt>
                <c:pt idx="369">
                  <c:v>5.1308013585719099E-3</c:v>
                </c:pt>
                <c:pt idx="370">
                  <c:v>5.2826301136492696E-3</c:v>
                </c:pt>
                <c:pt idx="371">
                  <c:v>5.4384233591380201E-3</c:v>
                </c:pt>
                <c:pt idx="372">
                  <c:v>5.5982674188793701E-3</c:v>
                </c:pt>
                <c:pt idx="373">
                  <c:v>5.76224997114294E-3</c:v>
                </c:pt>
                <c:pt idx="374">
                  <c:v>5.9304600544378703E-3</c:v>
                </c:pt>
                <c:pt idx="375">
                  <c:v>6.1029880728475901E-3</c:v>
                </c:pt>
                <c:pt idx="376">
                  <c:v>6.2799258008681101E-3</c:v>
                </c:pt>
                <c:pt idx="377">
                  <c:v>6.4613663877330901E-3</c:v>
                </c:pt>
                <c:pt idx="378">
                  <c:v>6.6474043612114696E-3</c:v>
                </c:pt>
                <c:pt idx="379">
                  <c:v>6.8381356308583304E-3</c:v>
                </c:pt>
                <c:pt idx="380">
                  <c:v>7.0336574907004E-3</c:v>
                </c:pt>
                <c:pt idx="381">
                  <c:v>7.2340686213438997E-3</c:v>
                </c:pt>
                <c:pt idx="382">
                  <c:v>7.4394690914816302E-3</c:v>
                </c:pt>
                <c:pt idx="383">
                  <c:v>7.6499603587852896E-3</c:v>
                </c:pt>
                <c:pt idx="384">
                  <c:v>7.8656452701653095E-3</c:v>
                </c:pt>
                <c:pt idx="385">
                  <c:v>8.0866280613776098E-3</c:v>
                </c:pt>
                <c:pt idx="386">
                  <c:v>8.3130143559648796E-3</c:v>
                </c:pt>
                <c:pt idx="387">
                  <c:v>8.5449111635087505E-3</c:v>
                </c:pt>
                <c:pt idx="388">
                  <c:v>8.7824268771795593E-3</c:v>
                </c:pt>
                <c:pt idx="389">
                  <c:v>9.0256712705636399E-3</c:v>
                </c:pt>
                <c:pt idx="390">
                  <c:v>9.2747554937516706E-3</c:v>
                </c:pt>
                <c:pt idx="391">
                  <c:v>9.5297920686692201E-3</c:v>
                </c:pt>
                <c:pt idx="392">
                  <c:v>9.7908948836319398E-3</c:v>
                </c:pt>
                <c:pt idx="393">
                  <c:v>1.00581791871098E-2</c:v>
                </c:pt>
                <c:pt idx="394">
                  <c:v>1.03317615806782E-2</c:v>
                </c:pt>
                <c:pt idx="395">
                  <c:v>1.06117600111434E-2</c:v>
                </c:pt>
                <c:pt idx="396">
                  <c:v>1.08982937618221E-2</c:v>
                </c:pt>
                <c:pt idx="397">
                  <c:v>1.11914834429576E-2</c:v>
                </c:pt>
                <c:pt idx="398">
                  <c:v>1.1491450981256099E-2</c:v>
                </c:pt>
                <c:pt idx="399">
                  <c:v>1.17983196085262E-2</c:v>
                </c:pt>
                <c:pt idx="400">
                  <c:v>1.2112213849404399E-2</c:v>
                </c:pt>
                <c:pt idx="401">
                  <c:v>1.24332595081484E-2</c:v>
                </c:pt>
                <c:pt idx="402">
                  <c:v>1.27615836544838E-2</c:v>
                </c:pt>
                <c:pt idx="403">
                  <c:v>1.3097314608486999E-2</c:v>
                </c:pt>
                <c:pt idx="404">
                  <c:v>1.3440581924486101E-2</c:v>
                </c:pt>
                <c:pt idx="405">
                  <c:v>1.3791516373967101E-2</c:v>
                </c:pt>
                <c:pt idx="406">
                  <c:v>1.41502499274672E-2</c:v>
                </c:pt>
                <c:pt idx="407">
                  <c:v>1.4516915735440099E-2</c:v>
                </c:pt>
                <c:pt idx="408">
                  <c:v>1.48916481080799E-2</c:v>
                </c:pt>
                <c:pt idx="409">
                  <c:v>1.52745824940852E-2</c:v>
                </c:pt>
                <c:pt idx="410">
                  <c:v>1.5665855458352598E-2</c:v>
                </c:pt>
                <c:pt idx="411">
                  <c:v>1.60656046585833E-2</c:v>
                </c:pt>
                <c:pt idx="412">
                  <c:v>1.64739688207883E-2</c:v>
                </c:pt>
                <c:pt idx="413">
                  <c:v>1.68910877136812E-2</c:v>
                </c:pt>
                <c:pt idx="414">
                  <c:v>1.73171021219422E-2</c:v>
                </c:pt>
                <c:pt idx="415">
                  <c:v>1.77521538183446E-2</c:v>
                </c:pt>
                <c:pt idx="416">
                  <c:v>1.8196385534727501E-2</c:v>
                </c:pt>
                <c:pt idx="417">
                  <c:v>1.8649940931805799E-2</c:v>
                </c:pt>
                <c:pt idx="418">
                  <c:v>1.9112964567805198E-2</c:v>
                </c:pt>
                <c:pt idx="419">
                  <c:v>1.95856018659104E-2</c:v>
                </c:pt>
                <c:pt idx="420">
                  <c:v>2.0067999080519299E-2</c:v>
                </c:pt>
                <c:pt idx="421">
                  <c:v>2.0560303262289002E-2</c:v>
                </c:pt>
                <c:pt idx="422">
                  <c:v>2.10626622219693E-2</c:v>
                </c:pt>
                <c:pt idx="423">
                  <c:v>2.1575224493010602E-2</c:v>
                </c:pt>
                <c:pt idx="424">
                  <c:v>2.2098139292941101E-2</c:v>
                </c:pt>
                <c:pt idx="425">
                  <c:v>2.2631556483505701E-2</c:v>
                </c:pt>
                <c:pt idx="426">
                  <c:v>2.3175626529557802E-2</c:v>
                </c:pt>
                <c:pt idx="427">
                  <c:v>2.3730500456701002E-2</c:v>
                </c:pt>
                <c:pt idx="428">
                  <c:v>2.4296329807672299E-2</c:v>
                </c:pt>
                <c:pt idx="429">
                  <c:v>2.4873266597464399E-2</c:v>
                </c:pt>
                <c:pt idx="430">
                  <c:v>2.5461463267181499E-2</c:v>
                </c:pt>
                <c:pt idx="431">
                  <c:v>2.6061072636627099E-2</c:v>
                </c:pt>
                <c:pt idx="432">
                  <c:v>2.6672247855618201E-2</c:v>
                </c:pt>
                <c:pt idx="433">
                  <c:v>2.7295142354029401E-2</c:v>
                </c:pt>
                <c:pt idx="434">
                  <c:v>2.7929909790559398E-2</c:v>
                </c:pt>
                <c:pt idx="435">
                  <c:v>2.8576704000225901E-2</c:v>
                </c:pt>
                <c:pt idx="436">
                  <c:v>2.92356789405856E-2</c:v>
                </c:pt>
                <c:pt idx="437">
                  <c:v>2.9906988636682199E-2</c:v>
                </c:pt>
                <c:pt idx="438">
                  <c:v>3.05907871247258E-2</c:v>
                </c:pt>
                <c:pt idx="439">
                  <c:v>3.1287228394505803E-2</c:v>
                </c:pt>
                <c:pt idx="440">
                  <c:v>3.1996466330540103E-2</c:v>
                </c:pt>
                <c:pt idx="441">
                  <c:v>3.2718654651971199E-2</c:v>
                </c:pt>
                <c:pt idx="442">
                  <c:v>3.3453946851207297E-2</c:v>
                </c:pt>
                <c:pt idx="443">
                  <c:v>3.4202496131323E-2</c:v>
                </c:pt>
                <c:pt idx="444">
                  <c:v>3.4964455342222499E-2</c:v>
                </c:pt>
                <c:pt idx="445">
                  <c:v>3.57399769155766E-2</c:v>
                </c:pt>
                <c:pt idx="446">
                  <c:v>3.6529212798543001E-2</c:v>
                </c:pt>
                <c:pt idx="447">
                  <c:v>3.73323143862812E-2</c:v>
                </c:pt>
                <c:pt idx="448">
                  <c:v>3.8149432453271702E-2</c:v>
                </c:pt>
                <c:pt idx="449">
                  <c:v>3.8980717083457302E-2</c:v>
                </c:pt>
                <c:pt idx="450">
                  <c:v>3.9826317599215399E-2</c:v>
                </c:pt>
                <c:pt idx="451">
                  <c:v>4.0686382489179697E-2</c:v>
                </c:pt>
                <c:pt idx="452">
                  <c:v>4.1561059334925897E-2</c:v>
                </c:pt>
                <c:pt idx="453">
                  <c:v>4.2450494736541201E-2</c:v>
                </c:pt>
                <c:pt idx="454">
                  <c:v>4.3354834237090099E-2</c:v>
                </c:pt>
                <c:pt idx="455">
                  <c:v>4.4274222246004302E-2</c:v>
                </c:pt>
                <c:pt idx="456">
                  <c:v>4.5208801961410097E-2</c:v>
                </c:pt>
                <c:pt idx="457">
                  <c:v>4.6158715291417997E-2</c:v>
                </c:pt>
                <c:pt idx="458">
                  <c:v>4.7124102774398297E-2</c:v>
                </c:pt>
                <c:pt idx="459">
                  <c:v>4.8105103498263801E-2</c:v>
                </c:pt>
                <c:pt idx="460">
                  <c:v>4.9101855018786597E-2</c:v>
                </c:pt>
                <c:pt idx="461">
                  <c:v>5.0114493276975203E-2</c:v>
                </c:pt>
                <c:pt idx="462">
                  <c:v>5.1143152515536902E-2</c:v>
                </c:pt>
                <c:pt idx="463">
                  <c:v>5.2187965194459E-2</c:v>
                </c:pt>
                <c:pt idx="464">
                  <c:v>5.3249061905730803E-2</c:v>
                </c:pt>
                <c:pt idx="465">
                  <c:v>5.4326571287244503E-2</c:v>
                </c:pt>
                <c:pt idx="466">
                  <c:v>5.5420619935902797E-2</c:v>
                </c:pt>
                <c:pt idx="467">
                  <c:v>5.6531332319965398E-2</c:v>
                </c:pt>
                <c:pt idx="468">
                  <c:v>5.76588306906732E-2</c:v>
                </c:pt>
                <c:pt idx="469">
                  <c:v>5.8803234993179299E-2</c:v>
                </c:pt>
                <c:pt idx="470">
                  <c:v>5.9964662776827903E-2</c:v>
                </c:pt>
                <c:pt idx="471">
                  <c:v>6.1143229104816198E-2</c:v>
                </c:pt>
                <c:pt idx="472">
                  <c:v>6.2339046463278501E-2</c:v>
                </c:pt>
                <c:pt idx="473">
                  <c:v>6.3552224669832805E-2</c:v>
                </c:pt>
                <c:pt idx="474">
                  <c:v>6.4782870781629406E-2</c:v>
                </c:pt>
                <c:pt idx="475">
                  <c:v>6.6031089002943494E-2</c:v>
                </c:pt>
                <c:pt idx="476">
                  <c:v>6.7296980592357003E-2</c:v>
                </c:pt>
                <c:pt idx="477">
                  <c:v>6.8580643769569405E-2</c:v>
                </c:pt>
                <c:pt idx="478">
                  <c:v>6.98821736218872E-2</c:v>
                </c:pt>
                <c:pt idx="479">
                  <c:v>7.1201662010434805E-2</c:v>
                </c:pt>
                <c:pt idx="480">
                  <c:v>7.2539197476135006E-2</c:v>
                </c:pt>
                <c:pt idx="481">
                  <c:v>7.3894865145507499E-2</c:v>
                </c:pt>
                <c:pt idx="482">
                  <c:v>7.5268746636334205E-2</c:v>
                </c:pt>
                <c:pt idx="483">
                  <c:v>7.6660919963240898E-2</c:v>
                </c:pt>
                <c:pt idx="484">
                  <c:v>7.8071459443247795E-2</c:v>
                </c:pt>
                <c:pt idx="485">
                  <c:v>7.9500435601338001E-2</c:v>
                </c:pt>
                <c:pt idx="486">
                  <c:v>8.0947915076101398E-2</c:v>
                </c:pt>
                <c:pt idx="487">
                  <c:v>8.2413960525501206E-2</c:v>
                </c:pt>
                <c:pt idx="488">
                  <c:v>8.3898630532824398E-2</c:v>
                </c:pt>
                <c:pt idx="489">
                  <c:v>8.5401979512867099E-2</c:v>
                </c:pt>
                <c:pt idx="490">
                  <c:v>8.6924057618411404E-2</c:v>
                </c:pt>
                <c:pt idx="491">
                  <c:v>8.8464910647054099E-2</c:v>
                </c:pt>
                <c:pt idx="492">
                  <c:v>9.0024579948440195E-2</c:v>
                </c:pt>
                <c:pt idx="493">
                  <c:v>9.1603102331962102E-2</c:v>
                </c:pt>
                <c:pt idx="494">
                  <c:v>9.3200509974985399E-2</c:v>
                </c:pt>
                <c:pt idx="495">
                  <c:v>9.4816830331656707E-2</c:v>
                </c:pt>
                <c:pt idx="496">
                  <c:v>9.6452086042356999E-2</c:v>
                </c:pt>
                <c:pt idx="497">
                  <c:v>9.8106294843862504E-2</c:v>
                </c:pt>
                <c:pt idx="498">
                  <c:v>9.9779469480269695E-2</c:v>
                </c:pt>
                <c:pt idx="499">
                  <c:v>0.101471617614752</c:v>
                </c:pt>
                <c:pt idx="500">
                  <c:v>0.103182741742209</c:v>
                </c:pt>
                <c:pt idx="501">
                  <c:v>0.104912839102865</c:v>
                </c:pt>
                <c:pt idx="502">
                  <c:v>0.10666190159689699</c:v>
                </c:pt>
                <c:pt idx="503">
                  <c:v>0.108429915700131</c:v>
                </c:pt>
                <c:pt idx="504">
                  <c:v>0.110216862380893</c:v>
                </c:pt>
                <c:pt idx="505">
                  <c:v>0.112022717018072</c:v>
                </c:pt>
                <c:pt idx="506">
                  <c:v>0.113847449320448</c:v>
                </c:pt>
                <c:pt idx="507">
                  <c:v>0.11569102324737</c:v>
                </c:pt>
                <c:pt idx="508">
                  <c:v>0.117553396930832</c:v>
                </c:pt>
                <c:pt idx="509">
                  <c:v>0.119434522599025</c:v>
                </c:pt>
                <c:pt idx="510">
                  <c:v>0.121334346501414</c:v>
                </c:pt>
                <c:pt idx="511">
                  <c:v>0.123252808835423</c:v>
                </c:pt>
                <c:pt idx="512">
                  <c:v>0.125189843674782</c:v>
                </c:pt>
                <c:pt idx="513">
                  <c:v>0.12714537889960401</c:v>
                </c:pt>
                <c:pt idx="514">
                  <c:v>0.12911933612825399</c:v>
                </c:pt>
                <c:pt idx="515">
                  <c:v>0.13111163065108</c:v>
                </c:pt>
                <c:pt idx="516">
                  <c:v>0.13312217136606999</c:v>
                </c:pt>
                <c:pt idx="517">
                  <c:v>0.13515086071648499</c:v>
                </c:pt>
                <c:pt idx="518">
                  <c:v>0.13719759463056</c:v>
                </c:pt>
                <c:pt idx="519">
                  <c:v>0.139262262463307</c:v>
                </c:pt>
                <c:pt idx="520">
                  <c:v>0.14134474694049801</c:v>
                </c:pt>
                <c:pt idx="521">
                  <c:v>0.14344492410489501</c:v>
                </c:pt>
                <c:pt idx="522">
                  <c:v>0.14556266326477199</c:v>
                </c:pt>
                <c:pt idx="523">
                  <c:v>0.14769782694480699</c:v>
                </c:pt>
                <c:pt idx="524">
                  <c:v>0.149850270839398</c:v>
                </c:pt>
                <c:pt idx="525">
                  <c:v>0.15201984376845501</c:v>
                </c:pt>
                <c:pt idx="526">
                  <c:v>0.15420638763574901</c:v>
                </c:pt>
                <c:pt idx="527">
                  <c:v>0.15640973738984701</c:v>
                </c:pt>
                <c:pt idx="528">
                  <c:v>0.15862972098771699</c:v>
                </c:pt>
                <c:pt idx="529">
                  <c:v>0.16086615936104601</c:v>
                </c:pt>
                <c:pt idx="530">
                  <c:v>0.163118866385325</c:v>
                </c:pt>
                <c:pt idx="531">
                  <c:v>0.16538764885176199</c:v>
                </c:pt>
                <c:pt idx="532">
                  <c:v>0.16767230644208</c:v>
                </c:pt>
                <c:pt idx="533">
                  <c:v>0.169972631706235</c:v>
                </c:pt>
                <c:pt idx="534">
                  <c:v>0.172288410043131</c:v>
                </c:pt>
                <c:pt idx="535">
                  <c:v>0.17461941968435099</c:v>
                </c:pt>
                <c:pt idx="536">
                  <c:v>0.17696543168098799</c:v>
                </c:pt>
                <c:pt idx="537">
                  <c:v>0.179326209893588</c:v>
                </c:pt>
                <c:pt idx="538">
                  <c:v>0.18170151098527901</c:v>
                </c:pt>
                <c:pt idx="539">
                  <c:v>0.184091084418115</c:v>
                </c:pt>
                <c:pt idx="540">
                  <c:v>0.186494672452681</c:v>
                </c:pt>
                <c:pt idx="541">
                  <c:v>0.18891201015100401</c:v>
                </c:pt>
                <c:pt idx="542">
                  <c:v>0.191342825382808</c:v>
                </c:pt>
                <c:pt idx="543">
                  <c:v>0.193786838835146</c:v>
                </c:pt>
                <c:pt idx="544">
                  <c:v>0.19624376402545801</c:v>
                </c:pt>
                <c:pt idx="545">
                  <c:v>0.19871330731807199</c:v>
                </c:pt>
                <c:pt idx="546">
                  <c:v>0.201195167944202</c:v>
                </c:pt>
                <c:pt idx="547">
                  <c:v>0.20368903802545499</c:v>
                </c:pt>
                <c:pt idx="548">
                  <c:v>0.20619460260088601</c:v>
                </c:pt>
                <c:pt idx="549">
                  <c:v>0.20871153965762901</c:v>
                </c:pt>
                <c:pt idx="550">
                  <c:v>0.21123952016513001</c:v>
                </c:pt>
                <c:pt idx="551">
                  <c:v>0.213778208112992</c:v>
                </c:pt>
                <c:pt idx="552">
                  <c:v>0.216327260552476</c:v>
                </c:pt>
                <c:pt idx="553">
                  <c:v>0.218886327641658</c:v>
                </c:pt>
                <c:pt idx="554">
                  <c:v>0.22145505269427199</c:v>
                </c:pt>
                <c:pt idx="555">
                  <c:v>0.224033072232242</c:v>
                </c:pt>
                <c:pt idx="556">
                  <c:v>0.226620016041927</c:v>
                </c:pt>
                <c:pt idx="557">
                  <c:v>0.22921550723408601</c:v>
                </c:pt>
                <c:pt idx="558">
                  <c:v>0.231819162307566</c:v>
                </c:pt>
                <c:pt idx="559">
                  <c:v>0.23443059121672999</c:v>
                </c:pt>
                <c:pt idx="560">
                  <c:v>0.237049397442613</c:v>
                </c:pt>
                <c:pt idx="561">
                  <c:v>0.23967517806782901</c:v>
                </c:pt>
                <c:pt idx="562">
                  <c:v>0.24230752385520299</c:v>
                </c:pt>
                <c:pt idx="563">
                  <c:v>0.244946019330151</c:v>
                </c:pt>
                <c:pt idx="564">
                  <c:v>0.247590242866774</c:v>
                </c:pt>
                <c:pt idx="565">
                  <c:v>0.250239766777689</c:v>
                </c:pt>
                <c:pt idx="566">
                  <c:v>0.252894157407557</c:v>
                </c:pt>
                <c:pt idx="567">
                  <c:v>0.25555297523031201</c:v>
                </c:pt>
                <c:pt idx="568">
                  <c:v>0.25821577495008002</c:v>
                </c:pt>
                <c:pt idx="569">
                  <c:v>0.26088210560574598</c:v>
                </c:pt>
                <c:pt idx="570">
                  <c:v>0.26355151067917798</c:v>
                </c:pt>
                <c:pt idx="571">
                  <c:v>0.26622352820706702</c:v>
                </c:pt>
                <c:pt idx="572">
                  <c:v>0.26889769089635301</c:v>
                </c:pt>
                <c:pt idx="573">
                  <c:v>0.271573526243232</c:v>
                </c:pt>
                <c:pt idx="574">
                  <c:v>0.27425055665568898</c:v>
                </c:pt>
                <c:pt idx="575">
                  <c:v>0.27692829957953302</c:v>
                </c:pt>
                <c:pt idx="576">
                  <c:v>0.27960626762790702</c:v>
                </c:pt>
                <c:pt idx="577">
                  <c:v>0.28228396871421702</c:v>
                </c:pt>
                <c:pt idx="578">
                  <c:v>0.28496090618845799</c:v>
                </c:pt>
                <c:pt idx="579">
                  <c:v>0.287636578976874</c:v>
                </c:pt>
                <c:pt idx="580">
                  <c:v>0.29031048172493001</c:v>
                </c:pt>
                <c:pt idx="581">
                  <c:v>0.292982104943521</c:v>
                </c:pt>
                <c:pt idx="582">
                  <c:v>0.29565093515839203</c:v>
                </c:pt>
                <c:pt idx="583">
                  <c:v>0.29831645506269899</c:v>
                </c:pt>
                <c:pt idx="584">
                  <c:v>0.30097814367265902</c:v>
                </c:pt>
                <c:pt idx="585">
                  <c:v>0.30363547648623801</c:v>
                </c:pt>
                <c:pt idx="586">
                  <c:v>0.30628792564481</c:v>
                </c:pt>
                <c:pt idx="587">
                  <c:v>0.30893496009771898</c:v>
                </c:pt>
                <c:pt idx="588">
                  <c:v>0.311576045769693</c:v>
                </c:pt>
                <c:pt idx="589">
                  <c:v>0.31421064573103202</c:v>
                </c:pt>
                <c:pt idx="590">
                  <c:v>0.31683822037049703</c:v>
                </c:pt>
                <c:pt idx="591">
                  <c:v>0.31945822757084102</c:v>
                </c:pt>
                <c:pt idx="592">
                  <c:v>0.32207012288689602</c:v>
                </c:pt>
                <c:pt idx="593">
                  <c:v>0.32467335972613798</c:v>
                </c:pt>
                <c:pt idx="594">
                  <c:v>0.32726738953166601</c:v>
                </c:pt>
                <c:pt idx="595">
                  <c:v>0.32985166196749699</c:v>
                </c:pt>
                <c:pt idx="596">
                  <c:v>0.33242562510610202</c:v>
                </c:pt>
                <c:pt idx="597">
                  <c:v>0.33498872561809701</c:v>
                </c:pt>
                <c:pt idx="598">
                  <c:v>0.337540408964006</c:v>
                </c:pt>
                <c:pt idx="599">
                  <c:v>0.340080119587996</c:v>
                </c:pt>
                <c:pt idx="600">
                  <c:v>0.34260730111350302</c:v>
                </c:pt>
                <c:pt idx="601">
                  <c:v>0.34512139654065599</c:v>
                </c:pt>
                <c:pt idx="602">
                  <c:v>0.34762184844539601</c:v>
                </c:pt>
                <c:pt idx="603">
                  <c:v>0.35010809918020103</c:v>
                </c:pt>
                <c:pt idx="604">
                  <c:v>0.35257959107632098</c:v>
                </c:pt>
                <c:pt idx="605">
                  <c:v>0.35503576664741299</c:v>
                </c:pt>
                <c:pt idx="606">
                  <c:v>0.35747606879448501</c:v>
                </c:pt>
                <c:pt idx="607">
                  <c:v>0.35989994101204698</c:v>
                </c:pt>
                <c:pt idx="608">
                  <c:v>0.36230682759534899</c:v>
                </c:pt>
                <c:pt idx="609">
                  <c:v>0.36469617384862102</c:v>
                </c:pt>
                <c:pt idx="610">
                  <c:v>0.36706742629420303</c:v>
                </c:pt>
                <c:pt idx="611">
                  <c:v>0.36942003288243902</c:v>
                </c:pt>
                <c:pt idx="612">
                  <c:v>0.37175344320225501</c:v>
                </c:pt>
                <c:pt idx="613">
                  <c:v>0.37406710869228699</c:v>
                </c:pt>
                <c:pt idx="614">
                  <c:v>0.37636048285246199</c:v>
                </c:pt>
                <c:pt idx="615">
                  <c:v>0.37863302145590699</c:v>
                </c:pt>
                <c:pt idx="616">
                  <c:v>0.38088418276109098</c:v>
                </c:pt>
                <c:pt idx="617">
                  <c:v>0.38311342772406598</c:v>
                </c:pt>
                <c:pt idx="618">
                  <c:v>0.385320220210709</c:v>
                </c:pt>
                <c:pt idx="619">
                  <c:v>0.38750402720883298</c:v>
                </c:pt>
                <c:pt idx="620">
                  <c:v>0.38966431904007698</c:v>
                </c:pt>
                <c:pt idx="621">
                  <c:v>0.39180056957142201</c:v>
                </c:pt>
                <c:pt idx="622">
                  <c:v>0.39391225642625599</c:v>
                </c:pt>
                <c:pt idx="623">
                  <c:v>0.39599886119484201</c:v>
                </c:pt>
                <c:pt idx="624">
                  <c:v>0.39805986964408002</c:v>
                </c:pt>
                <c:pt idx="625">
                  <c:v>0.40009477192645498</c:v>
                </c:pt>
                <c:pt idx="626">
                  <c:v>0.40210306278804098</c:v>
                </c:pt>
                <c:pt idx="627">
                  <c:v>0.40408424177544799</c:v>
                </c:pt>
                <c:pt idx="628">
                  <c:v>0.406037813441599</c:v>
                </c:pt>
                <c:pt idx="629">
                  <c:v>0.40796328755021299</c:v>
                </c:pt>
                <c:pt idx="630">
                  <c:v>0.40986017927888102</c:v>
                </c:pt>
                <c:pt idx="631">
                  <c:v>0.41172800942061699</c:v>
                </c:pt>
                <c:pt idx="632">
                  <c:v>0.41356630458376997</c:v>
                </c:pt>
                <c:pt idx="633">
                  <c:v>0.41537459739018401</c:v>
                </c:pt>
                <c:pt idx="634">
                  <c:v>0.41715242667147401</c:v>
                </c:pt>
                <c:pt idx="635">
                  <c:v>0.41889933766333498</c:v>
                </c:pt>
                <c:pt idx="636">
                  <c:v>0.42061488219773802</c:v>
                </c:pt>
                <c:pt idx="637">
                  <c:v>0.42229861889291798</c:v>
                </c:pt>
                <c:pt idx="638">
                  <c:v>0.42395011334104998</c:v>
                </c:pt>
                <c:pt idx="639">
                  <c:v>0.42556893829347398</c:v>
                </c:pt>
                <c:pt idx="640">
                  <c:v>0.42715467384338901</c:v>
                </c:pt>
                <c:pt idx="641">
                  <c:v>0.42870690760589503</c:v>
                </c:pt>
                <c:pt idx="642">
                  <c:v>0.43022523489526898</c:v>
                </c:pt>
                <c:pt idx="643">
                  <c:v>0.43170925889938999</c:v>
                </c:pt>
                <c:pt idx="644">
                  <c:v>0.43315859085117697</c:v>
                </c:pt>
                <c:pt idx="645">
                  <c:v>0.434572850196979</c:v>
                </c:pt>
                <c:pt idx="646">
                  <c:v>0.43595166476177</c:v>
                </c:pt>
                <c:pt idx="647">
                  <c:v>0.43729467091109098</c:v>
                </c:pt>
                <c:pt idx="648">
                  <c:v>0.43860151370960998</c:v>
                </c:pt>
                <c:pt idx="649">
                  <c:v>0.43987184707622301</c:v>
                </c:pt>
                <c:pt idx="650">
                  <c:v>0.44110533393559298</c:v>
                </c:pt>
                <c:pt idx="651">
                  <c:v>0.44230164636604102</c:v>
                </c:pt>
                <c:pt idx="652">
                  <c:v>0.44346046574369002</c:v>
                </c:pt>
                <c:pt idx="653">
                  <c:v>0.44458148288278698</c:v>
                </c:pt>
                <c:pt idx="654">
                  <c:v>0.44566439817210302</c:v>
                </c:pt>
                <c:pt idx="655">
                  <c:v>0.446708921707339</c:v>
                </c:pt>
                <c:pt idx="656">
                  <c:v>0.44771477341945198</c:v>
                </c:pt>
                <c:pt idx="657">
                  <c:v>0.44868168319882001</c:v>
                </c:pt>
                <c:pt idx="658">
                  <c:v>0.44960939101517799</c:v>
                </c:pt>
                <c:pt idx="659">
                  <c:v>0.45049764703323802</c:v>
                </c:pt>
                <c:pt idx="660">
                  <c:v>0.45134621172393302</c:v>
                </c:pt>
                <c:pt idx="661">
                  <c:v>0.45215485597121602</c:v>
                </c:pt>
                <c:pt idx="662">
                  <c:v>0.45292336117433701</c:v>
                </c:pt>
                <c:pt idx="663">
                  <c:v>0.45365151934554798</c:v>
                </c:pt>
                <c:pt idx="664">
                  <c:v>0.45433913320316599</c:v>
                </c:pt>
                <c:pt idx="665">
                  <c:v>0.454986016259944</c:v>
                </c:pt>
                <c:pt idx="666">
                  <c:v>0.45559199290668501</c:v>
                </c:pt>
                <c:pt idx="667">
                  <c:v>0.45615689849105701</c:v>
                </c:pt>
                <c:pt idx="668">
                  <c:v>0.45668057939155898</c:v>
                </c:pt>
                <c:pt idx="669">
                  <c:v>0.45716289308657798</c:v>
                </c:pt>
                <c:pt idx="670">
                  <c:v>0.45760370821851698</c:v>
                </c:pt>
                <c:pt idx="671">
                  <c:v>0.45800290465293497</c:v>
                </c:pt>
                <c:pt idx="672">
                  <c:v>0.45836037353267001</c:v>
                </c:pt>
                <c:pt idx="673">
                  <c:v>0.45867601732690999</c:v>
                </c:pt>
                <c:pt idx="674">
                  <c:v>0.458949749875183</c:v>
                </c:pt>
                <c:pt idx="675">
                  <c:v>0.45918149642623401</c:v>
                </c:pt>
                <c:pt idx="676">
                  <c:v>0.45937119367176998</c:v>
                </c:pt>
                <c:pt idx="677">
                  <c:v>0.45951878977505001</c:v>
                </c:pt>
                <c:pt idx="678">
                  <c:v>0.459624244394298</c:v>
                </c:pt>
                <c:pt idx="679">
                  <c:v>0.45968752870092899</c:v>
                </c:pt>
                <c:pt idx="680">
                  <c:v>0.45970862539258001</c:v>
                </c:pt>
                <c:pt idx="681">
                  <c:v>0.45968752870092899</c:v>
                </c:pt>
                <c:pt idx="682">
                  <c:v>0.459624244394297</c:v>
                </c:pt>
                <c:pt idx="683">
                  <c:v>0.45951878977505001</c:v>
                </c:pt>
                <c:pt idx="684">
                  <c:v>0.45937119367176998</c:v>
                </c:pt>
                <c:pt idx="685">
                  <c:v>0.45918149642623401</c:v>
                </c:pt>
                <c:pt idx="686">
                  <c:v>0.458949749875183</c:v>
                </c:pt>
                <c:pt idx="687">
                  <c:v>0.45867601732690999</c:v>
                </c:pt>
                <c:pt idx="688">
                  <c:v>0.45836037353267001</c:v>
                </c:pt>
                <c:pt idx="689">
                  <c:v>0.45800290465293497</c:v>
                </c:pt>
                <c:pt idx="690">
                  <c:v>0.45760370821851698</c:v>
                </c:pt>
                <c:pt idx="691">
                  <c:v>0.45716289308657798</c:v>
                </c:pt>
                <c:pt idx="692">
                  <c:v>0.45668057939155898</c:v>
                </c:pt>
                <c:pt idx="693">
                  <c:v>0.45615689849105701</c:v>
                </c:pt>
                <c:pt idx="694">
                  <c:v>0.45559199290668501</c:v>
                </c:pt>
                <c:pt idx="695">
                  <c:v>0.454986016259944</c:v>
                </c:pt>
                <c:pt idx="696">
                  <c:v>0.45433913320316599</c:v>
                </c:pt>
                <c:pt idx="697">
                  <c:v>0.45365151934554798</c:v>
                </c:pt>
                <c:pt idx="698">
                  <c:v>0.45292336117433701</c:v>
                </c:pt>
                <c:pt idx="699">
                  <c:v>0.45215485597121602</c:v>
                </c:pt>
                <c:pt idx="700">
                  <c:v>0.45134621172393302</c:v>
                </c:pt>
                <c:pt idx="701">
                  <c:v>0.45049764703323802</c:v>
                </c:pt>
                <c:pt idx="702">
                  <c:v>0.44960939101517799</c:v>
                </c:pt>
                <c:pt idx="703">
                  <c:v>0.44868168319882001</c:v>
                </c:pt>
                <c:pt idx="704">
                  <c:v>0.44771477341945198</c:v>
                </c:pt>
                <c:pt idx="705">
                  <c:v>0.446708921707339</c:v>
                </c:pt>
                <c:pt idx="706">
                  <c:v>0.44566439817210302</c:v>
                </c:pt>
                <c:pt idx="707">
                  <c:v>0.44458148288278698</c:v>
                </c:pt>
                <c:pt idx="708">
                  <c:v>0.44346046574369002</c:v>
                </c:pt>
                <c:pt idx="709">
                  <c:v>0.44230164636604102</c:v>
                </c:pt>
                <c:pt idx="710">
                  <c:v>0.44110533393559298</c:v>
                </c:pt>
                <c:pt idx="711">
                  <c:v>0.43987184707622301</c:v>
                </c:pt>
                <c:pt idx="712">
                  <c:v>0.43860151370960998</c:v>
                </c:pt>
                <c:pt idx="713">
                  <c:v>0.43729467091109098</c:v>
                </c:pt>
                <c:pt idx="714">
                  <c:v>0.43595166476177</c:v>
                </c:pt>
                <c:pt idx="715">
                  <c:v>0.434572850196979</c:v>
                </c:pt>
                <c:pt idx="716">
                  <c:v>0.43315859085117697</c:v>
                </c:pt>
                <c:pt idx="717">
                  <c:v>0.43170925889938999</c:v>
                </c:pt>
                <c:pt idx="718">
                  <c:v>0.43022523489526898</c:v>
                </c:pt>
                <c:pt idx="719">
                  <c:v>0.42870690760589503</c:v>
                </c:pt>
                <c:pt idx="720">
                  <c:v>0.42715467384338901</c:v>
                </c:pt>
                <c:pt idx="721">
                  <c:v>0.42556893829347398</c:v>
                </c:pt>
                <c:pt idx="722">
                  <c:v>0.42395011334104998</c:v>
                </c:pt>
                <c:pt idx="723">
                  <c:v>0.42229861889291798</c:v>
                </c:pt>
                <c:pt idx="724">
                  <c:v>0.42061488219773802</c:v>
                </c:pt>
                <c:pt idx="725">
                  <c:v>0.41889933766333498</c:v>
                </c:pt>
                <c:pt idx="726">
                  <c:v>0.41715242667147401</c:v>
                </c:pt>
                <c:pt idx="727">
                  <c:v>0.41537459739018401</c:v>
                </c:pt>
                <c:pt idx="728">
                  <c:v>0.41356630458376997</c:v>
                </c:pt>
                <c:pt idx="729">
                  <c:v>0.41172800942061699</c:v>
                </c:pt>
                <c:pt idx="730">
                  <c:v>0.40986017927888102</c:v>
                </c:pt>
                <c:pt idx="731">
                  <c:v>0.40796328755021299</c:v>
                </c:pt>
                <c:pt idx="732">
                  <c:v>0.406037813441599</c:v>
                </c:pt>
                <c:pt idx="733">
                  <c:v>0.40408424177544799</c:v>
                </c:pt>
                <c:pt idx="734">
                  <c:v>0.40210306278804098</c:v>
                </c:pt>
                <c:pt idx="735">
                  <c:v>0.40009477192645498</c:v>
                </c:pt>
                <c:pt idx="736">
                  <c:v>0.39805986964408002</c:v>
                </c:pt>
                <c:pt idx="737">
                  <c:v>0.39599886119484201</c:v>
                </c:pt>
                <c:pt idx="738">
                  <c:v>0.39391225642625599</c:v>
                </c:pt>
                <c:pt idx="739">
                  <c:v>0.39180056957142201</c:v>
                </c:pt>
                <c:pt idx="740">
                  <c:v>0.38966431904007698</c:v>
                </c:pt>
                <c:pt idx="741">
                  <c:v>0.38750402720883298</c:v>
                </c:pt>
                <c:pt idx="742">
                  <c:v>0.385320220210709</c:v>
                </c:pt>
                <c:pt idx="743">
                  <c:v>0.38311342772406598</c:v>
                </c:pt>
                <c:pt idx="744">
                  <c:v>0.38088418276109098</c:v>
                </c:pt>
                <c:pt idx="745">
                  <c:v>0.37863302145590699</c:v>
                </c:pt>
                <c:pt idx="746">
                  <c:v>0.37636048285246199</c:v>
                </c:pt>
                <c:pt idx="747">
                  <c:v>0.37406710869228699</c:v>
                </c:pt>
                <c:pt idx="748">
                  <c:v>0.37175344320225501</c:v>
                </c:pt>
                <c:pt idx="749">
                  <c:v>0.36942003288243902</c:v>
                </c:pt>
                <c:pt idx="750">
                  <c:v>0.36706742629420303</c:v>
                </c:pt>
                <c:pt idx="751">
                  <c:v>0.36469617384862102</c:v>
                </c:pt>
                <c:pt idx="752">
                  <c:v>0.36230682759534899</c:v>
                </c:pt>
                <c:pt idx="753">
                  <c:v>0.35989994101204698</c:v>
                </c:pt>
                <c:pt idx="754">
                  <c:v>0.35747606879448501</c:v>
                </c:pt>
                <c:pt idx="755">
                  <c:v>0.35503576664741299</c:v>
                </c:pt>
                <c:pt idx="756">
                  <c:v>0.35257959107632098</c:v>
                </c:pt>
                <c:pt idx="757">
                  <c:v>0.35010809918020103</c:v>
                </c:pt>
                <c:pt idx="758">
                  <c:v>0.34762184844539601</c:v>
                </c:pt>
                <c:pt idx="759">
                  <c:v>0.34512139654065599</c:v>
                </c:pt>
                <c:pt idx="760">
                  <c:v>0.34260730111350302</c:v>
                </c:pt>
                <c:pt idx="761">
                  <c:v>0.340080119587996</c:v>
                </c:pt>
                <c:pt idx="762">
                  <c:v>0.337540408964006</c:v>
                </c:pt>
                <c:pt idx="763">
                  <c:v>0.33498872561809701</c:v>
                </c:pt>
                <c:pt idx="764">
                  <c:v>0.33242562510610202</c:v>
                </c:pt>
                <c:pt idx="765">
                  <c:v>0.32985166196749699</c:v>
                </c:pt>
                <c:pt idx="766">
                  <c:v>0.32726738953166601</c:v>
                </c:pt>
                <c:pt idx="767">
                  <c:v>0.32467335972613798</c:v>
                </c:pt>
                <c:pt idx="768">
                  <c:v>0.32207012288689602</c:v>
                </c:pt>
                <c:pt idx="769">
                  <c:v>0.31945822757084102</c:v>
                </c:pt>
                <c:pt idx="770">
                  <c:v>0.31683822037049703</c:v>
                </c:pt>
                <c:pt idx="771">
                  <c:v>0.31421064573103202</c:v>
                </c:pt>
                <c:pt idx="772">
                  <c:v>0.311576045769693</c:v>
                </c:pt>
                <c:pt idx="773">
                  <c:v>0.30893496009771898</c:v>
                </c:pt>
                <c:pt idx="774">
                  <c:v>0.30628792564481</c:v>
                </c:pt>
                <c:pt idx="775">
                  <c:v>0.30363547648623801</c:v>
                </c:pt>
                <c:pt idx="776">
                  <c:v>0.30097814367265902</c:v>
                </c:pt>
                <c:pt idx="777">
                  <c:v>0.29831645506269899</c:v>
                </c:pt>
                <c:pt idx="778">
                  <c:v>0.29565093515839203</c:v>
                </c:pt>
                <c:pt idx="779">
                  <c:v>0.292982104943521</c:v>
                </c:pt>
                <c:pt idx="780">
                  <c:v>0.29031048172493001</c:v>
                </c:pt>
                <c:pt idx="781">
                  <c:v>0.287636578976874</c:v>
                </c:pt>
                <c:pt idx="782">
                  <c:v>0.28496090618845799</c:v>
                </c:pt>
                <c:pt idx="783">
                  <c:v>0.28228396871421702</c:v>
                </c:pt>
                <c:pt idx="784">
                  <c:v>0.27960626762790702</c:v>
                </c:pt>
                <c:pt idx="785">
                  <c:v>0.27692829957953302</c:v>
                </c:pt>
                <c:pt idx="786">
                  <c:v>0.27425055665568898</c:v>
                </c:pt>
                <c:pt idx="787">
                  <c:v>0.271573526243232</c:v>
                </c:pt>
                <c:pt idx="788">
                  <c:v>0.26889769089635301</c:v>
                </c:pt>
                <c:pt idx="789">
                  <c:v>0.26622352820706702</c:v>
                </c:pt>
                <c:pt idx="790">
                  <c:v>0.26355151067917798</c:v>
                </c:pt>
                <c:pt idx="791">
                  <c:v>0.26088210560574598</c:v>
                </c:pt>
                <c:pt idx="792">
                  <c:v>0.25821577495008002</c:v>
                </c:pt>
                <c:pt idx="793">
                  <c:v>0.25555297523031201</c:v>
                </c:pt>
                <c:pt idx="794">
                  <c:v>0.252894157407557</c:v>
                </c:pt>
                <c:pt idx="795">
                  <c:v>0.250239766777689</c:v>
                </c:pt>
                <c:pt idx="796">
                  <c:v>0.247590242866774</c:v>
                </c:pt>
                <c:pt idx="797">
                  <c:v>0.244946019330151</c:v>
                </c:pt>
                <c:pt idx="798">
                  <c:v>0.24230752385520299</c:v>
                </c:pt>
                <c:pt idx="799">
                  <c:v>0.23967517806782901</c:v>
                </c:pt>
                <c:pt idx="800">
                  <c:v>0.237049397442613</c:v>
                </c:pt>
                <c:pt idx="801">
                  <c:v>0.23443059121672999</c:v>
                </c:pt>
                <c:pt idx="802">
                  <c:v>0.231819162307566</c:v>
                </c:pt>
                <c:pt idx="803">
                  <c:v>0.22921550723408601</c:v>
                </c:pt>
                <c:pt idx="804">
                  <c:v>0.226620016041927</c:v>
                </c:pt>
                <c:pt idx="805">
                  <c:v>0.224033072232242</c:v>
                </c:pt>
                <c:pt idx="806">
                  <c:v>0.22145505269427199</c:v>
                </c:pt>
                <c:pt idx="807">
                  <c:v>0.218886327641658</c:v>
                </c:pt>
                <c:pt idx="808">
                  <c:v>0.216327260552476</c:v>
                </c:pt>
                <c:pt idx="809">
                  <c:v>0.213778208112992</c:v>
                </c:pt>
                <c:pt idx="810">
                  <c:v>0.21123952016513001</c:v>
                </c:pt>
                <c:pt idx="811">
                  <c:v>0.20871153965762901</c:v>
                </c:pt>
                <c:pt idx="812">
                  <c:v>0.20619460260088601</c:v>
                </c:pt>
                <c:pt idx="813">
                  <c:v>0.20368903802545499</c:v>
                </c:pt>
                <c:pt idx="814">
                  <c:v>0.201195167944202</c:v>
                </c:pt>
                <c:pt idx="815">
                  <c:v>0.19871330731807199</c:v>
                </c:pt>
                <c:pt idx="816">
                  <c:v>0.19624376402545801</c:v>
                </c:pt>
                <c:pt idx="817">
                  <c:v>0.193786838835146</c:v>
                </c:pt>
                <c:pt idx="818">
                  <c:v>0.191342825382808</c:v>
                </c:pt>
                <c:pt idx="819">
                  <c:v>0.18891201015100401</c:v>
                </c:pt>
                <c:pt idx="820">
                  <c:v>0.186494672452681</c:v>
                </c:pt>
                <c:pt idx="821">
                  <c:v>0.184091084418115</c:v>
                </c:pt>
                <c:pt idx="822">
                  <c:v>0.18170151098527901</c:v>
                </c:pt>
                <c:pt idx="823">
                  <c:v>0.179326209893588</c:v>
                </c:pt>
                <c:pt idx="824">
                  <c:v>0.17696543168098799</c:v>
                </c:pt>
                <c:pt idx="825">
                  <c:v>0.17461941968435099</c:v>
                </c:pt>
                <c:pt idx="826">
                  <c:v>0.172288410043131</c:v>
                </c:pt>
                <c:pt idx="827">
                  <c:v>0.169972631706235</c:v>
                </c:pt>
                <c:pt idx="828">
                  <c:v>0.16767230644208</c:v>
                </c:pt>
                <c:pt idx="829">
                  <c:v>0.16538764885176199</c:v>
                </c:pt>
                <c:pt idx="830">
                  <c:v>0.163118866385325</c:v>
                </c:pt>
                <c:pt idx="831">
                  <c:v>0.16086615936104601</c:v>
                </c:pt>
                <c:pt idx="832">
                  <c:v>0.15862972098771699</c:v>
                </c:pt>
                <c:pt idx="833">
                  <c:v>0.15640973738984601</c:v>
                </c:pt>
                <c:pt idx="834">
                  <c:v>0.15420638763574901</c:v>
                </c:pt>
                <c:pt idx="835">
                  <c:v>0.15201984376845501</c:v>
                </c:pt>
                <c:pt idx="836">
                  <c:v>0.149850270839398</c:v>
                </c:pt>
                <c:pt idx="837">
                  <c:v>0.14769782694480699</c:v>
                </c:pt>
                <c:pt idx="838">
                  <c:v>0.14556266326477199</c:v>
                </c:pt>
                <c:pt idx="839">
                  <c:v>0.14344492410489501</c:v>
                </c:pt>
                <c:pt idx="840">
                  <c:v>0.14134474694049801</c:v>
                </c:pt>
                <c:pt idx="841">
                  <c:v>0.139262262463307</c:v>
                </c:pt>
                <c:pt idx="842">
                  <c:v>0.13719759463056</c:v>
                </c:pt>
                <c:pt idx="843">
                  <c:v>0.13515086071648499</c:v>
                </c:pt>
                <c:pt idx="844">
                  <c:v>0.13312217136606999</c:v>
                </c:pt>
                <c:pt idx="845">
                  <c:v>0.13111163065108</c:v>
                </c:pt>
                <c:pt idx="846">
                  <c:v>0.12911933612825399</c:v>
                </c:pt>
                <c:pt idx="847">
                  <c:v>0.12714537889960401</c:v>
                </c:pt>
                <c:pt idx="848">
                  <c:v>0.125189843674782</c:v>
                </c:pt>
                <c:pt idx="849">
                  <c:v>0.123252808835423</c:v>
                </c:pt>
                <c:pt idx="850">
                  <c:v>0.121334346501414</c:v>
                </c:pt>
                <c:pt idx="851">
                  <c:v>0.119434522599025</c:v>
                </c:pt>
                <c:pt idx="852">
                  <c:v>0.117553396930832</c:v>
                </c:pt>
                <c:pt idx="853">
                  <c:v>0.11569102324737</c:v>
                </c:pt>
                <c:pt idx="854">
                  <c:v>0.113847449320448</c:v>
                </c:pt>
                <c:pt idx="855">
                  <c:v>0.112022717018072</c:v>
                </c:pt>
                <c:pt idx="856">
                  <c:v>0.110216862380893</c:v>
                </c:pt>
                <c:pt idx="857">
                  <c:v>0.108429915700131</c:v>
                </c:pt>
                <c:pt idx="858">
                  <c:v>0.10666190159689699</c:v>
                </c:pt>
                <c:pt idx="859">
                  <c:v>0.104912839102865</c:v>
                </c:pt>
                <c:pt idx="860">
                  <c:v>0.103182741742209</c:v>
                </c:pt>
                <c:pt idx="861">
                  <c:v>0.101471617614752</c:v>
                </c:pt>
                <c:pt idx="862">
                  <c:v>9.9779469480269695E-2</c:v>
                </c:pt>
                <c:pt idx="863">
                  <c:v>9.8106294843862504E-2</c:v>
                </c:pt>
                <c:pt idx="864">
                  <c:v>9.6452086042356999E-2</c:v>
                </c:pt>
                <c:pt idx="865">
                  <c:v>9.4816830331656707E-2</c:v>
                </c:pt>
                <c:pt idx="866">
                  <c:v>9.3200509974985496E-2</c:v>
                </c:pt>
                <c:pt idx="867">
                  <c:v>9.16031023319622E-2</c:v>
                </c:pt>
                <c:pt idx="868">
                  <c:v>9.0024579948440195E-2</c:v>
                </c:pt>
                <c:pt idx="869">
                  <c:v>8.8464910647054196E-2</c:v>
                </c:pt>
                <c:pt idx="870">
                  <c:v>8.6924057618411404E-2</c:v>
                </c:pt>
                <c:pt idx="871">
                  <c:v>8.5401979512867002E-2</c:v>
                </c:pt>
                <c:pt idx="872">
                  <c:v>8.3898630532824495E-2</c:v>
                </c:pt>
                <c:pt idx="873">
                  <c:v>8.2413960525501304E-2</c:v>
                </c:pt>
                <c:pt idx="874">
                  <c:v>8.0947915076101495E-2</c:v>
                </c:pt>
                <c:pt idx="875">
                  <c:v>7.9500435601338099E-2</c:v>
                </c:pt>
                <c:pt idx="876">
                  <c:v>7.8071459443247698E-2</c:v>
                </c:pt>
                <c:pt idx="877">
                  <c:v>7.6660919963240898E-2</c:v>
                </c:pt>
                <c:pt idx="878">
                  <c:v>7.5268746636334205E-2</c:v>
                </c:pt>
                <c:pt idx="879">
                  <c:v>7.3894865145507499E-2</c:v>
                </c:pt>
                <c:pt idx="880">
                  <c:v>7.2539197476135103E-2</c:v>
                </c:pt>
                <c:pt idx="881">
                  <c:v>7.1201662010434902E-2</c:v>
                </c:pt>
                <c:pt idx="882">
                  <c:v>6.9882173621887297E-2</c:v>
                </c:pt>
                <c:pt idx="883">
                  <c:v>6.8580643769569405E-2</c:v>
                </c:pt>
                <c:pt idx="884">
                  <c:v>6.7296980592357003E-2</c:v>
                </c:pt>
                <c:pt idx="885">
                  <c:v>6.6031089002943605E-2</c:v>
                </c:pt>
                <c:pt idx="886">
                  <c:v>6.4782870781629406E-2</c:v>
                </c:pt>
                <c:pt idx="887">
                  <c:v>6.3552224669832902E-2</c:v>
                </c:pt>
                <c:pt idx="888">
                  <c:v>6.2339046463278501E-2</c:v>
                </c:pt>
                <c:pt idx="889">
                  <c:v>6.1143229104816101E-2</c:v>
                </c:pt>
                <c:pt idx="890">
                  <c:v>5.9964662776827903E-2</c:v>
                </c:pt>
                <c:pt idx="891">
                  <c:v>5.8803234993179403E-2</c:v>
                </c:pt>
                <c:pt idx="892">
                  <c:v>5.7658830690673298E-2</c:v>
                </c:pt>
                <c:pt idx="893">
                  <c:v>5.6531332319965398E-2</c:v>
                </c:pt>
                <c:pt idx="894">
                  <c:v>5.54206199359027E-2</c:v>
                </c:pt>
                <c:pt idx="895">
                  <c:v>5.4326571287244503E-2</c:v>
                </c:pt>
                <c:pt idx="896">
                  <c:v>5.3249061905730699E-2</c:v>
                </c:pt>
                <c:pt idx="897">
                  <c:v>5.2187965194459E-2</c:v>
                </c:pt>
                <c:pt idx="898">
                  <c:v>5.1143152515536902E-2</c:v>
                </c:pt>
                <c:pt idx="899">
                  <c:v>5.0114493276975099E-2</c:v>
                </c:pt>
                <c:pt idx="900">
                  <c:v>4.9101855018786597E-2</c:v>
                </c:pt>
                <c:pt idx="901">
                  <c:v>4.8105103498263801E-2</c:v>
                </c:pt>
                <c:pt idx="902">
                  <c:v>4.7124102774398297E-2</c:v>
                </c:pt>
                <c:pt idx="903">
                  <c:v>4.61587152914179E-2</c:v>
                </c:pt>
                <c:pt idx="904">
                  <c:v>4.520880196141E-2</c:v>
                </c:pt>
                <c:pt idx="905">
                  <c:v>4.4274222246004302E-2</c:v>
                </c:pt>
                <c:pt idx="906">
                  <c:v>4.3354834237090099E-2</c:v>
                </c:pt>
                <c:pt idx="907">
                  <c:v>4.2450494736541201E-2</c:v>
                </c:pt>
                <c:pt idx="908">
                  <c:v>4.1561059334926001E-2</c:v>
                </c:pt>
                <c:pt idx="909">
                  <c:v>4.06863824891796E-2</c:v>
                </c:pt>
                <c:pt idx="910">
                  <c:v>3.9826317599215399E-2</c:v>
                </c:pt>
                <c:pt idx="911">
                  <c:v>3.8980717083457302E-2</c:v>
                </c:pt>
                <c:pt idx="912">
                  <c:v>3.8149432453271702E-2</c:v>
                </c:pt>
                <c:pt idx="913">
                  <c:v>3.73323143862812E-2</c:v>
                </c:pt>
                <c:pt idx="914">
                  <c:v>3.6529212798543202E-2</c:v>
                </c:pt>
                <c:pt idx="915">
                  <c:v>3.57399769155766E-2</c:v>
                </c:pt>
                <c:pt idx="916">
                  <c:v>3.4964455342222499E-2</c:v>
                </c:pt>
                <c:pt idx="917">
                  <c:v>3.4202496131323E-2</c:v>
                </c:pt>
                <c:pt idx="918">
                  <c:v>3.3453946851207297E-2</c:v>
                </c:pt>
                <c:pt idx="919">
                  <c:v>3.2718654651971199E-2</c:v>
                </c:pt>
                <c:pt idx="920">
                  <c:v>3.1996466330540201E-2</c:v>
                </c:pt>
                <c:pt idx="921">
                  <c:v>3.1287228394505699E-2</c:v>
                </c:pt>
                <c:pt idx="922">
                  <c:v>3.0590787124725901E-2</c:v>
                </c:pt>
                <c:pt idx="923">
                  <c:v>2.9906988636682199E-2</c:v>
                </c:pt>
                <c:pt idx="924">
                  <c:v>2.92356789405856E-2</c:v>
                </c:pt>
                <c:pt idx="925">
                  <c:v>2.8576704000226001E-2</c:v>
                </c:pt>
                <c:pt idx="926">
                  <c:v>2.7929909790559499E-2</c:v>
                </c:pt>
                <c:pt idx="927">
                  <c:v>2.7295142354029401E-2</c:v>
                </c:pt>
                <c:pt idx="928">
                  <c:v>2.6672247855618302E-2</c:v>
                </c:pt>
                <c:pt idx="929">
                  <c:v>2.6061072636626999E-2</c:v>
                </c:pt>
                <c:pt idx="930">
                  <c:v>2.5461463267181499E-2</c:v>
                </c:pt>
                <c:pt idx="931">
                  <c:v>2.4873266597464298E-2</c:v>
                </c:pt>
                <c:pt idx="932">
                  <c:v>2.4296329807672198E-2</c:v>
                </c:pt>
                <c:pt idx="933">
                  <c:v>2.3730500456700901E-2</c:v>
                </c:pt>
                <c:pt idx="934">
                  <c:v>2.3175626529557802E-2</c:v>
                </c:pt>
                <c:pt idx="935">
                  <c:v>2.2631556483505701E-2</c:v>
                </c:pt>
                <c:pt idx="936">
                  <c:v>2.2098139292941198E-2</c:v>
                </c:pt>
                <c:pt idx="937">
                  <c:v>2.1575224493010602E-2</c:v>
                </c:pt>
                <c:pt idx="938">
                  <c:v>2.1062662221969401E-2</c:v>
                </c:pt>
                <c:pt idx="939">
                  <c:v>2.0560303262289002E-2</c:v>
                </c:pt>
                <c:pt idx="940">
                  <c:v>2.0067999080519199E-2</c:v>
                </c:pt>
                <c:pt idx="941">
                  <c:v>1.95856018659104E-2</c:v>
                </c:pt>
                <c:pt idx="942">
                  <c:v>1.9112964567805198E-2</c:v>
                </c:pt>
                <c:pt idx="943">
                  <c:v>1.86499409318059E-2</c:v>
                </c:pt>
                <c:pt idx="944">
                  <c:v>1.8196385534727501E-2</c:v>
                </c:pt>
                <c:pt idx="945">
                  <c:v>1.77521538183446E-2</c:v>
                </c:pt>
                <c:pt idx="946">
                  <c:v>1.73171021219421E-2</c:v>
                </c:pt>
                <c:pt idx="947">
                  <c:v>1.6891087713681099E-2</c:v>
                </c:pt>
                <c:pt idx="948">
                  <c:v>1.6473968820788401E-2</c:v>
                </c:pt>
                <c:pt idx="949">
                  <c:v>1.60656046585833E-2</c:v>
                </c:pt>
                <c:pt idx="950">
                  <c:v>1.5665855458352699E-2</c:v>
                </c:pt>
                <c:pt idx="951">
                  <c:v>1.52745824940852E-2</c:v>
                </c:pt>
                <c:pt idx="952">
                  <c:v>1.48916481080799E-2</c:v>
                </c:pt>
                <c:pt idx="953">
                  <c:v>1.45169157354402E-2</c:v>
                </c:pt>
                <c:pt idx="954">
                  <c:v>1.41502499274672E-2</c:v>
                </c:pt>
                <c:pt idx="955">
                  <c:v>1.3791516373967199E-2</c:v>
                </c:pt>
                <c:pt idx="956">
                  <c:v>1.3440581924486199E-2</c:v>
                </c:pt>
                <c:pt idx="957">
                  <c:v>1.3097314608486999E-2</c:v>
                </c:pt>
                <c:pt idx="958">
                  <c:v>1.27615836544838E-2</c:v>
                </c:pt>
                <c:pt idx="959">
                  <c:v>1.24332595081483E-2</c:v>
                </c:pt>
                <c:pt idx="960">
                  <c:v>1.2112213849404399E-2</c:v>
                </c:pt>
                <c:pt idx="961">
                  <c:v>1.17983196085262E-2</c:v>
                </c:pt>
                <c:pt idx="962">
                  <c:v>1.1491450981256099E-2</c:v>
                </c:pt>
                <c:pt idx="963">
                  <c:v>1.11914834429576E-2</c:v>
                </c:pt>
                <c:pt idx="964">
                  <c:v>1.0898293761822201E-2</c:v>
                </c:pt>
                <c:pt idx="965">
                  <c:v>1.06117600111434E-2</c:v>
                </c:pt>
                <c:pt idx="966">
                  <c:v>1.0331761580678099E-2</c:v>
                </c:pt>
                <c:pt idx="967">
                  <c:v>1.00581791871098E-2</c:v>
                </c:pt>
                <c:pt idx="968">
                  <c:v>9.7908948836320196E-3</c:v>
                </c:pt>
                <c:pt idx="969">
                  <c:v>9.5297920686691403E-3</c:v>
                </c:pt>
                <c:pt idx="970">
                  <c:v>9.2747554937516897E-3</c:v>
                </c:pt>
                <c:pt idx="971">
                  <c:v>9.0256712705636694E-3</c:v>
                </c:pt>
                <c:pt idx="972">
                  <c:v>8.7824268771795905E-3</c:v>
                </c:pt>
                <c:pt idx="973">
                  <c:v>8.5449111635088303E-3</c:v>
                </c:pt>
                <c:pt idx="974">
                  <c:v>8.3130143559649507E-3</c:v>
                </c:pt>
                <c:pt idx="975">
                  <c:v>8.0866280613776393E-3</c:v>
                </c:pt>
                <c:pt idx="976">
                  <c:v>7.8656452701652401E-3</c:v>
                </c:pt>
                <c:pt idx="977">
                  <c:v>7.6499603587853798E-3</c:v>
                </c:pt>
                <c:pt idx="978">
                  <c:v>7.4394690914816397E-3</c:v>
                </c:pt>
                <c:pt idx="979">
                  <c:v>7.2340686213439699E-3</c:v>
                </c:pt>
                <c:pt idx="980">
                  <c:v>7.0336574907004599E-3</c:v>
                </c:pt>
                <c:pt idx="981">
                  <c:v>6.8381356308583304E-3</c:v>
                </c:pt>
                <c:pt idx="982">
                  <c:v>6.6474043612115797E-3</c:v>
                </c:pt>
                <c:pt idx="983">
                  <c:v>6.4613663877330198E-3</c:v>
                </c:pt>
                <c:pt idx="984">
                  <c:v>6.2799258008680303E-3</c:v>
                </c:pt>
                <c:pt idx="985">
                  <c:v>6.1029880728475901E-3</c:v>
                </c:pt>
                <c:pt idx="986">
                  <c:v>5.9304600544377601E-3</c:v>
                </c:pt>
                <c:pt idx="987">
                  <c:v>5.7622499711428403E-3</c:v>
                </c:pt>
                <c:pt idx="988">
                  <c:v>5.5982674188793796E-3</c:v>
                </c:pt>
                <c:pt idx="989">
                  <c:v>5.4384233591379299E-3</c:v>
                </c:pt>
                <c:pt idx="990">
                  <c:v>5.2826301136492696E-3</c:v>
                </c:pt>
                <c:pt idx="991">
                  <c:v>5.1308013585719802E-3</c:v>
                </c:pt>
                <c:pt idx="992">
                  <c:v>4.9828521182177397E-3</c:v>
                </c:pt>
                <c:pt idx="993">
                  <c:v>4.8386987583307903E-3</c:v>
                </c:pt>
                <c:pt idx="994">
                  <c:v>4.6982589789376803E-3</c:v>
                </c:pt>
                <c:pt idx="995">
                  <c:v>4.5614518067834701E-3</c:v>
                </c:pt>
                <c:pt idx="996">
                  <c:v>4.4281975873700797E-3</c:v>
                </c:pt>
                <c:pt idx="997">
                  <c:v>4.2984179766125397E-3</c:v>
                </c:pt>
                <c:pt idx="998">
                  <c:v>4.1720359321285698E-3</c:v>
                </c:pt>
                <c:pt idx="999">
                  <c:v>4.0489757041767098E-3</c:v>
                </c:pt>
                <c:pt idx="1000">
                  <c:v>3.9291628262581799E-3</c:v>
                </c:pt>
                <c:pt idx="1001">
                  <c:v>3.8125241053971501E-3</c:v>
                </c:pt>
                <c:pt idx="1002">
                  <c:v>3.69898761211419E-3</c:v>
                </c:pt>
                <c:pt idx="1003">
                  <c:v>3.5884826701071898E-3</c:v>
                </c:pt>
                <c:pt idx="1004">
                  <c:v>3.4809398456540899E-3</c:v>
                </c:pt>
                <c:pt idx="1005">
                  <c:v>3.3762909367511E-3</c:v>
                </c:pt>
                <c:pt idx="1006">
                  <c:v>3.2744689620005001E-3</c:v>
                </c:pt>
                <c:pt idx="1007">
                  <c:v>3.1754081492611701E-3</c:v>
                </c:pt>
                <c:pt idx="1008">
                  <c:v>3.07904392407524E-3</c:v>
                </c:pt>
                <c:pt idx="1009">
                  <c:v>2.9853128978839299E-3</c:v>
                </c:pt>
                <c:pt idx="1010">
                  <c:v>2.8941528560451498E-3</c:v>
                </c:pt>
                <c:pt idx="1011">
                  <c:v>2.8055027456655398E-3</c:v>
                </c:pt>
                <c:pt idx="1012">
                  <c:v>2.7193026632591501E-3</c:v>
                </c:pt>
                <c:pt idx="1013">
                  <c:v>2.6354938422446998E-3</c:v>
                </c:pt>
                <c:pt idx="1014">
                  <c:v>2.55401864029332E-3</c:v>
                </c:pt>
                <c:pt idx="1015">
                  <c:v>2.4748205265381399E-3</c:v>
                </c:pt>
                <c:pt idx="1016">
                  <c:v>2.3978440686570801E-3</c:v>
                </c:pt>
                <c:pt idx="1017">
                  <c:v>2.32303491983969E-3</c:v>
                </c:pt>
                <c:pt idx="1018">
                  <c:v>2.2503398056490402E-3</c:v>
                </c:pt>
                <c:pt idx="1019">
                  <c:v>2.1797065107888002E-3</c:v>
                </c:pt>
                <c:pt idx="1020">
                  <c:v>2.1110838657860298E-3</c:v>
                </c:pt>
                <c:pt idx="1021">
                  <c:v>2.0444217335995299E-3</c:v>
                </c:pt>
                <c:pt idx="1022">
                  <c:v>1.9796709961633499E-3</c:v>
                </c:pt>
                <c:pt idx="1023">
                  <c:v>1.9167835408752101E-3</c:v>
                </c:pt>
                <c:pt idx="1024">
                  <c:v>1.85571224703872E-3</c:v>
                </c:pt>
                <c:pt idx="1025">
                  <c:v>1.7964109722685699E-3</c:v>
                </c:pt>
                <c:pt idx="1026">
                  <c:v>1.73883453886731E-3</c:v>
                </c:pt>
                <c:pt idx="1027">
                  <c:v>1.6829387201821101E-3</c:v>
                </c:pt>
                <c:pt idx="1028">
                  <c:v>1.6286802269498901E-3</c:v>
                </c:pt>
                <c:pt idx="1029">
                  <c:v>1.57601669363847E-3</c:v>
                </c:pt>
                <c:pt idx="1030">
                  <c:v>1.5249066647918101E-3</c:v>
                </c:pt>
                <c:pt idx="1031">
                  <c:v>1.47530958138647E-3</c:v>
                </c:pt>
                <c:pt idx="1032">
                  <c:v>1.4271857672067099E-3</c:v>
                </c:pt>
                <c:pt idx="1033">
                  <c:v>1.3804964152452201E-3</c:v>
                </c:pt>
                <c:pt idx="1034">
                  <c:v>1.3352035741360201E-3</c:v>
                </c:pt>
                <c:pt idx="1035">
                  <c:v>1.2912701346262799E-3</c:v>
                </c:pt>
                <c:pt idx="1036">
                  <c:v>1.2486598160932701E-3</c:v>
                </c:pt>
                <c:pt idx="1037">
                  <c:v>1.2073371531123101E-3</c:v>
                </c:pt>
                <c:pt idx="1038">
                  <c:v>1.16726748208183E-3</c:v>
                </c:pt>
                <c:pt idx="1039">
                  <c:v>1.1284169279109301E-3</c:v>
                </c:pt>
                <c:pt idx="1040">
                  <c:v>1.0907523907748701E-3</c:v>
                </c:pt>
                <c:pt idx="1041">
                  <c:v>1.0542415329436599E-3</c:v>
                </c:pt>
                <c:pt idx="1042">
                  <c:v>1.0188527656887201E-3</c:v>
                </c:pt>
                <c:pt idx="1043">
                  <c:v>9.845552362723151E-4</c:v>
                </c:pt>
                <c:pt idx="1044">
                  <c:v>9.5131881502422296E-4</c:v>
                </c:pt>
                <c:pt idx="1045">
                  <c:v>9.1911408251010797E-4</c:v>
                </c:pt>
                <c:pt idx="1046">
                  <c:v>8.8791231679559001E-4</c:v>
                </c:pt>
                <c:pt idx="1047">
                  <c:v>8.5768548080998499E-4</c:v>
                </c:pt>
                <c:pt idx="1048">
                  <c:v>8.28406209813436E-4</c:v>
                </c:pt>
                <c:pt idx="1049">
                  <c:v>8.0004779897098097E-4</c:v>
                </c:pt>
                <c:pt idx="1050">
                  <c:v>7.7258419103689202E-4</c:v>
                </c:pt>
                <c:pt idx="1051">
                  <c:v>7.4598996415247505E-4</c:v>
                </c:pt>
                <c:pt idx="1052">
                  <c:v>7.2024031976029596E-4</c:v>
                </c:pt>
                <c:pt idx="1053">
                  <c:v>6.9531107063766802E-4</c:v>
                </c:pt>
                <c:pt idx="1054">
                  <c:v>6.7117862905203304E-4</c:v>
                </c:pt>
                <c:pt idx="1055">
                  <c:v>6.4781999504070304E-4</c:v>
                </c:pt>
                <c:pt idx="1056">
                  <c:v>6.2521274481729203E-4</c:v>
                </c:pt>
                <c:pt idx="1057">
                  <c:v>6.0333501930696497E-4</c:v>
                </c:pt>
                <c:pt idx="1058">
                  <c:v>5.82165512812508E-4</c:v>
                </c:pt>
                <c:pt idx="1059">
                  <c:v>5.6168346181306001E-4</c:v>
                </c:pt>
                <c:pt idx="1060">
                  <c:v>5.4186863389719497E-4</c:v>
                </c:pt>
                <c:pt idx="1061">
                  <c:v>5.227013168319E-4</c:v>
                </c:pt>
                <c:pt idx="1062">
                  <c:v>5.0416230776885397E-4</c:v>
                </c:pt>
                <c:pt idx="1063">
                  <c:v>4.86232902589272E-4</c:v>
                </c:pt>
                <c:pt idx="1064">
                  <c:v>4.6889488538844997E-4</c:v>
                </c:pt>
                <c:pt idx="1065">
                  <c:v>4.5213051810102201E-4</c:v>
                </c:pt>
                <c:pt idx="1066">
                  <c:v>4.35922530267786E-4</c:v>
                </c:pt>
                <c:pt idx="1067">
                  <c:v>4.2025410894487201E-4</c:v>
                </c:pt>
                <c:pt idx="1068">
                  <c:v>4.05108888755877E-4</c:v>
                </c:pt>
                <c:pt idx="1069">
                  <c:v>3.9047094208749598E-4</c:v>
                </c:pt>
                <c:pt idx="1070">
                  <c:v>3.7632476942904498E-4</c:v>
                </c:pt>
                <c:pt idx="1071">
                  <c:v>3.6265528985618802E-4</c:v>
                </c:pt>
                <c:pt idx="1072">
                  <c:v>3.4944783165906E-4</c:v>
                </c:pt>
                <c:pt idx="1073">
                  <c:v>3.3668812311488198E-4</c:v>
                </c:pt>
                <c:pt idx="1074">
                  <c:v>3.2436228340506197E-4</c:v>
                </c:pt>
                <c:pt idx="1075">
                  <c:v>3.1245681367669402E-4</c:v>
                </c:pt>
                <c:pt idx="1076">
                  <c:v>3.0095858824825999E-4</c:v>
                </c:pt>
                <c:pt idx="1077">
                  <c:v>2.8985484595926703E-4</c:v>
                </c:pt>
                <c:pt idx="1078">
                  <c:v>2.7913318166346198E-4</c:v>
                </c:pt>
                <c:pt idx="1079">
                  <c:v>2.6878153786517601E-4</c:v>
                </c:pt>
                <c:pt idx="1080">
                  <c:v>2.5878819649830301E-4</c:v>
                </c:pt>
                <c:pt idx="1081">
                  <c:v>2.4914177084729401E-4</c:v>
                </c:pt>
                <c:pt idx="1082">
                  <c:v>2.39831197609539E-4</c:v>
                </c:pt>
                <c:pt idx="1083">
                  <c:v>2.3084572909837499E-4</c:v>
                </c:pt>
                <c:pt idx="1084">
                  <c:v>2.2217492558595299E-4</c:v>
                </c:pt>
                <c:pt idx="1085">
                  <c:v>2.13808647785095E-4</c:v>
                </c:pt>
                <c:pt idx="1086">
                  <c:v>2.0573704946921399E-4</c:v>
                </c:pt>
                <c:pt idx="1087">
                  <c:v>1.97950570229359E-4</c:v>
                </c:pt>
                <c:pt idx="1088">
                  <c:v>1.90439928367323E-4</c:v>
                </c:pt>
                <c:pt idx="1089">
                  <c:v>1.8319611392375701E-4</c:v>
                </c:pt>
                <c:pt idx="1090">
                  <c:v>1.7621038184016799E-4</c:v>
                </c:pt>
                <c:pt idx="1091">
                  <c:v>1.6947424525362001E-4</c:v>
                </c:pt>
                <c:pt idx="1092">
                  <c:v>1.6297946892293301E-4</c:v>
                </c:pt>
                <c:pt idx="1093">
                  <c:v>1.5671806278511901E-4</c:v>
                </c:pt>
                <c:pt idx="1094">
                  <c:v>1.5068227564077899E-4</c:v>
                </c:pt>
                <c:pt idx="1095">
                  <c:v>1.4486458896711401E-4</c:v>
                </c:pt>
                <c:pt idx="1096">
                  <c:v>1.39257710857208E-4</c:v>
                </c:pt>
                <c:pt idx="1097">
                  <c:v>1.3385457008417099E-4</c:v>
                </c:pt>
                <c:pt idx="1098">
                  <c:v>1.2864831028874701E-4</c:v>
                </c:pt>
                <c:pt idx="1099">
                  <c:v>1.2363228428891599E-4</c:v>
                </c:pt>
                <c:pt idx="1100">
                  <c:v>1.18800048510033E-4</c:v>
                </c:pt>
                <c:pt idx="1101">
                  <c:v>1.14145357534009E-4</c:v>
                </c:pt>
                <c:pt idx="1102">
                  <c:v>1.09662158766003E-4</c:v>
                </c:pt>
                <c:pt idx="1103">
                  <c:v>1.05344587217118E-4</c:v>
                </c:pt>
                <c:pt idx="1104">
                  <c:v>1.01186960401527E-4</c:v>
                </c:pt>
                <c:pt idx="1105">
                  <c:v>9.7183773346471694E-5</c:v>
                </c:pt>
                <c:pt idx="1106">
                  <c:v>9.3329693713562303E-5</c:v>
                </c:pt>
                <c:pt idx="1107">
                  <c:v>8.9619557029774395E-5</c:v>
                </c:pt>
                <c:pt idx="1108">
                  <c:v>8.6048362026551193E-5</c:v>
                </c:pt>
                <c:pt idx="1109">
                  <c:v>8.26112660854002E-5</c:v>
                </c:pt>
                <c:pt idx="1110">
                  <c:v>7.9303580788368105E-5</c:v>
                </c:pt>
                <c:pt idx="1111">
                  <c:v>7.6120767571770896E-5</c:v>
                </c:pt>
                <c:pt idx="1112">
                  <c:v>7.3058433481557999E-5</c:v>
                </c:pt>
                <c:pt idx="1113">
                  <c:v>7.0112327028678005E-5</c:v>
                </c:pt>
                <c:pt idx="1114">
                  <c:v>6.72783341428194E-5</c:v>
                </c:pt>
                <c:pt idx="1115">
                  <c:v>6.4552474222897999E-5</c:v>
                </c:pt>
                <c:pt idx="1116">
                  <c:v>6.1930896282658902E-5</c:v>
                </c:pt>
                <c:pt idx="1117">
                  <c:v>5.9409875189771701E-5</c:v>
                </c:pt>
                <c:pt idx="1118">
                  <c:v>5.6985807996795099E-5</c:v>
                </c:pt>
                <c:pt idx="1119">
                  <c:v>5.4655210362390997E-5</c:v>
                </c:pt>
                <c:pt idx="1120">
                  <c:v>5.2414713061180397E-5</c:v>
                </c:pt>
                <c:pt idx="1121">
                  <c:v>5.0261058580631203E-5</c:v>
                </c:pt>
                <c:pt idx="1122">
                  <c:v>4.8191097803383298E-5</c:v>
                </c:pt>
                <c:pt idx="1123">
                  <c:v>4.6201786773417799E-5</c:v>
                </c:pt>
                <c:pt idx="1124">
                  <c:v>4.42901835444944E-5</c:v>
                </c:pt>
                <c:pt idx="1125">
                  <c:v>4.2453445109280802E-5</c:v>
                </c:pt>
                <c:pt idx="1126">
                  <c:v>4.0688824407620899E-5</c:v>
                </c:pt>
                <c:pt idx="1127">
                  <c:v>3.8993667412388198E-5</c:v>
                </c:pt>
                <c:pt idx="1128">
                  <c:v>3.7365410291391999E-5</c:v>
                </c:pt>
                <c:pt idx="1129">
                  <c:v>3.58015766438126E-5</c:v>
                </c:pt>
                <c:pt idx="1130">
                  <c:v>3.4299774809655201E-5</c:v>
                </c:pt>
                <c:pt idx="1131">
                  <c:v>3.2857695250728598E-5</c:v>
                </c:pt>
                <c:pt idx="1132">
                  <c:v>3.14731080016667E-5</c:v>
                </c:pt>
                <c:pt idx="1133">
                  <c:v>3.0143860189528401E-5</c:v>
                </c:pt>
                <c:pt idx="1134">
                  <c:v>2.88678736205247E-5</c:v>
                </c:pt>
                <c:pt idx="1135">
                  <c:v>2.7643142432439899E-5</c:v>
                </c:pt>
                <c:pt idx="1136">
                  <c:v>2.6467730811329098E-5</c:v>
                </c:pt>
                <c:pt idx="1137">
                  <c:v>2.5339770771091699E-5</c:v>
                </c:pt>
                <c:pt idx="1138">
                  <c:v>2.4257459994536299E-5</c:v>
                </c:pt>
                <c:pt idx="1139">
                  <c:v>2.3219059734573102E-5</c:v>
                </c:pt>
                <c:pt idx="1140">
                  <c:v>2.22228927741828E-5</c:v>
                </c:pt>
                <c:pt idx="1141">
                  <c:v>2.1267341443835399E-5</c:v>
                </c:pt>
                <c:pt idx="1142">
                  <c:v>2.0350845695043E-5</c:v>
                </c:pt>
                <c:pt idx="1143">
                  <c:v>1.9471901228757099E-5</c:v>
                </c:pt>
                <c:pt idx="1144">
                  <c:v>1.86290576773334E-5</c:v>
                </c:pt>
                <c:pt idx="1145">
                  <c:v>1.78209168388096E-5</c:v>
                </c:pt>
                <c:pt idx="1146">
                  <c:v>1.7046130962258401E-5</c:v>
                </c:pt>
                <c:pt idx="1147">
                  <c:v>1.6303401082999301E-5</c:v>
                </c:pt>
                <c:pt idx="1148">
                  <c:v>1.5591475406469901E-5</c:v>
                </c:pt>
                <c:pt idx="1149">
                  <c:v>1.49091477395785E-5</c:v>
                </c:pt>
                <c:pt idx="1150">
                  <c:v>1.42552559683779E-5</c:v>
                </c:pt>
                <c:pt idx="1151">
                  <c:v>1.3628680580919199E-5</c:v>
                </c:pt>
                <c:pt idx="1152">
                  <c:v>1.3028343234167499E-5</c:v>
                </c:pt>
                <c:pt idx="1153">
                  <c:v>1.24532053638744E-5</c:v>
                </c:pt>
                <c:pt idx="1154">
                  <c:v>1.19022668363289E-5</c:v>
                </c:pt>
                <c:pt idx="1155">
                  <c:v>1.1374564640921601E-5</c:v>
                </c:pt>
                <c:pt idx="1156">
                  <c:v>1.0869171622480699E-5</c:v>
                </c:pt>
                <c:pt idx="1157">
                  <c:v>1.03851952523541E-5</c:v>
                </c:pt>
                <c:pt idx="1158">
                  <c:v>9.9217764372353494E-6</c:v>
                </c:pt>
                <c:pt idx="1159">
                  <c:v>9.4780883647453692E-6</c:v>
                </c:pt>
                <c:pt idx="1160">
                  <c:v>9.05333538480559E-6</c:v>
                </c:pt>
                <c:pt idx="1161">
                  <c:v>8.6467519258534195E-6</c:v>
                </c:pt>
                <c:pt idx="1162">
                  <c:v>8.2576014449724295E-6</c:v>
                </c:pt>
                <c:pt idx="1163">
                  <c:v>7.8851754110266292E-6</c:v>
                </c:pt>
                <c:pt idx="1164">
                  <c:v>7.5287923199073701E-6</c:v>
                </c:pt>
                <c:pt idx="1165">
                  <c:v>7.1877967410203101E-6</c:v>
                </c:pt>
                <c:pt idx="1166">
                  <c:v>6.8615583941569299E-6</c:v>
                </c:pt>
                <c:pt idx="1167">
                  <c:v>6.5494712559144603E-6</c:v>
                </c:pt>
                <c:pt idx="1168">
                  <c:v>6.25095269484486E-6</c:v>
                </c:pt>
                <c:pt idx="1169">
                  <c:v>5.9654426345321797E-6</c:v>
                </c:pt>
                <c:pt idx="1170">
                  <c:v>5.6924027438142496E-6</c:v>
                </c:pt>
                <c:pt idx="1171">
                  <c:v>5.4313156533828198E-6</c:v>
                </c:pt>
                <c:pt idx="1172">
                  <c:v>5.1816841980126999E-6</c:v>
                </c:pt>
                <c:pt idx="1173">
                  <c:v>4.9430306836878902E-6</c:v>
                </c:pt>
                <c:pt idx="1174">
                  <c:v>4.71489617890905E-6</c:v>
                </c:pt>
                <c:pt idx="1175">
                  <c:v>4.4968398294835299E-6</c:v>
                </c:pt>
                <c:pt idx="1176">
                  <c:v>4.2884381961147403E-6</c:v>
                </c:pt>
                <c:pt idx="1177">
                  <c:v>4.0892846141248301E-6</c:v>
                </c:pt>
                <c:pt idx="1178">
                  <c:v>3.8989885746592802E-6</c:v>
                </c:pt>
                <c:pt idx="1179">
                  <c:v>3.7171751267384098E-6</c:v>
                </c:pt>
                <c:pt idx="1180">
                  <c:v>3.5434842995358199E-6</c:v>
                </c:pt>
                <c:pt idx="1181">
                  <c:v>3.3775705442789198E-6</c:v>
                </c:pt>
                <c:pt idx="1182">
                  <c:v>3.2191021951817701E-6</c:v>
                </c:pt>
                <c:pt idx="1183">
                  <c:v>3.0677609488348398E-6</c:v>
                </c:pt>
                <c:pt idx="1184">
                  <c:v>2.9232413614908901E-6</c:v>
                </c:pt>
                <c:pt idx="1185">
                  <c:v>2.7852503637003398E-6</c:v>
                </c:pt>
                <c:pt idx="1186">
                  <c:v>2.6535067917631901E-6</c:v>
                </c:pt>
                <c:pt idx="1187">
                  <c:v>2.52774093547856E-6</c:v>
                </c:pt>
                <c:pt idx="1188">
                  <c:v>2.4076941016860399E-6</c:v>
                </c:pt>
                <c:pt idx="1189">
                  <c:v>2.2931181931064699E-6</c:v>
                </c:pt>
                <c:pt idx="1190">
                  <c:v>2.18377530200254E-6</c:v>
                </c:pt>
                <c:pt idx="1191">
                  <c:v>2.0794373181924001E-6</c:v>
                </c:pt>
                <c:pt idx="1192">
                  <c:v>1.9798855509619099E-6</c:v>
                </c:pt>
                <c:pt idx="1193">
                  <c:v>1.8849103644332301E-6</c:v>
                </c:pt>
                <c:pt idx="1194">
                  <c:v>1.7943108259598299E-6</c:v>
                </c:pt>
                <c:pt idx="1195">
                  <c:v>1.70789436712912E-6</c:v>
                </c:pt>
                <c:pt idx="1196">
                  <c:v>1.6254764569659899E-6</c:v>
                </c:pt>
                <c:pt idx="1197">
                  <c:v>1.5468802869414799E-6</c:v>
                </c:pt>
                <c:pt idx="1198">
                  <c:v>1.4719364674017499E-6</c:v>
                </c:pt>
                <c:pt idx="1199">
                  <c:v>1.4004827350437699E-6</c:v>
                </c:pt>
                <c:pt idx="1200">
                  <c:v>1.3323636710740099E-6</c:v>
                </c:pt>
                <c:pt idx="1201">
                  <c:v>1.26743042969744E-6</c:v>
                </c:pt>
                <c:pt idx="1202">
                  <c:v>1.2055404765938E-6</c:v>
                </c:pt>
                <c:pt idx="1203">
                  <c:v>1.14655733704804E-6</c:v>
                </c:pt>
                <c:pt idx="1204">
                  <c:v>1.0903503534117101E-6</c:v>
                </c:pt>
                <c:pt idx="1205">
                  <c:v>1.0367944515812E-6</c:v>
                </c:pt>
                <c:pt idx="1206">
                  <c:v>9.857699161882881E-7</c:v>
                </c:pt>
                <c:pt idx="1207">
                  <c:v>9.3716217420699802E-7</c:v>
                </c:pt>
                <c:pt idx="1208">
                  <c:v>8.9086158669014096E-7</c:v>
                </c:pt>
                <c:pt idx="1209">
                  <c:v>8.4676324835691001E-7</c:v>
                </c:pt>
                <c:pt idx="1210">
                  <c:v>8.0476679476170903E-7</c:v>
                </c:pt>
                <c:pt idx="1211">
                  <c:v>7.6477621678232395E-7</c:v>
                </c:pt>
                <c:pt idx="1212">
                  <c:v>7.26699682173607E-7</c:v>
                </c:pt>
                <c:pt idx="1213">
                  <c:v>6.9044936394057398E-7</c:v>
                </c:pt>
                <c:pt idx="1214">
                  <c:v>6.5594127529243098E-7</c:v>
                </c:pt>
                <c:pt idx="1215">
                  <c:v>6.2309511094639199E-7</c:v>
                </c:pt>
                <c:pt idx="1216">
                  <c:v>5.9183409455738103E-7</c:v>
                </c:pt>
                <c:pt idx="1217">
                  <c:v>5.6208483205666398E-7</c:v>
                </c:pt>
                <c:pt idx="1218">
                  <c:v>5.33777170689379E-7</c:v>
                </c:pt>
                <c:pt idx="1219">
                  <c:v>5.0684406354747395E-7</c:v>
                </c:pt>
                <c:pt idx="1220">
                  <c:v>4.8122143940113405E-7</c:v>
                </c:pt>
                <c:pt idx="1221">
                  <c:v>4.5684807763798202E-7</c:v>
                </c:pt>
                <c:pt idx="1222">
                  <c:v>4.3366548812557701E-7</c:v>
                </c:pt>
                <c:pt idx="1223">
                  <c:v>4.1161779581860798E-7</c:v>
                </c:pt>
                <c:pt idx="1224">
                  <c:v>3.9065162993803399E-7</c:v>
                </c:pt>
                <c:pt idx="1225">
                  <c:v>3.7071601755503198E-7</c:v>
                </c:pt>
                <c:pt idx="1226">
                  <c:v>3.5176228141815802E-7</c:v>
                </c:pt>
                <c:pt idx="1227">
                  <c:v>3.3374394186737299E-7</c:v>
                </c:pt>
                <c:pt idx="1228">
                  <c:v>3.16616622683841E-7</c:v>
                </c:pt>
                <c:pt idx="1229">
                  <c:v>3.0033796072942598E-7</c:v>
                </c:pt>
                <c:pt idx="1230">
                  <c:v>2.8486751923466199E-7</c:v>
                </c:pt>
                <c:pt idx="1231">
                  <c:v>2.7016670459879702E-7</c:v>
                </c:pt>
                <c:pt idx="1232">
                  <c:v>2.5619868657004801E-7</c:v>
                </c:pt>
                <c:pt idx="1233">
                  <c:v>2.4292832167874398E-7</c:v>
                </c:pt>
                <c:pt idx="1234">
                  <c:v>2.30322079800339E-7</c:v>
                </c:pt>
                <c:pt idx="1235">
                  <c:v>2.18347973729526E-7</c:v>
                </c:pt>
                <c:pt idx="1236">
                  <c:v>2.0697549165073901E-7</c:v>
                </c:pt>
                <c:pt idx="1237">
                  <c:v>1.9617553239434899E-7</c:v>
                </c:pt>
                <c:pt idx="1238">
                  <c:v>1.8592034337165499E-7</c:v>
                </c:pt>
                <c:pt idx="1239">
                  <c:v>1.7618346108555299E-7</c:v>
                </c:pt>
                <c:pt idx="1240">
                  <c:v>1.6693965411734101E-7</c:v>
                </c:pt>
                <c:pt idx="1241">
                  <c:v>1.5816486849367501E-7</c:v>
                </c:pt>
                <c:pt idx="1242">
                  <c:v>1.49836175341027E-7</c:v>
                </c:pt>
                <c:pt idx="1243">
                  <c:v>1.4193172073835401E-7</c:v>
                </c:pt>
                <c:pt idx="1244">
                  <c:v>1.3443067768182501E-7</c:v>
                </c:pt>
                <c:pt idx="1245">
                  <c:v>1.2731320007857499E-7</c:v>
                </c:pt>
                <c:pt idx="1246">
                  <c:v>1.2056037868942501E-7</c:v>
                </c:pt>
                <c:pt idx="1247">
                  <c:v>1.14154198943419E-7</c:v>
                </c:pt>
                <c:pt idx="1248">
                  <c:v>1.08077500549815E-7</c:v>
                </c:pt>
                <c:pt idx="1249">
                  <c:v>1.02313938835898E-7</c:v>
                </c:pt>
                <c:pt idx="1250">
                  <c:v>9.6847947741586598E-8</c:v>
                </c:pt>
                <c:pt idx="1251">
                  <c:v>9.1664704404360803E-8</c:v>
                </c:pt>
                <c:pt idx="1252">
                  <c:v>8.6750095270486399E-8</c:v>
                </c:pt>
                <c:pt idx="1253">
                  <c:v>8.2090683670881704E-8</c:v>
                </c:pt>
                <c:pt idx="1254">
                  <c:v>7.7673678802272796E-8</c:v>
                </c:pt>
                <c:pt idx="1255">
                  <c:v>7.3486906056504501E-8</c:v>
                </c:pt>
                <c:pt idx="1256">
                  <c:v>6.9518778643011606E-8</c:v>
                </c:pt>
                <c:pt idx="1257">
                  <c:v>6.5758270451531902E-8</c:v>
                </c:pt>
                <c:pt idx="1258">
                  <c:v>6.2194890104142602E-8</c:v>
                </c:pt>
                <c:pt idx="1259">
                  <c:v>5.8818656147637202E-8</c:v>
                </c:pt>
                <c:pt idx="1260">
                  <c:v>5.5620073339123899E-8</c:v>
                </c:pt>
                <c:pt idx="1261">
                  <c:v>5.2590109979534002E-8</c:v>
                </c:pt>
                <c:pt idx="1262">
                  <c:v>4.9720176251464899E-8</c:v>
                </c:pt>
                <c:pt idx="1263">
                  <c:v>4.7002103519468501E-8</c:v>
                </c:pt>
                <c:pt idx="1264">
                  <c:v>4.44281245525111E-8</c:v>
                </c:pt>
                <c:pt idx="1265">
                  <c:v>4.1990854629900301E-8</c:v>
                </c:pt>
                <c:pt idx="1266">
                  <c:v>3.9683273493481603E-8</c:v>
                </c:pt>
                <c:pt idx="1267">
                  <c:v>3.7498708110364803E-8</c:v>
                </c:pt>
                <c:pt idx="1268">
                  <c:v>3.5430816211843201E-8</c:v>
                </c:pt>
                <c:pt idx="1269">
                  <c:v>3.3473570575523697E-8</c:v>
                </c:pt>
                <c:pt idx="1270">
                  <c:v>3.16212440189904E-8</c:v>
                </c:pt>
                <c:pt idx="1271">
                  <c:v>2.9868395074584199E-8</c:v>
                </c:pt>
                <c:pt idx="1272">
                  <c:v>2.820985431609E-8</c:v>
                </c:pt>
                <c:pt idx="1273">
                  <c:v>2.6640711309295799E-8</c:v>
                </c:pt>
                <c:pt idx="1274">
                  <c:v>2.5156302159511101E-8</c:v>
                </c:pt>
                <c:pt idx="1275">
                  <c:v>2.3752197630215799E-8</c:v>
                </c:pt>
                <c:pt idx="1276">
                  <c:v>2.2424191808057601E-8</c:v>
                </c:pt>
                <c:pt idx="1277">
                  <c:v>2.1168291290418899E-8</c:v>
                </c:pt>
                <c:pt idx="1278">
                  <c:v>1.9980704872743299E-8</c:v>
                </c:pt>
                <c:pt idx="1279">
                  <c:v>1.8857833713744699E-8</c:v>
                </c:pt>
                <c:pt idx="1280">
                  <c:v>0</c:v>
                </c:pt>
              </c:numCache>
            </c:numRef>
          </c:yVal>
          <c:smooth val="1"/>
        </c:ser>
        <c:ser>
          <c:idx val="1"/>
          <c:order val="1"/>
          <c:tx>
            <c:strRef>
              <c:f>'9600 d'!$Q$1</c:f>
              <c:strCache>
                <c:ptCount val="1"/>
                <c:pt idx="0">
                  <c:v>MT3DMS (TVD)</c:v>
                </c:pt>
              </c:strCache>
            </c:strRef>
          </c:tx>
          <c:spPr>
            <a:ln>
              <a:noFill/>
            </a:ln>
          </c:spPr>
          <c:marker>
            <c:symbol val="square"/>
            <c:size val="5"/>
            <c:spPr>
              <a:noFill/>
            </c:spPr>
          </c:marker>
          <c:xVal>
            <c:numRef>
              <c:f>'9600 d'!$Q$3:$Q$1283</c:f>
              <c:numCache>
                <c:formatCode>General</c:formatCode>
                <c:ptCount val="1281"/>
                <c:pt idx="0">
                  <c:v>50</c:v>
                </c:pt>
                <c:pt idx="1">
                  <c:v>150</c:v>
                </c:pt>
                <c:pt idx="2">
                  <c:v>250</c:v>
                </c:pt>
                <c:pt idx="3">
                  <c:v>350</c:v>
                </c:pt>
                <c:pt idx="4">
                  <c:v>450</c:v>
                </c:pt>
                <c:pt idx="5">
                  <c:v>550</c:v>
                </c:pt>
                <c:pt idx="6">
                  <c:v>650</c:v>
                </c:pt>
                <c:pt idx="7">
                  <c:v>750</c:v>
                </c:pt>
                <c:pt idx="8">
                  <c:v>850</c:v>
                </c:pt>
                <c:pt idx="9">
                  <c:v>950</c:v>
                </c:pt>
                <c:pt idx="10">
                  <c:v>1050</c:v>
                </c:pt>
                <c:pt idx="11">
                  <c:v>1150</c:v>
                </c:pt>
                <c:pt idx="12">
                  <c:v>1250</c:v>
                </c:pt>
                <c:pt idx="13">
                  <c:v>1350</c:v>
                </c:pt>
                <c:pt idx="14">
                  <c:v>1450</c:v>
                </c:pt>
                <c:pt idx="15">
                  <c:v>1550</c:v>
                </c:pt>
                <c:pt idx="16">
                  <c:v>1650</c:v>
                </c:pt>
                <c:pt idx="17">
                  <c:v>1750</c:v>
                </c:pt>
                <c:pt idx="18">
                  <c:v>1850</c:v>
                </c:pt>
                <c:pt idx="19">
                  <c:v>1950</c:v>
                </c:pt>
                <c:pt idx="20">
                  <c:v>2050</c:v>
                </c:pt>
                <c:pt idx="21">
                  <c:v>2150</c:v>
                </c:pt>
                <c:pt idx="22">
                  <c:v>2250</c:v>
                </c:pt>
                <c:pt idx="23">
                  <c:v>2350</c:v>
                </c:pt>
                <c:pt idx="24">
                  <c:v>2450</c:v>
                </c:pt>
                <c:pt idx="25">
                  <c:v>2550</c:v>
                </c:pt>
                <c:pt idx="26">
                  <c:v>2650</c:v>
                </c:pt>
                <c:pt idx="27">
                  <c:v>2750</c:v>
                </c:pt>
                <c:pt idx="28">
                  <c:v>2850</c:v>
                </c:pt>
                <c:pt idx="29">
                  <c:v>2950</c:v>
                </c:pt>
                <c:pt idx="30">
                  <c:v>3050</c:v>
                </c:pt>
                <c:pt idx="31">
                  <c:v>3150</c:v>
                </c:pt>
                <c:pt idx="32">
                  <c:v>3250</c:v>
                </c:pt>
                <c:pt idx="33">
                  <c:v>3350</c:v>
                </c:pt>
                <c:pt idx="34">
                  <c:v>3450</c:v>
                </c:pt>
                <c:pt idx="35">
                  <c:v>3550</c:v>
                </c:pt>
                <c:pt idx="36">
                  <c:v>3650</c:v>
                </c:pt>
                <c:pt idx="37">
                  <c:v>3750</c:v>
                </c:pt>
                <c:pt idx="38">
                  <c:v>3850</c:v>
                </c:pt>
                <c:pt idx="39">
                  <c:v>3950</c:v>
                </c:pt>
                <c:pt idx="40">
                  <c:v>4050</c:v>
                </c:pt>
                <c:pt idx="41">
                  <c:v>4150</c:v>
                </c:pt>
                <c:pt idx="42">
                  <c:v>4250</c:v>
                </c:pt>
                <c:pt idx="43">
                  <c:v>4350</c:v>
                </c:pt>
                <c:pt idx="44">
                  <c:v>4450</c:v>
                </c:pt>
                <c:pt idx="45">
                  <c:v>4550</c:v>
                </c:pt>
                <c:pt idx="46">
                  <c:v>4650</c:v>
                </c:pt>
                <c:pt idx="47">
                  <c:v>4750</c:v>
                </c:pt>
                <c:pt idx="48">
                  <c:v>4850</c:v>
                </c:pt>
                <c:pt idx="49">
                  <c:v>4950</c:v>
                </c:pt>
                <c:pt idx="50">
                  <c:v>5050</c:v>
                </c:pt>
                <c:pt idx="51">
                  <c:v>5150</c:v>
                </c:pt>
                <c:pt idx="52">
                  <c:v>5250</c:v>
                </c:pt>
                <c:pt idx="53">
                  <c:v>5350</c:v>
                </c:pt>
                <c:pt idx="54">
                  <c:v>5450</c:v>
                </c:pt>
                <c:pt idx="55">
                  <c:v>5550</c:v>
                </c:pt>
                <c:pt idx="56">
                  <c:v>5650</c:v>
                </c:pt>
                <c:pt idx="57">
                  <c:v>5750</c:v>
                </c:pt>
                <c:pt idx="58">
                  <c:v>5850</c:v>
                </c:pt>
                <c:pt idx="59">
                  <c:v>5950</c:v>
                </c:pt>
                <c:pt idx="60">
                  <c:v>6050</c:v>
                </c:pt>
                <c:pt idx="61">
                  <c:v>6150</c:v>
                </c:pt>
                <c:pt idx="62">
                  <c:v>6250</c:v>
                </c:pt>
                <c:pt idx="63">
                  <c:v>6350</c:v>
                </c:pt>
                <c:pt idx="64">
                  <c:v>6450</c:v>
                </c:pt>
                <c:pt idx="65">
                  <c:v>6550</c:v>
                </c:pt>
                <c:pt idx="66">
                  <c:v>6650</c:v>
                </c:pt>
                <c:pt idx="67">
                  <c:v>6750</c:v>
                </c:pt>
                <c:pt idx="68">
                  <c:v>6850</c:v>
                </c:pt>
                <c:pt idx="69">
                  <c:v>6950</c:v>
                </c:pt>
                <c:pt idx="70">
                  <c:v>7050</c:v>
                </c:pt>
                <c:pt idx="71">
                  <c:v>7150</c:v>
                </c:pt>
                <c:pt idx="72">
                  <c:v>7250</c:v>
                </c:pt>
                <c:pt idx="73">
                  <c:v>7350</c:v>
                </c:pt>
                <c:pt idx="74">
                  <c:v>7450</c:v>
                </c:pt>
                <c:pt idx="75">
                  <c:v>7550</c:v>
                </c:pt>
                <c:pt idx="76">
                  <c:v>7650</c:v>
                </c:pt>
                <c:pt idx="77">
                  <c:v>7750</c:v>
                </c:pt>
                <c:pt idx="78">
                  <c:v>7850</c:v>
                </c:pt>
                <c:pt idx="79">
                  <c:v>7950</c:v>
                </c:pt>
                <c:pt idx="80">
                  <c:v>8050</c:v>
                </c:pt>
                <c:pt idx="81">
                  <c:v>8150</c:v>
                </c:pt>
                <c:pt idx="82">
                  <c:v>8250</c:v>
                </c:pt>
                <c:pt idx="83">
                  <c:v>8350</c:v>
                </c:pt>
                <c:pt idx="84">
                  <c:v>8450</c:v>
                </c:pt>
                <c:pt idx="85">
                  <c:v>8550</c:v>
                </c:pt>
                <c:pt idx="86">
                  <c:v>8650</c:v>
                </c:pt>
                <c:pt idx="87">
                  <c:v>8750</c:v>
                </c:pt>
                <c:pt idx="88">
                  <c:v>8850</c:v>
                </c:pt>
                <c:pt idx="89">
                  <c:v>8950</c:v>
                </c:pt>
                <c:pt idx="90">
                  <c:v>9050</c:v>
                </c:pt>
                <c:pt idx="91">
                  <c:v>9150</c:v>
                </c:pt>
                <c:pt idx="92">
                  <c:v>9250</c:v>
                </c:pt>
                <c:pt idx="93">
                  <c:v>9350</c:v>
                </c:pt>
                <c:pt idx="94">
                  <c:v>9450</c:v>
                </c:pt>
                <c:pt idx="95">
                  <c:v>9550</c:v>
                </c:pt>
                <c:pt idx="96">
                  <c:v>9650</c:v>
                </c:pt>
                <c:pt idx="97">
                  <c:v>9750</c:v>
                </c:pt>
                <c:pt idx="98">
                  <c:v>9850</c:v>
                </c:pt>
                <c:pt idx="99">
                  <c:v>9950</c:v>
                </c:pt>
                <c:pt idx="100">
                  <c:v>10050</c:v>
                </c:pt>
                <c:pt idx="101">
                  <c:v>10150</c:v>
                </c:pt>
                <c:pt idx="102">
                  <c:v>10250</c:v>
                </c:pt>
                <c:pt idx="103">
                  <c:v>10350</c:v>
                </c:pt>
                <c:pt idx="104">
                  <c:v>10450</c:v>
                </c:pt>
                <c:pt idx="105">
                  <c:v>10550</c:v>
                </c:pt>
                <c:pt idx="106">
                  <c:v>10650</c:v>
                </c:pt>
                <c:pt idx="107">
                  <c:v>10750</c:v>
                </c:pt>
                <c:pt idx="108">
                  <c:v>10850</c:v>
                </c:pt>
                <c:pt idx="109">
                  <c:v>10950</c:v>
                </c:pt>
                <c:pt idx="110">
                  <c:v>11050</c:v>
                </c:pt>
                <c:pt idx="111">
                  <c:v>11150</c:v>
                </c:pt>
                <c:pt idx="112">
                  <c:v>11250</c:v>
                </c:pt>
                <c:pt idx="113">
                  <c:v>11350</c:v>
                </c:pt>
                <c:pt idx="114">
                  <c:v>11450</c:v>
                </c:pt>
                <c:pt idx="115">
                  <c:v>11550</c:v>
                </c:pt>
                <c:pt idx="116">
                  <c:v>11650</c:v>
                </c:pt>
                <c:pt idx="117">
                  <c:v>11750</c:v>
                </c:pt>
                <c:pt idx="118">
                  <c:v>11850</c:v>
                </c:pt>
                <c:pt idx="119">
                  <c:v>11950</c:v>
                </c:pt>
                <c:pt idx="120">
                  <c:v>12050</c:v>
                </c:pt>
                <c:pt idx="121">
                  <c:v>12150</c:v>
                </c:pt>
                <c:pt idx="122">
                  <c:v>12250</c:v>
                </c:pt>
                <c:pt idx="123">
                  <c:v>12350</c:v>
                </c:pt>
                <c:pt idx="124">
                  <c:v>12450</c:v>
                </c:pt>
                <c:pt idx="125">
                  <c:v>12550</c:v>
                </c:pt>
                <c:pt idx="126">
                  <c:v>12650</c:v>
                </c:pt>
                <c:pt idx="127">
                  <c:v>12750</c:v>
                </c:pt>
              </c:numCache>
            </c:numRef>
          </c:xVal>
          <c:yVal>
            <c:numRef>
              <c:f>'9600 d'!$R$3:$R$1283</c:f>
              <c:numCache>
                <c:formatCode>General</c:formatCode>
                <c:ptCount val="12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1E-4</c:v>
                </c:pt>
                <c:pt idx="25">
                  <c:v>1E-4</c:v>
                </c:pt>
                <c:pt idx="26">
                  <c:v>1E-4</c:v>
                </c:pt>
                <c:pt idx="27">
                  <c:v>2.0000000000000001E-4</c:v>
                </c:pt>
                <c:pt idx="28">
                  <c:v>2.9999999999999997E-4</c:v>
                </c:pt>
                <c:pt idx="29">
                  <c:v>4.0000000000000002E-4</c:v>
                </c:pt>
                <c:pt idx="30">
                  <c:v>5.9999999999999995E-4</c:v>
                </c:pt>
                <c:pt idx="31">
                  <c:v>8.9999999999999998E-4</c:v>
                </c:pt>
                <c:pt idx="32">
                  <c:v>1.1999999999999999E-3</c:v>
                </c:pt>
                <c:pt idx="33">
                  <c:v>1.6999999999999999E-3</c:v>
                </c:pt>
                <c:pt idx="34">
                  <c:v>2.3999999999999998E-3</c:v>
                </c:pt>
                <c:pt idx="35">
                  <c:v>3.2000000000000002E-3</c:v>
                </c:pt>
                <c:pt idx="36">
                  <c:v>4.3E-3</c:v>
                </c:pt>
                <c:pt idx="37">
                  <c:v>5.7000000000000002E-3</c:v>
                </c:pt>
                <c:pt idx="38">
                  <c:v>7.6E-3</c:v>
                </c:pt>
                <c:pt idx="39">
                  <c:v>9.9000000000000008E-3</c:v>
                </c:pt>
                <c:pt idx="40">
                  <c:v>1.29E-2</c:v>
                </c:pt>
                <c:pt idx="41">
                  <c:v>1.66E-2</c:v>
                </c:pt>
                <c:pt idx="42">
                  <c:v>2.1100000000000001E-2</c:v>
                </c:pt>
                <c:pt idx="43">
                  <c:v>2.6700000000000002E-2</c:v>
                </c:pt>
                <c:pt idx="44">
                  <c:v>3.3399999999999999E-2</c:v>
                </c:pt>
                <c:pt idx="45">
                  <c:v>4.1399999999999999E-2</c:v>
                </c:pt>
                <c:pt idx="46">
                  <c:v>5.0900000000000001E-2</c:v>
                </c:pt>
                <c:pt idx="47">
                  <c:v>6.2E-2</c:v>
                </c:pt>
                <c:pt idx="48">
                  <c:v>7.4700000000000003E-2</c:v>
                </c:pt>
                <c:pt idx="49">
                  <c:v>8.9300000000000004E-2</c:v>
                </c:pt>
                <c:pt idx="50">
                  <c:v>0.1057</c:v>
                </c:pt>
                <c:pt idx="51">
                  <c:v>0.1241</c:v>
                </c:pt>
                <c:pt idx="52">
                  <c:v>0.14419999999999999</c:v>
                </c:pt>
                <c:pt idx="53">
                  <c:v>0.1661</c:v>
                </c:pt>
                <c:pt idx="54">
                  <c:v>0.1895</c:v>
                </c:pt>
                <c:pt idx="55">
                  <c:v>0.21429999999999999</c:v>
                </c:pt>
                <c:pt idx="56">
                  <c:v>0.24010000000000001</c:v>
                </c:pt>
                <c:pt idx="57">
                  <c:v>0.2666</c:v>
                </c:pt>
                <c:pt idx="58">
                  <c:v>0.29320000000000002</c:v>
                </c:pt>
                <c:pt idx="59">
                  <c:v>0.31950000000000001</c:v>
                </c:pt>
                <c:pt idx="60">
                  <c:v>0.34510000000000002</c:v>
                </c:pt>
                <c:pt idx="61">
                  <c:v>0.36919999999999997</c:v>
                </c:pt>
                <c:pt idx="62">
                  <c:v>0.39150000000000001</c:v>
                </c:pt>
                <c:pt idx="63">
                  <c:v>0.4113</c:v>
                </c:pt>
                <c:pt idx="64">
                  <c:v>0.42809999999999998</c:v>
                </c:pt>
                <c:pt idx="65">
                  <c:v>0.44159999999999999</c:v>
                </c:pt>
                <c:pt idx="66">
                  <c:v>0.45129999999999998</c:v>
                </c:pt>
                <c:pt idx="67">
                  <c:v>0.45700000000000002</c:v>
                </c:pt>
                <c:pt idx="68">
                  <c:v>0.45829999999999999</c:v>
                </c:pt>
                <c:pt idx="69">
                  <c:v>0.45600000000000002</c:v>
                </c:pt>
                <c:pt idx="70">
                  <c:v>0.44929999999999998</c:v>
                </c:pt>
                <c:pt idx="71">
                  <c:v>0.43859999999999999</c:v>
                </c:pt>
                <c:pt idx="72">
                  <c:v>0.42430000000000001</c:v>
                </c:pt>
                <c:pt idx="73">
                  <c:v>0.40670000000000001</c:v>
                </c:pt>
                <c:pt idx="74">
                  <c:v>0.38629999999999998</c:v>
                </c:pt>
                <c:pt idx="75">
                  <c:v>0.36349999999999999</c:v>
                </c:pt>
                <c:pt idx="76">
                  <c:v>0.33900000000000002</c:v>
                </c:pt>
                <c:pt idx="77">
                  <c:v>0.31319999999999998</c:v>
                </c:pt>
                <c:pt idx="78">
                  <c:v>0.28670000000000001</c:v>
                </c:pt>
                <c:pt idx="79">
                  <c:v>0.2601</c:v>
                </c:pt>
                <c:pt idx="80">
                  <c:v>0.23380000000000001</c:v>
                </c:pt>
                <c:pt idx="81">
                  <c:v>0.2082</c:v>
                </c:pt>
                <c:pt idx="82">
                  <c:v>0.1837</c:v>
                </c:pt>
                <c:pt idx="83">
                  <c:v>0.16059999999999999</c:v>
                </c:pt>
                <c:pt idx="84">
                  <c:v>0.1391</c:v>
                </c:pt>
                <c:pt idx="85">
                  <c:v>0.11940000000000001</c:v>
                </c:pt>
                <c:pt idx="86">
                  <c:v>0.1016</c:v>
                </c:pt>
                <c:pt idx="87">
                  <c:v>8.5599999999999996E-2</c:v>
                </c:pt>
                <c:pt idx="88">
                  <c:v>7.1499999999999994E-2</c:v>
                </c:pt>
                <c:pt idx="89">
                  <c:v>5.91E-2</c:v>
                </c:pt>
                <c:pt idx="90">
                  <c:v>4.8500000000000001E-2</c:v>
                </c:pt>
                <c:pt idx="91">
                  <c:v>3.9399999999999998E-2</c:v>
                </c:pt>
                <c:pt idx="92">
                  <c:v>3.1699999999999999E-2</c:v>
                </c:pt>
                <c:pt idx="93">
                  <c:v>2.53E-2</c:v>
                </c:pt>
                <c:pt idx="94">
                  <c:v>0.02</c:v>
                </c:pt>
                <c:pt idx="95">
                  <c:v>1.5599999999999999E-2</c:v>
                </c:pt>
                <c:pt idx="96">
                  <c:v>1.21E-2</c:v>
                </c:pt>
                <c:pt idx="97">
                  <c:v>9.2999999999999992E-3</c:v>
                </c:pt>
                <c:pt idx="98">
                  <c:v>7.1000000000000004E-3</c:v>
                </c:pt>
                <c:pt idx="99">
                  <c:v>5.4000000000000003E-3</c:v>
                </c:pt>
                <c:pt idx="100">
                  <c:v>4.0000000000000001E-3</c:v>
                </c:pt>
                <c:pt idx="101">
                  <c:v>3.0000000000000001E-3</c:v>
                </c:pt>
                <c:pt idx="102">
                  <c:v>2.2000000000000001E-3</c:v>
                </c:pt>
                <c:pt idx="103">
                  <c:v>1.6000000000000001E-3</c:v>
                </c:pt>
                <c:pt idx="104">
                  <c:v>1.1000000000000001E-3</c:v>
                </c:pt>
                <c:pt idx="105">
                  <c:v>8.0000000000000004E-4</c:v>
                </c:pt>
                <c:pt idx="106">
                  <c:v>5.9999999999999995E-4</c:v>
                </c:pt>
                <c:pt idx="107">
                  <c:v>4.0000000000000002E-4</c:v>
                </c:pt>
                <c:pt idx="108">
                  <c:v>2.9999999999999997E-4</c:v>
                </c:pt>
                <c:pt idx="109">
                  <c:v>2.0000000000000001E-4</c:v>
                </c:pt>
                <c:pt idx="110">
                  <c:v>1E-4</c:v>
                </c:pt>
                <c:pt idx="111">
                  <c:v>1E-4</c:v>
                </c:pt>
                <c:pt idx="112">
                  <c:v>1E-4</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yVal>
          <c:smooth val="1"/>
        </c:ser>
        <c:dLbls>
          <c:showLegendKey val="0"/>
          <c:showVal val="0"/>
          <c:showCatName val="0"/>
          <c:showSerName val="0"/>
          <c:showPercent val="0"/>
          <c:showBubbleSize val="0"/>
        </c:dLbls>
        <c:axId val="174245368"/>
        <c:axId val="174245760"/>
      </c:scatterChart>
      <c:valAx>
        <c:axId val="174245368"/>
        <c:scaling>
          <c:orientation val="minMax"/>
          <c:max val="10000"/>
          <c:min val="0"/>
        </c:scaling>
        <c:delete val="0"/>
        <c:axPos val="b"/>
        <c:majorGridlines/>
        <c:title>
          <c:tx>
            <c:rich>
              <a:bodyPr/>
              <a:lstStyle/>
              <a:p>
                <a:pPr>
                  <a:defRPr/>
                </a:pPr>
                <a:r>
                  <a:rPr lang="en-US"/>
                  <a:t>Distance (m)</a:t>
                </a:r>
              </a:p>
            </c:rich>
          </c:tx>
          <c:layout/>
          <c:overlay val="0"/>
        </c:title>
        <c:numFmt formatCode="#,##0" sourceLinked="0"/>
        <c:majorTickMark val="out"/>
        <c:minorTickMark val="out"/>
        <c:tickLblPos val="nextTo"/>
        <c:crossAx val="174245760"/>
        <c:crosses val="autoZero"/>
        <c:crossBetween val="midCat"/>
      </c:valAx>
      <c:valAx>
        <c:axId val="174245760"/>
        <c:scaling>
          <c:orientation val="minMax"/>
          <c:max val="1"/>
          <c:min val="0"/>
        </c:scaling>
        <c:delete val="0"/>
        <c:axPos val="l"/>
        <c:majorGridlines/>
        <c:title>
          <c:tx>
            <c:rich>
              <a:bodyPr rot="-5400000" vert="horz"/>
              <a:lstStyle/>
              <a:p>
                <a:pPr>
                  <a:defRPr/>
                </a:pPr>
                <a:r>
                  <a:rPr lang="en-US"/>
                  <a:t>C/C0</a:t>
                </a:r>
              </a:p>
            </c:rich>
          </c:tx>
          <c:layout/>
          <c:overlay val="0"/>
        </c:title>
        <c:numFmt formatCode="General" sourceLinked="1"/>
        <c:majorTickMark val="out"/>
        <c:minorTickMark val="none"/>
        <c:tickLblPos val="nextTo"/>
        <c:crossAx val="174245368"/>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Time = 2400 d</a:t>
            </a:r>
          </a:p>
        </c:rich>
      </c:tx>
      <c:layout/>
      <c:overlay val="0"/>
    </c:title>
    <c:autoTitleDeleted val="0"/>
    <c:plotArea>
      <c:layout/>
      <c:scatterChart>
        <c:scatterStyle val="smoothMarker"/>
        <c:varyColors val="0"/>
        <c:ser>
          <c:idx val="0"/>
          <c:order val="0"/>
          <c:tx>
            <c:strRef>
              <c:f>'2400 d'!$F$1</c:f>
              <c:strCache>
                <c:ptCount val="1"/>
                <c:pt idx="0">
                  <c:v>Analytic</c:v>
                </c:pt>
              </c:strCache>
            </c:strRef>
          </c:tx>
          <c:marker>
            <c:symbol val="none"/>
          </c:marker>
          <c:xVal>
            <c:numRef>
              <c:f>'2400 d'!$F$3:$F$1283</c:f>
              <c:numCache>
                <c:formatCode>General</c:formatCode>
                <c:ptCount val="128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numCache>
            </c:numRef>
          </c:xVal>
          <c:yVal>
            <c:numRef>
              <c:f>'2400 d'!$O$3:$O$1283</c:f>
              <c:numCache>
                <c:formatCode>General</c:formatCode>
                <c:ptCount val="1281"/>
                <c:pt idx="0">
                  <c:v>0</c:v>
                </c:pt>
                <c:pt idx="1">
                  <c:v>5.7257223642977267E-8</c:v>
                </c:pt>
                <c:pt idx="2">
                  <c:v>6.0670802973056995E-8</c:v>
                </c:pt>
                <c:pt idx="3">
                  <c:v>6.5810997761987923E-8</c:v>
                </c:pt>
                <c:pt idx="4">
                  <c:v>7.2626067010978536E-8</c:v>
                </c:pt>
                <c:pt idx="5">
                  <c:v>8.1092990628468986E-8</c:v>
                </c:pt>
                <c:pt idx="6">
                  <c:v>9.1216046399415987E-8</c:v>
                </c:pt>
                <c:pt idx="7">
                  <c:v>1.0302573366313044E-7</c:v>
                </c:pt>
                <c:pt idx="8">
                  <c:v>1.1657803389839145E-7</c:v>
                </c:pt>
                <c:pt idx="9">
                  <c:v>1.3195398155628773E-7</c:v>
                </c:pt>
                <c:pt idx="10">
                  <c:v>1.4925953824268751E-7</c:v>
                </c:pt>
                <c:pt idx="11">
                  <c:v>1.6862575613711553E-7</c:v>
                </c:pt>
                <c:pt idx="12">
                  <c:v>1.9020922188514598E-7</c:v>
                </c:pt>
                <c:pt idx="13">
                  <c:v>2.1419277880969238E-7</c:v>
                </c:pt>
                <c:pt idx="14">
                  <c:v>2.4078652006768667E-7</c:v>
                </c:pt>
                <c:pt idx="15">
                  <c:v>2.7022905488129534E-7</c:v>
                </c:pt>
                <c:pt idx="16">
                  <c:v>3.0278904867516442E-7</c:v>
                </c:pt>
                <c:pt idx="17">
                  <c:v>3.3876704007634844E-7</c:v>
                </c:pt>
                <c:pt idx="18">
                  <c:v>3.7849754318185066E-7</c:v>
                </c:pt>
                <c:pt idx="19">
                  <c:v>4.2235143940192036E-7</c:v>
                </c:pt>
                <c:pt idx="20">
                  <c:v>4.7073867253665323E-7</c:v>
                </c:pt>
                <c:pt idx="21">
                  <c:v>5.2411125834577056E-7</c:v>
                </c:pt>
                <c:pt idx="22">
                  <c:v>5.8296662172206553E-7</c:v>
                </c:pt>
                <c:pt idx="23">
                  <c:v>6.4785128001920007E-7</c:v>
                </c:pt>
                <c:pt idx="24">
                  <c:v>7.1936488912994698E-7</c:v>
                </c:pt>
                <c:pt idx="25">
                  <c:v>7.9816467499996772E-7</c:v>
                </c:pt>
                <c:pt idx="26">
                  <c:v>8.849702716353512E-7</c:v>
                </c:pt>
                <c:pt idx="27">
                  <c:v>9.8056899053631388E-7</c:v>
                </c:pt>
                <c:pt idx="28">
                  <c:v>1.08582155276085E-6</c:v>
                </c:pt>
                <c:pt idx="29">
                  <c:v>1.2016683061755953E-6</c:v>
                </c:pt>
                <c:pt idx="30">
                  <c:v>1.3291359676359221E-6</c:v>
                </c:pt>
                <c:pt idx="31">
                  <c:v>1.4693449174567988E-6</c:v>
                </c:pt>
                <c:pt idx="32">
                  <c:v>1.6235170897692286E-6</c:v>
                </c:pt>
                <c:pt idx="33">
                  <c:v>1.7929844920290463E-6</c:v>
                </c:pt>
                <c:pt idx="34">
                  <c:v>1.9791984015725583E-6</c:v>
                </c:pt>
                <c:pt idx="35">
                  <c:v>2.1837392792929479E-6</c:v>
                </c:pt>
                <c:pt idx="36">
                  <c:v>2.4083274532103677E-6</c:v>
                </c:pt>
                <c:pt idx="37">
                  <c:v>2.654834618738395E-6</c:v>
                </c:pt>
                <c:pt idx="38">
                  <c:v>2.9252962125618314E-6</c:v>
                </c:pt>
                <c:pt idx="39">
                  <c:v>3.221924715703828E-6</c:v>
                </c:pt>
                <c:pt idx="40">
                  <c:v>3.547123948337479E-6</c:v>
                </c:pt>
                <c:pt idx="41">
                  <c:v>3.9035044178694016E-6</c:v>
                </c:pt>
                <c:pt idx="42">
                  <c:v>4.2938997907772874E-6</c:v>
                </c:pt>
                <c:pt idx="43">
                  <c:v>4.7213845581920837E-6</c:v>
                </c:pt>
                <c:pt idx="44">
                  <c:v>5.1892929690462182E-6</c:v>
                </c:pt>
                <c:pt idx="45">
                  <c:v>5.7012393146501899E-6</c:v>
                </c:pt>
                <c:pt idx="46">
                  <c:v>6.2611396419413545E-6</c:v>
                </c:pt>
                <c:pt idx="47">
                  <c:v>6.8732349875629809E-6</c:v>
                </c:pt>
                <c:pt idx="48">
                  <c:v>7.5421162229657132E-6</c:v>
                </c:pt>
                <c:pt idx="49">
                  <c:v>8.2727506055257441E-6</c:v>
                </c:pt>
                <c:pt idx="50">
                  <c:v>9.0705101392470933E-6</c:v>
                </c:pt>
                <c:pt idx="51">
                  <c:v>9.9412018476373324E-6</c:v>
                </c:pt>
                <c:pt idx="52">
                  <c:v>1.0891100071689302E-5</c:v>
                </c:pt>
                <c:pt idx="53">
                  <c:v>1.1926980905250931E-5</c:v>
                </c:pt>
                <c:pt idx="54">
                  <c:v>1.3056158890070595E-5</c:v>
                </c:pt>
                <c:pt idx="55">
                  <c:v>1.4286526095037406E-5</c:v>
                </c:pt>
                <c:pt idx="56">
                  <c:v>1.5626593708919456E-5</c:v>
                </c:pt>
                <c:pt idx="57">
                  <c:v>1.7085536283571888E-5</c:v>
                </c:pt>
                <c:pt idx="58">
                  <c:v>1.8673238765814793E-5</c:v>
                </c:pt>
                <c:pt idx="59">
                  <c:v>2.0400346467400137E-5</c:v>
                </c:pt>
                <c:pt idx="60">
                  <c:v>2.2278318120493234E-5</c:v>
                </c:pt>
                <c:pt idx="61">
                  <c:v>2.4319482177422845E-5</c:v>
                </c:pt>
                <c:pt idx="62">
                  <c:v>2.6537096516343559E-5</c:v>
                </c:pt>
                <c:pt idx="63">
                  <c:v>2.8945411717898877E-5</c:v>
                </c:pt>
                <c:pt idx="64">
                  <c:v>3.1559738087967332E-5</c:v>
                </c:pt>
                <c:pt idx="65">
                  <c:v>3.4396516601686885E-5</c:v>
                </c:pt>
                <c:pt idx="66">
                  <c:v>3.7473393950837574E-5</c:v>
                </c:pt>
                <c:pt idx="67">
                  <c:v>4.0809301884101893E-5</c:v>
                </c:pt>
                <c:pt idx="68">
                  <c:v>4.442454103005626E-5</c:v>
                </c:pt>
                <c:pt idx="69">
                  <c:v>4.834086939974187E-5</c:v>
                </c:pt>
                <c:pt idx="70">
                  <c:v>5.2581595771103699E-5</c:v>
                </c:pt>
                <c:pt idx="71">
                  <c:v>5.7171678158807917E-5</c:v>
                </c:pt>
                <c:pt idx="72">
                  <c:v>6.2137827579498316E-5</c:v>
                </c:pt>
                <c:pt idx="73">
                  <c:v>6.7508617323551616E-5</c:v>
                </c:pt>
                <c:pt idx="74">
                  <c:v>7.3314597950608593E-5</c:v>
                </c:pt>
                <c:pt idx="75">
                  <c:v>7.9588418226046918E-5</c:v>
                </c:pt>
                <c:pt idx="76">
                  <c:v>8.6364952219224981E-5</c:v>
                </c:pt>
                <c:pt idx="77">
                  <c:v>9.3681432786657409E-5</c:v>
                </c:pt>
                <c:pt idx="78">
                  <c:v>1.0157759166405964E-4</c:v>
                </c:pt>
                <c:pt idx="79">
                  <c:v>1.100958063900886E-4</c:v>
                </c:pt>
                <c:pt idx="80">
                  <c:v>1.1928125428993519E-4</c:v>
                </c:pt>
                <c:pt idx="81">
                  <c:v>1.2918207374015191E-4</c:v>
                </c:pt>
                <c:pt idx="82">
                  <c:v>1.3984953293909571E-4</c:v>
                </c:pt>
                <c:pt idx="83">
                  <c:v>1.5133820640359175E-4</c:v>
                </c:pt>
                <c:pt idx="84">
                  <c:v>1.6370615941053556E-4</c:v>
                </c:pt>
                <c:pt idx="85">
                  <c:v>1.7701514059759936E-4</c:v>
                </c:pt>
                <c:pt idx="86">
                  <c:v>1.9133078293198964E-4</c:v>
                </c:pt>
                <c:pt idx="87">
                  <c:v>2.0672281325376035E-4</c:v>
                </c:pt>
                <c:pt idx="88">
                  <c:v>2.2326527058819584E-4</c:v>
                </c:pt>
                <c:pt idx="89">
                  <c:v>2.4103673341855725E-4</c:v>
                </c:pt>
                <c:pt idx="90">
                  <c:v>2.6012055610027235E-4</c:v>
                </c:pt>
                <c:pt idx="91">
                  <c:v>2.806051145854355E-4</c:v>
                </c:pt>
                <c:pt idx="92">
                  <c:v>3.0258406161760311E-4</c:v>
                </c:pt>
                <c:pt idx="93">
                  <c:v>3.2615659154354665E-4</c:v>
                </c:pt>
                <c:pt idx="94">
                  <c:v>3.5142771487208348E-4</c:v>
                </c:pt>
                <c:pt idx="95">
                  <c:v>3.7850854269833576E-4</c:v>
                </c:pt>
                <c:pt idx="96">
                  <c:v>4.0751658109100828E-4</c:v>
                </c:pt>
                <c:pt idx="97">
                  <c:v>4.3857603552506481E-4</c:v>
                </c:pt>
                <c:pt idx="98">
                  <c:v>4.7181812541786819E-4</c:v>
                </c:pt>
                <c:pt idx="99">
                  <c:v>5.0738140880808764E-4</c:v>
                </c:pt>
                <c:pt idx="100">
                  <c:v>5.4541211719424953E-4</c:v>
                </c:pt>
                <c:pt idx="101">
                  <c:v>5.8606450051827685E-4</c:v>
                </c:pt>
                <c:pt idx="102">
                  <c:v>6.2950118226071247E-4</c:v>
                </c:pt>
                <c:pt idx="103">
                  <c:v>6.7589352457912515E-4</c:v>
                </c:pt>
                <c:pt idx="104">
                  <c:v>7.2542200339410865E-4</c:v>
                </c:pt>
                <c:pt idx="105">
                  <c:v>7.7827659329264684E-4</c:v>
                </c:pt>
                <c:pt idx="106">
                  <c:v>8.3465716208641703E-4</c:v>
                </c:pt>
                <c:pt idx="107">
                  <c:v>8.9477387482519456E-4</c:v>
                </c:pt>
                <c:pt idx="108">
                  <c:v>9.5884760702910155E-4</c:v>
                </c:pt>
                <c:pt idx="109">
                  <c:v>1.0271103668618121E-3</c:v>
                </c:pt>
                <c:pt idx="110">
                  <c:v>1.0998057259250813E-3</c:v>
                </c:pt>
                <c:pt idx="111">
                  <c:v>1.1771892583166616E-3</c:v>
                </c:pt>
                <c:pt idx="112">
                  <c:v>1.2595289875412703E-3</c:v>
                </c:pt>
                <c:pt idx="113">
                  <c:v>1.3471058408220775E-3</c:v>
                </c:pt>
                <c:pt idx="114">
                  <c:v>1.4402141103114533E-3</c:v>
                </c:pt>
                <c:pt idx="115">
                  <c:v>1.5391619206487485E-3</c:v>
                </c:pt>
                <c:pt idx="116">
                  <c:v>1.6442717022604782E-3</c:v>
                </c:pt>
                <c:pt idx="117">
                  <c:v>1.7558806697471044E-3</c:v>
                </c:pt>
                <c:pt idx="118">
                  <c:v>1.8743413046450946E-3</c:v>
                </c:pt>
                <c:pt idx="119">
                  <c:v>2.0000218417975378E-3</c:v>
                </c:pt>
                <c:pt idx="120">
                  <c:v>2.1333067585078669E-3</c:v>
                </c:pt>
                <c:pt idx="121">
                  <c:v>2.2745972655986127E-3</c:v>
                </c:pt>
                <c:pt idx="122">
                  <c:v>2.4243117994298311E-3</c:v>
                </c:pt>
                <c:pt idx="123">
                  <c:v>2.5828865138807886E-3</c:v>
                </c:pt>
                <c:pt idx="124">
                  <c:v>2.7507757712325167E-3</c:v>
                </c:pt>
                <c:pt idx="125">
                  <c:v>2.9284526308305955E-3</c:v>
                </c:pt>
                <c:pt idx="126">
                  <c:v>3.1164093343457621E-3</c:v>
                </c:pt>
                <c:pt idx="127">
                  <c:v>3.3151577863903517E-3</c:v>
                </c:pt>
                <c:pt idx="128">
                  <c:v>3.5252300291833795E-3</c:v>
                </c:pt>
                <c:pt idx="129">
                  <c:v>3.7471787099045912E-3</c:v>
                </c:pt>
                <c:pt idx="130">
                  <c:v>3.9815775393083853E-3</c:v>
                </c:pt>
                <c:pt idx="131">
                  <c:v>4.2290217401158058E-3</c:v>
                </c:pt>
                <c:pt idx="132">
                  <c:v>4.49012848364461E-3</c:v>
                </c:pt>
                <c:pt idx="133">
                  <c:v>4.7655373130735786E-3</c:v>
                </c:pt>
                <c:pt idx="134">
                  <c:v>5.0559105516935071E-3</c:v>
                </c:pt>
                <c:pt idx="135">
                  <c:v>5.361933694432686E-3</c:v>
                </c:pt>
                <c:pt idx="136">
                  <c:v>5.6843157809016052E-3</c:v>
                </c:pt>
                <c:pt idx="137">
                  <c:v>6.0237897481477806E-3</c:v>
                </c:pt>
                <c:pt idx="138">
                  <c:v>6.3811127612665164E-3</c:v>
                </c:pt>
                <c:pt idx="139">
                  <c:v>6.7570665199748938E-3</c:v>
                </c:pt>
                <c:pt idx="140">
                  <c:v>7.1524575392082042E-3</c:v>
                </c:pt>
                <c:pt idx="141">
                  <c:v>7.5681174017684111E-3</c:v>
                </c:pt>
                <c:pt idx="142">
                  <c:v>8.0049029810208942E-3</c:v>
                </c:pt>
                <c:pt idx="143">
                  <c:v>8.4636966316042408E-3</c:v>
                </c:pt>
                <c:pt idx="144">
                  <c:v>8.9454063461013519E-3</c:v>
                </c:pt>
                <c:pt idx="145">
                  <c:v>9.4509658755909144E-3</c:v>
                </c:pt>
                <c:pt idx="146">
                  <c:v>9.9813348119984092E-3</c:v>
                </c:pt>
                <c:pt idx="147">
                  <c:v>1.0537498630146696E-2</c:v>
                </c:pt>
                <c:pt idx="148">
                  <c:v>1.1120468687407407E-2</c:v>
                </c:pt>
                <c:pt idx="149">
                  <c:v>1.1731282178865141E-2</c:v>
                </c:pt>
                <c:pt idx="150">
                  <c:v>1.2371002045902255E-2</c:v>
                </c:pt>
                <c:pt idx="151">
                  <c:v>1.3040716836146903E-2</c:v>
                </c:pt>
                <c:pt idx="152">
                  <c:v>1.3741540512734039E-2</c:v>
                </c:pt>
                <c:pt idx="153">
                  <c:v>1.4474612210872054E-2</c:v>
                </c:pt>
                <c:pt idx="154">
                  <c:v>1.5241095939738658E-2</c:v>
                </c:pt>
                <c:pt idx="155">
                  <c:v>1.6042180227781512E-2</c:v>
                </c:pt>
                <c:pt idx="156">
                  <c:v>1.6879077709544062E-2</c:v>
                </c:pt>
                <c:pt idx="157">
                  <c:v>1.7753024652209824E-2</c:v>
                </c:pt>
                <c:pt idx="158">
                  <c:v>1.8665280420115834E-2</c:v>
                </c:pt>
                <c:pt idx="159">
                  <c:v>1.9617126875573945E-2</c:v>
                </c:pt>
                <c:pt idx="160">
                  <c:v>2.0609867714416339E-2</c:v>
                </c:pt>
                <c:pt idx="161">
                  <c:v>2.1644827734781755E-2</c:v>
                </c:pt>
                <c:pt idx="162">
                  <c:v>2.2723352037758493E-2</c:v>
                </c:pt>
                <c:pt idx="163">
                  <c:v>2.384680515860977E-2</c:v>
                </c:pt>
                <c:pt idx="164">
                  <c:v>2.5016570127432483E-2</c:v>
                </c:pt>
                <c:pt idx="165">
                  <c:v>2.6234047458218411E-2</c:v>
                </c:pt>
                <c:pt idx="166">
                  <c:v>2.7500654065431646E-2</c:v>
                </c:pt>
                <c:pt idx="167">
                  <c:v>2.8817822107355149E-2</c:v>
                </c:pt>
                <c:pt idx="168">
                  <c:v>3.0186997755609825E-2</c:v>
                </c:pt>
                <c:pt idx="169">
                  <c:v>3.160963989041464E-2</c:v>
                </c:pt>
                <c:pt idx="170">
                  <c:v>3.3087218721315023E-2</c:v>
                </c:pt>
                <c:pt idx="171">
                  <c:v>3.4621214333289116E-2</c:v>
                </c:pt>
                <c:pt idx="172">
                  <c:v>3.6213115158315705E-2</c:v>
                </c:pt>
                <c:pt idx="173">
                  <c:v>3.7864416372679115E-2</c:v>
                </c:pt>
                <c:pt idx="174">
                  <c:v>3.9576618220478414E-2</c:v>
                </c:pt>
                <c:pt idx="175">
                  <c:v>4.1351224264007273E-2</c:v>
                </c:pt>
                <c:pt idx="176">
                  <c:v>4.3189739561875877E-2</c:v>
                </c:pt>
                <c:pt idx="177">
                  <c:v>4.5093668775957323E-2</c:v>
                </c:pt>
                <c:pt idx="178">
                  <c:v>4.7064514208448704E-2</c:v>
                </c:pt>
                <c:pt idx="179">
                  <c:v>4.9103773770561632E-2</c:v>
                </c:pt>
                <c:pt idx="180">
                  <c:v>5.1212938884572679E-2</c:v>
                </c:pt>
                <c:pt idx="181">
                  <c:v>5.3393492321185954E-2</c:v>
                </c:pt>
                <c:pt idx="182">
                  <c:v>5.5646905974387817E-2</c:v>
                </c:pt>
                <c:pt idx="183">
                  <c:v>5.7974638576196003E-2</c:v>
                </c:pt>
                <c:pt idx="184">
                  <c:v>6.0378133353932495E-2</c:v>
                </c:pt>
                <c:pt idx="185">
                  <c:v>6.2858815632872989E-2</c:v>
                </c:pt>
                <c:pt idx="186">
                  <c:v>6.5418090387353689E-2</c:v>
                </c:pt>
                <c:pt idx="187">
                  <c:v>6.805733974362993E-2</c:v>
                </c:pt>
                <c:pt idx="188">
                  <c:v>7.0777920438011122E-2</c:v>
                </c:pt>
                <c:pt idx="189">
                  <c:v>7.358116123400138E-2</c:v>
                </c:pt>
                <c:pt idx="190">
                  <c:v>7.6468360302393235E-2</c:v>
                </c:pt>
                <c:pt idx="191">
                  <c:v>7.9440782568462653E-2</c:v>
                </c:pt>
                <c:pt idx="192">
                  <c:v>8.249965703061779E-2</c:v>
                </c:pt>
                <c:pt idx="193">
                  <c:v>8.5646174055039159E-2</c:v>
                </c:pt>
                <c:pt idx="194">
                  <c:v>8.8881482651042232E-2</c:v>
                </c:pt>
                <c:pt idx="195">
                  <c:v>9.2206687732060644E-2</c:v>
                </c:pt>
                <c:pt idx="196">
                  <c:v>9.5622847367319519E-2</c:v>
                </c:pt>
                <c:pt idx="197">
                  <c:v>9.9130970029423282E-2</c:v>
                </c:pt>
                <c:pt idx="198">
                  <c:v>0.10273201184322511</c:v>
                </c:pt>
                <c:pt idx="199">
                  <c:v>0.1064268738414812</c:v>
                </c:pt>
                <c:pt idx="200">
                  <c:v>0.11021639923290905</c:v>
                </c:pt>
                <c:pt idx="201">
                  <c:v>0.11410137068837867</c:v>
                </c:pt>
                <c:pt idx="202">
                  <c:v>0.11808250765105854</c:v>
                </c:pt>
                <c:pt idx="203">
                  <c:v>0.12216046367641276</c:v>
                </c:pt>
                <c:pt idx="204">
                  <c:v>0.126335823808012</c:v>
                </c:pt>
                <c:pt idx="205">
                  <c:v>0.13060910199516573</c:v>
                </c:pt>
                <c:pt idx="206">
                  <c:v>0.13498073855841397</c:v>
                </c:pt>
                <c:pt idx="207">
                  <c:v>0.13945109770893171</c:v>
                </c:pt>
                <c:pt idx="208">
                  <c:v>0.14402046512789168</c:v>
                </c:pt>
                <c:pt idx="209">
                  <c:v>0.14868904561181628</c:v>
                </c:pt>
                <c:pt idx="210">
                  <c:v>0.15345696078990245</c:v>
                </c:pt>
                <c:pt idx="211">
                  <c:v>0.15832424691925584</c:v>
                </c:pt>
                <c:pt idx="212">
                  <c:v>0.16329085276388366</c:v>
                </c:pt>
                <c:pt idx="213">
                  <c:v>0.16835663756321584</c:v>
                </c:pt>
                <c:pt idx="214">
                  <c:v>0.17352136909579707</c:v>
                </c:pt>
                <c:pt idx="215">
                  <c:v>0.17878472184367711</c:v>
                </c:pt>
                <c:pt idx="216">
                  <c:v>0.18414627526286786</c:v>
                </c:pt>
                <c:pt idx="217">
                  <c:v>0.18960551216507293</c:v>
                </c:pt>
                <c:pt idx="218">
                  <c:v>0.19516181721571568</c:v>
                </c:pt>
                <c:pt idx="219">
                  <c:v>0.20081447555308451</c:v>
                </c:pt>
                <c:pt idx="220">
                  <c:v>0.20656267153319996</c:v>
                </c:pt>
                <c:pt idx="221">
                  <c:v>0.21240548760477707</c:v>
                </c:pt>
                <c:pt idx="222">
                  <c:v>0.21834190331839887</c:v>
                </c:pt>
                <c:pt idx="223">
                  <c:v>0.22437079447376018</c:v>
                </c:pt>
                <c:pt idx="224">
                  <c:v>0.23049093240855789</c:v>
                </c:pt>
                <c:pt idx="225">
                  <c:v>0.23670098343231161</c:v>
                </c:pt>
                <c:pt idx="226">
                  <c:v>0.24299950840809392</c:v>
                </c:pt>
                <c:pt idx="227">
                  <c:v>0.24938496248483166</c:v>
                </c:pt>
                <c:pt idx="228">
                  <c:v>0.25585569498251248</c:v>
                </c:pt>
                <c:pt idx="229">
                  <c:v>0.26240994943229201</c:v>
                </c:pt>
                <c:pt idx="230">
                  <c:v>0.26904586377315332</c:v>
                </c:pt>
                <c:pt idx="231">
                  <c:v>0.27576147070641077</c:v>
                </c:pt>
                <c:pt idx="232">
                  <c:v>0.28255469820899681</c:v>
                </c:pt>
                <c:pt idx="233">
                  <c:v>0.28942337020609965</c:v>
                </c:pt>
                <c:pt idx="234">
                  <c:v>0.29636520740335126</c:v>
                </c:pt>
                <c:pt idx="235">
                  <c:v>0.30337782827839377</c:v>
                </c:pt>
                <c:pt idx="236">
                  <c:v>0.310458750231279</c:v>
                </c:pt>
                <c:pt idx="237">
                  <c:v>0.31760539089277884</c:v>
                </c:pt>
                <c:pt idx="238">
                  <c:v>0.32481506958931694</c:v>
                </c:pt>
                <c:pt idx="239">
                  <c:v>0.3320850089628562</c:v>
                </c:pt>
                <c:pt idx="240">
                  <c:v>0.33941233674371629</c:v>
                </c:pt>
                <c:pt idx="241">
                  <c:v>0.34679408767392883</c:v>
                </c:pt>
                <c:pt idx="242">
                  <c:v>0.35422720557838938</c:v>
                </c:pt>
                <c:pt idx="243">
                  <c:v>0.36170854558071275</c:v>
                </c:pt>
                <c:pt idx="244">
                  <c:v>0.36923487646036623</c:v>
                </c:pt>
                <c:pt idx="245">
                  <c:v>0.37680288314732469</c:v>
                </c:pt>
                <c:pt idx="246">
                  <c:v>0.38440916935017433</c:v>
                </c:pt>
                <c:pt idx="247">
                  <c:v>0.3920502603132956</c:v>
                </c:pt>
                <c:pt idx="248">
                  <c:v>0.39972260569845863</c:v>
                </c:pt>
                <c:pt idx="249">
                  <c:v>0.40742258258589326</c:v>
                </c:pt>
                <c:pt idx="250">
                  <c:v>0.41514649858963804</c:v>
                </c:pt>
                <c:pt idx="251">
                  <c:v>0.4228905950817301</c:v>
                </c:pt>
                <c:pt idx="252">
                  <c:v>0.43065105051956853</c:v>
                </c:pt>
                <c:pt idx="253">
                  <c:v>0.43842398387058679</c:v>
                </c:pt>
                <c:pt idx="254">
                  <c:v>0.44620545812817292</c:v>
                </c:pt>
                <c:pt idx="255">
                  <c:v>0.45399148391261435</c:v>
                </c:pt>
                <c:pt idx="256">
                  <c:v>0.46177802315069516</c:v>
                </c:pt>
                <c:pt idx="257">
                  <c:v>0.46956099282744701</c:v>
                </c:pt>
                <c:pt idx="258">
                  <c:v>0.47733626880344782</c:v>
                </c:pt>
                <c:pt idx="259">
                  <c:v>0.48509968969097839</c:v>
                </c:pt>
                <c:pt idx="260">
                  <c:v>0.49284706078228524</c:v>
                </c:pt>
                <c:pt idx="261">
                  <c:v>0.50057415802315319</c:v>
                </c:pt>
                <c:pt idx="262">
                  <c:v>0.50827673202497292</c:v>
                </c:pt>
                <c:pt idx="263">
                  <c:v>0.51595051210848841</c:v>
                </c:pt>
                <c:pt idx="264">
                  <c:v>0.52359121037243173</c:v>
                </c:pt>
                <c:pt idx="265">
                  <c:v>0.53119452578029491</c:v>
                </c:pt>
                <c:pt idx="266">
                  <c:v>0.53875614825855234</c:v>
                </c:pt>
                <c:pt idx="267">
                  <c:v>0.54627176279972789</c:v>
                </c:pt>
                <c:pt idx="268">
                  <c:v>0.55373705356380709</c:v>
                </c:pt>
                <c:pt idx="269">
                  <c:v>0.56114770797161051</c:v>
                </c:pt>
                <c:pt idx="270">
                  <c:v>0.56849942078388738</c:v>
                </c:pt>
                <c:pt idx="271">
                  <c:v>0.5757878981600415</c:v>
                </c:pt>
                <c:pt idx="272">
                  <c:v>0.58300886169057486</c:v>
                </c:pt>
                <c:pt idx="273">
                  <c:v>0.59015805239751862</c:v>
                </c:pt>
                <c:pt idx="274">
                  <c:v>0.5972312346973272</c:v>
                </c:pt>
                <c:pt idx="275">
                  <c:v>0.6042242003209175</c:v>
                </c:pt>
                <c:pt idx="276">
                  <c:v>0.61113277218576978</c:v>
                </c:pt>
                <c:pt idx="277">
                  <c:v>0.61795280821523368</c:v>
                </c:pt>
                <c:pt idx="278">
                  <c:v>0.62468020510043987</c:v>
                </c:pt>
                <c:pt idx="279">
                  <c:v>0.63131090200045747</c:v>
                </c:pt>
                <c:pt idx="280">
                  <c:v>0.63784088417661378</c:v>
                </c:pt>
                <c:pt idx="281">
                  <c:v>0.64426618655714485</c:v>
                </c:pt>
                <c:pt idx="282">
                  <c:v>0.65058289722862395</c:v>
                </c:pt>
                <c:pt idx="283">
                  <c:v>0.65678716085088706</c:v>
                </c:pt>
                <c:pt idx="284">
                  <c:v>0.66287518199244444</c:v>
                </c:pt>
                <c:pt idx="285">
                  <c:v>0.66884322838364707</c:v>
                </c:pt>
                <c:pt idx="286">
                  <c:v>0.67468763408514565</c:v>
                </c:pt>
                <c:pt idx="287">
                  <c:v>0.68040480256945501</c:v>
                </c:pt>
                <c:pt idx="288">
                  <c:v>0.68599120971369698</c:v>
                </c:pt>
                <c:pt idx="289">
                  <c:v>0.69144340670186366</c:v>
                </c:pt>
                <c:pt idx="290">
                  <c:v>0.69675802283519339</c:v>
                </c:pt>
                <c:pt idx="291">
                  <c:v>0.70193176824950099</c:v>
                </c:pt>
                <c:pt idx="292">
                  <c:v>0.70696143653854449</c:v>
                </c:pt>
                <c:pt idx="293">
                  <c:v>0.71184390728273939</c:v>
                </c:pt>
                <c:pt idx="294">
                  <c:v>0.71657614848274942</c:v>
                </c:pt>
                <c:pt idx="295">
                  <c:v>0.72115521889769529</c:v>
                </c:pt>
                <c:pt idx="296">
                  <c:v>0.72557827028791189</c:v>
                </c:pt>
                <c:pt idx="297">
                  <c:v>0.72984254956237349</c:v>
                </c:pt>
                <c:pt idx="298">
                  <c:v>0.73394540083107307</c:v>
                </c:pt>
                <c:pt idx="299">
                  <c:v>0.737884267362795</c:v>
                </c:pt>
                <c:pt idx="300">
                  <c:v>0.74165669344886276</c:v>
                </c:pt>
                <c:pt idx="301">
                  <c:v>0.74526032617357019</c:v>
                </c:pt>
                <c:pt idx="302">
                  <c:v>0.74869291709211017</c:v>
                </c:pt>
                <c:pt idx="303">
                  <c:v>0.7519523238169129</c:v>
                </c:pt>
                <c:pt idx="304">
                  <c:v>0.75503651151338325</c:v>
                </c:pt>
                <c:pt idx="305">
                  <c:v>0.75794355430608984</c:v>
                </c:pt>
                <c:pt idx="306">
                  <c:v>0.76067163659650583</c:v>
                </c:pt>
                <c:pt idx="307">
                  <c:v>0.76321905429343617</c:v>
                </c:pt>
                <c:pt idx="308">
                  <c:v>0.76558421595727877</c:v>
                </c:pt>
                <c:pt idx="309">
                  <c:v>0.76776564385927548</c:v>
                </c:pt>
                <c:pt idx="310">
                  <c:v>0.76976197495689225</c:v>
                </c:pt>
                <c:pt idx="311">
                  <c:v>0.77157196178644627</c:v>
                </c:pt>
                <c:pt idx="312">
                  <c:v>0.77319447327405832</c:v>
                </c:pt>
                <c:pt idx="313">
                  <c:v>0.77462849546595969</c:v>
                </c:pt>
                <c:pt idx="314">
                  <c:v>0.7758731321791188</c:v>
                </c:pt>
                <c:pt idx="315">
                  <c:v>0.77692760557308382</c:v>
                </c:pt>
                <c:pt idx="316">
                  <c:v>0.77779125664385429</c:v>
                </c:pt>
                <c:pt idx="317">
                  <c:v>0.77846354564050224</c:v>
                </c:pt>
                <c:pt idx="318">
                  <c:v>0.77894405240517051</c:v>
                </c:pt>
                <c:pt idx="319">
                  <c:v>0.77923247663696482</c:v>
                </c:pt>
                <c:pt idx="320">
                  <c:v>0.77932863808015318</c:v>
                </c:pt>
                <c:pt idx="321">
                  <c:v>0.77923247663696482</c:v>
                </c:pt>
                <c:pt idx="322">
                  <c:v>0.77894405240517051</c:v>
                </c:pt>
                <c:pt idx="323">
                  <c:v>0.77846354564050224</c:v>
                </c:pt>
                <c:pt idx="324">
                  <c:v>0.77779125664385429</c:v>
                </c:pt>
                <c:pt idx="325">
                  <c:v>0.77692760557308382</c:v>
                </c:pt>
                <c:pt idx="326">
                  <c:v>0.7758731321791188</c:v>
                </c:pt>
                <c:pt idx="327">
                  <c:v>0.77462849546595969</c:v>
                </c:pt>
                <c:pt idx="328">
                  <c:v>0.77319447327405832</c:v>
                </c:pt>
                <c:pt idx="329">
                  <c:v>0.77157196178644627</c:v>
                </c:pt>
                <c:pt idx="330">
                  <c:v>0.76976197495689236</c:v>
                </c:pt>
                <c:pt idx="331">
                  <c:v>0.76776564385927548</c:v>
                </c:pt>
                <c:pt idx="332">
                  <c:v>0.76558421595727888</c:v>
                </c:pt>
                <c:pt idx="333">
                  <c:v>0.76321905429343617</c:v>
                </c:pt>
                <c:pt idx="334">
                  <c:v>0.76067163659650583</c:v>
                </c:pt>
                <c:pt idx="335">
                  <c:v>0.75794355430608984</c:v>
                </c:pt>
                <c:pt idx="336">
                  <c:v>0.75503651151338325</c:v>
                </c:pt>
                <c:pt idx="337">
                  <c:v>0.7519523238169129</c:v>
                </c:pt>
                <c:pt idx="338">
                  <c:v>0.74869291709211017</c:v>
                </c:pt>
                <c:pt idx="339">
                  <c:v>0.74526032617357008</c:v>
                </c:pt>
                <c:pt idx="340">
                  <c:v>0.74165669344886276</c:v>
                </c:pt>
                <c:pt idx="341">
                  <c:v>0.737884267362795</c:v>
                </c:pt>
                <c:pt idx="342">
                  <c:v>0.73394540083107307</c:v>
                </c:pt>
                <c:pt idx="343">
                  <c:v>0.72984254956237349</c:v>
                </c:pt>
                <c:pt idx="344">
                  <c:v>0.72557827028791178</c:v>
                </c:pt>
                <c:pt idx="345">
                  <c:v>0.72115521889769529</c:v>
                </c:pt>
                <c:pt idx="346">
                  <c:v>0.71657614848274942</c:v>
                </c:pt>
                <c:pt idx="347">
                  <c:v>0.71184390728273939</c:v>
                </c:pt>
                <c:pt idx="348">
                  <c:v>0.70696143653854449</c:v>
                </c:pt>
                <c:pt idx="349">
                  <c:v>0.70193176824950099</c:v>
                </c:pt>
                <c:pt idx="350">
                  <c:v>0.69675802283519339</c:v>
                </c:pt>
                <c:pt idx="351">
                  <c:v>0.69144340670186366</c:v>
                </c:pt>
                <c:pt idx="352">
                  <c:v>0.68599120971369698</c:v>
                </c:pt>
                <c:pt idx="353">
                  <c:v>0.68040480256945501</c:v>
                </c:pt>
                <c:pt idx="354">
                  <c:v>0.67468763408514565</c:v>
                </c:pt>
                <c:pt idx="355">
                  <c:v>0.66884322838364707</c:v>
                </c:pt>
                <c:pt idx="356">
                  <c:v>0.66287518199244444</c:v>
                </c:pt>
                <c:pt idx="357">
                  <c:v>0.65678716085088706</c:v>
                </c:pt>
                <c:pt idx="358">
                  <c:v>0.65058289722862395</c:v>
                </c:pt>
                <c:pt idx="359">
                  <c:v>0.64426618655714485</c:v>
                </c:pt>
                <c:pt idx="360">
                  <c:v>0.63784088417661378</c:v>
                </c:pt>
                <c:pt idx="361">
                  <c:v>0.63131090200045747</c:v>
                </c:pt>
                <c:pt idx="362">
                  <c:v>0.62468020510043976</c:v>
                </c:pt>
                <c:pt idx="363">
                  <c:v>0.61795280821523368</c:v>
                </c:pt>
                <c:pt idx="364">
                  <c:v>0.61113277218576978</c:v>
                </c:pt>
                <c:pt idx="365">
                  <c:v>0.60422420032091761</c:v>
                </c:pt>
                <c:pt idx="366">
                  <c:v>0.5972312346973272</c:v>
                </c:pt>
                <c:pt idx="367">
                  <c:v>0.59015805239751862</c:v>
                </c:pt>
                <c:pt idx="368">
                  <c:v>0.58300886169057486</c:v>
                </c:pt>
                <c:pt idx="369">
                  <c:v>0.5757878981600415</c:v>
                </c:pt>
                <c:pt idx="370">
                  <c:v>0.56849942078388749</c:v>
                </c:pt>
                <c:pt idx="371">
                  <c:v>0.56114770797161062</c:v>
                </c:pt>
                <c:pt idx="372">
                  <c:v>0.55373705356380709</c:v>
                </c:pt>
                <c:pt idx="373">
                  <c:v>0.54627176279972789</c:v>
                </c:pt>
                <c:pt idx="374">
                  <c:v>0.53875614825855223</c:v>
                </c:pt>
                <c:pt idx="375">
                  <c:v>0.53119452578029491</c:v>
                </c:pt>
                <c:pt idx="376">
                  <c:v>0.52359121037243173</c:v>
                </c:pt>
                <c:pt idx="377">
                  <c:v>0.51595051210848852</c:v>
                </c:pt>
                <c:pt idx="378">
                  <c:v>0.50827673202497292</c:v>
                </c:pt>
                <c:pt idx="379">
                  <c:v>0.50057415802315319</c:v>
                </c:pt>
                <c:pt idx="380">
                  <c:v>0.49284706078228518</c:v>
                </c:pt>
                <c:pt idx="381">
                  <c:v>0.48509968969097833</c:v>
                </c:pt>
                <c:pt idx="382">
                  <c:v>0.47733626880344782</c:v>
                </c:pt>
                <c:pt idx="383">
                  <c:v>0.46956099282744712</c:v>
                </c:pt>
                <c:pt idx="384">
                  <c:v>0.46177802315069516</c:v>
                </c:pt>
                <c:pt idx="385">
                  <c:v>0.45399148391261435</c:v>
                </c:pt>
                <c:pt idx="386">
                  <c:v>0.44620545812817297</c:v>
                </c:pt>
                <c:pt idx="387">
                  <c:v>0.43842398387058679</c:v>
                </c:pt>
                <c:pt idx="388">
                  <c:v>0.43065105051956853</c:v>
                </c:pt>
                <c:pt idx="389">
                  <c:v>0.4228905950817301</c:v>
                </c:pt>
                <c:pt idx="390">
                  <c:v>0.41514649858963815</c:v>
                </c:pt>
                <c:pt idx="391">
                  <c:v>0.40742258258589326</c:v>
                </c:pt>
                <c:pt idx="392">
                  <c:v>0.39972260569845869</c:v>
                </c:pt>
                <c:pt idx="393">
                  <c:v>0.3920502603132956</c:v>
                </c:pt>
                <c:pt idx="394">
                  <c:v>0.38440916935017422</c:v>
                </c:pt>
                <c:pt idx="395">
                  <c:v>0.37680288314732474</c:v>
                </c:pt>
                <c:pt idx="396">
                  <c:v>0.36923487646036629</c:v>
                </c:pt>
                <c:pt idx="397">
                  <c:v>0.36170854558071275</c:v>
                </c:pt>
                <c:pt idx="398">
                  <c:v>0.35422720557838933</c:v>
                </c:pt>
                <c:pt idx="399">
                  <c:v>0.34679408767392883</c:v>
                </c:pt>
                <c:pt idx="400">
                  <c:v>0.33941233674371629</c:v>
                </c:pt>
                <c:pt idx="401">
                  <c:v>0.3320850089628562</c:v>
                </c:pt>
                <c:pt idx="402">
                  <c:v>0.32481506958931688</c:v>
                </c:pt>
                <c:pt idx="403">
                  <c:v>0.31760539089277889</c:v>
                </c:pt>
                <c:pt idx="404">
                  <c:v>0.310458750231279</c:v>
                </c:pt>
                <c:pt idx="405">
                  <c:v>0.30337782827839377</c:v>
                </c:pt>
                <c:pt idx="406">
                  <c:v>0.29636520740335126</c:v>
                </c:pt>
                <c:pt idx="407">
                  <c:v>0.28942337020609971</c:v>
                </c:pt>
                <c:pt idx="408">
                  <c:v>0.28255469820899681</c:v>
                </c:pt>
                <c:pt idx="409">
                  <c:v>0.27576147070641077</c:v>
                </c:pt>
                <c:pt idx="410">
                  <c:v>0.26904586377315337</c:v>
                </c:pt>
                <c:pt idx="411">
                  <c:v>0.26240994943229212</c:v>
                </c:pt>
                <c:pt idx="412">
                  <c:v>0.25585569498251248</c:v>
                </c:pt>
                <c:pt idx="413">
                  <c:v>0.2493849624848318</c:v>
                </c:pt>
                <c:pt idx="414">
                  <c:v>0.24299950840809401</c:v>
                </c:pt>
                <c:pt idx="415">
                  <c:v>0.23670098343231163</c:v>
                </c:pt>
                <c:pt idx="416">
                  <c:v>0.23049093240855784</c:v>
                </c:pt>
                <c:pt idx="417">
                  <c:v>0.22437079447376015</c:v>
                </c:pt>
                <c:pt idx="418">
                  <c:v>0.21834190331839887</c:v>
                </c:pt>
                <c:pt idx="419">
                  <c:v>0.21240548760477709</c:v>
                </c:pt>
                <c:pt idx="420">
                  <c:v>0.2065626715331999</c:v>
                </c:pt>
                <c:pt idx="421">
                  <c:v>0.2008144755530844</c:v>
                </c:pt>
                <c:pt idx="422">
                  <c:v>0.19516181721571571</c:v>
                </c:pt>
                <c:pt idx="423">
                  <c:v>0.18960551216507293</c:v>
                </c:pt>
                <c:pt idx="424">
                  <c:v>0.18414627526286786</c:v>
                </c:pt>
                <c:pt idx="425">
                  <c:v>0.17878472184367716</c:v>
                </c:pt>
                <c:pt idx="426">
                  <c:v>0.17352136909579702</c:v>
                </c:pt>
                <c:pt idx="427">
                  <c:v>0.16835663756321587</c:v>
                </c:pt>
                <c:pt idx="428">
                  <c:v>0.1632908527638838</c:v>
                </c:pt>
                <c:pt idx="429">
                  <c:v>0.15832424691925584</c:v>
                </c:pt>
                <c:pt idx="430">
                  <c:v>0.15345696078990251</c:v>
                </c:pt>
                <c:pt idx="431">
                  <c:v>0.14868904561181623</c:v>
                </c:pt>
                <c:pt idx="432">
                  <c:v>0.14402046512789174</c:v>
                </c:pt>
                <c:pt idx="433">
                  <c:v>0.13945109770893169</c:v>
                </c:pt>
                <c:pt idx="434">
                  <c:v>0.13498073855841403</c:v>
                </c:pt>
                <c:pt idx="435">
                  <c:v>0.13060910199516576</c:v>
                </c:pt>
                <c:pt idx="436">
                  <c:v>0.12633582380801206</c:v>
                </c:pt>
                <c:pt idx="437">
                  <c:v>0.12216046367641281</c:v>
                </c:pt>
                <c:pt idx="438">
                  <c:v>0.11808250765105857</c:v>
                </c:pt>
                <c:pt idx="439">
                  <c:v>0.11410137068837868</c:v>
                </c:pt>
                <c:pt idx="440">
                  <c:v>0.11021639923290903</c:v>
                </c:pt>
                <c:pt idx="441">
                  <c:v>0.10642687384148126</c:v>
                </c:pt>
                <c:pt idx="442">
                  <c:v>0.1027320118432251</c:v>
                </c:pt>
                <c:pt idx="443">
                  <c:v>9.9130970029423227E-2</c:v>
                </c:pt>
                <c:pt idx="444">
                  <c:v>9.5622847367319519E-2</c:v>
                </c:pt>
                <c:pt idx="445">
                  <c:v>9.2206687732060658E-2</c:v>
                </c:pt>
                <c:pt idx="446">
                  <c:v>8.888148265104226E-2</c:v>
                </c:pt>
                <c:pt idx="447">
                  <c:v>8.5646174055039132E-2</c:v>
                </c:pt>
                <c:pt idx="448">
                  <c:v>8.249965703061779E-2</c:v>
                </c:pt>
                <c:pt idx="449">
                  <c:v>7.9440782568462764E-2</c:v>
                </c:pt>
                <c:pt idx="450">
                  <c:v>7.6468360302393221E-2</c:v>
                </c:pt>
                <c:pt idx="451">
                  <c:v>7.3581161234001449E-2</c:v>
                </c:pt>
                <c:pt idx="452">
                  <c:v>7.0777920438011052E-2</c:v>
                </c:pt>
                <c:pt idx="453">
                  <c:v>6.8057339743629916E-2</c:v>
                </c:pt>
                <c:pt idx="454">
                  <c:v>6.5418090387353717E-2</c:v>
                </c:pt>
                <c:pt idx="455">
                  <c:v>6.2858815632873086E-2</c:v>
                </c:pt>
                <c:pt idx="456">
                  <c:v>6.0378133353932446E-2</c:v>
                </c:pt>
                <c:pt idx="457">
                  <c:v>5.7974638576196058E-2</c:v>
                </c:pt>
                <c:pt idx="458">
                  <c:v>5.5646905974387789E-2</c:v>
                </c:pt>
                <c:pt idx="459">
                  <c:v>5.3393492321185967E-2</c:v>
                </c:pt>
                <c:pt idx="460">
                  <c:v>5.1212938884572685E-2</c:v>
                </c:pt>
                <c:pt idx="461">
                  <c:v>4.9103773770561639E-2</c:v>
                </c:pt>
                <c:pt idx="462">
                  <c:v>4.7064514208448711E-2</c:v>
                </c:pt>
                <c:pt idx="463">
                  <c:v>4.5093668775957392E-2</c:v>
                </c:pt>
                <c:pt idx="464">
                  <c:v>4.3189739561875919E-2</c:v>
                </c:pt>
                <c:pt idx="465">
                  <c:v>4.1351224264007183E-2</c:v>
                </c:pt>
                <c:pt idx="466">
                  <c:v>3.9576618220478428E-2</c:v>
                </c:pt>
                <c:pt idx="467">
                  <c:v>3.7864416372679163E-2</c:v>
                </c:pt>
                <c:pt idx="468">
                  <c:v>3.621311515831574E-2</c:v>
                </c:pt>
                <c:pt idx="469">
                  <c:v>3.4621214333289137E-2</c:v>
                </c:pt>
                <c:pt idx="470">
                  <c:v>3.3087218721315058E-2</c:v>
                </c:pt>
                <c:pt idx="471">
                  <c:v>3.1609639890414667E-2</c:v>
                </c:pt>
                <c:pt idx="472">
                  <c:v>3.0186997755609849E-2</c:v>
                </c:pt>
                <c:pt idx="473">
                  <c:v>2.88178221073551E-2</c:v>
                </c:pt>
                <c:pt idx="474">
                  <c:v>2.7500654065431694E-2</c:v>
                </c:pt>
                <c:pt idx="475">
                  <c:v>2.623404745821839E-2</c:v>
                </c:pt>
                <c:pt idx="476">
                  <c:v>2.5016570127432535E-2</c:v>
                </c:pt>
                <c:pt idx="477">
                  <c:v>2.3846805158609822E-2</c:v>
                </c:pt>
                <c:pt idx="478">
                  <c:v>2.2723352037758458E-2</c:v>
                </c:pt>
                <c:pt idx="479">
                  <c:v>2.1644827734781859E-2</c:v>
                </c:pt>
                <c:pt idx="480">
                  <c:v>2.0609867714416381E-2</c:v>
                </c:pt>
                <c:pt idx="481">
                  <c:v>1.9617126875574036E-2</c:v>
                </c:pt>
                <c:pt idx="482">
                  <c:v>1.8665280420115969E-2</c:v>
                </c:pt>
                <c:pt idx="483">
                  <c:v>1.7753024652209921E-2</c:v>
                </c:pt>
                <c:pt idx="484">
                  <c:v>1.6879077709544249E-2</c:v>
                </c:pt>
                <c:pt idx="485">
                  <c:v>1.6042180227781696E-2</c:v>
                </c:pt>
                <c:pt idx="486">
                  <c:v>1.524109593973897E-2</c:v>
                </c:pt>
                <c:pt idx="487">
                  <c:v>1.4474612210872286E-2</c:v>
                </c:pt>
                <c:pt idx="488">
                  <c:v>1.3741540512734417E-2</c:v>
                </c:pt>
                <c:pt idx="489">
                  <c:v>1.3040716836147272E-2</c:v>
                </c:pt>
                <c:pt idx="490">
                  <c:v>1.2371002045902664E-2</c:v>
                </c:pt>
                <c:pt idx="491">
                  <c:v>1.1731282178865592E-2</c:v>
                </c:pt>
                <c:pt idx="492">
                  <c:v>1.1120468687408127E-2</c:v>
                </c:pt>
                <c:pt idx="493">
                  <c:v>1.0537498630147364E-2</c:v>
                </c:pt>
                <c:pt idx="494">
                  <c:v>9.9813348119993442E-3</c:v>
                </c:pt>
                <c:pt idx="495">
                  <c:v>9.4509658755918633E-3</c:v>
                </c:pt>
                <c:pt idx="496">
                  <c:v>8.9454063461025211E-3</c:v>
                </c:pt>
                <c:pt idx="497">
                  <c:v>8.4636966316057275E-3</c:v>
                </c:pt>
                <c:pt idx="498">
                  <c:v>8.0049029810224537E-3</c:v>
                </c:pt>
                <c:pt idx="499">
                  <c:v>7.5681174017703887E-3</c:v>
                </c:pt>
                <c:pt idx="500">
                  <c:v>7.152457539210494E-3</c:v>
                </c:pt>
                <c:pt idx="501">
                  <c:v>6.7570665199775835E-3</c:v>
                </c:pt>
                <c:pt idx="502">
                  <c:v>6.3811127612695591E-3</c:v>
                </c:pt>
                <c:pt idx="503">
                  <c:v>6.0237897481513194E-3</c:v>
                </c:pt>
                <c:pt idx="504">
                  <c:v>5.6843157809059299E-3</c:v>
                </c:pt>
                <c:pt idx="505">
                  <c:v>5.3619336944376352E-3</c:v>
                </c:pt>
                <c:pt idx="506">
                  <c:v>5.055910551699302E-3</c:v>
                </c:pt>
                <c:pt idx="507">
                  <c:v>4.7655373130804993E-3</c:v>
                </c:pt>
                <c:pt idx="508">
                  <c:v>4.4901284836527345E-3</c:v>
                </c:pt>
                <c:pt idx="509">
                  <c:v>4.2290217401253632E-3</c:v>
                </c:pt>
                <c:pt idx="510">
                  <c:v>3.9815775393193618E-3</c:v>
                </c:pt>
                <c:pt idx="511">
                  <c:v>3.7471787099175712E-3</c:v>
                </c:pt>
                <c:pt idx="512">
                  <c:v>3.5252300291985809E-3</c:v>
                </c:pt>
                <c:pt idx="513">
                  <c:v>3.3151577864081231E-3</c:v>
                </c:pt>
                <c:pt idx="514">
                  <c:v>3.1164093343666347E-3</c:v>
                </c:pt>
                <c:pt idx="515">
                  <c:v>2.9284526308548087E-3</c:v>
                </c:pt>
                <c:pt idx="516">
                  <c:v>2.7507757712608178E-3</c:v>
                </c:pt>
                <c:pt idx="517">
                  <c:v>2.5828865139138437E-3</c:v>
                </c:pt>
                <c:pt idx="518">
                  <c:v>2.4243117994684044E-3</c:v>
                </c:pt>
                <c:pt idx="519">
                  <c:v>2.2745972656435715E-3</c:v>
                </c:pt>
                <c:pt idx="520">
                  <c:v>2.1333067585602179E-3</c:v>
                </c:pt>
                <c:pt idx="521">
                  <c:v>2.0000218418583945E-3</c:v>
                </c:pt>
                <c:pt idx="522">
                  <c:v>1.8743413047160491E-3</c:v>
                </c:pt>
                <c:pt idx="523">
                  <c:v>1.7558806698295642E-3</c:v>
                </c:pt>
                <c:pt idx="524">
                  <c:v>1.6442717023563594E-3</c:v>
                </c:pt>
                <c:pt idx="525">
                  <c:v>1.5391619207601906E-3</c:v>
                </c:pt>
                <c:pt idx="526">
                  <c:v>1.4402141104408821E-3</c:v>
                </c:pt>
                <c:pt idx="527">
                  <c:v>1.3471058409723451E-3</c:v>
                </c:pt>
                <c:pt idx="528">
                  <c:v>1.2595289877157516E-3</c:v>
                </c:pt>
                <c:pt idx="529">
                  <c:v>1.17718925851907E-3</c:v>
                </c:pt>
                <c:pt idx="530">
                  <c:v>1.0998057261596738E-3</c:v>
                </c:pt>
                <c:pt idx="531">
                  <c:v>1.0271103671336942E-3</c:v>
                </c:pt>
                <c:pt idx="532">
                  <c:v>9.5884760734412983E-4</c:v>
                </c:pt>
                <c:pt idx="533">
                  <c:v>8.947738751897467E-4</c:v>
                </c:pt>
                <c:pt idx="534">
                  <c:v>8.3465716250828064E-4</c:v>
                </c:pt>
                <c:pt idx="535">
                  <c:v>7.7827659378070597E-4</c:v>
                </c:pt>
                <c:pt idx="536">
                  <c:v>7.2542200395830903E-4</c:v>
                </c:pt>
                <c:pt idx="537">
                  <c:v>6.7589352523094186E-4</c:v>
                </c:pt>
                <c:pt idx="538">
                  <c:v>6.2950118301340703E-4</c:v>
                </c:pt>
                <c:pt idx="539">
                  <c:v>5.8606450138716699E-4</c:v>
                </c:pt>
                <c:pt idx="540">
                  <c:v>5.4541211819673094E-4</c:v>
                </c:pt>
                <c:pt idx="541">
                  <c:v>5.0738140996403603E-4</c:v>
                </c:pt>
                <c:pt idx="542">
                  <c:v>4.7181812674994077E-4</c:v>
                </c:pt>
                <c:pt idx="543">
                  <c:v>4.3857603705954948E-4</c:v>
                </c:pt>
                <c:pt idx="544">
                  <c:v>4.0751658285756329E-4</c:v>
                </c:pt>
                <c:pt idx="545">
                  <c:v>3.7850854473104754E-4</c:v>
                </c:pt>
                <c:pt idx="546">
                  <c:v>3.5142771721002165E-4</c:v>
                </c:pt>
                <c:pt idx="547">
                  <c:v>3.2615659423102173E-4</c:v>
                </c:pt>
                <c:pt idx="548">
                  <c:v>3.025840647052255E-4</c:v>
                </c:pt>
                <c:pt idx="549">
                  <c:v>2.8060511813086323E-4</c:v>
                </c:pt>
                <c:pt idx="550">
                  <c:v>2.6012056016937678E-4</c:v>
                </c:pt>
                <c:pt idx="551">
                  <c:v>2.4103673808613269E-4</c:v>
                </c:pt>
                <c:pt idx="552">
                  <c:v>2.2326527593936511E-4</c:v>
                </c:pt>
                <c:pt idx="553">
                  <c:v>2.0672281938540231E-4</c:v>
                </c:pt>
                <c:pt idx="554">
                  <c:v>1.9133078995401274E-4</c:v>
                </c:pt>
                <c:pt idx="555">
                  <c:v>1.7701514863492965E-4</c:v>
                </c:pt>
                <c:pt idx="556">
                  <c:v>1.6370616860510628E-4</c:v>
                </c:pt>
                <c:pt idx="557">
                  <c:v>1.5133821691607095E-4</c:v>
                </c:pt>
                <c:pt idx="558">
                  <c:v>1.3984954495176548E-4</c:v>
                </c:pt>
                <c:pt idx="559">
                  <c:v>1.2918208745943641E-4</c:v>
                </c:pt>
                <c:pt idx="560">
                  <c:v>1.1928126994943454E-4</c:v>
                </c:pt>
                <c:pt idx="561">
                  <c:v>1.1009582425412865E-4</c:v>
                </c:pt>
                <c:pt idx="562">
                  <c:v>1.0157761203146494E-4</c:v>
                </c:pt>
                <c:pt idx="563">
                  <c:v>9.3681455994980395E-5</c:v>
                </c:pt>
                <c:pt idx="564">
                  <c:v>8.6364978649234962E-5</c:v>
                </c:pt>
                <c:pt idx="565">
                  <c:v>7.9588448307602695E-5</c:v>
                </c:pt>
                <c:pt idx="566">
                  <c:v>7.3314632168128022E-5</c:v>
                </c:pt>
                <c:pt idx="567">
                  <c:v>6.7508656222619746E-5</c:v>
                </c:pt>
                <c:pt idx="568">
                  <c:v>6.213787177430966E-5</c:v>
                </c:pt>
                <c:pt idx="569">
                  <c:v>5.7171728340166761E-5</c:v>
                </c:pt>
                <c:pt idx="570">
                  <c:v>5.2581652715297735E-5</c:v>
                </c:pt>
                <c:pt idx="571">
                  <c:v>4.8340933978724263E-5</c:v>
                </c:pt>
                <c:pt idx="572">
                  <c:v>4.4424614222176166E-5</c:v>
                </c:pt>
                <c:pt idx="573">
                  <c:v>4.0809384786310326E-5</c:v>
                </c:pt>
                <c:pt idx="574">
                  <c:v>3.7473487791941854E-5</c:v>
                </c:pt>
                <c:pt idx="575">
                  <c:v>3.4396622757396758E-5</c:v>
                </c:pt>
                <c:pt idx="576">
                  <c:v>3.1559858096937189E-5</c:v>
                </c:pt>
                <c:pt idx="577">
                  <c:v>2.8945547299326998E-5</c:v>
                </c:pt>
                <c:pt idx="578">
                  <c:v>2.6537249589972137E-5</c:v>
                </c:pt>
                <c:pt idx="579">
                  <c:v>2.4319654884640459E-5</c:v>
                </c:pt>
                <c:pt idx="580">
                  <c:v>2.2278512847521942E-5</c:v>
                </c:pt>
                <c:pt idx="581">
                  <c:v>2.0400565871294461E-5</c:v>
                </c:pt>
                <c:pt idx="582">
                  <c:v>1.8673485801885917E-5</c:v>
                </c:pt>
                <c:pt idx="583">
                  <c:v>1.7085814235751902E-5</c:v>
                </c:pt>
                <c:pt idx="584">
                  <c:v>1.5626906222681693E-5</c:v>
                </c:pt>
                <c:pt idx="585">
                  <c:v>1.42868772123969E-5</c:v>
                </c:pt>
                <c:pt idx="586">
                  <c:v>1.3056553088483611E-5</c:v>
                </c:pt>
                <c:pt idx="587">
                  <c:v>1.1927423138488391E-5</c:v>
                </c:pt>
                <c:pt idx="588">
                  <c:v>1.089159581428875E-5</c:v>
                </c:pt>
                <c:pt idx="589">
                  <c:v>9.941757142108089E-6</c:v>
                </c:pt>
                <c:pt idx="590">
                  <c:v>9.071131646763098E-6</c:v>
                </c:pt>
                <c:pt idx="591">
                  <c:v>8.2734456598999208E-6</c:v>
                </c:pt>
                <c:pt idx="592">
                  <c:v>7.5428928870785025E-6</c:v>
                </c:pt>
                <c:pt idx="593">
                  <c:v>6.8741021135926659E-6</c:v>
                </c:pt>
                <c:pt idx="594">
                  <c:v>6.2621069338572585E-6</c:v>
                </c:pt>
                <c:pt idx="595">
                  <c:v>5.7023173940431773E-6</c:v>
                </c:pt>
                <c:pt idx="596">
                  <c:v>5.1904934423898887E-6</c:v>
                </c:pt>
                <c:pt idx="597">
                  <c:v>4.7227200862660623E-6</c:v>
                </c:pt>
                <c:pt idx="598">
                  <c:v>4.2953841595767509E-6</c:v>
                </c:pt>
                <c:pt idx="599">
                  <c:v>3.9051526085242553E-6</c:v>
                </c:pt>
                <c:pt idx="600">
                  <c:v>3.5489522080181901E-6</c:v>
                </c:pt>
                <c:pt idx="601">
                  <c:v>3.2239506251915458E-6</c:v>
                </c:pt>
                <c:pt idx="602">
                  <c:v>2.9275387505143287E-6</c:v>
                </c:pt>
                <c:pt idx="603">
                  <c:v>2.6573142209013992E-6</c:v>
                </c:pt>
                <c:pt idx="604">
                  <c:v>2.4110660629854589E-6</c:v>
                </c:pt>
                <c:pt idx="605">
                  <c:v>2.186760388369349E-6</c:v>
                </c:pt>
                <c:pt idx="606">
                  <c:v>1.982527076183998E-6</c:v>
                </c:pt>
                <c:pt idx="607">
                  <c:v>1.7966473816594312E-6</c:v>
                </c:pt>
                <c:pt idx="608">
                  <c:v>1.6275424126675242E-6</c:v>
                </c:pt>
                <c:pt idx="609">
                  <c:v>1.4737624193177618E-6</c:v>
                </c:pt>
                <c:pt idx="610">
                  <c:v>1.3339768446825274E-6</c:v>
                </c:pt>
                <c:pt idx="611">
                  <c:v>1.2069650875986741E-6</c:v>
                </c:pt>
                <c:pt idx="612">
                  <c:v>1.0916079312391432E-6</c:v>
                </c:pt>
                <c:pt idx="613">
                  <c:v>9.8687959377475352E-7</c:v>
                </c:pt>
                <c:pt idx="614">
                  <c:v>8.9184035995477284E-7</c:v>
                </c:pt>
                <c:pt idx="615">
                  <c:v>8.0562975482800933E-7</c:v>
                </c:pt>
                <c:pt idx="616">
                  <c:v>7.2746022310706215E-7</c:v>
                </c:pt>
                <c:pt idx="617">
                  <c:v>6.5661127985033546E-7</c:v>
                </c:pt>
                <c:pt idx="618">
                  <c:v>5.9242410020208989E-7</c:v>
                </c:pt>
                <c:pt idx="619">
                  <c:v>5.3429651789415676E-7</c:v>
                </c:pt>
                <c:pt idx="620">
                  <c:v>4.8167840407674255E-7</c:v>
                </c:pt>
                <c:pt idx="621">
                  <c:v>4.3406739981377029E-7</c:v>
                </c:pt>
                <c:pt idx="622">
                  <c:v>3.9100497725355592E-7</c:v>
                </c:pt>
                <c:pt idx="623">
                  <c:v>3.5207280607202752E-7</c:v>
                </c:pt>
                <c:pt idx="624">
                  <c:v>3.1688940328627229E-7</c:v>
                </c:pt>
                <c:pt idx="625">
                  <c:v>2.8510704595454294E-7</c:v>
                </c:pt>
                <c:pt idx="626">
                  <c:v>2.5640892761829522E-7</c:v>
                </c:pt>
                <c:pt idx="627">
                  <c:v>2.3050654060556888E-7</c:v>
                </c:pt>
                <c:pt idx="628">
                  <c:v>2.0713726750655132E-7</c:v>
                </c:pt>
                <c:pt idx="629">
                  <c:v>1.8606216625446626E-7</c:v>
                </c:pt>
                <c:pt idx="630">
                  <c:v>1.6706393430132468E-7</c:v>
                </c:pt>
                <c:pt idx="631">
                  <c:v>1.499450383715854E-7</c:v>
                </c:pt>
                <c:pt idx="632">
                  <c:v>1.3452599721036281E-7</c:v>
                </c:pt>
                <c:pt idx="633">
                  <c:v>1.2064380561948306E-7</c:v>
                </c:pt>
                <c:pt idx="634">
                  <c:v>1.081504888972218E-7</c:v>
                </c:pt>
                <c:pt idx="635">
                  <c:v>9.6911777568706735E-8</c:v>
                </c:pt>
                <c:pt idx="636">
                  <c:v>8.6805893016411183E-8</c:v>
                </c:pt>
                <c:pt idx="637">
                  <c:v>7.7722435296475484E-8</c:v>
                </c:pt>
                <c:pt idx="638">
                  <c:v>6.9561365059216137E-8</c:v>
                </c:pt>
                <c:pt idx="639">
                  <c:v>6.2232072083550543E-8</c:v>
                </c:pt>
                <c:pt idx="640">
                  <c:v>5.5652523487414765E-8</c:v>
                </c:pt>
                <c:pt idx="641">
                  <c:v>4.9748485191832643E-8</c:v>
                </c:pt>
                <c:pt idx="642">
                  <c:v>4.4452810697172801E-8</c:v>
                </c:pt>
                <c:pt idx="643">
                  <c:v>3.970479167834897E-8</c:v>
                </c:pt>
                <c:pt idx="644">
                  <c:v>3.5449565323182529E-8</c:v>
                </c:pt>
                <c:pt idx="645">
                  <c:v>3.1637573726714036E-8</c:v>
                </c:pt>
                <c:pt idx="646">
                  <c:v>2.8224071015651645E-8</c:v>
                </c:pt>
                <c:pt idx="647">
                  <c:v>2.5168674213063575E-8</c:v>
                </c:pt>
                <c:pt idx="648">
                  <c:v>2.2434954165434277E-8</c:v>
                </c:pt>
                <c:pt idx="649">
                  <c:v>1.9990063143817747E-8</c:v>
                </c:pt>
                <c:pt idx="650">
                  <c:v>1.7804395999463427E-8</c:v>
                </c:pt>
                <c:pt idx="651">
                  <c:v>1.5851282003314378E-8</c:v>
                </c:pt>
                <c:pt idx="652">
                  <c:v>1.4106704729459745E-8</c:v>
                </c:pt>
                <c:pt idx="653">
                  <c:v>1.2549047556178536E-8</c:v>
                </c:pt>
                <c:pt idx="654">
                  <c:v>1.1158862555780437E-8</c:v>
                </c:pt>
                <c:pt idx="655">
                  <c:v>9.9186607271065138E-9</c:v>
                </c:pt>
                <c:pt idx="656">
                  <c:v>8.8127216933218416E-9</c:v>
                </c:pt>
                <c:pt idx="657">
                  <c:v>7.8269211434606791E-9</c:v>
                </c:pt>
                <c:pt idx="658">
                  <c:v>6.9485744399798838E-9</c:v>
                </c:pt>
                <c:pt idx="659">
                  <c:v>6.1662949471804343E-9</c:v>
                </c:pt>
                <c:pt idx="660">
                  <c:v>5.4698657575620956E-9</c:v>
                </c:pt>
                <c:pt idx="661">
                  <c:v>4.8501236057328026E-9</c:v>
                </c:pt>
                <c:pt idx="662">
                  <c:v>4.2988538630917651E-9</c:v>
                </c:pt>
                <c:pt idx="663">
                  <c:v>3.808695601805115E-9</c:v>
                </c:pt>
                <c:pt idx="664">
                  <c:v>3.373055804200435E-9</c:v>
                </c:pt>
                <c:pt idx="665">
                  <c:v>2.9860318741949602E-9</c:v>
                </c:pt>
                <c:pt idx="666">
                  <c:v>2.6423416812757961E-9</c:v>
                </c:pt>
                <c:pt idx="667">
                  <c:v>2.337260435364504E-9</c:v>
                </c:pt>
                <c:pt idx="668">
                  <c:v>2.0665637530894558E-9</c:v>
                </c:pt>
                <c:pt idx="669">
                  <c:v>1.8264763329865603E-9</c:v>
                </c:pt>
                <c:pt idx="670">
                  <c:v>1.6136257093577681E-9</c:v>
                </c:pt>
                <c:pt idx="671">
                  <c:v>1.425000602308169E-9</c:v>
                </c:pt>
                <c:pt idx="672">
                  <c:v>1.2579134252059267E-9</c:v>
                </c:pt>
                <c:pt idx="673">
                  <c:v>1.1099665507869232E-9</c:v>
                </c:pt>
                <c:pt idx="674">
                  <c:v>9.7902197365684667E-10</c:v>
                </c:pt>
                <c:pt idx="675">
                  <c:v>8.6317404030549407E-10</c:v>
                </c:pt>
                <c:pt idx="676">
                  <c:v>7.607249481981971E-10</c:v>
                </c:pt>
                <c:pt idx="677">
                  <c:v>6.7016274328545737E-10</c:v>
                </c:pt>
                <c:pt idx="678">
                  <c:v>5.9014157059429397E-10</c:v>
                </c:pt>
                <c:pt idx="679">
                  <c:v>5.1946395563673305E-10</c:v>
                </c:pt>
                <c:pt idx="680">
                  <c:v>4.5706491538052164E-10</c:v>
                </c:pt>
                <c:pt idx="681">
                  <c:v>4.0199771664731609E-10</c:v>
                </c:pt>
                <c:pt idx="682">
                  <c:v>3.5342111719507726E-10</c:v>
                </c:pt>
                <c:pt idx="683">
                  <c:v>3.1058794055058655E-10</c:v>
                </c:pt>
                <c:pt idx="684">
                  <c:v>2.7283485002140415E-10</c:v>
                </c:pt>
                <c:pt idx="685">
                  <c:v>2.3957320035864392E-10</c:v>
                </c:pt>
                <c:pt idx="686">
                  <c:v>2.102808573776636E-10</c:v>
                </c:pt>
                <c:pt idx="687">
                  <c:v>1.844948865787055E-10</c:v>
                </c:pt>
                <c:pt idx="688">
                  <c:v>1.618050215405282E-10</c:v>
                </c:pt>
                <c:pt idx="689">
                  <c:v>1.4184783167621752E-10</c:v>
                </c:pt>
                <c:pt idx="690">
                  <c:v>1.2430151692307434E-10</c:v>
                </c:pt>
                <c:pt idx="691">
                  <c:v>1.0888126416266873E-10</c:v>
                </c:pt>
                <c:pt idx="692">
                  <c:v>9.5335106701153439E-11</c:v>
                </c:pt>
                <c:pt idx="693">
                  <c:v>8.3440234046541709E-11</c:v>
                </c:pt>
                <c:pt idx="694">
                  <c:v>7.299970455605595E-11</c:v>
                </c:pt>
                <c:pt idx="695">
                  <c:v>6.3839518345355469E-11</c:v>
                </c:pt>
                <c:pt idx="696">
                  <c:v>5.5806012200225624E-11</c:v>
                </c:pt>
                <c:pt idx="697">
                  <c:v>4.8763542153873996E-11</c:v>
                </c:pt>
                <c:pt idx="698">
                  <c:v>4.2592422929163672E-11</c:v>
                </c:pt>
                <c:pt idx="699">
                  <c:v>3.7187096631267137E-11</c:v>
                </c:pt>
                <c:pt idx="700">
                  <c:v>3.2454505945410149E-11</c:v>
                </c:pt>
                <c:pt idx="701">
                  <c:v>2.8312649676764763E-11</c:v>
                </c:pt>
                <c:pt idx="702">
                  <c:v>2.4689300792533782E-11</c:v>
                </c:pt>
                <c:pt idx="703">
                  <c:v>2.1520869214790217E-11</c:v>
                </c:pt>
                <c:pt idx="704">
                  <c:v>1.8751393489361152E-11</c:v>
                </c:pt>
                <c:pt idx="705">
                  <c:v>1.6331647141531444E-11</c:v>
                </c:pt>
                <c:pt idx="706">
                  <c:v>1.4218347042290177E-11</c:v>
                </c:pt>
                <c:pt idx="707">
                  <c:v>1.2373452466179155E-11</c:v>
                </c:pt>
                <c:pt idx="708">
                  <c:v>1.0763544738888282E-11</c:v>
                </c:pt>
                <c:pt idx="709">
                  <c:v>9.3592784634928272E-12</c:v>
                </c:pt>
                <c:pt idx="710">
                  <c:v>8.1348962912397303E-12</c:v>
                </c:pt>
                <c:pt idx="711">
                  <c:v>7.0678000774596719E-12</c:v>
                </c:pt>
                <c:pt idx="712">
                  <c:v>6.1381720458198846E-12</c:v>
                </c:pt>
                <c:pt idx="713">
                  <c:v>5.328640284054287E-12</c:v>
                </c:pt>
                <c:pt idx="714">
                  <c:v>4.6239835199248122E-12</c:v>
                </c:pt>
                <c:pt idx="715">
                  <c:v>4.0108706850811056E-12</c:v>
                </c:pt>
                <c:pt idx="716">
                  <c:v>3.4776312735398666E-12</c:v>
                </c:pt>
                <c:pt idx="717">
                  <c:v>3.0140529468856882E-12</c:v>
                </c:pt>
                <c:pt idx="718">
                  <c:v>2.6112032355624395E-12</c:v>
                </c:pt>
                <c:pt idx="719">
                  <c:v>2.2612725397961705E-12</c:v>
                </c:pt>
                <c:pt idx="720">
                  <c:v>1.9574359492749785E-12</c:v>
                </c:pt>
                <c:pt idx="721">
                  <c:v>1.6937316817701272E-12</c:v>
                </c:pt>
                <c:pt idx="722">
                  <c:v>1.4649541910615912E-12</c:v>
                </c:pt>
                <c:pt idx="723">
                  <c:v>1.2665602171096788E-12</c:v>
                </c:pt>
                <c:pt idx="724">
                  <c:v>1.0945862493348833E-12</c:v>
                </c:pt>
                <c:pt idx="725">
                  <c:v>9.4557604977228707E-13</c:v>
                </c:pt>
                <c:pt idx="726">
                  <c:v>8.1651703912341399E-13</c:v>
                </c:pt>
                <c:pt idx="727">
                  <c:v>7.0478448746150219E-13</c:v>
                </c:pt>
                <c:pt idx="728">
                  <c:v>6.0809257445703313E-13</c:v>
                </c:pt>
                <c:pt idx="729">
                  <c:v>5.2445149318363998E-13</c:v>
                </c:pt>
                <c:pt idx="730">
                  <c:v>4.5212986836352272E-13</c:v>
                </c:pt>
                <c:pt idx="731">
                  <c:v>3.8962184567966117E-13</c:v>
                </c:pt>
                <c:pt idx="732">
                  <c:v>3.3561828473817339E-13</c:v>
                </c:pt>
                <c:pt idx="733">
                  <c:v>2.8898155549620797E-13</c:v>
                </c:pt>
                <c:pt idx="734">
                  <c:v>2.4872349745103141E-13</c:v>
                </c:pt>
                <c:pt idx="735">
                  <c:v>2.1398615348143493E-13</c:v>
                </c:pt>
                <c:pt idx="736">
                  <c:v>1.8402493671687951E-13</c:v>
                </c:pt>
                <c:pt idx="737">
                  <c:v>1.5819392987220627E-13</c:v>
                </c:pt>
                <c:pt idx="738">
                  <c:v>1.3593305274053699E-13</c:v>
                </c:pt>
                <c:pt idx="739">
                  <c:v>1.1675686553086967E-13</c:v>
                </c:pt>
                <c:pt idx="740">
                  <c:v>1.0024480395657336E-13</c:v>
                </c:pt>
                <c:pt idx="741">
                  <c:v>8.6032666859230719E-14</c:v>
                </c:pt>
                <c:pt idx="742">
                  <c:v>7.3805199073750748E-14</c:v>
                </c:pt>
                <c:pt idx="743">
                  <c:v>6.3289631547171883E-14</c:v>
                </c:pt>
                <c:pt idx="744">
                  <c:v>5.4250057718571908E-14</c:v>
                </c:pt>
                <c:pt idx="745">
                  <c:v>4.6482540120263465E-14</c:v>
                </c:pt>
                <c:pt idx="746">
                  <c:v>3.9810854309893241E-14</c:v>
                </c:pt>
                <c:pt idx="747">
                  <c:v>3.4082788800904982E-14</c:v>
                </c:pt>
                <c:pt idx="748">
                  <c:v>2.9166929812676232E-14</c:v>
                </c:pt>
                <c:pt idx="749">
                  <c:v>2.49498685776573E-14</c:v>
                </c:pt>
                <c:pt idx="750">
                  <c:v>2.1333776768024685E-14</c:v>
                </c:pt>
                <c:pt idx="751">
                  <c:v>1.8234302468811289E-14</c:v>
                </c:pt>
                <c:pt idx="752">
                  <c:v>1.5578745143154816E-14</c:v>
                </c:pt>
                <c:pt idx="753">
                  <c:v>1.330447330983388E-14</c:v>
                </c:pt>
                <c:pt idx="754">
                  <c:v>1.1357553273366311E-14</c:v>
                </c:pt>
                <c:pt idx="755">
                  <c:v>9.6915612918402317E-15</c:v>
                </c:pt>
                <c:pt idx="756">
                  <c:v>8.266555107203601E-15</c:v>
                </c:pt>
                <c:pt idx="757">
                  <c:v>7.048183858577299E-15</c:v>
                </c:pt>
                <c:pt idx="758">
                  <c:v>6.0069181055724824E-15</c:v>
                </c:pt>
                <c:pt idx="759">
                  <c:v>5.1173840534136382E-15</c:v>
                </c:pt>
                <c:pt idx="760">
                  <c:v>4.3577881370073304E-15</c:v>
                </c:pt>
                <c:pt idx="761">
                  <c:v>3.7094199239882404E-15</c:v>
                </c:pt>
                <c:pt idx="762">
                  <c:v>3.1562228698126685E-15</c:v>
                </c:pt>
                <c:pt idx="763">
                  <c:v>2.6844238297840095E-15</c:v>
                </c:pt>
                <c:pt idx="764">
                  <c:v>2.2822134286479301E-15</c:v>
                </c:pt>
                <c:pt idx="765">
                  <c:v>1.9394704301741512E-15</c:v>
                </c:pt>
                <c:pt idx="766">
                  <c:v>1.6475241563359279E-15</c:v>
                </c:pt>
                <c:pt idx="767">
                  <c:v>1.3989497953089095E-15</c:v>
                </c:pt>
                <c:pt idx="768">
                  <c:v>1.1873921244475731E-15</c:v>
                </c:pt>
                <c:pt idx="769">
                  <c:v>1.0074137717203485E-15</c:v>
                </c:pt>
                <c:pt idx="770">
                  <c:v>8.5436465823412677E-16</c:v>
                </c:pt>
                <c:pt idx="771">
                  <c:v>7.2426971546745904E-16</c:v>
                </c:pt>
                <c:pt idx="772">
                  <c:v>6.1373236242050489E-16</c:v>
                </c:pt>
                <c:pt idx="773">
                  <c:v>5.1985156773707575E-16</c:v>
                </c:pt>
                <c:pt idx="774">
                  <c:v>4.4015061665623408E-16</c:v>
                </c:pt>
                <c:pt idx="775">
                  <c:v>3.725159582541936E-16</c:v>
                </c:pt>
                <c:pt idx="776">
                  <c:v>3.1514472994819212E-16</c:v>
                </c:pt>
                <c:pt idx="777">
                  <c:v>2.6649974810726925E-16</c:v>
                </c:pt>
                <c:pt idx="778">
                  <c:v>2.2527091973644349E-16</c:v>
                </c:pt>
                <c:pt idx="779">
                  <c:v>1.903421739578791E-16</c:v>
                </c:pt>
                <c:pt idx="780">
                  <c:v>1.6076313635659103E-16</c:v>
                </c:pt>
                <c:pt idx="781">
                  <c:v>1.3572487675925298E-16</c:v>
                </c:pt>
                <c:pt idx="782">
                  <c:v>1.1453915390969329E-16</c:v>
                </c:pt>
                <c:pt idx="783">
                  <c:v>9.6620660740078323E-17</c:v>
                </c:pt>
                <c:pt idx="784">
                  <c:v>8.1471843204491871E-17</c:v>
                </c:pt>
                <c:pt idx="785">
                  <c:v>6.8669925412632028E-17</c:v>
                </c:pt>
                <c:pt idx="786">
                  <c:v>5.7855825352924935E-17</c:v>
                </c:pt>
                <c:pt idx="787">
                  <c:v>4.8724689935769478E-17</c:v>
                </c:pt>
                <c:pt idx="788">
                  <c:v>4.1017816381234701E-17</c:v>
                </c:pt>
                <c:pt idx="789">
                  <c:v>3.4515759956219302E-17</c:v>
                </c:pt>
                <c:pt idx="790">
                  <c:v>2.9032456457402596E-17</c:v>
                </c:pt>
                <c:pt idx="791">
                  <c:v>2.4410212265384275E-17</c:v>
                </c:pt>
                <c:pt idx="792">
                  <c:v>2.0515435805193334E-17</c:v>
                </c:pt>
                <c:pt idx="793">
                  <c:v>1.723500230888034E-17</c:v>
                </c:pt>
                <c:pt idx="794">
                  <c:v>1.4473159293898473E-17</c:v>
                </c:pt>
                <c:pt idx="795">
                  <c:v>1.2148893497987968E-17</c:v>
                </c:pt>
                <c:pt idx="796">
                  <c:v>1.0193691451319904E-17</c:v>
                </c:pt>
                <c:pt idx="797">
                  <c:v>8.5496356822196568E-18</c:v>
                </c:pt>
                <c:pt idx="798">
                  <c:v>7.1677869706065881E-18</c:v>
                </c:pt>
                <c:pt idx="799">
                  <c:v>6.0068102789863514E-18</c:v>
                </c:pt>
                <c:pt idx="800">
                  <c:v>5.0318081731757961E-18</c:v>
                </c:pt>
                <c:pt idx="801">
                  <c:v>4.2133308394209625E-18</c:v>
                </c:pt>
                <c:pt idx="802">
                  <c:v>3.5265363365661037E-18</c:v>
                </c:pt>
                <c:pt idx="803">
                  <c:v>2.9504785994286308E-18</c:v>
                </c:pt>
                <c:pt idx="804">
                  <c:v>2.4675040254983465E-18</c:v>
                </c:pt>
                <c:pt idx="805">
                  <c:v>2.0627403115008787E-18</c:v>
                </c:pt>
                <c:pt idx="806">
                  <c:v>1.7236636280331047E-18</c:v>
                </c:pt>
                <c:pt idx="807">
                  <c:v>1.4397322885364956E-18</c:v>
                </c:pt>
                <c:pt idx="808">
                  <c:v>1.2020768341234971E-18</c:v>
                </c:pt>
                <c:pt idx="809">
                  <c:v>1.0032379618501014E-18</c:v>
                </c:pt>
                <c:pt idx="810">
                  <c:v>8.369450083817111E-19</c:v>
                </c:pt>
                <c:pt idx="811">
                  <c:v>6.9792879576221851E-19</c:v>
                </c:pt>
                <c:pt idx="812">
                  <c:v>5.8176357871737787E-19</c:v>
                </c:pt>
                <c:pt idx="813">
                  <c:v>4.8473362721792708E-19</c:v>
                </c:pt>
                <c:pt idx="814">
                  <c:v>4.037206541236832E-19</c:v>
                </c:pt>
                <c:pt idx="815">
                  <c:v>3.3610887294865252E-19</c:v>
                </c:pt>
                <c:pt idx="816">
                  <c:v>2.7970495995176906E-19</c:v>
                </c:pt>
                <c:pt idx="817">
                  <c:v>2.3267061054945249E-19</c:v>
                </c:pt>
                <c:pt idx="818">
                  <c:v>1.9346573330525099E-19</c:v>
                </c:pt>
                <c:pt idx="819">
                  <c:v>1.6080062474415624E-19</c:v>
                </c:pt>
                <c:pt idx="820">
                  <c:v>1.335957228779134E-19</c:v>
                </c:pt>
                <c:pt idx="821">
                  <c:v>1.1094775336928392E-19</c:v>
                </c:pt>
                <c:pt idx="822">
                  <c:v>9.2101265473179613E-20</c:v>
                </c:pt>
                <c:pt idx="823">
                  <c:v>7.6424710188114153E-20</c:v>
                </c:pt>
                <c:pt idx="824">
                  <c:v>6.3390344624776008E-20</c:v>
                </c:pt>
                <c:pt idx="825">
                  <c:v>5.2557358021740828E-20</c:v>
                </c:pt>
                <c:pt idx="826">
                  <c:v>4.3557709153645996E-20</c:v>
                </c:pt>
                <c:pt idx="827">
                  <c:v>3.608424467444581E-20</c:v>
                </c:pt>
                <c:pt idx="828">
                  <c:v>2.9880735421172378E-20</c:v>
                </c:pt>
                <c:pt idx="829">
                  <c:v>2.4733524745956555E-20</c:v>
                </c:pt>
                <c:pt idx="830">
                  <c:v>2.0464531138994117E-20</c:v>
                </c:pt>
                <c:pt idx="831">
                  <c:v>1.6925388106082892E-20</c:v>
                </c:pt>
                <c:pt idx="832">
                  <c:v>1.3992538620742012E-20</c:v>
                </c:pt>
                <c:pt idx="833">
                  <c:v>1.1563130458398544E-20</c:v>
                </c:pt>
                <c:pt idx="834">
                  <c:v>9.551583166411361E-21</c:v>
                </c:pt>
                <c:pt idx="835">
                  <c:v>7.8867180307425844E-21</c:v>
                </c:pt>
                <c:pt idx="836">
                  <c:v>6.5093597628297245E-21</c:v>
                </c:pt>
                <c:pt idx="837">
                  <c:v>5.3703332527017483E-21</c:v>
                </c:pt>
                <c:pt idx="838">
                  <c:v>4.4287910434315519E-21</c:v>
                </c:pt>
                <c:pt idx="839">
                  <c:v>3.6508175388855321E-21</c:v>
                </c:pt>
                <c:pt idx="840">
                  <c:v>3.0082646670144747E-21</c:v>
                </c:pt>
                <c:pt idx="841">
                  <c:v>2.4777810430620605E-21</c:v>
                </c:pt>
                <c:pt idx="842">
                  <c:v>2.0400028294423824E-21</c:v>
                </c:pt>
                <c:pt idx="843">
                  <c:v>1.6788796561677255E-21</c:v>
                </c:pt>
                <c:pt idx="844">
                  <c:v>1.3811133033799542E-21</c:v>
                </c:pt>
                <c:pt idx="845">
                  <c:v>1.1356904872333352E-21</c:v>
                </c:pt>
                <c:pt idx="846">
                  <c:v>9.3349414300999817E-22</c:v>
                </c:pt>
                <c:pt idx="847">
                  <c:v>7.6698015843655416E-22</c:v>
                </c:pt>
                <c:pt idx="848">
                  <c:v>6.299086545289793E-22</c:v>
                </c:pt>
                <c:pt idx="849">
                  <c:v>5.1712070731026094E-22</c:v>
                </c:pt>
                <c:pt idx="850">
                  <c:v>4.2435290732309305E-22</c:v>
                </c:pt>
                <c:pt idx="851">
                  <c:v>3.4808341203773463E-22</c:v>
                </c:pt>
                <c:pt idx="852">
                  <c:v>2.8540419860628328E-22</c:v>
                </c:pt>
                <c:pt idx="853">
                  <c:v>2.3391510420753825E-22</c:v>
                </c:pt>
                <c:pt idx="854">
                  <c:v>1.9163597642170273E-22</c:v>
                </c:pt>
                <c:pt idx="855">
                  <c:v>1.5693387015618694E-22</c:v>
                </c:pt>
                <c:pt idx="856">
                  <c:v>1.2846274033092988E-22</c:v>
                </c:pt>
                <c:pt idx="857">
                  <c:v>1.0511350737079784E-22</c:v>
                </c:pt>
                <c:pt idx="858">
                  <c:v>8.597272942338508E-23</c:v>
                </c:pt>
                <c:pt idx="859">
                  <c:v>7.0288412759313109E-23</c:v>
                </c:pt>
                <c:pt idx="860">
                  <c:v>5.7441739770525753E-23</c:v>
                </c:pt>
                <c:pt idx="861">
                  <c:v>4.6923700527843272E-23</c:v>
                </c:pt>
                <c:pt idx="862">
                  <c:v>3.8315785830652415E-23</c:v>
                </c:pt>
                <c:pt idx="863">
                  <c:v>3.1274042801282924E-23</c:v>
                </c:pt>
                <c:pt idx="864">
                  <c:v>2.5515913130976791E-23</c:v>
                </c:pt>
                <c:pt idx="865">
                  <c:v>2.0809373074885693E-23</c:v>
                </c:pt>
                <c:pt idx="866">
                  <c:v>1.6963976564216097E-23</c:v>
                </c:pt>
                <c:pt idx="867">
                  <c:v>1.3823471147503828E-23</c:v>
                </c:pt>
                <c:pt idx="868">
                  <c:v>1.1259713221857759E-23</c:v>
                </c:pt>
                <c:pt idx="869">
                  <c:v>9.1676561146709285E-24</c:v>
                </c:pt>
                <c:pt idx="870">
                  <c:v>7.4612236497433374E-24</c:v>
                </c:pt>
                <c:pt idx="871">
                  <c:v>6.0699142320646437E-24</c:v>
                </c:pt>
                <c:pt idx="872">
                  <c:v>4.9360073401646648E-24</c:v>
                </c:pt>
                <c:pt idx="873">
                  <c:v>4.0122665630950375E-24</c:v>
                </c:pt>
                <c:pt idx="874">
                  <c:v>3.2600517425816879E-24</c:v>
                </c:pt>
                <c:pt idx="875">
                  <c:v>2.6477680303016259E-24</c:v>
                </c:pt>
                <c:pt idx="876">
                  <c:v>2.1495922867168208E-24</c:v>
                </c:pt>
                <c:pt idx="877">
                  <c:v>1.744427681328739E-24</c:v>
                </c:pt>
                <c:pt idx="878">
                  <c:v>1.4150459784387717E-24</c:v>
                </c:pt>
                <c:pt idx="879">
                  <c:v>1.1473841180221905E-24</c:v>
                </c:pt>
                <c:pt idx="880">
                  <c:v>9.2996758592940856E-25</c:v>
                </c:pt>
                <c:pt idx="881">
                  <c:v>7.534379252347246E-25</c:v>
                </c:pt>
                <c:pt idx="882">
                  <c:v>6.1016574858647994E-25</c:v>
                </c:pt>
                <c:pt idx="883">
                  <c:v>4.9393391696866383E-25</c:v>
                </c:pt>
                <c:pt idx="884">
                  <c:v>3.996782752578131E-25</c:v>
                </c:pt>
                <c:pt idx="885">
                  <c:v>3.2327558030899409E-25</c:v>
                </c:pt>
                <c:pt idx="886">
                  <c:v>2.6137010661893529E-25</c:v>
                </c:pt>
                <c:pt idx="887">
                  <c:v>2.1123193705906218E-25</c:v>
                </c:pt>
                <c:pt idx="888">
                  <c:v>1.7064119895783271E-25</c:v>
                </c:pt>
                <c:pt idx="889">
                  <c:v>1.3779353623912162E-25</c:v>
                </c:pt>
                <c:pt idx="890">
                  <c:v>1.1122295547722064E-25</c:v>
                </c:pt>
                <c:pt idx="891">
                  <c:v>8.9738879893833242E-26</c:v>
                </c:pt>
                <c:pt idx="892">
                  <c:v>7.237481715211482E-26</c:v>
                </c:pt>
                <c:pt idx="893">
                  <c:v>5.8346516292709766E-26</c:v>
                </c:pt>
                <c:pt idx="894">
                  <c:v>4.7017874449456253E-26</c:v>
                </c:pt>
                <c:pt idx="895">
                  <c:v>3.7873170035866609E-26</c:v>
                </c:pt>
                <c:pt idx="896">
                  <c:v>3.0494458233922794E-26</c:v>
                </c:pt>
                <c:pt idx="897">
                  <c:v>2.4543176997533644E-26</c:v>
                </c:pt>
                <c:pt idx="898">
                  <c:v>1.9745185763459432E-26</c:v>
                </c:pt>
                <c:pt idx="899">
                  <c:v>1.5878601521881409E-26</c:v>
                </c:pt>
                <c:pt idx="900">
                  <c:v>1.2763913495702045E-26</c:v>
                </c:pt>
                <c:pt idx="901">
                  <c:v>1.0255953064503575E-26</c:v>
                </c:pt>
                <c:pt idx="902">
                  <c:v>8.2373735692293704E-27</c:v>
                </c:pt>
                <c:pt idx="903">
                  <c:v>6.6133583877334171E-27</c:v>
                </c:pt>
                <c:pt idx="904">
                  <c:v>5.3073277579509435E-27</c:v>
                </c:pt>
                <c:pt idx="905">
                  <c:v>4.2574573607971817E-27</c:v>
                </c:pt>
                <c:pt idx="906">
                  <c:v>3.413856394894278E-27</c:v>
                </c:pt>
                <c:pt idx="907">
                  <c:v>2.7362812031787115E-27</c:v>
                </c:pt>
                <c:pt idx="908">
                  <c:v>2.1922836138093299E-27</c:v>
                </c:pt>
                <c:pt idx="909">
                  <c:v>1.7557119901180024E-27</c:v>
                </c:pt>
                <c:pt idx="910">
                  <c:v>1.405498329001311E-27</c:v>
                </c:pt>
                <c:pt idx="911">
                  <c:v>1.1246772444626462E-27</c:v>
                </c:pt>
                <c:pt idx="912">
                  <c:v>8.9959284678843382E-28</c:v>
                </c:pt>
                <c:pt idx="913">
                  <c:v>7.1925780638323372E-28</c:v>
                </c:pt>
                <c:pt idx="914">
                  <c:v>5.7483562464724821E-28</c:v>
                </c:pt>
                <c:pt idx="915">
                  <c:v>4.5922260842107147E-28</c:v>
                </c:pt>
                <c:pt idx="916">
                  <c:v>3.6671049295091932E-28</c:v>
                </c:pt>
                <c:pt idx="917">
                  <c:v>2.9271427162424665E-28</c:v>
                </c:pt>
                <c:pt idx="918">
                  <c:v>2.3355272436771902E-28</c:v>
                </c:pt>
                <c:pt idx="919">
                  <c:v>1.8627151736750382E-28</c:v>
                </c:pt>
                <c:pt idx="920">
                  <c:v>1.4850067800073264E-28</c:v>
                </c:pt>
                <c:pt idx="921">
                  <c:v>1.1833981474122402E-28</c:v>
                </c:pt>
                <c:pt idx="922">
                  <c:v>9.4265720876338288E-29</c:v>
                </c:pt>
                <c:pt idx="923">
                  <c:v>7.5058028943644057E-29</c:v>
                </c:pt>
                <c:pt idx="924">
                  <c:v>5.973941526296435E-29</c:v>
                </c:pt>
                <c:pt idx="925">
                  <c:v>4.7527527717972659E-29</c:v>
                </c:pt>
                <c:pt idx="926">
                  <c:v>3.7796355039344424E-29</c:v>
                </c:pt>
                <c:pt idx="927">
                  <c:v>3.0045196638426032E-29</c:v>
                </c:pt>
                <c:pt idx="928">
                  <c:v>2.387374833542225E-29</c:v>
                </c:pt>
                <c:pt idx="929">
                  <c:v>1.8962107190539085E-29</c:v>
                </c:pt>
                <c:pt idx="930">
                  <c:v>1.5054731119941381E-29</c:v>
                </c:pt>
                <c:pt idx="931">
                  <c:v>1.1947576635860221E-29</c:v>
                </c:pt>
                <c:pt idx="932">
                  <c:v>9.477789464018682E-30</c:v>
                </c:pt>
                <c:pt idx="933">
                  <c:v>7.5154449075364806E-30</c:v>
                </c:pt>
                <c:pt idx="934">
                  <c:v>5.9569332699322719E-30</c:v>
                </c:pt>
                <c:pt idx="935">
                  <c:v>4.7196649745523995E-30</c:v>
                </c:pt>
                <c:pt idx="936">
                  <c:v>3.7378339084494398E-30</c:v>
                </c:pt>
                <c:pt idx="937">
                  <c:v>2.9590289555541066E-30</c:v>
                </c:pt>
                <c:pt idx="938">
                  <c:v>2.3415250761569259E-30</c:v>
                </c:pt>
                <c:pt idx="939">
                  <c:v>1.8521185840078276E-30</c:v>
                </c:pt>
                <c:pt idx="940">
                  <c:v>1.4643980411505291E-30</c:v>
                </c:pt>
                <c:pt idx="941">
                  <c:v>1.1573637033594989E-30</c:v>
                </c:pt>
                <c:pt idx="942">
                  <c:v>9.1432573011199041E-31</c:v>
                </c:pt>
                <c:pt idx="943">
                  <c:v>7.2202524866294118E-31</c:v>
                </c:pt>
                <c:pt idx="944">
                  <c:v>5.699334981440608E-31</c:v>
                </c:pt>
                <c:pt idx="945">
                  <c:v>4.4969321350695273E-31</c:v>
                </c:pt>
                <c:pt idx="946">
                  <c:v>3.546735729865011E-31</c:v>
                </c:pt>
                <c:pt idx="947">
                  <c:v>2.7961577472851186E-31</c:v>
                </c:pt>
                <c:pt idx="948">
                  <c:v>2.2035090848696585E-31</c:v>
                </c:pt>
                <c:pt idx="949">
                  <c:v>1.7357547223487553E-31</c:v>
                </c:pt>
                <c:pt idx="950">
                  <c:v>1.3667283236649729E-31</c:v>
                </c:pt>
                <c:pt idx="951">
                  <c:v>1.0757128554020944E-31</c:v>
                </c:pt>
                <c:pt idx="952">
                  <c:v>8.4631267118525264E-32</c:v>
                </c:pt>
                <c:pt idx="953">
                  <c:v>6.6555759549405325E-32</c:v>
                </c:pt>
                <c:pt idx="954">
                  <c:v>5.2319159300972315E-32</c:v>
                </c:pt>
                <c:pt idx="955">
                  <c:v>4.1110823598905265E-32</c:v>
                </c:pt>
                <c:pt idx="956">
                  <c:v>3.2290286726439548E-32</c:v>
                </c:pt>
                <c:pt idx="957">
                  <c:v>2.5351748908318318E-32</c:v>
                </c:pt>
                <c:pt idx="958">
                  <c:v>1.9895929958659077E-32</c:v>
                </c:pt>
                <c:pt idx="959">
                  <c:v>1.5607769870671109E-32</c:v>
                </c:pt>
                <c:pt idx="960">
                  <c:v>1.2238769327907563E-32</c:v>
                </c:pt>
                <c:pt idx="961">
                  <c:v>9.5930106953343691E-33</c:v>
                </c:pt>
                <c:pt idx="962">
                  <c:v>7.516097177897004E-33</c:v>
                </c:pt>
                <c:pt idx="963">
                  <c:v>5.886404725349129E-33</c:v>
                </c:pt>
                <c:pt idx="964">
                  <c:v>4.6081660733984073E-33</c:v>
                </c:pt>
                <c:pt idx="965">
                  <c:v>3.6060055584072317E-33</c:v>
                </c:pt>
                <c:pt idx="966">
                  <c:v>2.8206222273019099E-33</c:v>
                </c:pt>
                <c:pt idx="967">
                  <c:v>2.2053814362861346E-33</c:v>
                </c:pt>
                <c:pt idx="968">
                  <c:v>1.7236249015141007E-33</c:v>
                </c:pt>
                <c:pt idx="969">
                  <c:v>1.3465486709163781E-33</c:v>
                </c:pt>
                <c:pt idx="970">
                  <c:v>1.0515298316353719E-33</c:v>
                </c:pt>
                <c:pt idx="971">
                  <c:v>8.2080762686070454E-34</c:v>
                </c:pt>
                <c:pt idx="972">
                  <c:v>6.4044436264702622E-34</c:v>
                </c:pt>
                <c:pt idx="973">
                  <c:v>4.9950710063773548E-34</c:v>
                </c:pt>
                <c:pt idx="974">
                  <c:v>3.894235005227513E-34</c:v>
                </c:pt>
                <c:pt idx="975">
                  <c:v>3.0347496757149463E-34</c:v>
                </c:pt>
                <c:pt idx="976">
                  <c:v>2.3639800899528895E-34</c:v>
                </c:pt>
                <c:pt idx="977">
                  <c:v>1.840708318254894E-34</c:v>
                </c:pt>
                <c:pt idx="978">
                  <c:v>1.4326706080133688E-34</c:v>
                </c:pt>
                <c:pt idx="979">
                  <c:v>1.1146228439078965E-34</c:v>
                </c:pt>
                <c:pt idx="980">
                  <c:v>8.6682162285889735E-35</c:v>
                </c:pt>
                <c:pt idx="981">
                  <c:v>6.7383216437709127E-35</c:v>
                </c:pt>
                <c:pt idx="982">
                  <c:v>5.2359313013923129E-35</c:v>
                </c:pt>
                <c:pt idx="983">
                  <c:v>4.0668330010183798E-35</c:v>
                </c:pt>
                <c:pt idx="984">
                  <c:v>3.157467811726319E-35</c:v>
                </c:pt>
                <c:pt idx="985">
                  <c:v>2.4504266925237354E-35</c:v>
                </c:pt>
                <c:pt idx="986">
                  <c:v>1.9009236918821792E-35</c:v>
                </c:pt>
                <c:pt idx="987">
                  <c:v>1.4740351332129558E-35</c:v>
                </c:pt>
                <c:pt idx="988">
                  <c:v>1.1425393470454891E-35</c:v>
                </c:pt>
                <c:pt idx="989">
                  <c:v>8.8522703950194579E-36</c:v>
                </c:pt>
                <c:pt idx="990">
                  <c:v>6.8558032985190692E-36</c:v>
                </c:pt>
                <c:pt idx="991">
                  <c:v>5.3074045743560765E-36</c:v>
                </c:pt>
                <c:pt idx="992">
                  <c:v>4.1070142040763151E-36</c:v>
                </c:pt>
                <c:pt idx="993">
                  <c:v>3.1768036749765081E-36</c:v>
                </c:pt>
                <c:pt idx="994">
                  <c:v>2.4562620917893773E-36</c:v>
                </c:pt>
                <c:pt idx="995">
                  <c:v>1.8983626869342358E-36</c:v>
                </c:pt>
                <c:pt idx="996">
                  <c:v>1.4665734655057058E-36</c:v>
                </c:pt>
                <c:pt idx="997">
                  <c:v>1.1325271036506671E-36</c:v>
                </c:pt>
                <c:pt idx="998">
                  <c:v>8.7420548964331723E-37</c:v>
                </c:pt>
                <c:pt idx="999">
                  <c:v>6.7452584500837755E-37</c:v>
                </c:pt>
                <c:pt idx="1000">
                  <c:v>5.2024006697491187E-37</c:v>
                </c:pt>
                <c:pt idx="1001">
                  <c:v>4.0107826968461852E-37</c:v>
                </c:pt>
                <c:pt idx="1002">
                  <c:v>3.0908262965232169E-37</c:v>
                </c:pt>
                <c:pt idx="1003">
                  <c:v>2.3808947159796208E-37</c:v>
                </c:pt>
                <c:pt idx="1004">
                  <c:v>1.8332677863800196E-37</c:v>
                </c:pt>
                <c:pt idx="1005">
                  <c:v>1.4110153662404153E-37</c:v>
                </c:pt>
                <c:pt idx="1006">
                  <c:v>1.0855696581050233E-37</c:v>
                </c:pt>
                <c:pt idx="1007">
                  <c:v>8.3484098634066911E-38</c:v>
                </c:pt>
                <c:pt idx="1008">
                  <c:v>6.4175600183582419E-38</c:v>
                </c:pt>
                <c:pt idx="1009">
                  <c:v>4.9312409362961762E-38</c:v>
                </c:pt>
                <c:pt idx="1010">
                  <c:v>3.7875869302102454E-38</c:v>
                </c:pt>
                <c:pt idx="1011">
                  <c:v>2.9079644743614377E-38</c:v>
                </c:pt>
                <c:pt idx="1012">
                  <c:v>2.2316993197225459E-38</c:v>
                </c:pt>
                <c:pt idx="1013">
                  <c:v>1.7119944775402895E-38</c:v>
                </c:pt>
                <c:pt idx="1014">
                  <c:v>1.3127714661679137E-38</c:v>
                </c:pt>
                <c:pt idx="1015">
                  <c:v>1.0062270430908147E-38</c:v>
                </c:pt>
                <c:pt idx="1016">
                  <c:v>7.7094416559455556E-39</c:v>
                </c:pt>
                <c:pt idx="1017">
                  <c:v>5.9043208306150453E-39</c:v>
                </c:pt>
                <c:pt idx="1018">
                  <c:v>4.5199855715823055E-39</c:v>
                </c:pt>
                <c:pt idx="1019">
                  <c:v>3.4587902304796881E-39</c:v>
                </c:pt>
                <c:pt idx="1020">
                  <c:v>2.6456444007714998E-39</c:v>
                </c:pt>
                <c:pt idx="1021">
                  <c:v>2.02282720667876E-39</c:v>
                </c:pt>
                <c:pt idx="1022">
                  <c:v>1.5459881738451902E-39</c:v>
                </c:pt>
                <c:pt idx="1023">
                  <c:v>1.1810644873700642E-39</c:v>
                </c:pt>
                <c:pt idx="1024">
                  <c:v>9.0190566425591583E-40</c:v>
                </c:pt>
                <c:pt idx="1025">
                  <c:v>6.884440869197508E-40</c:v>
                </c:pt>
                <c:pt idx="1026">
                  <c:v>5.2528655769179431E-40</c:v>
                </c:pt>
                <c:pt idx="1027">
                  <c:v>4.0063044606195114E-40</c:v>
                </c:pt>
                <c:pt idx="1028">
                  <c:v>3.0542997833890671E-40</c:v>
                </c:pt>
                <c:pt idx="1029">
                  <c:v>2.3275521294092888E-40</c:v>
                </c:pt>
                <c:pt idx="1030">
                  <c:v>1.7729937841828334E-40</c:v>
                </c:pt>
                <c:pt idx="1031">
                  <c:v>1.3500039772888874E-40</c:v>
                </c:pt>
                <c:pt idx="1032">
                  <c:v>1.0275025737381853E-40</c:v>
                </c:pt>
                <c:pt idx="1033">
                  <c:v>7.8171927634245392E-41</c:v>
                </c:pt>
                <c:pt idx="1034">
                  <c:v>5.9448206083924817E-41</c:v>
                </c:pt>
                <c:pt idx="1035">
                  <c:v>4.5190454893178052E-41</c:v>
                </c:pt>
                <c:pt idx="1036">
                  <c:v>3.4337976255410141E-41</c:v>
                </c:pt>
                <c:pt idx="1037">
                  <c:v>2.6080907558388216E-41</c:v>
                </c:pt>
                <c:pt idx="1038">
                  <c:v>1.9801164040915744E-41</c:v>
                </c:pt>
                <c:pt idx="1039">
                  <c:v>1.5027223946910603E-41</c:v>
                </c:pt>
                <c:pt idx="1040">
                  <c:v>1.1399526379193399E-41</c:v>
                </c:pt>
                <c:pt idx="1041">
                  <c:v>8.6440021574285367E-42</c:v>
                </c:pt>
                <c:pt idx="1042">
                  <c:v>6.5518347015130867E-42</c:v>
                </c:pt>
                <c:pt idx="1043">
                  <c:v>4.963991178530507E-42</c:v>
                </c:pt>
                <c:pt idx="1044">
                  <c:v>3.7594046231393639E-42</c:v>
                </c:pt>
                <c:pt idx="1045">
                  <c:v>2.8459491724237664E-42</c:v>
                </c:pt>
                <c:pt idx="1046">
                  <c:v>2.1535512088858756E-42</c:v>
                </c:pt>
                <c:pt idx="1047">
                  <c:v>1.6289331425887028E-42</c:v>
                </c:pt>
                <c:pt idx="1048">
                  <c:v>1.2316046102843075E-42</c:v>
                </c:pt>
                <c:pt idx="1049">
                  <c:v>9.3080635428411789E-43</c:v>
                </c:pt>
                <c:pt idx="1050">
                  <c:v>7.0318137196744419E-43</c:v>
                </c:pt>
                <c:pt idx="1051">
                  <c:v>5.3100102191642384E-43</c:v>
                </c:pt>
                <c:pt idx="1052">
                  <c:v>4.0081441800397055E-43</c:v>
                </c:pt>
                <c:pt idx="1053">
                  <c:v>3.0242054407000798E-43</c:v>
                </c:pt>
                <c:pt idx="1054">
                  <c:v>2.2808630983268227E-43</c:v>
                </c:pt>
                <c:pt idx="1055">
                  <c:v>1.7195195518566133E-43</c:v>
                </c:pt>
                <c:pt idx="1056">
                  <c:v>1.2957910802090776E-43</c:v>
                </c:pt>
                <c:pt idx="1057">
                  <c:v>9.760741684790749E-44</c:v>
                </c:pt>
                <c:pt idx="1058">
                  <c:v>7.3493785214105542E-44</c:v>
                </c:pt>
                <c:pt idx="1059">
                  <c:v>5.5314421218128382E-44</c:v>
                </c:pt>
                <c:pt idx="1060">
                  <c:v>4.1614634728272009E-44</c:v>
                </c:pt>
                <c:pt idx="1061">
                  <c:v>3.1294913577788214E-44</c:v>
                </c:pt>
                <c:pt idx="1062">
                  <c:v>2.3524552931819876E-44</c:v>
                </c:pt>
                <c:pt idx="1063">
                  <c:v>1.7676201790524178E-44</c:v>
                </c:pt>
                <c:pt idx="1064">
                  <c:v>1.3276282050256407E-44</c:v>
                </c:pt>
                <c:pt idx="1065">
                  <c:v>9.9674469888891834E-45</c:v>
                </c:pt>
                <c:pt idx="1066">
                  <c:v>7.4801678137334231E-45</c:v>
                </c:pt>
                <c:pt idx="1067">
                  <c:v>5.6112379716120542E-45</c:v>
                </c:pt>
                <c:pt idx="1068">
                  <c:v>4.2075178871794336E-45</c:v>
                </c:pt>
                <c:pt idx="1069">
                  <c:v>3.1536477964372526E-45</c:v>
                </c:pt>
                <c:pt idx="1070">
                  <c:v>2.362763969031083E-45</c:v>
                </c:pt>
                <c:pt idx="1071">
                  <c:v>1.7694871758121211E-45</c:v>
                </c:pt>
                <c:pt idx="1072">
                  <c:v>1.3246295120590537E-45</c:v>
                </c:pt>
                <c:pt idx="1073">
                  <c:v>9.9120014882575012E-46</c:v>
                </c:pt>
                <c:pt idx="1074">
                  <c:v>7.4139254159275667E-46</c:v>
                </c:pt>
                <c:pt idx="1075">
                  <c:v>5.5431290127177048E-46</c:v>
                </c:pt>
                <c:pt idx="1076">
                  <c:v>4.1426827684301222E-46</c:v>
                </c:pt>
                <c:pt idx="1077">
                  <c:v>3.09476932853093E-46</c:v>
                </c:pt>
                <c:pt idx="1078">
                  <c:v>2.3109726336929347E-46</c:v>
                </c:pt>
                <c:pt idx="1079">
                  <c:v>1.7249687484793886E-46</c:v>
                </c:pt>
                <c:pt idx="1080">
                  <c:v>1.2870267324795003E-46</c:v>
                </c:pt>
                <c:pt idx="1081">
                  <c:v>9.5987307396882811E-47</c:v>
                </c:pt>
                <c:pt idx="1082">
                  <c:v>7.155828995457254E-47</c:v>
                </c:pt>
                <c:pt idx="1083">
                  <c:v>5.3324402573844754E-47</c:v>
                </c:pt>
                <c:pt idx="1084">
                  <c:v>3.9720247092016167E-47</c:v>
                </c:pt>
                <c:pt idx="1085">
                  <c:v>2.9574525147498114E-47</c:v>
                </c:pt>
                <c:pt idx="1086">
                  <c:v>2.2011189483981109E-47</c:v>
                </c:pt>
                <c:pt idx="1087">
                  <c:v>1.6375295119732402E-47</c:v>
                </c:pt>
                <c:pt idx="1088">
                  <c:v>1.2177402126328622E-47</c:v>
                </c:pt>
                <c:pt idx="1089">
                  <c:v>9.0519062242541362E-48</c:v>
                </c:pt>
                <c:pt idx="1090">
                  <c:v>6.7258213679196475E-48</c:v>
                </c:pt>
                <c:pt idx="1091">
                  <c:v>4.9954025704910512E-48</c:v>
                </c:pt>
                <c:pt idx="1092">
                  <c:v>3.7086473328905835E-48</c:v>
                </c:pt>
                <c:pt idx="1093">
                  <c:v>2.7522029621804066E-48</c:v>
                </c:pt>
                <c:pt idx="1094">
                  <c:v>2.0415746007426842E-48</c:v>
                </c:pt>
                <c:pt idx="1095">
                  <c:v>1.5138049561851768E-48</c:v>
                </c:pt>
                <c:pt idx="1096">
                  <c:v>1.122004146725271E-48</c:v>
                </c:pt>
                <c:pt idx="1097">
                  <c:v>8.3126380234379718E-49</c:v>
                </c:pt>
                <c:pt idx="1098">
                  <c:v>6.1560642350997375E-49</c:v>
                </c:pt>
                <c:pt idx="1099">
                  <c:v>4.5570865812261095E-49</c:v>
                </c:pt>
                <c:pt idx="1100">
                  <c:v>3.3720288261196982E-49</c:v>
                </c:pt>
                <c:pt idx="1101">
                  <c:v>2.494107317423103E-49</c:v>
                </c:pt>
                <c:pt idx="1102">
                  <c:v>1.8439912316338112E-49</c:v>
                </c:pt>
                <c:pt idx="1103">
                  <c:v>1.3627695517536839E-49</c:v>
                </c:pt>
                <c:pt idx="1104">
                  <c:v>1.0067133882691331E-49</c:v>
                </c:pt>
                <c:pt idx="1105">
                  <c:v>7.4337699601540999E-50</c:v>
                </c:pt>
                <c:pt idx="1106">
                  <c:v>5.486965623610115E-50</c:v>
                </c:pt>
                <c:pt idx="1107">
                  <c:v>4.0483234786438175E-50</c:v>
                </c:pt>
                <c:pt idx="1108">
                  <c:v>2.9856439784362341E-50</c:v>
                </c:pt>
                <c:pt idx="1109">
                  <c:v>2.201003196270771E-50</c:v>
                </c:pt>
                <c:pt idx="1110">
                  <c:v>1.6218966135873161E-50</c:v>
                </c:pt>
                <c:pt idx="1111">
                  <c:v>1.1946632343380217E-50</c:v>
                </c:pt>
                <c:pt idx="1112">
                  <c:v>8.7960495182708316E-51</c:v>
                </c:pt>
                <c:pt idx="1113">
                  <c:v>6.4736567186592342E-51</c:v>
                </c:pt>
                <c:pt idx="1114">
                  <c:v>4.7624617221819678E-51</c:v>
                </c:pt>
                <c:pt idx="1115">
                  <c:v>3.5021372265628958E-51</c:v>
                </c:pt>
                <c:pt idx="1116">
                  <c:v>2.5742732733081122E-51</c:v>
                </c:pt>
                <c:pt idx="1117">
                  <c:v>1.8914547734763158E-51</c:v>
                </c:pt>
                <c:pt idx="1118">
                  <c:v>1.3891754445630816E-51</c:v>
                </c:pt>
                <c:pt idx="1119">
                  <c:v>1.0198541222911619E-51</c:v>
                </c:pt>
                <c:pt idx="1120">
                  <c:v>7.4840870847778951E-52</c:v>
                </c:pt>
                <c:pt idx="1121">
                  <c:v>5.4898366961380426E-52</c:v>
                </c:pt>
                <c:pt idx="1122">
                  <c:v>4.0253146541523182E-52</c:v>
                </c:pt>
                <c:pt idx="1123">
                  <c:v>2.9502584005862045E-52</c:v>
                </c:pt>
                <c:pt idx="1124">
                  <c:v>2.1614245890455075E-52</c:v>
                </c:pt>
                <c:pt idx="1125">
                  <c:v>1.5828506133696709E-52</c:v>
                </c:pt>
                <c:pt idx="1126">
                  <c:v>1.1586695044506719E-52</c:v>
                </c:pt>
                <c:pt idx="1127">
                  <c:v>8.4781096559616502E-53</c:v>
                </c:pt>
                <c:pt idx="1128">
                  <c:v>6.2009507923866033E-53</c:v>
                </c:pt>
                <c:pt idx="1129">
                  <c:v>4.5335388472155622E-53</c:v>
                </c:pt>
                <c:pt idx="1130">
                  <c:v>3.3131126055837141E-53</c:v>
                </c:pt>
                <c:pt idx="1131">
                  <c:v>2.4202200206434813E-53</c:v>
                </c:pt>
                <c:pt idx="1132">
                  <c:v>1.7672308999252984E-53</c:v>
                </c:pt>
                <c:pt idx="1133">
                  <c:v>1.2898866172950726E-53</c:v>
                </c:pt>
                <c:pt idx="1134">
                  <c:v>9.4108655411314704E-54</c:v>
                </c:pt>
                <c:pt idx="1135">
                  <c:v>6.8632116040037478E-54</c:v>
                </c:pt>
                <c:pt idx="1136">
                  <c:v>5.0031669729892704E-54</c:v>
                </c:pt>
                <c:pt idx="1137">
                  <c:v>3.6457122732520376E-54</c:v>
                </c:pt>
                <c:pt idx="1138">
                  <c:v>2.6554587960596792E-54</c:v>
                </c:pt>
                <c:pt idx="1139">
                  <c:v>1.9333768994363857E-54</c:v>
                </c:pt>
                <c:pt idx="1140">
                  <c:v>1.4070620929265652E-54</c:v>
                </c:pt>
                <c:pt idx="1141">
                  <c:v>1.0235988248727159E-54</c:v>
                </c:pt>
                <c:pt idx="1142">
                  <c:v>7.4433093683113893E-55</c:v>
                </c:pt>
                <c:pt idx="1143">
                  <c:v>5.410309818856326E-55</c:v>
                </c:pt>
                <c:pt idx="1144">
                  <c:v>3.9309541021651247E-55</c:v>
                </c:pt>
                <c:pt idx="1145">
                  <c:v>2.8549176188782182E-55</c:v>
                </c:pt>
                <c:pt idx="1146">
                  <c:v>2.0725688044048728E-55</c:v>
                </c:pt>
                <c:pt idx="1147">
                  <c:v>1.5039870602794506E-55</c:v>
                </c:pt>
                <c:pt idx="1148">
                  <c:v>1.0909353315385466E-55</c:v>
                </c:pt>
                <c:pt idx="1149">
                  <c:v>7.909948895185673E-56</c:v>
                </c:pt>
                <c:pt idx="1150">
                  <c:v>5.7328174006886477E-56</c:v>
                </c:pt>
                <c:pt idx="1151">
                  <c:v>4.1531947819335222E-56</c:v>
                </c:pt>
                <c:pt idx="1152">
                  <c:v>3.0075734877613855E-56</c:v>
                </c:pt>
                <c:pt idx="1153">
                  <c:v>2.1770577598383148E-56</c:v>
                </c:pt>
                <c:pt idx="1154">
                  <c:v>1.575227949991607E-56</c:v>
                </c:pt>
                <c:pt idx="1155">
                  <c:v>1.139296120894427E-56</c:v>
                </c:pt>
                <c:pt idx="1156">
                  <c:v>8.2366304017944102E-57</c:v>
                </c:pt>
                <c:pt idx="1157">
                  <c:v>5.9522653939179525E-57</c:v>
                </c:pt>
                <c:pt idx="1158">
                  <c:v>4.2996662101042081E-57</c:v>
                </c:pt>
                <c:pt idx="1159">
                  <c:v>3.1046092128352841E-57</c:v>
                </c:pt>
                <c:pt idx="1160">
                  <c:v>2.2407782742594009E-57</c:v>
                </c:pt>
                <c:pt idx="1161">
                  <c:v>1.616629761378455E-57</c:v>
                </c:pt>
                <c:pt idx="1162">
                  <c:v>1.1658481663676608E-57</c:v>
                </c:pt>
                <c:pt idx="1163">
                  <c:v>8.4041376347189145E-58</c:v>
                </c:pt>
                <c:pt idx="1164">
                  <c:v>6.0556958542807061E-58</c:v>
                </c:pt>
                <c:pt idx="1165">
                  <c:v>4.3616889165064011E-58</c:v>
                </c:pt>
                <c:pt idx="1166">
                  <c:v>3.1402559953216165E-58</c:v>
                </c:pt>
                <c:pt idx="1167">
                  <c:v>2.2599308476956885E-58</c:v>
                </c:pt>
                <c:pt idx="1168">
                  <c:v>1.6257171095816912E-58</c:v>
                </c:pt>
                <c:pt idx="1169">
                  <c:v>1.1690000513647281E-58</c:v>
                </c:pt>
                <c:pt idx="1170">
                  <c:v>8.4024088525989722E-59</c:v>
                </c:pt>
                <c:pt idx="1171">
                  <c:v>6.0368837670463153E-59</c:v>
                </c:pt>
                <c:pt idx="1172">
                  <c:v>4.3355234620492533E-59</c:v>
                </c:pt>
                <c:pt idx="1173">
                  <c:v>3.1123611699124619E-59</c:v>
                </c:pt>
                <c:pt idx="1174">
                  <c:v>2.233357025960646E-59</c:v>
                </c:pt>
                <c:pt idx="1175">
                  <c:v>1.6019392399173901E-59</c:v>
                </c:pt>
                <c:pt idx="1176">
                  <c:v>1.1485598748298017E-59</c:v>
                </c:pt>
                <c:pt idx="1177">
                  <c:v>8.2315373802859507E-60</c:v>
                </c:pt>
                <c:pt idx="1178">
                  <c:v>5.8969572857539701E-60</c:v>
                </c:pt>
                <c:pt idx="1179">
                  <c:v>4.2227436770776055E-60</c:v>
                </c:pt>
                <c:pt idx="1180">
                  <c:v>3.0226034100423255E-60</c:v>
                </c:pt>
                <c:pt idx="1181">
                  <c:v>2.1626553971071858E-60</c:v>
                </c:pt>
                <c:pt idx="1182">
                  <c:v>1.5467252840491058E-60</c:v>
                </c:pt>
                <c:pt idx="1183">
                  <c:v>1.1057545904061086E-60</c:v>
                </c:pt>
                <c:pt idx="1184">
                  <c:v>7.9017633692450742E-61</c:v>
                </c:pt>
                <c:pt idx="1185">
                  <c:v>5.6442857204894091E-61</c:v>
                </c:pt>
                <c:pt idx="1186">
                  <c:v>4.0300799331307579E-61</c:v>
                </c:pt>
                <c:pt idx="1187">
                  <c:v>2.8763254774882566E-61</c:v>
                </c:pt>
                <c:pt idx="1188">
                  <c:v>2.0520223784334847E-61</c:v>
                </c:pt>
                <c:pt idx="1189">
                  <c:v>1.4633420490084357E-61</c:v>
                </c:pt>
                <c:pt idx="1190">
                  <c:v>1.0431080693522365E-61</c:v>
                </c:pt>
                <c:pt idx="1191">
                  <c:v>7.4324577604065585E-62</c:v>
                </c:pt>
                <c:pt idx="1192">
                  <c:v>5.293650742954972E-62</c:v>
                </c:pt>
                <c:pt idx="1193">
                  <c:v>3.7687541544437026E-62</c:v>
                </c:pt>
                <c:pt idx="1194">
                  <c:v>2.6820076911384157E-62</c:v>
                </c:pt>
                <c:pt idx="1195">
                  <c:v>1.9078398471642593E-62</c:v>
                </c:pt>
                <c:pt idx="1196">
                  <c:v>1.3565740200031704E-62</c:v>
                </c:pt>
                <c:pt idx="1197">
                  <c:v>9.6419474101288828E-63</c:v>
                </c:pt>
                <c:pt idx="1198">
                  <c:v>6.8502386563756715E-63</c:v>
                </c:pt>
                <c:pt idx="1199">
                  <c:v>4.8648149547847025E-63</c:v>
                </c:pt>
                <c:pt idx="1200">
                  <c:v>3.4533979482703125E-63</c:v>
                </c:pt>
                <c:pt idx="1201">
                  <c:v>2.4504542816838372E-63</c:v>
                </c:pt>
                <c:pt idx="1202">
                  <c:v>1.7380659711138722E-63</c:v>
                </c:pt>
                <c:pt idx="1203">
                  <c:v>1.2322691690065152E-63</c:v>
                </c:pt>
                <c:pt idx="1204">
                  <c:v>8.7330225291852352E-64</c:v>
                </c:pt>
                <c:pt idx="1205">
                  <c:v>6.1864748083204568E-64</c:v>
                </c:pt>
                <c:pt idx="1206">
                  <c:v>4.3806805648040972E-64</c:v>
                </c:pt>
                <c:pt idx="1207">
                  <c:v>3.100698867323888E-64</c:v>
                </c:pt>
                <c:pt idx="1208">
                  <c:v>2.1938011571493623E-64</c:v>
                </c:pt>
                <c:pt idx="1209">
                  <c:v>1.5515100615505194E-64</c:v>
                </c:pt>
                <c:pt idx="1210">
                  <c:v>1.0968104875811786E-64</c:v>
                </c:pt>
                <c:pt idx="1211">
                  <c:v>7.7504738303532759E-65</c:v>
                </c:pt>
                <c:pt idx="1212">
                  <c:v>5.474501436216206E-65</c:v>
                </c:pt>
                <c:pt idx="1213">
                  <c:v>3.8652763773229124E-65</c:v>
                </c:pt>
                <c:pt idx="1214">
                  <c:v>2.7279486326545432E-65</c:v>
                </c:pt>
                <c:pt idx="1215">
                  <c:v>1.9244714818504219E-65</c:v>
                </c:pt>
                <c:pt idx="1216">
                  <c:v>1.3570830483967721E-65</c:v>
                </c:pt>
                <c:pt idx="1217">
                  <c:v>9.5657940082424331E-66</c:v>
                </c:pt>
                <c:pt idx="1218">
                  <c:v>6.739928272565967E-66</c:v>
                </c:pt>
                <c:pt idx="1219">
                  <c:v>4.7468900784052073E-66</c:v>
                </c:pt>
                <c:pt idx="1220">
                  <c:v>3.3418174625124563E-66</c:v>
                </c:pt>
                <c:pt idx="1221">
                  <c:v>2.3516675165658003E-66</c:v>
                </c:pt>
                <c:pt idx="1222">
                  <c:v>1.6542028411872073E-66</c:v>
                </c:pt>
                <c:pt idx="1223">
                  <c:v>1.1631112300640595E-66</c:v>
                </c:pt>
                <c:pt idx="1224">
                  <c:v>8.1747292676410075E-67</c:v>
                </c:pt>
                <c:pt idx="1225">
                  <c:v>5.7430837526858014E-67</c:v>
                </c:pt>
                <c:pt idx="1226">
                  <c:v>4.0330774415045643E-67</c:v>
                </c:pt>
                <c:pt idx="1227">
                  <c:v>2.8310504691804484E-67</c:v>
                </c:pt>
                <c:pt idx="1228">
                  <c:v>1.9864530251609027E-67</c:v>
                </c:pt>
                <c:pt idx="1229">
                  <c:v>1.3932486262499316E-67</c:v>
                </c:pt>
                <c:pt idx="1230">
                  <c:v>9.7678410159878073E-68</c:v>
                </c:pt>
                <c:pt idx="1231">
                  <c:v>6.8452320406377888E-68</c:v>
                </c:pt>
                <c:pt idx="1232">
                  <c:v>4.7950970198819989E-68</c:v>
                </c:pt>
                <c:pt idx="1233">
                  <c:v>3.3575791063915573E-68</c:v>
                </c:pt>
                <c:pt idx="1234">
                  <c:v>2.3500372051598798E-68</c:v>
                </c:pt>
                <c:pt idx="1235">
                  <c:v>1.6441553510096505E-68</c:v>
                </c:pt>
                <c:pt idx="1236">
                  <c:v>1.14982193455019E-68</c:v>
                </c:pt>
                <c:pt idx="1237">
                  <c:v>8.0378140249264009E-69</c:v>
                </c:pt>
                <c:pt idx="1238">
                  <c:v>5.6164893764016586E-69</c:v>
                </c:pt>
                <c:pt idx="1239">
                  <c:v>3.9229389784076929E-69</c:v>
                </c:pt>
                <c:pt idx="1240">
                  <c:v>2.7389101471743711E-69</c:v>
                </c:pt>
                <c:pt idx="1241">
                  <c:v>1.9114530596497699E-69</c:v>
                </c:pt>
                <c:pt idx="1242">
                  <c:v>1.3334265814153266E-69</c:v>
                </c:pt>
                <c:pt idx="1243">
                  <c:v>9.2980996617985125E-70</c:v>
                </c:pt>
                <c:pt idx="1244">
                  <c:v>6.4809534401167913E-70</c:v>
                </c:pt>
                <c:pt idx="1245">
                  <c:v>4.5154726990565296E-70</c:v>
                </c:pt>
                <c:pt idx="1246">
                  <c:v>3.1447574434911226E-70</c:v>
                </c:pt>
                <c:pt idx="1247">
                  <c:v>2.189226511943255E-70</c:v>
                </c:pt>
                <c:pt idx="1248">
                  <c:v>1.523399662248711E-70</c:v>
                </c:pt>
                <c:pt idx="1249">
                  <c:v>1.0596357954008671E-70</c:v>
                </c:pt>
                <c:pt idx="1250">
                  <c:v>7.3674804963853137E-71</c:v>
                </c:pt>
                <c:pt idx="1251">
                  <c:v>5.1203656572835663E-71</c:v>
                </c:pt>
                <c:pt idx="1252">
                  <c:v>3.5571531450794335E-71</c:v>
                </c:pt>
                <c:pt idx="1253">
                  <c:v>2.4701524353515775E-71</c:v>
                </c:pt>
                <c:pt idx="1254">
                  <c:v>1.7146068315414973E-71</c:v>
                </c:pt>
                <c:pt idx="1255">
                  <c:v>1.1896657176483569E-71</c:v>
                </c:pt>
                <c:pt idx="1256">
                  <c:v>8.2509687950892952E-72</c:v>
                </c:pt>
                <c:pt idx="1257">
                  <c:v>5.7201121271273759E-72</c:v>
                </c:pt>
                <c:pt idx="1258">
                  <c:v>3.9639095656918362E-72</c:v>
                </c:pt>
                <c:pt idx="1259">
                  <c:v>2.7457597254739729E-72</c:v>
                </c:pt>
                <c:pt idx="1260">
                  <c:v>1.901169853664816E-72</c:v>
                </c:pt>
                <c:pt idx="1261">
                  <c:v>1.3158273297053848E-72</c:v>
                </c:pt>
                <c:pt idx="1262">
                  <c:v>9.1032501945196671E-73</c:v>
                </c:pt>
                <c:pt idx="1263">
                  <c:v>6.2952596566408908E-73</c:v>
                </c:pt>
                <c:pt idx="1264">
                  <c:v>4.3516144242273506E-73</c:v>
                </c:pt>
                <c:pt idx="1265">
                  <c:v>3.0068153391296395E-73</c:v>
                </c:pt>
                <c:pt idx="1266">
                  <c:v>2.076742712277419E-73</c:v>
                </c:pt>
                <c:pt idx="1267">
                  <c:v>1.4337658118482521E-73</c:v>
                </c:pt>
                <c:pt idx="1268">
                  <c:v>9.8944881300815212E-74</c:v>
                </c:pt>
                <c:pt idx="1269">
                  <c:v>6.8253987434305024E-74</c:v>
                </c:pt>
                <c:pt idx="1270">
                  <c:v>4.7063292663913914E-74</c:v>
                </c:pt>
                <c:pt idx="1271">
                  <c:v>3.2438156950451322E-74</c:v>
                </c:pt>
                <c:pt idx="1272">
                  <c:v>2.2348563577378585E-74</c:v>
                </c:pt>
                <c:pt idx="1273">
                  <c:v>1.5390851177127579E-74</c:v>
                </c:pt>
                <c:pt idx="1274">
                  <c:v>1.0594860474811478E-74</c:v>
                </c:pt>
                <c:pt idx="1275">
                  <c:v>7.2903339506780182E-75</c:v>
                </c:pt>
                <c:pt idx="1276">
                  <c:v>5.0144023706701458E-75</c:v>
                </c:pt>
                <c:pt idx="1277">
                  <c:v>3.4475495201537377E-75</c:v>
                </c:pt>
                <c:pt idx="1278">
                  <c:v>2.3693074513709279E-75</c:v>
                </c:pt>
                <c:pt idx="1279">
                  <c:v>1.627615813280501E-75</c:v>
                </c:pt>
                <c:pt idx="1280">
                  <c:v>0</c:v>
                </c:pt>
              </c:numCache>
            </c:numRef>
          </c:yVal>
          <c:smooth val="1"/>
        </c:ser>
        <c:ser>
          <c:idx val="1"/>
          <c:order val="1"/>
          <c:tx>
            <c:strRef>
              <c:f>'2400 d'!$Q$1</c:f>
              <c:strCache>
                <c:ptCount val="1"/>
                <c:pt idx="0">
                  <c:v>MT3DMS (TVD)</c:v>
                </c:pt>
              </c:strCache>
            </c:strRef>
          </c:tx>
          <c:spPr>
            <a:ln>
              <a:noFill/>
            </a:ln>
          </c:spPr>
          <c:marker>
            <c:symbol val="square"/>
            <c:size val="5"/>
            <c:spPr>
              <a:noFill/>
            </c:spPr>
          </c:marker>
          <c:xVal>
            <c:numRef>
              <c:f>'2400 d'!$Q$3:$Q$1283</c:f>
              <c:numCache>
                <c:formatCode>General</c:formatCode>
                <c:ptCount val="1281"/>
                <c:pt idx="0">
                  <c:v>50</c:v>
                </c:pt>
                <c:pt idx="1">
                  <c:v>150</c:v>
                </c:pt>
                <c:pt idx="2">
                  <c:v>250</c:v>
                </c:pt>
                <c:pt idx="3">
                  <c:v>350</c:v>
                </c:pt>
                <c:pt idx="4">
                  <c:v>450</c:v>
                </c:pt>
                <c:pt idx="5">
                  <c:v>550</c:v>
                </c:pt>
                <c:pt idx="6">
                  <c:v>650</c:v>
                </c:pt>
                <c:pt idx="7">
                  <c:v>750</c:v>
                </c:pt>
                <c:pt idx="8">
                  <c:v>850</c:v>
                </c:pt>
                <c:pt idx="9">
                  <c:v>950</c:v>
                </c:pt>
                <c:pt idx="10">
                  <c:v>1050</c:v>
                </c:pt>
                <c:pt idx="11">
                  <c:v>1150</c:v>
                </c:pt>
                <c:pt idx="12">
                  <c:v>1250</c:v>
                </c:pt>
                <c:pt idx="13">
                  <c:v>1350</c:v>
                </c:pt>
                <c:pt idx="14">
                  <c:v>1450</c:v>
                </c:pt>
                <c:pt idx="15">
                  <c:v>1550</c:v>
                </c:pt>
                <c:pt idx="16">
                  <c:v>1650</c:v>
                </c:pt>
                <c:pt idx="17">
                  <c:v>1750</c:v>
                </c:pt>
                <c:pt idx="18">
                  <c:v>1850</c:v>
                </c:pt>
                <c:pt idx="19">
                  <c:v>1950</c:v>
                </c:pt>
                <c:pt idx="20">
                  <c:v>2050</c:v>
                </c:pt>
                <c:pt idx="21">
                  <c:v>2150</c:v>
                </c:pt>
                <c:pt idx="22">
                  <c:v>2250</c:v>
                </c:pt>
                <c:pt idx="23">
                  <c:v>2350</c:v>
                </c:pt>
                <c:pt idx="24">
                  <c:v>2450</c:v>
                </c:pt>
                <c:pt idx="25">
                  <c:v>2550</c:v>
                </c:pt>
                <c:pt idx="26">
                  <c:v>2650</c:v>
                </c:pt>
                <c:pt idx="27">
                  <c:v>2750</c:v>
                </c:pt>
                <c:pt idx="28">
                  <c:v>2850</c:v>
                </c:pt>
                <c:pt idx="29">
                  <c:v>2950</c:v>
                </c:pt>
                <c:pt idx="30">
                  <c:v>3050</c:v>
                </c:pt>
                <c:pt idx="31">
                  <c:v>3150</c:v>
                </c:pt>
                <c:pt idx="32">
                  <c:v>3250</c:v>
                </c:pt>
                <c:pt idx="33">
                  <c:v>3350</c:v>
                </c:pt>
                <c:pt idx="34">
                  <c:v>3450</c:v>
                </c:pt>
                <c:pt idx="35">
                  <c:v>3550</c:v>
                </c:pt>
                <c:pt idx="36">
                  <c:v>3650</c:v>
                </c:pt>
                <c:pt idx="37">
                  <c:v>3750</c:v>
                </c:pt>
                <c:pt idx="38">
                  <c:v>3850</c:v>
                </c:pt>
                <c:pt idx="39">
                  <c:v>3950</c:v>
                </c:pt>
                <c:pt idx="40">
                  <c:v>4050</c:v>
                </c:pt>
                <c:pt idx="41">
                  <c:v>4150</c:v>
                </c:pt>
                <c:pt idx="42">
                  <c:v>4250</c:v>
                </c:pt>
                <c:pt idx="43">
                  <c:v>4350</c:v>
                </c:pt>
                <c:pt idx="44">
                  <c:v>4450</c:v>
                </c:pt>
                <c:pt idx="45">
                  <c:v>4550</c:v>
                </c:pt>
                <c:pt idx="46">
                  <c:v>4650</c:v>
                </c:pt>
                <c:pt idx="47">
                  <c:v>4750</c:v>
                </c:pt>
                <c:pt idx="48">
                  <c:v>4850</c:v>
                </c:pt>
                <c:pt idx="49">
                  <c:v>4950</c:v>
                </c:pt>
                <c:pt idx="50">
                  <c:v>5050</c:v>
                </c:pt>
                <c:pt idx="51">
                  <c:v>5150</c:v>
                </c:pt>
                <c:pt idx="52">
                  <c:v>5250</c:v>
                </c:pt>
                <c:pt idx="53">
                  <c:v>5350</c:v>
                </c:pt>
                <c:pt idx="54">
                  <c:v>5450</c:v>
                </c:pt>
                <c:pt idx="55">
                  <c:v>5550</c:v>
                </c:pt>
                <c:pt idx="56">
                  <c:v>5650</c:v>
                </c:pt>
                <c:pt idx="57">
                  <c:v>5750</c:v>
                </c:pt>
                <c:pt idx="58">
                  <c:v>5850</c:v>
                </c:pt>
                <c:pt idx="59">
                  <c:v>5950</c:v>
                </c:pt>
                <c:pt idx="60">
                  <c:v>6050</c:v>
                </c:pt>
                <c:pt idx="61">
                  <c:v>6150</c:v>
                </c:pt>
                <c:pt idx="62">
                  <c:v>6250</c:v>
                </c:pt>
                <c:pt idx="63">
                  <c:v>6350</c:v>
                </c:pt>
                <c:pt idx="64">
                  <c:v>6450</c:v>
                </c:pt>
                <c:pt idx="65">
                  <c:v>6550</c:v>
                </c:pt>
                <c:pt idx="66">
                  <c:v>6650</c:v>
                </c:pt>
                <c:pt idx="67">
                  <c:v>6750</c:v>
                </c:pt>
                <c:pt idx="68">
                  <c:v>6850</c:v>
                </c:pt>
                <c:pt idx="69">
                  <c:v>6950</c:v>
                </c:pt>
                <c:pt idx="70">
                  <c:v>7050</c:v>
                </c:pt>
                <c:pt idx="71">
                  <c:v>7150</c:v>
                </c:pt>
                <c:pt idx="72">
                  <c:v>7250</c:v>
                </c:pt>
                <c:pt idx="73">
                  <c:v>7350</c:v>
                </c:pt>
                <c:pt idx="74">
                  <c:v>7450</c:v>
                </c:pt>
                <c:pt idx="75">
                  <c:v>7550</c:v>
                </c:pt>
                <c:pt idx="76">
                  <c:v>7650</c:v>
                </c:pt>
                <c:pt idx="77">
                  <c:v>7750</c:v>
                </c:pt>
                <c:pt idx="78">
                  <c:v>7850</c:v>
                </c:pt>
                <c:pt idx="79">
                  <c:v>7950</c:v>
                </c:pt>
                <c:pt idx="80">
                  <c:v>8050</c:v>
                </c:pt>
                <c:pt idx="81">
                  <c:v>8150</c:v>
                </c:pt>
                <c:pt idx="82">
                  <c:v>8250</c:v>
                </c:pt>
                <c:pt idx="83">
                  <c:v>8350</c:v>
                </c:pt>
                <c:pt idx="84">
                  <c:v>8450</c:v>
                </c:pt>
                <c:pt idx="85">
                  <c:v>8550</c:v>
                </c:pt>
                <c:pt idx="86">
                  <c:v>8650</c:v>
                </c:pt>
                <c:pt idx="87">
                  <c:v>8750</c:v>
                </c:pt>
                <c:pt idx="88">
                  <c:v>8850</c:v>
                </c:pt>
                <c:pt idx="89">
                  <c:v>8950</c:v>
                </c:pt>
                <c:pt idx="90">
                  <c:v>9050</c:v>
                </c:pt>
                <c:pt idx="91">
                  <c:v>9150</c:v>
                </c:pt>
                <c:pt idx="92">
                  <c:v>9250</c:v>
                </c:pt>
                <c:pt idx="93">
                  <c:v>9350</c:v>
                </c:pt>
                <c:pt idx="94">
                  <c:v>9450</c:v>
                </c:pt>
                <c:pt idx="95">
                  <c:v>9550</c:v>
                </c:pt>
                <c:pt idx="96">
                  <c:v>9650</c:v>
                </c:pt>
                <c:pt idx="97">
                  <c:v>9750</c:v>
                </c:pt>
                <c:pt idx="98">
                  <c:v>9850</c:v>
                </c:pt>
                <c:pt idx="99">
                  <c:v>9950</c:v>
                </c:pt>
                <c:pt idx="100">
                  <c:v>10050</c:v>
                </c:pt>
                <c:pt idx="101">
                  <c:v>10150</c:v>
                </c:pt>
                <c:pt idx="102">
                  <c:v>10250</c:v>
                </c:pt>
                <c:pt idx="103">
                  <c:v>10350</c:v>
                </c:pt>
                <c:pt idx="104">
                  <c:v>10450</c:v>
                </c:pt>
                <c:pt idx="105">
                  <c:v>10550</c:v>
                </c:pt>
                <c:pt idx="106">
                  <c:v>10650</c:v>
                </c:pt>
                <c:pt idx="107">
                  <c:v>10750</c:v>
                </c:pt>
                <c:pt idx="108">
                  <c:v>10850</c:v>
                </c:pt>
                <c:pt idx="109">
                  <c:v>10950</c:v>
                </c:pt>
                <c:pt idx="110">
                  <c:v>11050</c:v>
                </c:pt>
                <c:pt idx="111">
                  <c:v>11150</c:v>
                </c:pt>
                <c:pt idx="112">
                  <c:v>11250</c:v>
                </c:pt>
                <c:pt idx="113">
                  <c:v>11350</c:v>
                </c:pt>
                <c:pt idx="114">
                  <c:v>11450</c:v>
                </c:pt>
                <c:pt idx="115">
                  <c:v>11550</c:v>
                </c:pt>
                <c:pt idx="116">
                  <c:v>11650</c:v>
                </c:pt>
                <c:pt idx="117">
                  <c:v>11750</c:v>
                </c:pt>
                <c:pt idx="118">
                  <c:v>11850</c:v>
                </c:pt>
                <c:pt idx="119">
                  <c:v>11950</c:v>
                </c:pt>
                <c:pt idx="120">
                  <c:v>12050</c:v>
                </c:pt>
                <c:pt idx="121">
                  <c:v>12150</c:v>
                </c:pt>
                <c:pt idx="122">
                  <c:v>12250</c:v>
                </c:pt>
                <c:pt idx="123">
                  <c:v>12350</c:v>
                </c:pt>
                <c:pt idx="124">
                  <c:v>12450</c:v>
                </c:pt>
                <c:pt idx="125">
                  <c:v>12550</c:v>
                </c:pt>
                <c:pt idx="126">
                  <c:v>12650</c:v>
                </c:pt>
                <c:pt idx="127">
                  <c:v>12750</c:v>
                </c:pt>
              </c:numCache>
            </c:numRef>
          </c:xVal>
          <c:yVal>
            <c:numRef>
              <c:f>'2400 d'!$R$3:$R$1283</c:f>
              <c:numCache>
                <c:formatCode>General</c:formatCode>
                <c:ptCount val="1281"/>
                <c:pt idx="0">
                  <c:v>0</c:v>
                </c:pt>
                <c:pt idx="1">
                  <c:v>0</c:v>
                </c:pt>
                <c:pt idx="2">
                  <c:v>0</c:v>
                </c:pt>
                <c:pt idx="3">
                  <c:v>0</c:v>
                </c:pt>
                <c:pt idx="4">
                  <c:v>0</c:v>
                </c:pt>
                <c:pt idx="5">
                  <c:v>0</c:v>
                </c:pt>
                <c:pt idx="6">
                  <c:v>1E-4</c:v>
                </c:pt>
                <c:pt idx="7">
                  <c:v>1E-4</c:v>
                </c:pt>
                <c:pt idx="8">
                  <c:v>2.9999999999999997E-4</c:v>
                </c:pt>
                <c:pt idx="9">
                  <c:v>5.0000000000000001E-4</c:v>
                </c:pt>
                <c:pt idx="10">
                  <c:v>1E-3</c:v>
                </c:pt>
                <c:pt idx="11">
                  <c:v>1.8E-3</c:v>
                </c:pt>
                <c:pt idx="12">
                  <c:v>3.2000000000000002E-3</c:v>
                </c:pt>
                <c:pt idx="13">
                  <c:v>5.7000000000000002E-3</c:v>
                </c:pt>
                <c:pt idx="14">
                  <c:v>9.7000000000000003E-3</c:v>
                </c:pt>
                <c:pt idx="15">
                  <c:v>1.6199999999999999E-2</c:v>
                </c:pt>
                <c:pt idx="16">
                  <c:v>2.5999999999999999E-2</c:v>
                </c:pt>
                <c:pt idx="17">
                  <c:v>4.0500000000000001E-2</c:v>
                </c:pt>
                <c:pt idx="18">
                  <c:v>6.1199999999999997E-2</c:v>
                </c:pt>
                <c:pt idx="19">
                  <c:v>8.9499999999999996E-2</c:v>
                </c:pt>
                <c:pt idx="20">
                  <c:v>0.12670000000000001</c:v>
                </c:pt>
                <c:pt idx="21">
                  <c:v>0.17369999999999999</c:v>
                </c:pt>
                <c:pt idx="22">
                  <c:v>0.23039999999999999</c:v>
                </c:pt>
                <c:pt idx="23">
                  <c:v>0.29620000000000002</c:v>
                </c:pt>
                <c:pt idx="24">
                  <c:v>0.36909999999999998</c:v>
                </c:pt>
                <c:pt idx="25">
                  <c:v>0.4461</c:v>
                </c:pt>
                <c:pt idx="26">
                  <c:v>0.52349999999999997</c:v>
                </c:pt>
                <c:pt idx="27">
                  <c:v>0.59709999999999996</c:v>
                </c:pt>
                <c:pt idx="28">
                  <c:v>0.66269999999999996</c:v>
                </c:pt>
                <c:pt idx="29">
                  <c:v>0.71619999999999995</c:v>
                </c:pt>
                <c:pt idx="30">
                  <c:v>0.75439999999999996</c:v>
                </c:pt>
                <c:pt idx="31">
                  <c:v>0.77500000000000002</c:v>
                </c:pt>
                <c:pt idx="32">
                  <c:v>0.77590000000000003</c:v>
                </c:pt>
                <c:pt idx="33">
                  <c:v>0.75990000000000002</c:v>
                </c:pt>
                <c:pt idx="34">
                  <c:v>0.72470000000000001</c:v>
                </c:pt>
                <c:pt idx="35">
                  <c:v>0.67369999999999997</c:v>
                </c:pt>
                <c:pt idx="36">
                  <c:v>0.61009999999999998</c:v>
                </c:pt>
                <c:pt idx="37">
                  <c:v>0.53759999999999997</c:v>
                </c:pt>
                <c:pt idx="38">
                  <c:v>0.46060000000000001</c:v>
                </c:pt>
                <c:pt idx="39">
                  <c:v>0.38319999999999999</c:v>
                </c:pt>
                <c:pt idx="40">
                  <c:v>0.30940000000000001</c:v>
                </c:pt>
                <c:pt idx="41">
                  <c:v>0.2422</c:v>
                </c:pt>
                <c:pt idx="42">
                  <c:v>0.1837</c:v>
                </c:pt>
                <c:pt idx="43">
                  <c:v>0.13500000000000001</c:v>
                </c:pt>
                <c:pt idx="44">
                  <c:v>9.6000000000000002E-2</c:v>
                </c:pt>
                <c:pt idx="45">
                  <c:v>6.6100000000000006E-2</c:v>
                </c:pt>
                <c:pt idx="46">
                  <c:v>4.41E-2</c:v>
                </c:pt>
                <c:pt idx="47">
                  <c:v>2.8400000000000002E-2</c:v>
                </c:pt>
                <c:pt idx="48">
                  <c:v>1.78E-2</c:v>
                </c:pt>
                <c:pt idx="49">
                  <c:v>1.0800000000000001E-2</c:v>
                </c:pt>
                <c:pt idx="50">
                  <c:v>6.3E-3</c:v>
                </c:pt>
                <c:pt idx="51">
                  <c:v>3.5999999999999999E-3</c:v>
                </c:pt>
                <c:pt idx="52">
                  <c:v>2E-3</c:v>
                </c:pt>
                <c:pt idx="53">
                  <c:v>1.1000000000000001E-3</c:v>
                </c:pt>
                <c:pt idx="54">
                  <c:v>5.9999999999999995E-4</c:v>
                </c:pt>
                <c:pt idx="55">
                  <c:v>2.9999999999999997E-4</c:v>
                </c:pt>
                <c:pt idx="56">
                  <c:v>1E-4</c:v>
                </c:pt>
                <c:pt idx="57">
                  <c:v>1E-4</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yVal>
          <c:smooth val="1"/>
        </c:ser>
        <c:dLbls>
          <c:showLegendKey val="0"/>
          <c:showVal val="0"/>
          <c:showCatName val="0"/>
          <c:showSerName val="0"/>
          <c:showPercent val="0"/>
          <c:showBubbleSize val="0"/>
        </c:dLbls>
        <c:axId val="147141600"/>
        <c:axId val="147141992"/>
      </c:scatterChart>
      <c:valAx>
        <c:axId val="147141600"/>
        <c:scaling>
          <c:orientation val="minMax"/>
          <c:max val="10000"/>
          <c:min val="0"/>
        </c:scaling>
        <c:delete val="0"/>
        <c:axPos val="b"/>
        <c:majorGridlines/>
        <c:title>
          <c:tx>
            <c:rich>
              <a:bodyPr/>
              <a:lstStyle/>
              <a:p>
                <a:pPr>
                  <a:defRPr/>
                </a:pPr>
                <a:r>
                  <a:rPr lang="en-US"/>
                  <a:t>Distance (m)</a:t>
                </a:r>
              </a:p>
            </c:rich>
          </c:tx>
          <c:layout/>
          <c:overlay val="0"/>
        </c:title>
        <c:numFmt formatCode="#,##0" sourceLinked="0"/>
        <c:majorTickMark val="out"/>
        <c:minorTickMark val="out"/>
        <c:tickLblPos val="nextTo"/>
        <c:crossAx val="147141992"/>
        <c:crosses val="autoZero"/>
        <c:crossBetween val="midCat"/>
        <c:majorUnit val="2000"/>
      </c:valAx>
      <c:valAx>
        <c:axId val="147141992"/>
        <c:scaling>
          <c:orientation val="minMax"/>
          <c:max val="1"/>
          <c:min val="0"/>
        </c:scaling>
        <c:delete val="0"/>
        <c:axPos val="l"/>
        <c:majorGridlines/>
        <c:title>
          <c:tx>
            <c:rich>
              <a:bodyPr rot="-5400000" vert="horz"/>
              <a:lstStyle/>
              <a:p>
                <a:pPr>
                  <a:defRPr/>
                </a:pPr>
                <a:r>
                  <a:rPr lang="en-US"/>
                  <a:t>C/C</a:t>
                </a:r>
                <a:r>
                  <a:rPr lang="en-US" baseline="-25000"/>
                  <a:t>0</a:t>
                </a:r>
              </a:p>
            </c:rich>
          </c:tx>
          <c:layout/>
          <c:overlay val="0"/>
        </c:title>
        <c:numFmt formatCode="General" sourceLinked="1"/>
        <c:majorTickMark val="out"/>
        <c:minorTickMark val="none"/>
        <c:tickLblPos val="nextTo"/>
        <c:crossAx val="147141600"/>
        <c:crosses val="autoZero"/>
        <c:crossBetween val="midCat"/>
      </c:valAx>
    </c:plotArea>
    <c:legend>
      <c:legendPos val="t"/>
      <c:layout/>
      <c:overlay val="0"/>
    </c:legend>
    <c:plotVisOnly val="1"/>
    <c:dispBlanksAs val="gap"/>
    <c:showDLblsOverMax val="0"/>
  </c:chart>
  <c:spPr>
    <a:ln>
      <a:noFill/>
    </a:ln>
  </c:spPr>
  <c:externalData r:id="rId1">
    <c:autoUpdate val="0"/>
  </c:externalData>
  <c:userShapes r:id="rId2"/>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Time = 9600 d</a:t>
            </a:r>
          </a:p>
        </c:rich>
      </c:tx>
      <c:layout/>
      <c:overlay val="0"/>
    </c:title>
    <c:autoTitleDeleted val="0"/>
    <c:plotArea>
      <c:layout/>
      <c:scatterChart>
        <c:scatterStyle val="smoothMarker"/>
        <c:varyColors val="0"/>
        <c:ser>
          <c:idx val="0"/>
          <c:order val="0"/>
          <c:tx>
            <c:strRef>
              <c:f>'9600 d'!$F$1</c:f>
              <c:strCache>
                <c:ptCount val="1"/>
                <c:pt idx="0">
                  <c:v>Analytic</c:v>
                </c:pt>
              </c:strCache>
            </c:strRef>
          </c:tx>
          <c:marker>
            <c:symbol val="none"/>
          </c:marker>
          <c:xVal>
            <c:numRef>
              <c:f>'9600 d'!$F$3:$F$1283</c:f>
              <c:numCache>
                <c:formatCode>General</c:formatCode>
                <c:ptCount val="128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numCache>
            </c:numRef>
          </c:xVal>
          <c:yVal>
            <c:numRef>
              <c:f>'9600 d'!$O$3:$O$1283</c:f>
              <c:numCache>
                <c:formatCode>General</c:formatCode>
                <c:ptCount val="1281"/>
                <c:pt idx="0">
                  <c:v>0</c:v>
                </c:pt>
                <c:pt idx="1">
                  <c:v>1.2113666880640568E-10</c:v>
                </c:pt>
                <c:pt idx="2">
                  <c:v>1.200503916784619E-10</c:v>
                </c:pt>
                <c:pt idx="3">
                  <c:v>1.2091744921870842E-10</c:v>
                </c:pt>
                <c:pt idx="4">
                  <c:v>1.2364811457354219E-10</c:v>
                </c:pt>
                <c:pt idx="5">
                  <c:v>1.2816527253064654E-10</c:v>
                </c:pt>
                <c:pt idx="6">
                  <c:v>1.344046219491313E-10</c:v>
                </c:pt>
                <c:pt idx="7">
                  <c:v>1.4231349070182675E-10</c:v>
                </c:pt>
                <c:pt idx="8">
                  <c:v>1.5185047989122649E-10</c:v>
                </c:pt>
                <c:pt idx="9">
                  <c:v>1.6298482366192423E-10</c:v>
                </c:pt>
                <c:pt idx="10">
                  <c:v>1.7569701568442393E-10</c:v>
                </c:pt>
                <c:pt idx="11">
                  <c:v>1.899764804293448E-10</c:v>
                </c:pt>
                <c:pt idx="12">
                  <c:v>2.0582339181759087E-10</c:v>
                </c:pt>
                <c:pt idx="13">
                  <c:v>2.2324686502375267E-10</c:v>
                </c:pt>
                <c:pt idx="14">
                  <c:v>2.4226562516719485E-10</c:v>
                </c:pt>
                <c:pt idx="15">
                  <c:v>2.6290726477723906E-10</c:v>
                </c:pt>
                <c:pt idx="16">
                  <c:v>2.8520897442883636E-10</c:v>
                </c:pt>
                <c:pt idx="17">
                  <c:v>3.0921641383665189E-10</c:v>
                </c:pt>
                <c:pt idx="18">
                  <c:v>3.3498416318782673E-10</c:v>
                </c:pt>
                <c:pt idx="19">
                  <c:v>3.6257597656930892E-10</c:v>
                </c:pt>
                <c:pt idx="20">
                  <c:v>3.920643917295096E-10</c:v>
                </c:pt>
                <c:pt idx="21">
                  <c:v>4.2353135994687034E-10</c:v>
                </c:pt>
                <c:pt idx="22">
                  <c:v>4.5706756307738024E-10</c:v>
                </c:pt>
                <c:pt idx="23">
                  <c:v>4.9277341401959417E-10</c:v>
                </c:pt>
                <c:pt idx="24">
                  <c:v>5.3075896376600935E-10</c:v>
                </c:pt>
                <c:pt idx="25">
                  <c:v>5.7114360203002351E-10</c:v>
                </c:pt>
                <c:pt idx="26">
                  <c:v>6.1405732669524941E-10</c:v>
                </c:pt>
                <c:pt idx="27">
                  <c:v>6.5964013935987461E-10</c:v>
                </c:pt>
                <c:pt idx="28">
                  <c:v>7.0804345179017646E-10</c:v>
                </c:pt>
                <c:pt idx="29">
                  <c:v>7.5942906148968175E-10</c:v>
                </c:pt>
                <c:pt idx="30">
                  <c:v>8.1397080256939481E-10</c:v>
                </c:pt>
                <c:pt idx="31">
                  <c:v>8.7185509637735467E-10</c:v>
                </c:pt>
                <c:pt idx="32">
                  <c:v>9.3327984604594066E-10</c:v>
                </c:pt>
                <c:pt idx="33">
                  <c:v>9.9845711436963063E-10</c:v>
                </c:pt>
                <c:pt idx="34">
                  <c:v>1.0676125899747674E-9</c:v>
                </c:pt>
                <c:pt idx="35">
                  <c:v>1.1409862820837533E-9</c:v>
                </c:pt>
                <c:pt idx="36">
                  <c:v>1.2188333331018206E-9</c:v>
                </c:pt>
                <c:pt idx="37">
                  <c:v>1.301425059538061E-9</c:v>
                </c:pt>
                <c:pt idx="38">
                  <c:v>1.389049443629668E-9</c:v>
                </c:pt>
                <c:pt idx="39">
                  <c:v>1.4820122964731288E-9</c:v>
                </c:pt>
                <c:pt idx="40">
                  <c:v>1.5806374269174022E-9</c:v>
                </c:pt>
                <c:pt idx="41">
                  <c:v>1.685268702417585E-9</c:v>
                </c:pt>
                <c:pt idx="42">
                  <c:v>1.7962701157142738E-9</c:v>
                </c:pt>
                <c:pt idx="43">
                  <c:v>1.9140278538126388E-9</c:v>
                </c:pt>
                <c:pt idx="44">
                  <c:v>2.0389504831753813E-9</c:v>
                </c:pt>
                <c:pt idx="45">
                  <c:v>2.1714705815154489E-9</c:v>
                </c:pt>
                <c:pt idx="46">
                  <c:v>2.3120463726359403E-9</c:v>
                </c:pt>
                <c:pt idx="47">
                  <c:v>2.4611625869175809E-9</c:v>
                </c:pt>
                <c:pt idx="48">
                  <c:v>2.6193322125626779E-9</c:v>
                </c:pt>
                <c:pt idx="49">
                  <c:v>2.7870980271635168E-9</c:v>
                </c:pt>
                <c:pt idx="50">
                  <c:v>2.9650337983793683E-9</c:v>
                </c:pt>
                <c:pt idx="51">
                  <c:v>3.1537469298998375E-9</c:v>
                </c:pt>
                <c:pt idx="52">
                  <c:v>3.3538792218597856E-9</c:v>
                </c:pt>
                <c:pt idx="53">
                  <c:v>3.5661092982662824E-9</c:v>
                </c:pt>
                <c:pt idx="54">
                  <c:v>3.7911547028945419E-9</c:v>
                </c:pt>
                <c:pt idx="55">
                  <c:v>4.0297736635220143E-9</c:v>
                </c:pt>
                <c:pt idx="56">
                  <c:v>4.2827675235805739E-9</c:v>
                </c:pt>
                <c:pt idx="57">
                  <c:v>4.5509832860038105E-9</c:v>
                </c:pt>
                <c:pt idx="58">
                  <c:v>4.8353157140550837E-9</c:v>
                </c:pt>
                <c:pt idx="59">
                  <c:v>5.1367099882422829E-9</c:v>
                </c:pt>
                <c:pt idx="60">
                  <c:v>5.4561648082096466E-9</c:v>
                </c:pt>
                <c:pt idx="61">
                  <c:v>5.7947347182808857E-9</c:v>
                </c:pt>
                <c:pt idx="62">
                  <c:v>6.1535335439587454E-9</c:v>
                </c:pt>
                <c:pt idx="63">
                  <c:v>6.5337374960230073E-9</c:v>
                </c:pt>
                <c:pt idx="64">
                  <c:v>6.9365883862535667E-9</c:v>
                </c:pt>
                <c:pt idx="65">
                  <c:v>7.3633975098326377E-9</c:v>
                </c:pt>
                <c:pt idx="66">
                  <c:v>7.8155486400611085E-9</c:v>
                </c:pt>
                <c:pt idx="67">
                  <c:v>8.2945027998759174E-9</c:v>
                </c:pt>
                <c:pt idx="68">
                  <c:v>8.8018017014996566E-9</c:v>
                </c:pt>
                <c:pt idx="69">
                  <c:v>9.3390722966724294E-9</c:v>
                </c:pt>
                <c:pt idx="70">
                  <c:v>9.9080317712950265E-9</c:v>
                </c:pt>
                <c:pt idx="71">
                  <c:v>1.0510490764003355E-8</c:v>
                </c:pt>
                <c:pt idx="72">
                  <c:v>1.1148360470780572E-8</c:v>
                </c:pt>
                <c:pt idx="73">
                  <c:v>1.1823656419128893E-8</c:v>
                </c:pt>
                <c:pt idx="74">
                  <c:v>1.2538504351868142E-8</c:v>
                </c:pt>
                <c:pt idx="75">
                  <c:v>1.3295146222136029E-8</c:v>
                </c:pt>
                <c:pt idx="76">
                  <c:v>1.4095945966501928E-8</c:v>
                </c:pt>
                <c:pt idx="77">
                  <c:v>1.4943396055375388E-8</c:v>
                </c:pt>
                <c:pt idx="78">
                  <c:v>1.5840124487624898E-8</c:v>
                </c:pt>
                <c:pt idx="79">
                  <c:v>1.678890089712324E-8</c:v>
                </c:pt>
                <c:pt idx="80">
                  <c:v>1.7792645212896409E-8</c:v>
                </c:pt>
                <c:pt idx="81">
                  <c:v>1.8854434098903971E-8</c:v>
                </c:pt>
                <c:pt idx="82">
                  <c:v>1.9977510169442722E-8</c:v>
                </c:pt>
                <c:pt idx="83">
                  <c:v>2.1165289872337839E-8</c:v>
                </c:pt>
                <c:pt idx="84">
                  <c:v>2.2421372704447215E-8</c:v>
                </c:pt>
                <c:pt idx="85">
                  <c:v>2.3749550649247435E-8</c:v>
                </c:pt>
                <c:pt idx="86">
                  <c:v>2.5153817059337609E-8</c:v>
                </c:pt>
                <c:pt idx="87">
                  <c:v>2.6638378980657061E-8</c:v>
                </c:pt>
                <c:pt idx="88">
                  <c:v>2.8207665590938927E-8</c:v>
                </c:pt>
                <c:pt idx="89">
                  <c:v>2.9866341856222947E-8</c:v>
                </c:pt>
                <c:pt idx="90">
                  <c:v>3.1619318301593964E-8</c:v>
                </c:pt>
                <c:pt idx="91">
                  <c:v>3.3471764778725313E-8</c:v>
                </c:pt>
                <c:pt idx="92">
                  <c:v>3.5429123234219865E-8</c:v>
                </c:pt>
                <c:pt idx="93">
                  <c:v>3.7497121366124536E-8</c:v>
                </c:pt>
                <c:pt idx="94">
                  <c:v>3.9681786502481744E-8</c:v>
                </c:pt>
                <c:pt idx="95">
                  <c:v>4.1989461589294464E-8</c:v>
                </c:pt>
                <c:pt idx="96">
                  <c:v>4.4426819624166823E-8</c:v>
                </c:pt>
                <c:pt idx="97">
                  <c:v>4.7000881420599818E-8</c:v>
                </c:pt>
                <c:pt idx="98">
                  <c:v>4.9719032040003911E-8</c:v>
                </c:pt>
                <c:pt idx="99">
                  <c:v>5.2589039000051786E-8</c:v>
                </c:pt>
                <c:pt idx="100">
                  <c:v>5.5619071038124903E-8</c:v>
                </c:pt>
                <c:pt idx="101">
                  <c:v>5.8817718095986919E-8</c:v>
                </c:pt>
                <c:pt idx="102">
                  <c:v>6.2194012636705559E-8</c:v>
                </c:pt>
                <c:pt idx="103">
                  <c:v>6.5757449629287311E-8</c:v>
                </c:pt>
                <c:pt idx="104">
                  <c:v>6.9518011196228987E-8</c:v>
                </c:pt>
                <c:pt idx="105">
                  <c:v>7.3486188485491513E-8</c:v>
                </c:pt>
                <c:pt idx="106">
                  <c:v>7.767300798334581E-8</c:v>
                </c:pt>
                <c:pt idx="107">
                  <c:v>8.2090056716975453E-8</c:v>
                </c:pt>
                <c:pt idx="108">
                  <c:v>8.6749509455460745E-8</c:v>
                </c:pt>
                <c:pt idx="109">
                  <c:v>9.166415702096607E-8</c:v>
                </c:pt>
                <c:pt idx="110">
                  <c:v>9.6847436376264423E-8</c:v>
                </c:pt>
                <c:pt idx="111">
                  <c:v>1.0231346137837652E-7</c:v>
                </c:pt>
                <c:pt idx="112">
                  <c:v>1.0807705475343633E-7</c:v>
                </c:pt>
                <c:pt idx="113">
                  <c:v>1.1415378273607337E-7</c:v>
                </c:pt>
                <c:pt idx="114">
                  <c:v>1.2055999015286605E-7</c:v>
                </c:pt>
                <c:pt idx="115">
                  <c:v>1.273128373931566E-7</c:v>
                </c:pt>
                <c:pt idx="116">
                  <c:v>1.3443033937825019E-7</c:v>
                </c:pt>
                <c:pt idx="117">
                  <c:v>1.41931405085709E-7</c:v>
                </c:pt>
                <c:pt idx="118">
                  <c:v>1.4983588095941067E-7</c:v>
                </c:pt>
                <c:pt idx="119">
                  <c:v>1.5816459398652415E-7</c:v>
                </c:pt>
                <c:pt idx="120">
                  <c:v>1.6693939810513958E-7</c:v>
                </c:pt>
                <c:pt idx="121">
                  <c:v>1.761832223882404E-7</c:v>
                </c:pt>
                <c:pt idx="122">
                  <c:v>1.8592012089299579E-7</c:v>
                </c:pt>
                <c:pt idx="123">
                  <c:v>1.9617532506355271E-7</c:v>
                </c:pt>
                <c:pt idx="124">
                  <c:v>2.0697529846528304E-7</c:v>
                </c:pt>
                <c:pt idx="125">
                  <c:v>2.1834779373946451E-7</c:v>
                </c:pt>
                <c:pt idx="126">
                  <c:v>2.3032191222248444E-7</c:v>
                </c:pt>
                <c:pt idx="127">
                  <c:v>2.4292816556343391E-7</c:v>
                </c:pt>
                <c:pt idx="128">
                  <c:v>2.5619854111644853E-7</c:v>
                </c:pt>
                <c:pt idx="129">
                  <c:v>2.701665692204185E-7</c:v>
                </c:pt>
                <c:pt idx="130">
                  <c:v>2.8486739314322311E-7</c:v>
                </c:pt>
                <c:pt idx="131">
                  <c:v>3.003378434668481E-7</c:v>
                </c:pt>
                <c:pt idx="132">
                  <c:v>3.1661651358271662E-7</c:v>
                </c:pt>
                <c:pt idx="133">
                  <c:v>3.3374384029403735E-7</c:v>
                </c:pt>
                <c:pt idx="134">
                  <c:v>3.5176218686063472E-7</c:v>
                </c:pt>
                <c:pt idx="135">
                  <c:v>3.7071592981852968E-7</c:v>
                </c:pt>
                <c:pt idx="136">
                  <c:v>3.9065154824200327E-7</c:v>
                </c:pt>
                <c:pt idx="137">
                  <c:v>4.1161771988903547E-7</c:v>
                </c:pt>
                <c:pt idx="138">
                  <c:v>4.3366541745775999E-7</c:v>
                </c:pt>
                <c:pt idx="139">
                  <c:v>4.5684801194833947E-7</c:v>
                </c:pt>
                <c:pt idx="140">
                  <c:v>4.812213783563026E-7</c:v>
                </c:pt>
                <c:pt idx="141">
                  <c:v>5.068440068059685E-7</c:v>
                </c:pt>
                <c:pt idx="142">
                  <c:v>5.3377711801373547E-7</c:v>
                </c:pt>
                <c:pt idx="143">
                  <c:v>5.6208478319225525E-7</c:v>
                </c:pt>
                <c:pt idx="144">
                  <c:v>5.9183404906163017E-7</c:v>
                </c:pt>
                <c:pt idx="145">
                  <c:v>6.2309506863376299E-7</c:v>
                </c:pt>
                <c:pt idx="146">
                  <c:v>6.5594123610452928E-7</c:v>
                </c:pt>
                <c:pt idx="147">
                  <c:v>6.9044932763012632E-7</c:v>
                </c:pt>
                <c:pt idx="148">
                  <c:v>7.2669964832066715E-7</c:v>
                </c:pt>
                <c:pt idx="149">
                  <c:v>7.6477618545102003E-7</c:v>
                </c:pt>
                <c:pt idx="150">
                  <c:v>8.0476676566844668E-7</c:v>
                </c:pt>
                <c:pt idx="151">
                  <c:v>8.4676322130406638E-7</c:v>
                </c:pt>
                <c:pt idx="152">
                  <c:v>8.9086156168031973E-7</c:v>
                </c:pt>
                <c:pt idx="153">
                  <c:v>9.3716215107976819E-7</c:v>
                </c:pt>
                <c:pt idx="154">
                  <c:v>9.8576989459647362E-7</c:v>
                </c:pt>
                <c:pt idx="155">
                  <c:v>1.0367944315368922E-6</c:v>
                </c:pt>
                <c:pt idx="156">
                  <c:v>1.0903503349269916E-6</c:v>
                </c:pt>
                <c:pt idx="157">
                  <c:v>1.1465573197901287E-6</c:v>
                </c:pt>
                <c:pt idx="158">
                  <c:v>1.2055404607507968E-6</c:v>
                </c:pt>
                <c:pt idx="159">
                  <c:v>1.2674304149674439E-6</c:v>
                </c:pt>
                <c:pt idx="160">
                  <c:v>1.3323636574997828E-6</c:v>
                </c:pt>
                <c:pt idx="161">
                  <c:v>1.4004827224492633E-6</c:v>
                </c:pt>
                <c:pt idx="162">
                  <c:v>1.4719364557568809E-6</c:v>
                </c:pt>
                <c:pt idx="163">
                  <c:v>1.5468802761056144E-6</c:v>
                </c:pt>
                <c:pt idx="164">
                  <c:v>1.6254764469250903E-6</c:v>
                </c:pt>
                <c:pt idx="165">
                  <c:v>1.7078943578331418E-6</c:v>
                </c:pt>
                <c:pt idx="166">
                  <c:v>1.7943108172906207E-6</c:v>
                </c:pt>
                <c:pt idx="167">
                  <c:v>1.8849103564694572E-6</c:v>
                </c:pt>
                <c:pt idx="168">
                  <c:v>1.9798855436678406E-6</c:v>
                </c:pt>
                <c:pt idx="169">
                  <c:v>2.0794373112709162E-6</c:v>
                </c:pt>
                <c:pt idx="170">
                  <c:v>2.1837752958121153E-6</c:v>
                </c:pt>
                <c:pt idx="171">
                  <c:v>2.2931181872493327E-6</c:v>
                </c:pt>
                <c:pt idx="172">
                  <c:v>2.4076940963377404E-6</c:v>
                </c:pt>
                <c:pt idx="173">
                  <c:v>2.5277409304402945E-6</c:v>
                </c:pt>
                <c:pt idx="174">
                  <c:v>2.6535067871018111E-6</c:v>
                </c:pt>
                <c:pt idx="175">
                  <c:v>2.7852503593914019E-6</c:v>
                </c:pt>
                <c:pt idx="176">
                  <c:v>2.9232413575651923E-6</c:v>
                </c:pt>
                <c:pt idx="177">
                  <c:v>3.0677609451619334E-6</c:v>
                </c:pt>
                <c:pt idx="178">
                  <c:v>3.2191021917519631E-6</c:v>
                </c:pt>
                <c:pt idx="179">
                  <c:v>3.3775705411182634E-6</c:v>
                </c:pt>
                <c:pt idx="180">
                  <c:v>3.5434842966459743E-6</c:v>
                </c:pt>
                <c:pt idx="181">
                  <c:v>3.7171751240313886E-6</c:v>
                </c:pt>
                <c:pt idx="182">
                  <c:v>3.8989885721986012E-6</c:v>
                </c:pt>
                <c:pt idx="183">
                  <c:v>4.089284611868707E-6</c:v>
                </c:pt>
                <c:pt idx="184">
                  <c:v>4.2884381940019843E-6</c:v>
                </c:pt>
                <c:pt idx="185">
                  <c:v>4.496839827557969E-6</c:v>
                </c:pt>
                <c:pt idx="186">
                  <c:v>4.7148961772395294E-6</c:v>
                </c:pt>
                <c:pt idx="187">
                  <c:v>4.9430306821091479E-6</c:v>
                </c:pt>
                <c:pt idx="188">
                  <c:v>5.1816841965206717E-6</c:v>
                </c:pt>
                <c:pt idx="189">
                  <c:v>5.4313156520342883E-6</c:v>
                </c:pt>
                <c:pt idx="190">
                  <c:v>5.6924027424241347E-6</c:v>
                </c:pt>
                <c:pt idx="191">
                  <c:v>5.9654426333328582E-6</c:v>
                </c:pt>
                <c:pt idx="192">
                  <c:v>6.2509526937975706E-6</c:v>
                </c:pt>
                <c:pt idx="193">
                  <c:v>6.5494712549762705E-6</c:v>
                </c:pt>
                <c:pt idx="194">
                  <c:v>6.8615583931881385E-6</c:v>
                </c:pt>
                <c:pt idx="195">
                  <c:v>7.1877967401543096E-6</c:v>
                </c:pt>
                <c:pt idx="196">
                  <c:v>7.5287923191068342E-6</c:v>
                </c:pt>
                <c:pt idx="197">
                  <c:v>7.8851754103185486E-6</c:v>
                </c:pt>
                <c:pt idx="198">
                  <c:v>8.2576014442775033E-6</c:v>
                </c:pt>
                <c:pt idx="199">
                  <c:v>8.6467519252814978E-6</c:v>
                </c:pt>
                <c:pt idx="200">
                  <c:v>9.0533353842314812E-6</c:v>
                </c:pt>
                <c:pt idx="201">
                  <c:v>9.4780883640655168E-6</c:v>
                </c:pt>
                <c:pt idx="202">
                  <c:v>9.9217764367230655E-6</c:v>
                </c:pt>
                <c:pt idx="203">
                  <c:v>1.0385195251972686E-5</c:v>
                </c:pt>
                <c:pt idx="204">
                  <c:v>1.0869171622099928E-5</c:v>
                </c:pt>
                <c:pt idx="205">
                  <c:v>1.1374564640457028E-5</c:v>
                </c:pt>
                <c:pt idx="206">
                  <c:v>1.1902266835983846E-5</c:v>
                </c:pt>
                <c:pt idx="207">
                  <c:v>1.2453205363477953E-5</c:v>
                </c:pt>
                <c:pt idx="208">
                  <c:v>1.3028343233943806E-5</c:v>
                </c:pt>
                <c:pt idx="209">
                  <c:v>1.3628680580691073E-5</c:v>
                </c:pt>
                <c:pt idx="210">
                  <c:v>1.4255255968065545E-5</c:v>
                </c:pt>
                <c:pt idx="211">
                  <c:v>1.490914773925988E-5</c:v>
                </c:pt>
                <c:pt idx="212">
                  <c:v>1.5591475406201815E-5</c:v>
                </c:pt>
                <c:pt idx="213">
                  <c:v>1.6303401082741072E-5</c:v>
                </c:pt>
                <c:pt idx="214">
                  <c:v>1.7046130962134148E-5</c:v>
                </c:pt>
                <c:pt idx="215">
                  <c:v>1.7820916838604977E-5</c:v>
                </c:pt>
                <c:pt idx="216">
                  <c:v>1.86290576772003E-5</c:v>
                </c:pt>
                <c:pt idx="217">
                  <c:v>1.9471901228609027E-5</c:v>
                </c:pt>
                <c:pt idx="218">
                  <c:v>2.0350845694940892E-5</c:v>
                </c:pt>
                <c:pt idx="219">
                  <c:v>2.1267341443688747E-5</c:v>
                </c:pt>
                <c:pt idx="220">
                  <c:v>2.2222892773982364E-5</c:v>
                </c:pt>
                <c:pt idx="221">
                  <c:v>2.3219059734578651E-5</c:v>
                </c:pt>
                <c:pt idx="222">
                  <c:v>2.4257459994365405E-5</c:v>
                </c:pt>
                <c:pt idx="223">
                  <c:v>2.5339770771040738E-5</c:v>
                </c:pt>
                <c:pt idx="224">
                  <c:v>2.6467730811195853E-5</c:v>
                </c:pt>
                <c:pt idx="225">
                  <c:v>2.764314243234825E-5</c:v>
                </c:pt>
                <c:pt idx="226">
                  <c:v>2.8867873620486086E-5</c:v>
                </c:pt>
                <c:pt idx="227">
                  <c:v>3.0143860189451955E-5</c:v>
                </c:pt>
                <c:pt idx="228">
                  <c:v>3.147310800149997E-5</c:v>
                </c:pt>
                <c:pt idx="229">
                  <c:v>3.2857695250691444E-5</c:v>
                </c:pt>
                <c:pt idx="230">
                  <c:v>3.4299774809684346E-5</c:v>
                </c:pt>
                <c:pt idx="231">
                  <c:v>3.5801576643691176E-5</c:v>
                </c:pt>
                <c:pt idx="232">
                  <c:v>3.7365410291272364E-5</c:v>
                </c:pt>
                <c:pt idx="233">
                  <c:v>3.899366741229808E-5</c:v>
                </c:pt>
                <c:pt idx="234">
                  <c:v>4.0688824407519479E-5</c:v>
                </c:pt>
                <c:pt idx="235">
                  <c:v>4.2453445109305216E-5</c:v>
                </c:pt>
                <c:pt idx="236">
                  <c:v>4.4290183544431428E-5</c:v>
                </c:pt>
                <c:pt idx="237">
                  <c:v>4.6201786773366123E-5</c:v>
                </c:pt>
                <c:pt idx="238">
                  <c:v>4.8191097803383366E-5</c:v>
                </c:pt>
                <c:pt idx="239">
                  <c:v>5.026105858061433E-5</c:v>
                </c:pt>
                <c:pt idx="240">
                  <c:v>5.2414713061257233E-5</c:v>
                </c:pt>
                <c:pt idx="241">
                  <c:v>5.4655210362279284E-5</c:v>
                </c:pt>
                <c:pt idx="242">
                  <c:v>5.6985807996828608E-5</c:v>
                </c:pt>
                <c:pt idx="243">
                  <c:v>5.9409875189693266E-5</c:v>
                </c:pt>
                <c:pt idx="244">
                  <c:v>6.1930896282688352E-5</c:v>
                </c:pt>
                <c:pt idx="245">
                  <c:v>6.4552474222865676E-5</c:v>
                </c:pt>
                <c:pt idx="246">
                  <c:v>6.7278334142761029E-5</c:v>
                </c:pt>
                <c:pt idx="247">
                  <c:v>7.0112327028571021E-5</c:v>
                </c:pt>
                <c:pt idx="248">
                  <c:v>7.3058433481588668E-5</c:v>
                </c:pt>
                <c:pt idx="249">
                  <c:v>7.612076757178758E-5</c:v>
                </c:pt>
                <c:pt idx="250">
                  <c:v>7.93035807884395E-5</c:v>
                </c:pt>
                <c:pt idx="251">
                  <c:v>8.261126608532295E-5</c:v>
                </c:pt>
                <c:pt idx="252">
                  <c:v>8.6048362026518057E-5</c:v>
                </c:pt>
                <c:pt idx="253">
                  <c:v>8.9619557029678931E-5</c:v>
                </c:pt>
                <c:pt idx="254">
                  <c:v>9.3329693713556014E-5</c:v>
                </c:pt>
                <c:pt idx="255">
                  <c:v>9.7183773346437718E-5</c:v>
                </c:pt>
                <c:pt idx="256">
                  <c:v>1.0118696040150648E-4</c:v>
                </c:pt>
                <c:pt idx="257">
                  <c:v>1.0534458721699993E-4</c:v>
                </c:pt>
                <c:pt idx="258">
                  <c:v>1.0966215876606207E-4</c:v>
                </c:pt>
                <c:pt idx="259">
                  <c:v>1.1414535753406405E-4</c:v>
                </c:pt>
                <c:pt idx="260">
                  <c:v>1.1880004851005585E-4</c:v>
                </c:pt>
                <c:pt idx="261">
                  <c:v>1.2363228428901823E-4</c:v>
                </c:pt>
                <c:pt idx="262">
                  <c:v>1.2864831028868971E-4</c:v>
                </c:pt>
                <c:pt idx="263">
                  <c:v>1.3385457008418823E-4</c:v>
                </c:pt>
                <c:pt idx="264">
                  <c:v>1.3925771085720773E-4</c:v>
                </c:pt>
                <c:pt idx="265">
                  <c:v>1.4486458896722842E-4</c:v>
                </c:pt>
                <c:pt idx="266">
                  <c:v>1.5068227564074351E-4</c:v>
                </c:pt>
                <c:pt idx="267">
                  <c:v>1.5671806278516422E-4</c:v>
                </c:pt>
                <c:pt idx="268">
                  <c:v>1.6297946892296185E-4</c:v>
                </c:pt>
                <c:pt idx="269">
                  <c:v>1.6947424525359645E-4</c:v>
                </c:pt>
                <c:pt idx="270">
                  <c:v>1.7621038184023466E-4</c:v>
                </c:pt>
                <c:pt idx="271">
                  <c:v>1.8319611392369909E-4</c:v>
                </c:pt>
                <c:pt idx="272">
                  <c:v>1.9043992836731297E-4</c:v>
                </c:pt>
                <c:pt idx="273">
                  <c:v>1.9795057022930942E-4</c:v>
                </c:pt>
                <c:pt idx="274">
                  <c:v>2.0573704946924467E-4</c:v>
                </c:pt>
                <c:pt idx="275">
                  <c:v>2.1380864778519548E-4</c:v>
                </c:pt>
                <c:pt idx="276">
                  <c:v>2.2217492558595982E-4</c:v>
                </c:pt>
                <c:pt idx="277">
                  <c:v>2.3084572909848257E-4</c:v>
                </c:pt>
                <c:pt idx="278">
                  <c:v>2.3983119760950732E-4</c:v>
                </c:pt>
                <c:pt idx="279">
                  <c:v>2.4914177084733803E-4</c:v>
                </c:pt>
                <c:pt idx="280">
                  <c:v>2.587881964982713E-4</c:v>
                </c:pt>
                <c:pt idx="281">
                  <c:v>2.6878153786502547E-4</c:v>
                </c:pt>
                <c:pt idx="282">
                  <c:v>2.7913318166350405E-4</c:v>
                </c:pt>
                <c:pt idx="283">
                  <c:v>2.8985484595933598E-4</c:v>
                </c:pt>
                <c:pt idx="284">
                  <c:v>3.0095858824830086E-4</c:v>
                </c:pt>
                <c:pt idx="285">
                  <c:v>3.124568136766422E-4</c:v>
                </c:pt>
                <c:pt idx="286">
                  <c:v>3.2436228340515484E-4</c:v>
                </c:pt>
                <c:pt idx="287">
                  <c:v>3.3668812311493624E-4</c:v>
                </c:pt>
                <c:pt idx="288">
                  <c:v>3.4944783165902189E-4</c:v>
                </c:pt>
                <c:pt idx="289">
                  <c:v>3.6265528985612833E-4</c:v>
                </c:pt>
                <c:pt idx="290">
                  <c:v>3.7632476942905924E-4</c:v>
                </c:pt>
                <c:pt idx="291">
                  <c:v>3.9047094208755052E-4</c:v>
                </c:pt>
                <c:pt idx="292">
                  <c:v>4.0510888875588936E-4</c:v>
                </c:pt>
                <c:pt idx="293">
                  <c:v>4.2025410894486176E-4</c:v>
                </c:pt>
                <c:pt idx="294">
                  <c:v>4.3592253026780698E-4</c:v>
                </c:pt>
                <c:pt idx="295">
                  <c:v>4.5213051810100141E-4</c:v>
                </c:pt>
                <c:pt idx="296">
                  <c:v>4.6889488538848212E-4</c:v>
                </c:pt>
                <c:pt idx="297">
                  <c:v>4.8623290258931185E-4</c:v>
                </c:pt>
                <c:pt idx="298">
                  <c:v>5.0416230776884053E-4</c:v>
                </c:pt>
                <c:pt idx="299">
                  <c:v>5.2270131683196375E-4</c:v>
                </c:pt>
                <c:pt idx="300">
                  <c:v>5.4186863389715778E-4</c:v>
                </c:pt>
                <c:pt idx="301">
                  <c:v>5.6168346181317819E-4</c:v>
                </c:pt>
                <c:pt idx="302">
                  <c:v>5.8216551281253792E-4</c:v>
                </c:pt>
                <c:pt idx="303">
                  <c:v>6.0333501930698297E-4</c:v>
                </c:pt>
                <c:pt idx="304">
                  <c:v>6.2521274481741596E-4</c:v>
                </c:pt>
                <c:pt idx="305">
                  <c:v>6.4781999504071031E-4</c:v>
                </c:pt>
                <c:pt idx="306">
                  <c:v>6.7117862905197168E-4</c:v>
                </c:pt>
                <c:pt idx="307">
                  <c:v>6.9531107063758313E-4</c:v>
                </c:pt>
                <c:pt idx="308">
                  <c:v>7.2024031976025693E-4</c:v>
                </c:pt>
                <c:pt idx="309">
                  <c:v>7.4598996415242702E-4</c:v>
                </c:pt>
                <c:pt idx="310">
                  <c:v>7.7258419103698461E-4</c:v>
                </c:pt>
                <c:pt idx="311">
                  <c:v>8.0004779897091538E-4</c:v>
                </c:pt>
                <c:pt idx="312">
                  <c:v>8.2840620981350366E-4</c:v>
                </c:pt>
                <c:pt idx="313">
                  <c:v>8.5768548080999985E-4</c:v>
                </c:pt>
                <c:pt idx="314">
                  <c:v>8.87912316795747E-4</c:v>
                </c:pt>
                <c:pt idx="315">
                  <c:v>9.1911408251010851E-4</c:v>
                </c:pt>
                <c:pt idx="316">
                  <c:v>9.5131881502419358E-4</c:v>
                </c:pt>
                <c:pt idx="317">
                  <c:v>9.8455523627238861E-4</c:v>
                </c:pt>
                <c:pt idx="318">
                  <c:v>1.0188527656888047E-3</c:v>
                </c:pt>
                <c:pt idx="319">
                  <c:v>1.054241532943534E-3</c:v>
                </c:pt>
                <c:pt idx="320">
                  <c:v>1.0907523907749406E-3</c:v>
                </c:pt>
                <c:pt idx="321">
                  <c:v>1.1284169279109912E-3</c:v>
                </c:pt>
                <c:pt idx="322">
                  <c:v>1.1672674820818463E-3</c:v>
                </c:pt>
                <c:pt idx="323">
                  <c:v>1.2073371531122756E-3</c:v>
                </c:pt>
                <c:pt idx="324">
                  <c:v>1.2486598160932338E-3</c:v>
                </c:pt>
                <c:pt idx="325">
                  <c:v>1.2912701346262656E-3</c:v>
                </c:pt>
                <c:pt idx="326">
                  <c:v>1.335203574136079E-3</c:v>
                </c:pt>
                <c:pt idx="327">
                  <c:v>1.3804964152452914E-3</c:v>
                </c:pt>
                <c:pt idx="328">
                  <c:v>1.4271857672066846E-3</c:v>
                </c:pt>
                <c:pt idx="329">
                  <c:v>1.4753095813864192E-3</c:v>
                </c:pt>
                <c:pt idx="330">
                  <c:v>1.5249066647918808E-3</c:v>
                </c:pt>
                <c:pt idx="331">
                  <c:v>1.5760166936384934E-3</c:v>
                </c:pt>
                <c:pt idx="332">
                  <c:v>1.6286802269499523E-3</c:v>
                </c:pt>
                <c:pt idx="333">
                  <c:v>1.6829387201822144E-3</c:v>
                </c:pt>
                <c:pt idx="334">
                  <c:v>1.738834538867251E-3</c:v>
                </c:pt>
                <c:pt idx="335">
                  <c:v>1.7964109722685695E-3</c:v>
                </c:pt>
                <c:pt idx="336">
                  <c:v>1.8557122470386211E-3</c:v>
                </c:pt>
                <c:pt idx="337">
                  <c:v>1.916783540875211E-3</c:v>
                </c:pt>
                <c:pt idx="338">
                  <c:v>1.979670996163363E-3</c:v>
                </c:pt>
                <c:pt idx="339">
                  <c:v>2.0444217335995329E-3</c:v>
                </c:pt>
                <c:pt idx="340">
                  <c:v>2.1110838657860675E-3</c:v>
                </c:pt>
                <c:pt idx="341">
                  <c:v>2.1797065107886926E-3</c:v>
                </c:pt>
                <c:pt idx="342">
                  <c:v>2.2503398056490376E-3</c:v>
                </c:pt>
                <c:pt idx="343">
                  <c:v>2.3230349198396505E-3</c:v>
                </c:pt>
                <c:pt idx="344">
                  <c:v>2.3978440686570623E-3</c:v>
                </c:pt>
                <c:pt idx="345">
                  <c:v>2.4748205265381351E-3</c:v>
                </c:pt>
                <c:pt idx="346">
                  <c:v>2.5540186402932541E-3</c:v>
                </c:pt>
                <c:pt idx="347">
                  <c:v>2.6354938422447072E-3</c:v>
                </c:pt>
                <c:pt idx="348">
                  <c:v>2.7193026632592598E-3</c:v>
                </c:pt>
                <c:pt idx="349">
                  <c:v>2.8055027456656001E-3</c:v>
                </c:pt>
                <c:pt idx="350">
                  <c:v>2.8941528560451069E-3</c:v>
                </c:pt>
                <c:pt idx="351">
                  <c:v>2.9853128978839516E-3</c:v>
                </c:pt>
                <c:pt idx="352">
                  <c:v>3.0790439240752088E-3</c:v>
                </c:pt>
                <c:pt idx="353">
                  <c:v>3.1754081492612052E-3</c:v>
                </c:pt>
                <c:pt idx="354">
                  <c:v>3.2744689620005651E-3</c:v>
                </c:pt>
                <c:pt idx="355">
                  <c:v>3.3762909367510696E-3</c:v>
                </c:pt>
                <c:pt idx="356">
                  <c:v>3.4809398456541185E-3</c:v>
                </c:pt>
                <c:pt idx="357">
                  <c:v>3.5884826701072514E-3</c:v>
                </c:pt>
                <c:pt idx="358">
                  <c:v>3.6989876121141796E-3</c:v>
                </c:pt>
                <c:pt idx="359">
                  <c:v>3.8125241053972303E-3</c:v>
                </c:pt>
                <c:pt idx="360">
                  <c:v>3.9291628262582146E-3</c:v>
                </c:pt>
                <c:pt idx="361">
                  <c:v>4.0489757041768382E-3</c:v>
                </c:pt>
                <c:pt idx="362">
                  <c:v>4.1720359321284484E-3</c:v>
                </c:pt>
                <c:pt idx="363">
                  <c:v>4.2984179766125674E-3</c:v>
                </c:pt>
                <c:pt idx="364">
                  <c:v>4.4281975873700086E-3</c:v>
                </c:pt>
                <c:pt idx="365">
                  <c:v>4.5614518067835785E-3</c:v>
                </c:pt>
                <c:pt idx="366">
                  <c:v>4.6982589789377194E-3</c:v>
                </c:pt>
                <c:pt idx="367">
                  <c:v>4.8386987583308727E-3</c:v>
                </c:pt>
                <c:pt idx="368">
                  <c:v>4.9828521182178065E-3</c:v>
                </c:pt>
                <c:pt idx="369">
                  <c:v>5.1308013585719126E-3</c:v>
                </c:pt>
                <c:pt idx="370">
                  <c:v>5.282630113649267E-3</c:v>
                </c:pt>
                <c:pt idx="371">
                  <c:v>5.4384233591380227E-3</c:v>
                </c:pt>
                <c:pt idx="372">
                  <c:v>5.5982674188793657E-3</c:v>
                </c:pt>
                <c:pt idx="373">
                  <c:v>5.7622499711429409E-3</c:v>
                </c:pt>
                <c:pt idx="374">
                  <c:v>5.9304600544378694E-3</c:v>
                </c:pt>
                <c:pt idx="375">
                  <c:v>6.1029880728475927E-3</c:v>
                </c:pt>
                <c:pt idx="376">
                  <c:v>6.2799258008681136E-3</c:v>
                </c:pt>
                <c:pt idx="377">
                  <c:v>6.4613663877330918E-3</c:v>
                </c:pt>
                <c:pt idx="378">
                  <c:v>6.647404361211473E-3</c:v>
                </c:pt>
                <c:pt idx="379">
                  <c:v>6.838135630858333E-3</c:v>
                </c:pt>
                <c:pt idx="380">
                  <c:v>7.0336574907003957E-3</c:v>
                </c:pt>
                <c:pt idx="381">
                  <c:v>7.2340686213439032E-3</c:v>
                </c:pt>
                <c:pt idx="382">
                  <c:v>7.4394690914816319E-3</c:v>
                </c:pt>
                <c:pt idx="383">
                  <c:v>7.6499603587852905E-3</c:v>
                </c:pt>
                <c:pt idx="384">
                  <c:v>7.8656452701653112E-3</c:v>
                </c:pt>
                <c:pt idx="385">
                  <c:v>8.0866280613776098E-3</c:v>
                </c:pt>
                <c:pt idx="386">
                  <c:v>8.3130143559648761E-3</c:v>
                </c:pt>
                <c:pt idx="387">
                  <c:v>8.5449111635087505E-3</c:v>
                </c:pt>
                <c:pt idx="388">
                  <c:v>8.7824268771795611E-3</c:v>
                </c:pt>
                <c:pt idx="389">
                  <c:v>9.0256712705636399E-3</c:v>
                </c:pt>
                <c:pt idx="390">
                  <c:v>9.2747554937516741E-3</c:v>
                </c:pt>
                <c:pt idx="391">
                  <c:v>9.5297920686692184E-3</c:v>
                </c:pt>
                <c:pt idx="392">
                  <c:v>9.7908948836319398E-3</c:v>
                </c:pt>
                <c:pt idx="393">
                  <c:v>1.0058179187109828E-2</c:v>
                </c:pt>
                <c:pt idx="394">
                  <c:v>1.0331761580678167E-2</c:v>
                </c:pt>
                <c:pt idx="395">
                  <c:v>1.061176001114339E-2</c:v>
                </c:pt>
                <c:pt idx="396">
                  <c:v>1.0898293761822053E-2</c:v>
                </c:pt>
                <c:pt idx="397">
                  <c:v>1.1191483442957617E-2</c:v>
                </c:pt>
                <c:pt idx="398">
                  <c:v>1.1491450981256146E-2</c:v>
                </c:pt>
                <c:pt idx="399">
                  <c:v>1.1798319608526175E-2</c:v>
                </c:pt>
                <c:pt idx="400">
                  <c:v>1.2112213849404418E-2</c:v>
                </c:pt>
                <c:pt idx="401">
                  <c:v>1.2433259508148442E-2</c:v>
                </c:pt>
                <c:pt idx="402">
                  <c:v>1.2761583654483766E-2</c:v>
                </c:pt>
                <c:pt idx="403">
                  <c:v>1.3097314608486954E-2</c:v>
                </c:pt>
                <c:pt idx="404">
                  <c:v>1.344058192448605E-2</c:v>
                </c:pt>
                <c:pt idx="405">
                  <c:v>1.3791516373967139E-2</c:v>
                </c:pt>
                <c:pt idx="406">
                  <c:v>1.4150249927467162E-2</c:v>
                </c:pt>
                <c:pt idx="407">
                  <c:v>1.4516915735440117E-2</c:v>
                </c:pt>
                <c:pt idx="408">
                  <c:v>1.4891648108079858E-2</c:v>
                </c:pt>
                <c:pt idx="409">
                  <c:v>1.5274582494085198E-2</c:v>
                </c:pt>
                <c:pt idx="410">
                  <c:v>1.566585545835264E-2</c:v>
                </c:pt>
                <c:pt idx="411">
                  <c:v>1.606560465858331E-2</c:v>
                </c:pt>
                <c:pt idx="412">
                  <c:v>1.6473968820788332E-2</c:v>
                </c:pt>
                <c:pt idx="413">
                  <c:v>1.6891087713681197E-2</c:v>
                </c:pt>
                <c:pt idx="414">
                  <c:v>1.7317102121942152E-2</c:v>
                </c:pt>
                <c:pt idx="415">
                  <c:v>1.7752153818344607E-2</c:v>
                </c:pt>
                <c:pt idx="416">
                  <c:v>1.8196385534727466E-2</c:v>
                </c:pt>
                <c:pt idx="417">
                  <c:v>1.8649940931805831E-2</c:v>
                </c:pt>
                <c:pt idx="418">
                  <c:v>1.9112964567805202E-2</c:v>
                </c:pt>
                <c:pt idx="419">
                  <c:v>1.9585601865910407E-2</c:v>
                </c:pt>
                <c:pt idx="420">
                  <c:v>2.0067999080519261E-2</c:v>
                </c:pt>
                <c:pt idx="421">
                  <c:v>2.056030326228897E-2</c:v>
                </c:pt>
                <c:pt idx="422">
                  <c:v>2.1062662221969286E-2</c:v>
                </c:pt>
                <c:pt idx="423">
                  <c:v>2.1575224493010636E-2</c:v>
                </c:pt>
                <c:pt idx="424">
                  <c:v>2.2098139292941132E-2</c:v>
                </c:pt>
                <c:pt idx="425">
                  <c:v>2.2631556483505677E-2</c:v>
                </c:pt>
                <c:pt idx="426">
                  <c:v>2.3175626529557847E-2</c:v>
                </c:pt>
                <c:pt idx="427">
                  <c:v>2.3730500456700998E-2</c:v>
                </c:pt>
                <c:pt idx="428">
                  <c:v>2.4296329807672268E-2</c:v>
                </c:pt>
                <c:pt idx="429">
                  <c:v>2.4873266597464361E-2</c:v>
                </c:pt>
                <c:pt idx="430">
                  <c:v>2.5461463267181461E-2</c:v>
                </c:pt>
                <c:pt idx="431">
                  <c:v>2.6061072636627047E-2</c:v>
                </c:pt>
                <c:pt idx="432">
                  <c:v>2.667224785561817E-2</c:v>
                </c:pt>
                <c:pt idx="433">
                  <c:v>2.7295142354029411E-2</c:v>
                </c:pt>
                <c:pt idx="434">
                  <c:v>2.7929909790559426E-2</c:v>
                </c:pt>
                <c:pt idx="435">
                  <c:v>2.8576704000225939E-2</c:v>
                </c:pt>
                <c:pt idx="436">
                  <c:v>2.9235678940585652E-2</c:v>
                </c:pt>
                <c:pt idx="437">
                  <c:v>2.9906988636682175E-2</c:v>
                </c:pt>
                <c:pt idx="438">
                  <c:v>3.0590787124725849E-2</c:v>
                </c:pt>
                <c:pt idx="439">
                  <c:v>3.1287228394505817E-2</c:v>
                </c:pt>
                <c:pt idx="440">
                  <c:v>3.1996466330540096E-2</c:v>
                </c:pt>
                <c:pt idx="441">
                  <c:v>3.2718654651971213E-2</c:v>
                </c:pt>
                <c:pt idx="442">
                  <c:v>3.3453946851207284E-2</c:v>
                </c:pt>
                <c:pt idx="443">
                  <c:v>3.4202496131322979E-2</c:v>
                </c:pt>
                <c:pt idx="444">
                  <c:v>3.4964455342222478E-2</c:v>
                </c:pt>
                <c:pt idx="445">
                  <c:v>3.5739976915576621E-2</c:v>
                </c:pt>
                <c:pt idx="446">
                  <c:v>3.6529212798543043E-2</c:v>
                </c:pt>
                <c:pt idx="447">
                  <c:v>3.7332314386281151E-2</c:v>
                </c:pt>
                <c:pt idx="448">
                  <c:v>3.8149432453271737E-2</c:v>
                </c:pt>
                <c:pt idx="449">
                  <c:v>3.8980717083457295E-2</c:v>
                </c:pt>
                <c:pt idx="450">
                  <c:v>3.9826317599215399E-2</c:v>
                </c:pt>
                <c:pt idx="451">
                  <c:v>4.0686382489179662E-2</c:v>
                </c:pt>
                <c:pt idx="452">
                  <c:v>4.1561059334925932E-2</c:v>
                </c:pt>
                <c:pt idx="453">
                  <c:v>4.2450494736541167E-2</c:v>
                </c:pt>
                <c:pt idx="454">
                  <c:v>4.3354834237090079E-2</c:v>
                </c:pt>
                <c:pt idx="455">
                  <c:v>4.4274222246004302E-2</c:v>
                </c:pt>
                <c:pt idx="456">
                  <c:v>4.5208801961410083E-2</c:v>
                </c:pt>
                <c:pt idx="457">
                  <c:v>4.6158715291418018E-2</c:v>
                </c:pt>
                <c:pt idx="458">
                  <c:v>4.7124102774398269E-2</c:v>
                </c:pt>
                <c:pt idx="459">
                  <c:v>4.8105103498263801E-2</c:v>
                </c:pt>
                <c:pt idx="460">
                  <c:v>4.9101855018786611E-2</c:v>
                </c:pt>
                <c:pt idx="461">
                  <c:v>5.0114493276975147E-2</c:v>
                </c:pt>
                <c:pt idx="462">
                  <c:v>5.1143152515536916E-2</c:v>
                </c:pt>
                <c:pt idx="463">
                  <c:v>5.2187965194459007E-2</c:v>
                </c:pt>
                <c:pt idx="464">
                  <c:v>5.3249061905730755E-2</c:v>
                </c:pt>
                <c:pt idx="465">
                  <c:v>5.4326571287244496E-2</c:v>
                </c:pt>
                <c:pt idx="466">
                  <c:v>5.5420619935902748E-2</c:v>
                </c:pt>
                <c:pt idx="467">
                  <c:v>5.6531332319965433E-2</c:v>
                </c:pt>
                <c:pt idx="468">
                  <c:v>5.7658830690673235E-2</c:v>
                </c:pt>
                <c:pt idx="469">
                  <c:v>5.8803234993179299E-2</c:v>
                </c:pt>
                <c:pt idx="470">
                  <c:v>5.9964662776827882E-2</c:v>
                </c:pt>
                <c:pt idx="471">
                  <c:v>6.1143229104816177E-2</c:v>
                </c:pt>
                <c:pt idx="472">
                  <c:v>6.233904646327848E-2</c:v>
                </c:pt>
                <c:pt idx="473">
                  <c:v>6.3552224669832791E-2</c:v>
                </c:pt>
                <c:pt idx="474">
                  <c:v>6.4782870781629365E-2</c:v>
                </c:pt>
                <c:pt idx="475">
                  <c:v>6.6031089002943522E-2</c:v>
                </c:pt>
                <c:pt idx="476">
                  <c:v>6.7296980592357003E-2</c:v>
                </c:pt>
                <c:pt idx="477">
                  <c:v>6.8580643769569405E-2</c:v>
                </c:pt>
                <c:pt idx="478">
                  <c:v>6.98821736218872E-2</c:v>
                </c:pt>
                <c:pt idx="479">
                  <c:v>7.1201662010434763E-2</c:v>
                </c:pt>
                <c:pt idx="480">
                  <c:v>7.253919747613502E-2</c:v>
                </c:pt>
                <c:pt idx="481">
                  <c:v>7.3894865145507471E-2</c:v>
                </c:pt>
                <c:pt idx="482">
                  <c:v>7.5268746636334205E-2</c:v>
                </c:pt>
                <c:pt idx="483">
                  <c:v>7.666091996324087E-2</c:v>
                </c:pt>
                <c:pt idx="484">
                  <c:v>7.8071459443247782E-2</c:v>
                </c:pt>
                <c:pt idx="485">
                  <c:v>7.9500435601338015E-2</c:v>
                </c:pt>
                <c:pt idx="486">
                  <c:v>8.094791507610144E-2</c:v>
                </c:pt>
                <c:pt idx="487">
                  <c:v>8.2413960525501206E-2</c:v>
                </c:pt>
                <c:pt idx="488">
                  <c:v>8.3898630532824425E-2</c:v>
                </c:pt>
                <c:pt idx="489">
                  <c:v>8.5401979512867099E-2</c:v>
                </c:pt>
                <c:pt idx="490">
                  <c:v>8.6924057618411377E-2</c:v>
                </c:pt>
                <c:pt idx="491">
                  <c:v>8.8464910647054085E-2</c:v>
                </c:pt>
                <c:pt idx="492">
                  <c:v>9.0024579948440153E-2</c:v>
                </c:pt>
                <c:pt idx="493">
                  <c:v>9.1603102331962116E-2</c:v>
                </c:pt>
                <c:pt idx="494">
                  <c:v>9.3200509974985413E-2</c:v>
                </c:pt>
                <c:pt idx="495">
                  <c:v>9.4816830331656665E-2</c:v>
                </c:pt>
                <c:pt idx="496">
                  <c:v>9.6452086042356999E-2</c:v>
                </c:pt>
                <c:pt idx="497">
                  <c:v>9.8106294843862463E-2</c:v>
                </c:pt>
                <c:pt idx="498">
                  <c:v>9.9779469480269722E-2</c:v>
                </c:pt>
                <c:pt idx="499">
                  <c:v>0.1014716176147521</c:v>
                </c:pt>
                <c:pt idx="500">
                  <c:v>0.10318274174220865</c:v>
                </c:pt>
                <c:pt idx="501">
                  <c:v>0.1049128391028652</c:v>
                </c:pt>
                <c:pt idx="502">
                  <c:v>0.10666190159689704</c:v>
                </c:pt>
                <c:pt idx="503">
                  <c:v>0.10842991570013061</c:v>
                </c:pt>
                <c:pt idx="504">
                  <c:v>0.11021686238089323</c:v>
                </c:pt>
                <c:pt idx="505">
                  <c:v>0.11202271701807198</c:v>
                </c:pt>
                <c:pt idx="506">
                  <c:v>0.11384744932044788</c:v>
                </c:pt>
                <c:pt idx="507">
                  <c:v>0.1156910232473698</c:v>
                </c:pt>
                <c:pt idx="508">
                  <c:v>0.11755339693083244</c:v>
                </c:pt>
                <c:pt idx="509">
                  <c:v>0.11943452259902532</c:v>
                </c:pt>
                <c:pt idx="510">
                  <c:v>0.12133434650141406</c:v>
                </c:pt>
                <c:pt idx="511">
                  <c:v>0.12325280883542278</c:v>
                </c:pt>
                <c:pt idx="512">
                  <c:v>0.12518984367478203</c:v>
                </c:pt>
                <c:pt idx="513">
                  <c:v>0.12714537889960376</c:v>
                </c:pt>
                <c:pt idx="514">
                  <c:v>0.12911933612825355</c:v>
                </c:pt>
                <c:pt idx="515">
                  <c:v>0.13111163065108034</c:v>
                </c:pt>
                <c:pt idx="516">
                  <c:v>0.13312217136606963</c:v>
                </c:pt>
                <c:pt idx="517">
                  <c:v>0.13515086071648486</c:v>
                </c:pt>
                <c:pt idx="518">
                  <c:v>0.13719759463056014</c:v>
                </c:pt>
                <c:pt idx="519">
                  <c:v>0.13926226246330686</c:v>
                </c:pt>
                <c:pt idx="520">
                  <c:v>0.14134474694049803</c:v>
                </c:pt>
                <c:pt idx="521">
                  <c:v>0.14344492410489496</c:v>
                </c:pt>
                <c:pt idx="522">
                  <c:v>0.14556266326477207</c:v>
                </c:pt>
                <c:pt idx="523">
                  <c:v>0.14769782694480738</c:v>
                </c:pt>
                <c:pt idx="524">
                  <c:v>0.14985027083939761</c:v>
                </c:pt>
                <c:pt idx="525">
                  <c:v>0.15201984376845512</c:v>
                </c:pt>
                <c:pt idx="526">
                  <c:v>0.15420638763574868</c:v>
                </c:pt>
                <c:pt idx="527">
                  <c:v>0.15640973738984654</c:v>
                </c:pt>
                <c:pt idx="528">
                  <c:v>0.15862972098771722</c:v>
                </c:pt>
                <c:pt idx="529">
                  <c:v>0.1608661593610462</c:v>
                </c:pt>
                <c:pt idx="530">
                  <c:v>0.16311886638532447</c:v>
                </c:pt>
                <c:pt idx="531">
                  <c:v>0.16538764885176183</c:v>
                </c:pt>
                <c:pt idx="532">
                  <c:v>0.16767230644207953</c:v>
                </c:pt>
                <c:pt idx="533">
                  <c:v>0.16997263170623522</c:v>
                </c:pt>
                <c:pt idx="534">
                  <c:v>0.17228841004313078</c:v>
                </c:pt>
                <c:pt idx="535">
                  <c:v>0.17461941968435135</c:v>
                </c:pt>
                <c:pt idx="536">
                  <c:v>0.17696543168098822</c:v>
                </c:pt>
                <c:pt idx="537">
                  <c:v>0.17932620989358816</c:v>
                </c:pt>
                <c:pt idx="538">
                  <c:v>0.18170151098527931</c:v>
                </c:pt>
                <c:pt idx="539">
                  <c:v>0.18409108441811484</c:v>
                </c:pt>
                <c:pt idx="540">
                  <c:v>0.1864946724526807</c:v>
                </c:pt>
                <c:pt idx="541">
                  <c:v>0.1889120101510039</c:v>
                </c:pt>
                <c:pt idx="542">
                  <c:v>0.19134282538280778</c:v>
                </c:pt>
                <c:pt idx="543">
                  <c:v>0.19378683883514614</c:v>
                </c:pt>
                <c:pt idx="544">
                  <c:v>0.19624376402545773</c:v>
                </c:pt>
                <c:pt idx="545">
                  <c:v>0.19871330731807213</c:v>
                </c:pt>
                <c:pt idx="546">
                  <c:v>0.20119516794420234</c:v>
                </c:pt>
                <c:pt idx="547">
                  <c:v>0.2036890380254549</c:v>
                </c:pt>
                <c:pt idx="548">
                  <c:v>0.20619460260088562</c:v>
                </c:pt>
                <c:pt idx="549">
                  <c:v>0.20871153965762934</c:v>
                </c:pt>
                <c:pt idx="550">
                  <c:v>0.21123952016513015</c:v>
                </c:pt>
                <c:pt idx="551">
                  <c:v>0.21377820811299197</c:v>
                </c:pt>
                <c:pt idx="552">
                  <c:v>0.21632726055247575</c:v>
                </c:pt>
                <c:pt idx="553">
                  <c:v>0.21888632764165827</c:v>
                </c:pt>
                <c:pt idx="554">
                  <c:v>0.22145505269427224</c:v>
                </c:pt>
                <c:pt idx="555">
                  <c:v>0.224033072232242</c:v>
                </c:pt>
                <c:pt idx="556">
                  <c:v>0.22662001604192683</c:v>
                </c:pt>
                <c:pt idx="557">
                  <c:v>0.22921550723408568</c:v>
                </c:pt>
                <c:pt idx="558">
                  <c:v>0.23181916230756616</c:v>
                </c:pt>
                <c:pt idx="559">
                  <c:v>0.23443059121672982</c:v>
                </c:pt>
                <c:pt idx="560">
                  <c:v>0.23704939744261322</c:v>
                </c:pt>
                <c:pt idx="561">
                  <c:v>0.23967517806782879</c:v>
                </c:pt>
                <c:pt idx="562">
                  <c:v>0.24230752385520349</c:v>
                </c:pt>
                <c:pt idx="563">
                  <c:v>0.24494601933015092</c:v>
                </c:pt>
                <c:pt idx="564">
                  <c:v>0.24759024286677433</c:v>
                </c:pt>
                <c:pt idx="565">
                  <c:v>0.25023976677768933</c:v>
                </c:pt>
                <c:pt idx="566">
                  <c:v>0.25289415740755661</c:v>
                </c:pt>
                <c:pt idx="567">
                  <c:v>0.25555297523031206</c:v>
                </c:pt>
                <c:pt idx="568">
                  <c:v>0.25821577495007952</c:v>
                </c:pt>
                <c:pt idx="569">
                  <c:v>0.26088210560574565</c:v>
                </c:pt>
                <c:pt idx="570">
                  <c:v>0.26355151067917837</c:v>
                </c:pt>
                <c:pt idx="571">
                  <c:v>0.26622352820706685</c:v>
                </c:pt>
                <c:pt idx="572">
                  <c:v>0.26889769089635307</c:v>
                </c:pt>
                <c:pt idx="573">
                  <c:v>0.27157352624323228</c:v>
                </c:pt>
                <c:pt idx="574">
                  <c:v>0.27425055665568876</c:v>
                </c:pt>
                <c:pt idx="575">
                  <c:v>0.27692829957953302</c:v>
                </c:pt>
                <c:pt idx="576">
                  <c:v>0.27960626762790686</c:v>
                </c:pt>
                <c:pt idx="577">
                  <c:v>0.28228396871421735</c:v>
                </c:pt>
                <c:pt idx="578">
                  <c:v>0.28496090618845793</c:v>
                </c:pt>
                <c:pt idx="579">
                  <c:v>0.28763657897687422</c:v>
                </c:pt>
                <c:pt idx="580">
                  <c:v>0.29031048172492968</c:v>
                </c:pt>
                <c:pt idx="581">
                  <c:v>0.2929821049435205</c:v>
                </c:pt>
                <c:pt idx="582">
                  <c:v>0.29565093515839191</c:v>
                </c:pt>
                <c:pt idx="583">
                  <c:v>0.29831645506269855</c:v>
                </c:pt>
                <c:pt idx="584">
                  <c:v>0.30097814367265863</c:v>
                </c:pt>
                <c:pt idx="585">
                  <c:v>0.30363547648623823</c:v>
                </c:pt>
                <c:pt idx="586">
                  <c:v>0.30628792564481</c:v>
                </c:pt>
                <c:pt idx="587">
                  <c:v>0.3089349600977187</c:v>
                </c:pt>
                <c:pt idx="588">
                  <c:v>0.311576045769693</c:v>
                </c:pt>
                <c:pt idx="589">
                  <c:v>0.31421064573103175</c:v>
                </c:pt>
                <c:pt idx="590">
                  <c:v>0.3168382203704968</c:v>
                </c:pt>
                <c:pt idx="591">
                  <c:v>0.3194582275708413</c:v>
                </c:pt>
                <c:pt idx="592">
                  <c:v>0.32207012288689585</c:v>
                </c:pt>
                <c:pt idx="593">
                  <c:v>0.32467335972613787</c:v>
                </c:pt>
                <c:pt idx="594">
                  <c:v>0.32726738953166623</c:v>
                </c:pt>
                <c:pt idx="595">
                  <c:v>0.32985166196749716</c:v>
                </c:pt>
                <c:pt idx="596">
                  <c:v>0.33242562510610163</c:v>
                </c:pt>
                <c:pt idx="597">
                  <c:v>0.33498872561809689</c:v>
                </c:pt>
                <c:pt idx="598">
                  <c:v>0.33754040896400606</c:v>
                </c:pt>
                <c:pt idx="599">
                  <c:v>0.34008011958799567</c:v>
                </c:pt>
                <c:pt idx="600">
                  <c:v>0.34260730111350302</c:v>
                </c:pt>
                <c:pt idx="601">
                  <c:v>0.34512139654065621</c:v>
                </c:pt>
                <c:pt idx="602">
                  <c:v>0.3476218484453959</c:v>
                </c:pt>
                <c:pt idx="603">
                  <c:v>0.35010809918020114</c:v>
                </c:pt>
                <c:pt idx="604">
                  <c:v>0.35257959107632075</c:v>
                </c:pt>
                <c:pt idx="605">
                  <c:v>0.35503576664741254</c:v>
                </c:pt>
                <c:pt idx="606">
                  <c:v>0.35747606879448535</c:v>
                </c:pt>
                <c:pt idx="607">
                  <c:v>0.35989994101204714</c:v>
                </c:pt>
                <c:pt idx="608">
                  <c:v>0.36230682759534849</c:v>
                </c:pt>
                <c:pt idx="609">
                  <c:v>0.3646961738486213</c:v>
                </c:pt>
                <c:pt idx="610">
                  <c:v>0.36706742629420297</c:v>
                </c:pt>
                <c:pt idx="611">
                  <c:v>0.36942003288243908</c:v>
                </c:pt>
                <c:pt idx="612">
                  <c:v>0.37175344320225501</c:v>
                </c:pt>
                <c:pt idx="613">
                  <c:v>0.37406710869228732</c:v>
                </c:pt>
                <c:pt idx="614">
                  <c:v>0.3763604828524616</c:v>
                </c:pt>
                <c:pt idx="615">
                  <c:v>0.3786330214559066</c:v>
                </c:pt>
                <c:pt idx="616">
                  <c:v>0.38088418276109082</c:v>
                </c:pt>
                <c:pt idx="617">
                  <c:v>0.38311342772406642</c:v>
                </c:pt>
                <c:pt idx="618">
                  <c:v>0.38532022021070866</c:v>
                </c:pt>
                <c:pt idx="619">
                  <c:v>0.38750402720883348</c:v>
                </c:pt>
                <c:pt idx="620">
                  <c:v>0.38966431904007659</c:v>
                </c:pt>
                <c:pt idx="621">
                  <c:v>0.39180056957142162</c:v>
                </c:pt>
                <c:pt idx="622">
                  <c:v>0.39391225642625616</c:v>
                </c:pt>
                <c:pt idx="623">
                  <c:v>0.39599886119484179</c:v>
                </c:pt>
                <c:pt idx="624">
                  <c:v>0.39805986964407969</c:v>
                </c:pt>
                <c:pt idx="625">
                  <c:v>0.40009477192645476</c:v>
                </c:pt>
                <c:pt idx="626">
                  <c:v>0.40210306278804059</c:v>
                </c:pt>
                <c:pt idx="627">
                  <c:v>0.40408424177544777</c:v>
                </c:pt>
                <c:pt idx="628">
                  <c:v>0.40603781344159928</c:v>
                </c:pt>
                <c:pt idx="629">
                  <c:v>0.40796328755021338</c:v>
                </c:pt>
                <c:pt idx="630">
                  <c:v>0.40986017927888085</c:v>
                </c:pt>
                <c:pt idx="631">
                  <c:v>0.41172800942061649</c:v>
                </c:pt>
                <c:pt idx="632">
                  <c:v>0.41356630458377031</c:v>
                </c:pt>
                <c:pt idx="633">
                  <c:v>0.41537459739018368</c:v>
                </c:pt>
                <c:pt idx="634">
                  <c:v>0.41715242667147434</c:v>
                </c:pt>
                <c:pt idx="635">
                  <c:v>0.41889933766333531</c:v>
                </c:pt>
                <c:pt idx="636">
                  <c:v>0.42061488219773752</c:v>
                </c:pt>
                <c:pt idx="637">
                  <c:v>0.42229861889291842</c:v>
                </c:pt>
                <c:pt idx="638">
                  <c:v>0.42395011334105032</c:v>
                </c:pt>
                <c:pt idx="639">
                  <c:v>0.42556893829347392</c:v>
                </c:pt>
                <c:pt idx="640">
                  <c:v>0.42715467384338929</c:v>
                </c:pt>
                <c:pt idx="641">
                  <c:v>0.42870690760589486</c:v>
                </c:pt>
                <c:pt idx="642">
                  <c:v>0.43022523489526943</c:v>
                </c:pt>
                <c:pt idx="643">
                  <c:v>0.4317092588993896</c:v>
                </c:pt>
                <c:pt idx="644">
                  <c:v>0.43315859085117719</c:v>
                </c:pt>
                <c:pt idx="645">
                  <c:v>0.43457285019697861</c:v>
                </c:pt>
                <c:pt idx="646">
                  <c:v>0.43595166476176994</c:v>
                </c:pt>
                <c:pt idx="647">
                  <c:v>0.43729467091109103</c:v>
                </c:pt>
                <c:pt idx="648">
                  <c:v>0.43860151370961004</c:v>
                </c:pt>
                <c:pt idx="649">
                  <c:v>0.43987184707622284</c:v>
                </c:pt>
                <c:pt idx="650">
                  <c:v>0.44110533393559304</c:v>
                </c:pt>
                <c:pt idx="651">
                  <c:v>0.44230164636604091</c:v>
                </c:pt>
                <c:pt idx="652">
                  <c:v>0.44346046574369025</c:v>
                </c:pt>
                <c:pt idx="653">
                  <c:v>0.44458148288278732</c:v>
                </c:pt>
                <c:pt idx="654">
                  <c:v>0.4456643981721029</c:v>
                </c:pt>
                <c:pt idx="655">
                  <c:v>0.44670892170733889</c:v>
                </c:pt>
                <c:pt idx="656">
                  <c:v>0.44771477341945159</c:v>
                </c:pt>
                <c:pt idx="657">
                  <c:v>0.44868168319882018</c:v>
                </c:pt>
                <c:pt idx="658">
                  <c:v>0.44960939101517816</c:v>
                </c:pt>
                <c:pt idx="659">
                  <c:v>0.45049764703323786</c:v>
                </c:pt>
                <c:pt idx="660">
                  <c:v>0.45134621172393308</c:v>
                </c:pt>
                <c:pt idx="661">
                  <c:v>0.45215485597121607</c:v>
                </c:pt>
                <c:pt idx="662">
                  <c:v>0.45292336117433707</c:v>
                </c:pt>
                <c:pt idx="663">
                  <c:v>0.45365151934554793</c:v>
                </c:pt>
                <c:pt idx="664">
                  <c:v>0.45433913320316621</c:v>
                </c:pt>
                <c:pt idx="665">
                  <c:v>0.45498601625994395</c:v>
                </c:pt>
                <c:pt idx="666">
                  <c:v>0.45559199290668467</c:v>
                </c:pt>
                <c:pt idx="667">
                  <c:v>0.45615689849105734</c:v>
                </c:pt>
                <c:pt idx="668">
                  <c:v>0.45668057939155882</c:v>
                </c:pt>
                <c:pt idx="669">
                  <c:v>0.45716289308657782</c:v>
                </c:pt>
                <c:pt idx="670">
                  <c:v>0.45760370821851692</c:v>
                </c:pt>
                <c:pt idx="671">
                  <c:v>0.45800290465293492</c:v>
                </c:pt>
                <c:pt idx="672">
                  <c:v>0.4583603735326699</c:v>
                </c:pt>
                <c:pt idx="673">
                  <c:v>0.45867601732690999</c:v>
                </c:pt>
                <c:pt idx="674">
                  <c:v>0.45894974987518278</c:v>
                </c:pt>
                <c:pt idx="675">
                  <c:v>0.45918149642623363</c:v>
                </c:pt>
                <c:pt idx="676">
                  <c:v>0.45937119367177015</c:v>
                </c:pt>
                <c:pt idx="677">
                  <c:v>0.45951878977505017</c:v>
                </c:pt>
                <c:pt idx="678">
                  <c:v>0.4596242443942975</c:v>
                </c:pt>
                <c:pt idx="679">
                  <c:v>0.4596875287009286</c:v>
                </c:pt>
                <c:pt idx="680">
                  <c:v>0.45970862539258017</c:v>
                </c:pt>
                <c:pt idx="681">
                  <c:v>0.45968752870092866</c:v>
                </c:pt>
                <c:pt idx="682">
                  <c:v>0.45962424439429744</c:v>
                </c:pt>
                <c:pt idx="683">
                  <c:v>0.45951878977505006</c:v>
                </c:pt>
                <c:pt idx="684">
                  <c:v>0.45937119367177015</c:v>
                </c:pt>
                <c:pt idx="685">
                  <c:v>0.45918149642623363</c:v>
                </c:pt>
                <c:pt idx="686">
                  <c:v>0.45894974987518272</c:v>
                </c:pt>
                <c:pt idx="687">
                  <c:v>0.45867601732690993</c:v>
                </c:pt>
                <c:pt idx="688">
                  <c:v>0.4583603735326699</c:v>
                </c:pt>
                <c:pt idx="689">
                  <c:v>0.45800290465293497</c:v>
                </c:pt>
                <c:pt idx="690">
                  <c:v>0.45760370821851692</c:v>
                </c:pt>
                <c:pt idx="691">
                  <c:v>0.45716289308657776</c:v>
                </c:pt>
                <c:pt idx="692">
                  <c:v>0.45668057939155887</c:v>
                </c:pt>
                <c:pt idx="693">
                  <c:v>0.45615689849105734</c:v>
                </c:pt>
                <c:pt idx="694">
                  <c:v>0.45559199290668473</c:v>
                </c:pt>
                <c:pt idx="695">
                  <c:v>0.45498601625994395</c:v>
                </c:pt>
                <c:pt idx="696">
                  <c:v>0.45433913320316627</c:v>
                </c:pt>
                <c:pt idx="697">
                  <c:v>0.45365151934554793</c:v>
                </c:pt>
                <c:pt idx="698">
                  <c:v>0.45292336117433707</c:v>
                </c:pt>
                <c:pt idx="699">
                  <c:v>0.45215485597121607</c:v>
                </c:pt>
                <c:pt idx="700">
                  <c:v>0.45134621172393308</c:v>
                </c:pt>
                <c:pt idx="701">
                  <c:v>0.45049764703323791</c:v>
                </c:pt>
                <c:pt idx="702">
                  <c:v>0.44960939101517822</c:v>
                </c:pt>
                <c:pt idx="703">
                  <c:v>0.44868168319882018</c:v>
                </c:pt>
                <c:pt idx="704">
                  <c:v>0.44771477341945154</c:v>
                </c:pt>
                <c:pt idx="705">
                  <c:v>0.44670892170733889</c:v>
                </c:pt>
                <c:pt idx="706">
                  <c:v>0.4456643981721029</c:v>
                </c:pt>
                <c:pt idx="707">
                  <c:v>0.44458148288278732</c:v>
                </c:pt>
                <c:pt idx="708">
                  <c:v>0.44346046574369025</c:v>
                </c:pt>
                <c:pt idx="709">
                  <c:v>0.44230164636604086</c:v>
                </c:pt>
                <c:pt idx="710">
                  <c:v>0.44110533393559304</c:v>
                </c:pt>
                <c:pt idx="711">
                  <c:v>0.43987184707622284</c:v>
                </c:pt>
                <c:pt idx="712">
                  <c:v>0.43860151370961004</c:v>
                </c:pt>
                <c:pt idx="713">
                  <c:v>0.43729467091109114</c:v>
                </c:pt>
                <c:pt idx="714">
                  <c:v>0.43595166476176994</c:v>
                </c:pt>
                <c:pt idx="715">
                  <c:v>0.43457285019697867</c:v>
                </c:pt>
                <c:pt idx="716">
                  <c:v>0.43315859085117719</c:v>
                </c:pt>
                <c:pt idx="717">
                  <c:v>0.4317092588993896</c:v>
                </c:pt>
                <c:pt idx="718">
                  <c:v>0.43022523489526948</c:v>
                </c:pt>
                <c:pt idx="719">
                  <c:v>0.42870690760589486</c:v>
                </c:pt>
                <c:pt idx="720">
                  <c:v>0.42715467384338929</c:v>
                </c:pt>
                <c:pt idx="721">
                  <c:v>0.42556893829347398</c:v>
                </c:pt>
                <c:pt idx="722">
                  <c:v>0.42395011334105037</c:v>
                </c:pt>
                <c:pt idx="723">
                  <c:v>0.42229861889291836</c:v>
                </c:pt>
                <c:pt idx="724">
                  <c:v>0.42061488219773757</c:v>
                </c:pt>
                <c:pt idx="725">
                  <c:v>0.41889933766333537</c:v>
                </c:pt>
                <c:pt idx="726">
                  <c:v>0.41715242667147434</c:v>
                </c:pt>
                <c:pt idx="727">
                  <c:v>0.41537459739018373</c:v>
                </c:pt>
                <c:pt idx="728">
                  <c:v>0.41356630458377025</c:v>
                </c:pt>
                <c:pt idx="729">
                  <c:v>0.41172800942061649</c:v>
                </c:pt>
                <c:pt idx="730">
                  <c:v>0.40986017927888085</c:v>
                </c:pt>
                <c:pt idx="731">
                  <c:v>0.40796328755021338</c:v>
                </c:pt>
                <c:pt idx="732">
                  <c:v>0.40603781344159928</c:v>
                </c:pt>
                <c:pt idx="733">
                  <c:v>0.40408424177544783</c:v>
                </c:pt>
                <c:pt idx="734">
                  <c:v>0.40210306278804064</c:v>
                </c:pt>
                <c:pt idx="735">
                  <c:v>0.40009477192645482</c:v>
                </c:pt>
                <c:pt idx="736">
                  <c:v>0.39805986964407963</c:v>
                </c:pt>
                <c:pt idx="737">
                  <c:v>0.39599886119484168</c:v>
                </c:pt>
                <c:pt idx="738">
                  <c:v>0.39391225642625616</c:v>
                </c:pt>
                <c:pt idx="739">
                  <c:v>0.39180056957142162</c:v>
                </c:pt>
                <c:pt idx="740">
                  <c:v>0.38966431904007659</c:v>
                </c:pt>
                <c:pt idx="741">
                  <c:v>0.38750402720883348</c:v>
                </c:pt>
                <c:pt idx="742">
                  <c:v>0.38532022021070866</c:v>
                </c:pt>
                <c:pt idx="743">
                  <c:v>0.38311342772406631</c:v>
                </c:pt>
                <c:pt idx="744">
                  <c:v>0.38088418276109076</c:v>
                </c:pt>
                <c:pt idx="745">
                  <c:v>0.37863302145590672</c:v>
                </c:pt>
                <c:pt idx="746">
                  <c:v>0.37636048285246165</c:v>
                </c:pt>
                <c:pt idx="747">
                  <c:v>0.37406710869228732</c:v>
                </c:pt>
                <c:pt idx="748">
                  <c:v>0.37175344320225501</c:v>
                </c:pt>
                <c:pt idx="749">
                  <c:v>0.36942003288243902</c:v>
                </c:pt>
                <c:pt idx="750">
                  <c:v>0.36706742629420297</c:v>
                </c:pt>
                <c:pt idx="751">
                  <c:v>0.3646961738486213</c:v>
                </c:pt>
                <c:pt idx="752">
                  <c:v>0.36230682759534849</c:v>
                </c:pt>
                <c:pt idx="753">
                  <c:v>0.35989994101204709</c:v>
                </c:pt>
                <c:pt idx="754">
                  <c:v>0.35747606879448535</c:v>
                </c:pt>
                <c:pt idx="755">
                  <c:v>0.35503576664741254</c:v>
                </c:pt>
                <c:pt idx="756">
                  <c:v>0.35257959107632081</c:v>
                </c:pt>
                <c:pt idx="757">
                  <c:v>0.35010809918020108</c:v>
                </c:pt>
                <c:pt idx="758">
                  <c:v>0.3476218484453959</c:v>
                </c:pt>
                <c:pt idx="759">
                  <c:v>0.34512139654065627</c:v>
                </c:pt>
                <c:pt idx="760">
                  <c:v>0.34260730111350313</c:v>
                </c:pt>
                <c:pt idx="761">
                  <c:v>0.34008011958799567</c:v>
                </c:pt>
                <c:pt idx="762">
                  <c:v>0.337540408964006</c:v>
                </c:pt>
                <c:pt idx="763">
                  <c:v>0.33498872561809689</c:v>
                </c:pt>
                <c:pt idx="764">
                  <c:v>0.33242562510610169</c:v>
                </c:pt>
                <c:pt idx="765">
                  <c:v>0.32985166196749716</c:v>
                </c:pt>
                <c:pt idx="766">
                  <c:v>0.32726738953166618</c:v>
                </c:pt>
                <c:pt idx="767">
                  <c:v>0.32467335972613787</c:v>
                </c:pt>
                <c:pt idx="768">
                  <c:v>0.32207012288689574</c:v>
                </c:pt>
                <c:pt idx="769">
                  <c:v>0.3194582275708413</c:v>
                </c:pt>
                <c:pt idx="770">
                  <c:v>0.3168382203704968</c:v>
                </c:pt>
                <c:pt idx="771">
                  <c:v>0.31421064573103163</c:v>
                </c:pt>
                <c:pt idx="772">
                  <c:v>0.311576045769693</c:v>
                </c:pt>
                <c:pt idx="773">
                  <c:v>0.3089349600977187</c:v>
                </c:pt>
                <c:pt idx="774">
                  <c:v>0.30628792564481</c:v>
                </c:pt>
                <c:pt idx="775">
                  <c:v>0.30363547648623823</c:v>
                </c:pt>
                <c:pt idx="776">
                  <c:v>0.30097814367265857</c:v>
                </c:pt>
                <c:pt idx="777">
                  <c:v>0.29831645506269855</c:v>
                </c:pt>
                <c:pt idx="778">
                  <c:v>0.29565093515839191</c:v>
                </c:pt>
                <c:pt idx="779">
                  <c:v>0.29298210494352062</c:v>
                </c:pt>
                <c:pt idx="780">
                  <c:v>0.29031048172492968</c:v>
                </c:pt>
                <c:pt idx="781">
                  <c:v>0.28763657897687422</c:v>
                </c:pt>
                <c:pt idx="782">
                  <c:v>0.28496090618845793</c:v>
                </c:pt>
                <c:pt idx="783">
                  <c:v>0.2822839687142174</c:v>
                </c:pt>
                <c:pt idx="784">
                  <c:v>0.27960626762790691</c:v>
                </c:pt>
                <c:pt idx="785">
                  <c:v>0.27692829957953302</c:v>
                </c:pt>
                <c:pt idx="786">
                  <c:v>0.27425055665568876</c:v>
                </c:pt>
                <c:pt idx="787">
                  <c:v>0.27157352624323233</c:v>
                </c:pt>
                <c:pt idx="788">
                  <c:v>0.26889769089635301</c:v>
                </c:pt>
                <c:pt idx="789">
                  <c:v>0.26622352820706685</c:v>
                </c:pt>
                <c:pt idx="790">
                  <c:v>0.26355151067917842</c:v>
                </c:pt>
                <c:pt idx="791">
                  <c:v>0.2608821056057456</c:v>
                </c:pt>
                <c:pt idx="792">
                  <c:v>0.25821577495007958</c:v>
                </c:pt>
                <c:pt idx="793">
                  <c:v>0.25555297523031206</c:v>
                </c:pt>
                <c:pt idx="794">
                  <c:v>0.25289415740755655</c:v>
                </c:pt>
                <c:pt idx="795">
                  <c:v>0.25023976677768933</c:v>
                </c:pt>
                <c:pt idx="796">
                  <c:v>0.24759024286677433</c:v>
                </c:pt>
                <c:pt idx="797">
                  <c:v>0.24494601933015084</c:v>
                </c:pt>
                <c:pt idx="798">
                  <c:v>0.24230752385520346</c:v>
                </c:pt>
                <c:pt idx="799">
                  <c:v>0.23967517806782884</c:v>
                </c:pt>
                <c:pt idx="800">
                  <c:v>0.23704939744261319</c:v>
                </c:pt>
                <c:pt idx="801">
                  <c:v>0.23443059121672985</c:v>
                </c:pt>
                <c:pt idx="802">
                  <c:v>0.23181916230756619</c:v>
                </c:pt>
                <c:pt idx="803">
                  <c:v>0.22921550723408574</c:v>
                </c:pt>
                <c:pt idx="804">
                  <c:v>0.22662001604192686</c:v>
                </c:pt>
                <c:pt idx="805">
                  <c:v>0.22403307223224192</c:v>
                </c:pt>
                <c:pt idx="806">
                  <c:v>0.22145505269427229</c:v>
                </c:pt>
                <c:pt idx="807">
                  <c:v>0.21888632764165833</c:v>
                </c:pt>
                <c:pt idx="808">
                  <c:v>0.21632726055247575</c:v>
                </c:pt>
                <c:pt idx="809">
                  <c:v>0.21377820811299197</c:v>
                </c:pt>
                <c:pt idx="810">
                  <c:v>0.21123952016513015</c:v>
                </c:pt>
                <c:pt idx="811">
                  <c:v>0.20871153965762937</c:v>
                </c:pt>
                <c:pt idx="812">
                  <c:v>0.2061946026008856</c:v>
                </c:pt>
                <c:pt idx="813">
                  <c:v>0.2036890380254549</c:v>
                </c:pt>
                <c:pt idx="814">
                  <c:v>0.20119516794420236</c:v>
                </c:pt>
                <c:pt idx="815">
                  <c:v>0.19871330731807213</c:v>
                </c:pt>
                <c:pt idx="816">
                  <c:v>0.19624376402545771</c:v>
                </c:pt>
                <c:pt idx="817">
                  <c:v>0.19378683883514616</c:v>
                </c:pt>
                <c:pt idx="818">
                  <c:v>0.19134282538280772</c:v>
                </c:pt>
                <c:pt idx="819">
                  <c:v>0.18891201015100395</c:v>
                </c:pt>
                <c:pt idx="820">
                  <c:v>0.18649467245268073</c:v>
                </c:pt>
                <c:pt idx="821">
                  <c:v>0.18409108441811492</c:v>
                </c:pt>
                <c:pt idx="822">
                  <c:v>0.18170151098527923</c:v>
                </c:pt>
                <c:pt idx="823">
                  <c:v>0.17932620989358808</c:v>
                </c:pt>
                <c:pt idx="824">
                  <c:v>0.17696543168098819</c:v>
                </c:pt>
                <c:pt idx="825">
                  <c:v>0.17461941968435141</c:v>
                </c:pt>
                <c:pt idx="826">
                  <c:v>0.17228841004313078</c:v>
                </c:pt>
                <c:pt idx="827">
                  <c:v>0.16997263170623525</c:v>
                </c:pt>
                <c:pt idx="828">
                  <c:v>0.16767230644207951</c:v>
                </c:pt>
                <c:pt idx="829">
                  <c:v>0.1653876488517618</c:v>
                </c:pt>
                <c:pt idx="830">
                  <c:v>0.16311886638532452</c:v>
                </c:pt>
                <c:pt idx="831">
                  <c:v>0.16086615936104617</c:v>
                </c:pt>
                <c:pt idx="832">
                  <c:v>0.1586297209877171</c:v>
                </c:pt>
                <c:pt idx="833">
                  <c:v>0.15640973738984648</c:v>
                </c:pt>
                <c:pt idx="834">
                  <c:v>0.15420638763574865</c:v>
                </c:pt>
                <c:pt idx="835">
                  <c:v>0.15201984376845507</c:v>
                </c:pt>
                <c:pt idx="836">
                  <c:v>0.14985027083939764</c:v>
                </c:pt>
                <c:pt idx="837">
                  <c:v>0.14769782694480738</c:v>
                </c:pt>
                <c:pt idx="838">
                  <c:v>0.14556266326477205</c:v>
                </c:pt>
                <c:pt idx="839">
                  <c:v>0.14344492410489509</c:v>
                </c:pt>
                <c:pt idx="840">
                  <c:v>0.14134474694049814</c:v>
                </c:pt>
                <c:pt idx="841">
                  <c:v>0.13926226246330678</c:v>
                </c:pt>
                <c:pt idx="842">
                  <c:v>0.13719759463056019</c:v>
                </c:pt>
                <c:pt idx="843">
                  <c:v>0.13515086071648497</c:v>
                </c:pt>
                <c:pt idx="844">
                  <c:v>0.13312217136606957</c:v>
                </c:pt>
                <c:pt idx="845">
                  <c:v>0.13111163065108031</c:v>
                </c:pt>
                <c:pt idx="846">
                  <c:v>0.12911933612825355</c:v>
                </c:pt>
                <c:pt idx="847">
                  <c:v>0.12714537889960373</c:v>
                </c:pt>
                <c:pt idx="848">
                  <c:v>0.125189843674782</c:v>
                </c:pt>
                <c:pt idx="849">
                  <c:v>0.12325280883542283</c:v>
                </c:pt>
                <c:pt idx="850">
                  <c:v>0.12133434650141406</c:v>
                </c:pt>
                <c:pt idx="851">
                  <c:v>0.11943452259902537</c:v>
                </c:pt>
                <c:pt idx="852">
                  <c:v>0.11755339693083247</c:v>
                </c:pt>
                <c:pt idx="853">
                  <c:v>0.1156910232473697</c:v>
                </c:pt>
                <c:pt idx="854">
                  <c:v>0.11384744932044787</c:v>
                </c:pt>
                <c:pt idx="855">
                  <c:v>0.11202271701807201</c:v>
                </c:pt>
                <c:pt idx="856">
                  <c:v>0.11021686238089333</c:v>
                </c:pt>
                <c:pt idx="857">
                  <c:v>0.10842991570013065</c:v>
                </c:pt>
                <c:pt idx="858">
                  <c:v>0.10666190159689704</c:v>
                </c:pt>
                <c:pt idx="859">
                  <c:v>0.1049128391028652</c:v>
                </c:pt>
                <c:pt idx="860">
                  <c:v>0.10318274174220857</c:v>
                </c:pt>
                <c:pt idx="861">
                  <c:v>0.10147161761475215</c:v>
                </c:pt>
                <c:pt idx="862">
                  <c:v>9.9779469480269695E-2</c:v>
                </c:pt>
                <c:pt idx="863">
                  <c:v>9.8106294843862546E-2</c:v>
                </c:pt>
                <c:pt idx="864">
                  <c:v>9.6452086042357069E-2</c:v>
                </c:pt>
                <c:pt idx="865">
                  <c:v>9.4816830331656637E-2</c:v>
                </c:pt>
                <c:pt idx="866">
                  <c:v>9.3200509974985468E-2</c:v>
                </c:pt>
                <c:pt idx="867">
                  <c:v>9.1603102331962172E-2</c:v>
                </c:pt>
                <c:pt idx="868">
                  <c:v>9.0024579948440139E-2</c:v>
                </c:pt>
                <c:pt idx="869">
                  <c:v>8.8464910647054168E-2</c:v>
                </c:pt>
                <c:pt idx="870">
                  <c:v>8.6924057618411391E-2</c:v>
                </c:pt>
                <c:pt idx="871">
                  <c:v>8.5401979512867016E-2</c:v>
                </c:pt>
                <c:pt idx="872">
                  <c:v>8.3898630532824522E-2</c:v>
                </c:pt>
                <c:pt idx="873">
                  <c:v>8.241396052550129E-2</c:v>
                </c:pt>
                <c:pt idx="874">
                  <c:v>8.0947915076101454E-2</c:v>
                </c:pt>
                <c:pt idx="875">
                  <c:v>7.9500435601338085E-2</c:v>
                </c:pt>
                <c:pt idx="876">
                  <c:v>7.8071459443247726E-2</c:v>
                </c:pt>
                <c:pt idx="877">
                  <c:v>7.6660919963240898E-2</c:v>
                </c:pt>
                <c:pt idx="878">
                  <c:v>7.5268746636334191E-2</c:v>
                </c:pt>
                <c:pt idx="879">
                  <c:v>7.3894865145507527E-2</c:v>
                </c:pt>
                <c:pt idx="880">
                  <c:v>7.2539197476135048E-2</c:v>
                </c:pt>
                <c:pt idx="881">
                  <c:v>7.120166201043486E-2</c:v>
                </c:pt>
                <c:pt idx="882">
                  <c:v>6.9882173621887256E-2</c:v>
                </c:pt>
                <c:pt idx="883">
                  <c:v>6.8580643769569405E-2</c:v>
                </c:pt>
                <c:pt idx="884">
                  <c:v>6.7296980592356975E-2</c:v>
                </c:pt>
                <c:pt idx="885">
                  <c:v>6.6031089002943591E-2</c:v>
                </c:pt>
                <c:pt idx="886">
                  <c:v>6.4782870781629406E-2</c:v>
                </c:pt>
                <c:pt idx="887">
                  <c:v>6.355222466983286E-2</c:v>
                </c:pt>
                <c:pt idx="888">
                  <c:v>6.2339046463278473E-2</c:v>
                </c:pt>
                <c:pt idx="889">
                  <c:v>6.1143229104816135E-2</c:v>
                </c:pt>
                <c:pt idx="890">
                  <c:v>5.996466277682793E-2</c:v>
                </c:pt>
                <c:pt idx="891">
                  <c:v>5.8803234993179389E-2</c:v>
                </c:pt>
                <c:pt idx="892">
                  <c:v>5.7658830690673291E-2</c:v>
                </c:pt>
                <c:pt idx="893">
                  <c:v>5.653133231996544E-2</c:v>
                </c:pt>
                <c:pt idx="894">
                  <c:v>5.5420619935902735E-2</c:v>
                </c:pt>
                <c:pt idx="895">
                  <c:v>5.4326571287244524E-2</c:v>
                </c:pt>
                <c:pt idx="896">
                  <c:v>5.3249061905730713E-2</c:v>
                </c:pt>
                <c:pt idx="897">
                  <c:v>5.2187965194458959E-2</c:v>
                </c:pt>
                <c:pt idx="898">
                  <c:v>5.114315251553693E-2</c:v>
                </c:pt>
                <c:pt idx="899">
                  <c:v>5.011449327697505E-2</c:v>
                </c:pt>
                <c:pt idx="900">
                  <c:v>4.9101855018786646E-2</c:v>
                </c:pt>
                <c:pt idx="901">
                  <c:v>4.8105103498263801E-2</c:v>
                </c:pt>
                <c:pt idx="902">
                  <c:v>4.7124102774398283E-2</c:v>
                </c:pt>
                <c:pt idx="903">
                  <c:v>4.6158715291417941E-2</c:v>
                </c:pt>
                <c:pt idx="904">
                  <c:v>4.520880196141E-2</c:v>
                </c:pt>
                <c:pt idx="905">
                  <c:v>4.4274222246004316E-2</c:v>
                </c:pt>
                <c:pt idx="906">
                  <c:v>4.3354834237090085E-2</c:v>
                </c:pt>
                <c:pt idx="907">
                  <c:v>4.2450494736541187E-2</c:v>
                </c:pt>
                <c:pt idx="908">
                  <c:v>4.1561059334926029E-2</c:v>
                </c:pt>
                <c:pt idx="909">
                  <c:v>4.0686382489179593E-2</c:v>
                </c:pt>
                <c:pt idx="910">
                  <c:v>3.9826317599215372E-2</c:v>
                </c:pt>
                <c:pt idx="911">
                  <c:v>3.8980717083457322E-2</c:v>
                </c:pt>
                <c:pt idx="912">
                  <c:v>3.8149432453271716E-2</c:v>
                </c:pt>
                <c:pt idx="913">
                  <c:v>3.7332314386281214E-2</c:v>
                </c:pt>
                <c:pt idx="914">
                  <c:v>3.6529212798543147E-2</c:v>
                </c:pt>
                <c:pt idx="915">
                  <c:v>3.5739976915576593E-2</c:v>
                </c:pt>
                <c:pt idx="916">
                  <c:v>3.4964455342222471E-2</c:v>
                </c:pt>
                <c:pt idx="917">
                  <c:v>3.4202496131323014E-2</c:v>
                </c:pt>
                <c:pt idx="918">
                  <c:v>3.3453946851207304E-2</c:v>
                </c:pt>
                <c:pt idx="919">
                  <c:v>3.2718654651971206E-2</c:v>
                </c:pt>
                <c:pt idx="920">
                  <c:v>3.1996466330540187E-2</c:v>
                </c:pt>
                <c:pt idx="921">
                  <c:v>3.1287228394505741E-2</c:v>
                </c:pt>
                <c:pt idx="922">
                  <c:v>3.0590787124725946E-2</c:v>
                </c:pt>
                <c:pt idx="923">
                  <c:v>2.9906988636682209E-2</c:v>
                </c:pt>
                <c:pt idx="924">
                  <c:v>2.9235678940585624E-2</c:v>
                </c:pt>
                <c:pt idx="925">
                  <c:v>2.8576704000226039E-2</c:v>
                </c:pt>
                <c:pt idx="926">
                  <c:v>2.792990979055951E-2</c:v>
                </c:pt>
                <c:pt idx="927">
                  <c:v>2.7295142354029439E-2</c:v>
                </c:pt>
                <c:pt idx="928">
                  <c:v>2.6672247855618256E-2</c:v>
                </c:pt>
                <c:pt idx="929">
                  <c:v>2.6061072636626968E-2</c:v>
                </c:pt>
                <c:pt idx="930">
                  <c:v>2.5461463267181496E-2</c:v>
                </c:pt>
                <c:pt idx="931">
                  <c:v>2.4873266597464298E-2</c:v>
                </c:pt>
                <c:pt idx="932">
                  <c:v>2.429632980767224E-2</c:v>
                </c:pt>
                <c:pt idx="933">
                  <c:v>2.3730500456700949E-2</c:v>
                </c:pt>
                <c:pt idx="934">
                  <c:v>2.3175626529557788E-2</c:v>
                </c:pt>
                <c:pt idx="935">
                  <c:v>2.263155648350567E-2</c:v>
                </c:pt>
                <c:pt idx="936">
                  <c:v>2.2098139292941167E-2</c:v>
                </c:pt>
                <c:pt idx="937">
                  <c:v>2.1575224493010619E-2</c:v>
                </c:pt>
                <c:pt idx="938">
                  <c:v>2.1062662221969352E-2</c:v>
                </c:pt>
                <c:pt idx="939">
                  <c:v>2.0560303262289008E-2</c:v>
                </c:pt>
                <c:pt idx="940">
                  <c:v>2.0067999080519185E-2</c:v>
                </c:pt>
                <c:pt idx="941">
                  <c:v>1.95856018659104E-2</c:v>
                </c:pt>
                <c:pt idx="942">
                  <c:v>1.9112964567805181E-2</c:v>
                </c:pt>
                <c:pt idx="943">
                  <c:v>1.8649940931805904E-2</c:v>
                </c:pt>
                <c:pt idx="944">
                  <c:v>1.8196385534727522E-2</c:v>
                </c:pt>
                <c:pt idx="945">
                  <c:v>1.7752153818344565E-2</c:v>
                </c:pt>
                <c:pt idx="946">
                  <c:v>1.7317102121942134E-2</c:v>
                </c:pt>
                <c:pt idx="947">
                  <c:v>1.689108771368112E-2</c:v>
                </c:pt>
                <c:pt idx="948">
                  <c:v>1.6473968820788373E-2</c:v>
                </c:pt>
                <c:pt idx="949">
                  <c:v>1.6065604658583341E-2</c:v>
                </c:pt>
                <c:pt idx="950">
                  <c:v>1.566585545835265E-2</c:v>
                </c:pt>
                <c:pt idx="951">
                  <c:v>1.5274582494085158E-2</c:v>
                </c:pt>
                <c:pt idx="952">
                  <c:v>1.489164810807991E-2</c:v>
                </c:pt>
                <c:pt idx="953">
                  <c:v>1.4516915735440207E-2</c:v>
                </c:pt>
                <c:pt idx="954">
                  <c:v>1.4150249927467225E-2</c:v>
                </c:pt>
                <c:pt idx="955">
                  <c:v>1.3791516373967194E-2</c:v>
                </c:pt>
                <c:pt idx="956">
                  <c:v>1.3440581924486158E-2</c:v>
                </c:pt>
                <c:pt idx="957">
                  <c:v>1.3097314608487006E-2</c:v>
                </c:pt>
                <c:pt idx="958">
                  <c:v>1.2761583654483811E-2</c:v>
                </c:pt>
                <c:pt idx="959">
                  <c:v>1.2433259508148289E-2</c:v>
                </c:pt>
                <c:pt idx="960">
                  <c:v>1.2112213849404361E-2</c:v>
                </c:pt>
                <c:pt idx="961">
                  <c:v>1.1798319608526224E-2</c:v>
                </c:pt>
                <c:pt idx="962">
                  <c:v>1.1491450981256052E-2</c:v>
                </c:pt>
                <c:pt idx="963">
                  <c:v>1.1191483442957612E-2</c:v>
                </c:pt>
                <c:pt idx="964">
                  <c:v>1.0898293761822173E-2</c:v>
                </c:pt>
                <c:pt idx="965">
                  <c:v>1.0611760011143419E-2</c:v>
                </c:pt>
                <c:pt idx="966">
                  <c:v>1.033176158067815E-2</c:v>
                </c:pt>
                <c:pt idx="967">
                  <c:v>1.0058179187109825E-2</c:v>
                </c:pt>
                <c:pt idx="968">
                  <c:v>9.7908948836320214E-3</c:v>
                </c:pt>
                <c:pt idx="969">
                  <c:v>9.529792068669142E-3</c:v>
                </c:pt>
                <c:pt idx="970">
                  <c:v>9.2747554937516949E-3</c:v>
                </c:pt>
                <c:pt idx="971">
                  <c:v>9.0256712705636677E-3</c:v>
                </c:pt>
                <c:pt idx="972">
                  <c:v>8.7824268771795888E-3</c:v>
                </c:pt>
                <c:pt idx="973">
                  <c:v>8.5449111635088372E-3</c:v>
                </c:pt>
                <c:pt idx="974">
                  <c:v>8.313014355964949E-3</c:v>
                </c:pt>
                <c:pt idx="975">
                  <c:v>8.0866280613776445E-3</c:v>
                </c:pt>
                <c:pt idx="976">
                  <c:v>7.8656452701652453E-3</c:v>
                </c:pt>
                <c:pt idx="977">
                  <c:v>7.6499603587853798E-3</c:v>
                </c:pt>
                <c:pt idx="978">
                  <c:v>7.4394690914816415E-3</c:v>
                </c:pt>
                <c:pt idx="979">
                  <c:v>7.2340686213439743E-3</c:v>
                </c:pt>
                <c:pt idx="980">
                  <c:v>7.0336574907004608E-3</c:v>
                </c:pt>
                <c:pt idx="981">
                  <c:v>6.8381356308583304E-3</c:v>
                </c:pt>
                <c:pt idx="982">
                  <c:v>6.6474043612115806E-3</c:v>
                </c:pt>
                <c:pt idx="983">
                  <c:v>6.4613663877330146E-3</c:v>
                </c:pt>
                <c:pt idx="984">
                  <c:v>6.2799258008680329E-3</c:v>
                </c:pt>
                <c:pt idx="985">
                  <c:v>6.1029880728475918E-3</c:v>
                </c:pt>
                <c:pt idx="986">
                  <c:v>5.9304600544377575E-3</c:v>
                </c:pt>
                <c:pt idx="987">
                  <c:v>5.7622499711428342E-3</c:v>
                </c:pt>
                <c:pt idx="988">
                  <c:v>5.5982674188793788E-3</c:v>
                </c:pt>
                <c:pt idx="989">
                  <c:v>5.438423359137929E-3</c:v>
                </c:pt>
                <c:pt idx="990">
                  <c:v>5.282630113649267E-3</c:v>
                </c:pt>
                <c:pt idx="991">
                  <c:v>5.1308013585719776E-3</c:v>
                </c:pt>
                <c:pt idx="992">
                  <c:v>4.982852118217744E-3</c:v>
                </c:pt>
                <c:pt idx="993">
                  <c:v>4.8386987583307903E-3</c:v>
                </c:pt>
                <c:pt idx="994">
                  <c:v>4.6982589789376795E-3</c:v>
                </c:pt>
                <c:pt idx="995">
                  <c:v>4.5614518067834692E-3</c:v>
                </c:pt>
                <c:pt idx="996">
                  <c:v>4.4281975873700754E-3</c:v>
                </c:pt>
                <c:pt idx="997">
                  <c:v>4.2984179766125414E-3</c:v>
                </c:pt>
                <c:pt idx="998">
                  <c:v>4.1720359321285681E-3</c:v>
                </c:pt>
                <c:pt idx="999">
                  <c:v>4.0489757041767098E-3</c:v>
                </c:pt>
                <c:pt idx="1000">
                  <c:v>3.9291628262581807E-3</c:v>
                </c:pt>
                <c:pt idx="1001">
                  <c:v>3.8125241053971527E-3</c:v>
                </c:pt>
                <c:pt idx="1002">
                  <c:v>3.6989876121141883E-3</c:v>
                </c:pt>
                <c:pt idx="1003">
                  <c:v>3.588482670107195E-3</c:v>
                </c:pt>
                <c:pt idx="1004">
                  <c:v>3.4809398456540864E-3</c:v>
                </c:pt>
                <c:pt idx="1005">
                  <c:v>3.3762909367510974E-3</c:v>
                </c:pt>
                <c:pt idx="1006">
                  <c:v>3.2744689620005023E-3</c:v>
                </c:pt>
                <c:pt idx="1007">
                  <c:v>3.1754081492611683E-3</c:v>
                </c:pt>
                <c:pt idx="1008">
                  <c:v>3.0790439240752426E-3</c:v>
                </c:pt>
                <c:pt idx="1009">
                  <c:v>2.9853128978839334E-3</c:v>
                </c:pt>
                <c:pt idx="1010">
                  <c:v>2.8941528560451533E-3</c:v>
                </c:pt>
                <c:pt idx="1011">
                  <c:v>2.8055027456655446E-3</c:v>
                </c:pt>
                <c:pt idx="1012">
                  <c:v>2.719302663259151E-3</c:v>
                </c:pt>
                <c:pt idx="1013">
                  <c:v>2.6354938422446976E-3</c:v>
                </c:pt>
                <c:pt idx="1014">
                  <c:v>2.5540186402933187E-3</c:v>
                </c:pt>
                <c:pt idx="1015">
                  <c:v>2.4748205265381447E-3</c:v>
                </c:pt>
                <c:pt idx="1016">
                  <c:v>2.3978440686570754E-3</c:v>
                </c:pt>
                <c:pt idx="1017">
                  <c:v>2.3230349198396921E-3</c:v>
                </c:pt>
                <c:pt idx="1018">
                  <c:v>2.2503398056490354E-3</c:v>
                </c:pt>
                <c:pt idx="1019">
                  <c:v>2.1797065107887962E-3</c:v>
                </c:pt>
                <c:pt idx="1020">
                  <c:v>2.111083865786035E-3</c:v>
                </c:pt>
                <c:pt idx="1021">
                  <c:v>2.044421733599529E-3</c:v>
                </c:pt>
                <c:pt idx="1022">
                  <c:v>1.9796709961633517E-3</c:v>
                </c:pt>
                <c:pt idx="1023">
                  <c:v>1.9167835408752077E-3</c:v>
                </c:pt>
                <c:pt idx="1024">
                  <c:v>1.8557122470387157E-3</c:v>
                </c:pt>
                <c:pt idx="1025">
                  <c:v>1.7964109722685678E-3</c:v>
                </c:pt>
                <c:pt idx="1026">
                  <c:v>1.7388345388673057E-3</c:v>
                </c:pt>
                <c:pt idx="1027">
                  <c:v>1.682938720182114E-3</c:v>
                </c:pt>
                <c:pt idx="1028">
                  <c:v>1.6286802269498894E-3</c:v>
                </c:pt>
                <c:pt idx="1029">
                  <c:v>1.5760166936384747E-3</c:v>
                </c:pt>
                <c:pt idx="1030">
                  <c:v>1.5249066647918127E-3</c:v>
                </c:pt>
                <c:pt idx="1031">
                  <c:v>1.4753095813864671E-3</c:v>
                </c:pt>
                <c:pt idx="1032">
                  <c:v>1.4271857672067147E-3</c:v>
                </c:pt>
                <c:pt idx="1033">
                  <c:v>1.3804964152452223E-3</c:v>
                </c:pt>
                <c:pt idx="1034">
                  <c:v>1.3352035741360162E-3</c:v>
                </c:pt>
                <c:pt idx="1035">
                  <c:v>1.2912701346262845E-3</c:v>
                </c:pt>
                <c:pt idx="1036">
                  <c:v>1.2486598160932709E-3</c:v>
                </c:pt>
                <c:pt idx="1037">
                  <c:v>1.2073371531123092E-3</c:v>
                </c:pt>
                <c:pt idx="1038">
                  <c:v>1.1672674820818348E-3</c:v>
                </c:pt>
                <c:pt idx="1039">
                  <c:v>1.1284169279109338E-3</c:v>
                </c:pt>
                <c:pt idx="1040">
                  <c:v>1.0907523907748681E-3</c:v>
                </c:pt>
                <c:pt idx="1041">
                  <c:v>1.0542415329436558E-3</c:v>
                </c:pt>
                <c:pt idx="1042">
                  <c:v>1.0188527656887218E-3</c:v>
                </c:pt>
                <c:pt idx="1043">
                  <c:v>9.8455523627231489E-4</c:v>
                </c:pt>
                <c:pt idx="1044">
                  <c:v>9.5131881502422252E-4</c:v>
                </c:pt>
                <c:pt idx="1045">
                  <c:v>9.1911408251010818E-4</c:v>
                </c:pt>
                <c:pt idx="1046">
                  <c:v>8.8791231679558979E-4</c:v>
                </c:pt>
                <c:pt idx="1047">
                  <c:v>8.5768548080998488E-4</c:v>
                </c:pt>
                <c:pt idx="1048">
                  <c:v>8.2840620981343579E-4</c:v>
                </c:pt>
                <c:pt idx="1049">
                  <c:v>8.0004779897098065E-4</c:v>
                </c:pt>
                <c:pt idx="1050">
                  <c:v>7.725841910368917E-4</c:v>
                </c:pt>
                <c:pt idx="1051">
                  <c:v>7.4598996415247516E-4</c:v>
                </c:pt>
                <c:pt idx="1052">
                  <c:v>7.2024031976029629E-4</c:v>
                </c:pt>
                <c:pt idx="1053">
                  <c:v>6.9531107063766846E-4</c:v>
                </c:pt>
                <c:pt idx="1054">
                  <c:v>6.7117862905203282E-4</c:v>
                </c:pt>
                <c:pt idx="1055">
                  <c:v>6.4781999504070294E-4</c:v>
                </c:pt>
                <c:pt idx="1056">
                  <c:v>6.2521274481729225E-4</c:v>
                </c:pt>
                <c:pt idx="1057">
                  <c:v>6.0333501930696519E-4</c:v>
                </c:pt>
                <c:pt idx="1058">
                  <c:v>5.8216551281250768E-4</c:v>
                </c:pt>
                <c:pt idx="1059">
                  <c:v>5.6168346181305969E-4</c:v>
                </c:pt>
                <c:pt idx="1060">
                  <c:v>5.4186863389719508E-4</c:v>
                </c:pt>
                <c:pt idx="1061">
                  <c:v>5.227013168319E-4</c:v>
                </c:pt>
                <c:pt idx="1062">
                  <c:v>5.0416230776885419E-4</c:v>
                </c:pt>
                <c:pt idx="1063">
                  <c:v>4.8623290258927173E-4</c:v>
                </c:pt>
                <c:pt idx="1064">
                  <c:v>4.6889488538844992E-4</c:v>
                </c:pt>
                <c:pt idx="1065">
                  <c:v>4.5213051810102207E-4</c:v>
                </c:pt>
                <c:pt idx="1066">
                  <c:v>4.3592253026778627E-4</c:v>
                </c:pt>
                <c:pt idx="1067">
                  <c:v>4.2025410894487168E-4</c:v>
                </c:pt>
                <c:pt idx="1068">
                  <c:v>4.0510888875587721E-4</c:v>
                </c:pt>
                <c:pt idx="1069">
                  <c:v>3.9047094208749614E-4</c:v>
                </c:pt>
                <c:pt idx="1070">
                  <c:v>3.7632476942904504E-4</c:v>
                </c:pt>
                <c:pt idx="1071">
                  <c:v>3.6265528985618807E-4</c:v>
                </c:pt>
                <c:pt idx="1072">
                  <c:v>3.4944783165905972E-4</c:v>
                </c:pt>
                <c:pt idx="1073">
                  <c:v>3.3668812311488198E-4</c:v>
                </c:pt>
                <c:pt idx="1074">
                  <c:v>3.2436228340506192E-4</c:v>
                </c:pt>
                <c:pt idx="1075">
                  <c:v>3.1245681367669402E-4</c:v>
                </c:pt>
                <c:pt idx="1076">
                  <c:v>3.009585882482595E-4</c:v>
                </c:pt>
                <c:pt idx="1077">
                  <c:v>2.8985484595926697E-4</c:v>
                </c:pt>
                <c:pt idx="1078">
                  <c:v>2.7913318166346149E-4</c:v>
                </c:pt>
                <c:pt idx="1079">
                  <c:v>2.6878153786517623E-4</c:v>
                </c:pt>
                <c:pt idx="1080">
                  <c:v>2.5878819649830279E-4</c:v>
                </c:pt>
                <c:pt idx="1081">
                  <c:v>2.4914177084729418E-4</c:v>
                </c:pt>
                <c:pt idx="1082">
                  <c:v>2.398311976095389E-4</c:v>
                </c:pt>
                <c:pt idx="1083">
                  <c:v>2.3084572909837491E-4</c:v>
                </c:pt>
                <c:pt idx="1084">
                  <c:v>2.221749255859534E-4</c:v>
                </c:pt>
                <c:pt idx="1085">
                  <c:v>2.1380864778509462E-4</c:v>
                </c:pt>
                <c:pt idx="1086">
                  <c:v>2.0573704946921402E-4</c:v>
                </c:pt>
                <c:pt idx="1087">
                  <c:v>1.9795057022935913E-4</c:v>
                </c:pt>
                <c:pt idx="1088">
                  <c:v>1.9043992836732259E-4</c:v>
                </c:pt>
                <c:pt idx="1089">
                  <c:v>1.8319611392375658E-4</c:v>
                </c:pt>
                <c:pt idx="1090">
                  <c:v>1.7621038184016793E-4</c:v>
                </c:pt>
                <c:pt idx="1091">
                  <c:v>1.6947424525362033E-4</c:v>
                </c:pt>
                <c:pt idx="1092">
                  <c:v>1.6297946892293268E-4</c:v>
                </c:pt>
                <c:pt idx="1093">
                  <c:v>1.567180627851186E-4</c:v>
                </c:pt>
                <c:pt idx="1094">
                  <c:v>1.5068227564077853E-4</c:v>
                </c:pt>
                <c:pt idx="1095">
                  <c:v>1.4486458896711434E-4</c:v>
                </c:pt>
                <c:pt idx="1096">
                  <c:v>1.3925771085720808E-4</c:v>
                </c:pt>
                <c:pt idx="1097">
                  <c:v>1.3385457008417139E-4</c:v>
                </c:pt>
                <c:pt idx="1098">
                  <c:v>1.2864831028874704E-4</c:v>
                </c:pt>
                <c:pt idx="1099">
                  <c:v>1.2363228428891566E-4</c:v>
                </c:pt>
                <c:pt idx="1100">
                  <c:v>1.1880004851003341E-4</c:v>
                </c:pt>
                <c:pt idx="1101">
                  <c:v>1.1414535753400881E-4</c:v>
                </c:pt>
                <c:pt idx="1102">
                  <c:v>1.0966215876600308E-4</c:v>
                </c:pt>
                <c:pt idx="1103">
                  <c:v>1.0534458721711844E-4</c:v>
                </c:pt>
                <c:pt idx="1104">
                  <c:v>1.0118696040152692E-4</c:v>
                </c:pt>
                <c:pt idx="1105">
                  <c:v>9.7183773346471721E-5</c:v>
                </c:pt>
                <c:pt idx="1106">
                  <c:v>9.3329693713562248E-5</c:v>
                </c:pt>
                <c:pt idx="1107">
                  <c:v>8.961955702977434E-5</c:v>
                </c:pt>
                <c:pt idx="1108">
                  <c:v>8.6048362026551126E-5</c:v>
                </c:pt>
                <c:pt idx="1109">
                  <c:v>8.26112660854002E-5</c:v>
                </c:pt>
                <c:pt idx="1110">
                  <c:v>7.9303580788368038E-5</c:v>
                </c:pt>
                <c:pt idx="1111">
                  <c:v>7.612076757177091E-5</c:v>
                </c:pt>
                <c:pt idx="1112">
                  <c:v>7.3058433481557972E-5</c:v>
                </c:pt>
                <c:pt idx="1113">
                  <c:v>7.0112327028677883E-5</c:v>
                </c:pt>
                <c:pt idx="1114">
                  <c:v>6.7278334142819413E-5</c:v>
                </c:pt>
                <c:pt idx="1115">
                  <c:v>6.4552474222897985E-5</c:v>
                </c:pt>
                <c:pt idx="1116">
                  <c:v>6.1930896282658916E-5</c:v>
                </c:pt>
                <c:pt idx="1117">
                  <c:v>5.9409875189771715E-5</c:v>
                </c:pt>
                <c:pt idx="1118">
                  <c:v>5.6985807996795106E-5</c:v>
                </c:pt>
                <c:pt idx="1119">
                  <c:v>5.4655210362391024E-5</c:v>
                </c:pt>
                <c:pt idx="1120">
                  <c:v>5.2414713061180397E-5</c:v>
                </c:pt>
                <c:pt idx="1121">
                  <c:v>5.0261058580631196E-5</c:v>
                </c:pt>
                <c:pt idx="1122">
                  <c:v>4.8191097803383231E-5</c:v>
                </c:pt>
                <c:pt idx="1123">
                  <c:v>4.6201786773417846E-5</c:v>
                </c:pt>
                <c:pt idx="1124">
                  <c:v>4.4290183544494339E-5</c:v>
                </c:pt>
                <c:pt idx="1125">
                  <c:v>4.2453445109280795E-5</c:v>
                </c:pt>
                <c:pt idx="1126">
                  <c:v>4.0688824407620906E-5</c:v>
                </c:pt>
                <c:pt idx="1127">
                  <c:v>3.8993667412388157E-5</c:v>
                </c:pt>
                <c:pt idx="1128">
                  <c:v>3.736541029139204E-5</c:v>
                </c:pt>
                <c:pt idx="1129">
                  <c:v>3.5801576643812546E-5</c:v>
                </c:pt>
                <c:pt idx="1130">
                  <c:v>3.4299774809655168E-5</c:v>
                </c:pt>
                <c:pt idx="1131">
                  <c:v>3.2857695250728537E-5</c:v>
                </c:pt>
                <c:pt idx="1132">
                  <c:v>3.14731080016667E-5</c:v>
                </c:pt>
                <c:pt idx="1133">
                  <c:v>3.0143860189528431E-5</c:v>
                </c:pt>
                <c:pt idx="1134">
                  <c:v>2.8867873620524727E-5</c:v>
                </c:pt>
                <c:pt idx="1135">
                  <c:v>2.7643142432439903E-5</c:v>
                </c:pt>
                <c:pt idx="1136">
                  <c:v>2.6467730811329126E-5</c:v>
                </c:pt>
                <c:pt idx="1137">
                  <c:v>2.5339770771091668E-5</c:v>
                </c:pt>
                <c:pt idx="1138">
                  <c:v>2.4257459994536316E-5</c:v>
                </c:pt>
                <c:pt idx="1139">
                  <c:v>2.3219059734573068E-5</c:v>
                </c:pt>
                <c:pt idx="1140">
                  <c:v>2.222289277418282E-5</c:v>
                </c:pt>
                <c:pt idx="1141">
                  <c:v>2.1267341443835416E-5</c:v>
                </c:pt>
                <c:pt idx="1142">
                  <c:v>2.0350845695042997E-5</c:v>
                </c:pt>
                <c:pt idx="1143">
                  <c:v>1.9471901228757068E-5</c:v>
                </c:pt>
                <c:pt idx="1144">
                  <c:v>1.8629057677333406E-5</c:v>
                </c:pt>
                <c:pt idx="1145">
                  <c:v>1.7820916838809638E-5</c:v>
                </c:pt>
                <c:pt idx="1146">
                  <c:v>1.7046130962258422E-5</c:v>
                </c:pt>
                <c:pt idx="1147">
                  <c:v>1.6303401082999274E-5</c:v>
                </c:pt>
                <c:pt idx="1148">
                  <c:v>1.5591475406469851E-5</c:v>
                </c:pt>
                <c:pt idx="1149">
                  <c:v>1.4909147739578522E-5</c:v>
                </c:pt>
                <c:pt idx="1150">
                  <c:v>1.4255255968377911E-5</c:v>
                </c:pt>
                <c:pt idx="1151">
                  <c:v>1.3628680580919242E-5</c:v>
                </c:pt>
                <c:pt idx="1152">
                  <c:v>1.3028343234167521E-5</c:v>
                </c:pt>
                <c:pt idx="1153">
                  <c:v>1.2453205363874402E-5</c:v>
                </c:pt>
                <c:pt idx="1154">
                  <c:v>1.190226683632888E-5</c:v>
                </c:pt>
                <c:pt idx="1155">
                  <c:v>1.1374564640921634E-5</c:v>
                </c:pt>
                <c:pt idx="1156">
                  <c:v>1.0869171622480693E-5</c:v>
                </c:pt>
                <c:pt idx="1157">
                  <c:v>1.038519525235412E-5</c:v>
                </c:pt>
                <c:pt idx="1158">
                  <c:v>9.921776437235346E-6</c:v>
                </c:pt>
                <c:pt idx="1159">
                  <c:v>9.4780883647453692E-6</c:v>
                </c:pt>
                <c:pt idx="1160">
                  <c:v>9.0533353848055832E-6</c:v>
                </c:pt>
                <c:pt idx="1161">
                  <c:v>8.6467519258534229E-6</c:v>
                </c:pt>
                <c:pt idx="1162">
                  <c:v>8.2576014449724312E-6</c:v>
                </c:pt>
                <c:pt idx="1163">
                  <c:v>7.8851754110266309E-6</c:v>
                </c:pt>
                <c:pt idx="1164">
                  <c:v>7.5287923199073701E-6</c:v>
                </c:pt>
                <c:pt idx="1165">
                  <c:v>7.1877967410203093E-6</c:v>
                </c:pt>
                <c:pt idx="1166">
                  <c:v>6.8615583941569316E-6</c:v>
                </c:pt>
                <c:pt idx="1167">
                  <c:v>6.5494712559144586E-6</c:v>
                </c:pt>
                <c:pt idx="1168">
                  <c:v>6.2509526948448566E-6</c:v>
                </c:pt>
                <c:pt idx="1169">
                  <c:v>5.9654426345321738E-6</c:v>
                </c:pt>
                <c:pt idx="1170">
                  <c:v>5.6924027438142479E-6</c:v>
                </c:pt>
                <c:pt idx="1171">
                  <c:v>5.4313156533828232E-6</c:v>
                </c:pt>
                <c:pt idx="1172">
                  <c:v>5.1816841980127016E-6</c:v>
                </c:pt>
                <c:pt idx="1173">
                  <c:v>4.9430306836878852E-6</c:v>
                </c:pt>
                <c:pt idx="1174">
                  <c:v>4.7148961789090542E-6</c:v>
                </c:pt>
                <c:pt idx="1175">
                  <c:v>4.496839829483529E-6</c:v>
                </c:pt>
                <c:pt idx="1176">
                  <c:v>4.2884381961147403E-6</c:v>
                </c:pt>
                <c:pt idx="1177">
                  <c:v>4.0892846141248275E-6</c:v>
                </c:pt>
                <c:pt idx="1178">
                  <c:v>3.8989885746592759E-6</c:v>
                </c:pt>
                <c:pt idx="1179">
                  <c:v>3.7171751267384051E-6</c:v>
                </c:pt>
                <c:pt idx="1180">
                  <c:v>3.5434842995358173E-6</c:v>
                </c:pt>
                <c:pt idx="1181">
                  <c:v>3.3775705442789228E-6</c:v>
                </c:pt>
                <c:pt idx="1182">
                  <c:v>3.2191021951817723E-6</c:v>
                </c:pt>
                <c:pt idx="1183">
                  <c:v>3.0677609488348389E-6</c:v>
                </c:pt>
                <c:pt idx="1184">
                  <c:v>2.9232413614908906E-6</c:v>
                </c:pt>
                <c:pt idx="1185">
                  <c:v>2.7852503637003348E-6</c:v>
                </c:pt>
                <c:pt idx="1186">
                  <c:v>2.6535067917631922E-6</c:v>
                </c:pt>
                <c:pt idx="1187">
                  <c:v>2.5277409354785612E-6</c:v>
                </c:pt>
                <c:pt idx="1188">
                  <c:v>2.4076941016860373E-6</c:v>
                </c:pt>
                <c:pt idx="1189">
                  <c:v>2.2931181931064652E-6</c:v>
                </c:pt>
                <c:pt idx="1190">
                  <c:v>2.1837753020025349E-6</c:v>
                </c:pt>
                <c:pt idx="1191">
                  <c:v>2.0794373181924031E-6</c:v>
                </c:pt>
                <c:pt idx="1192">
                  <c:v>1.9798855509619065E-6</c:v>
                </c:pt>
                <c:pt idx="1193">
                  <c:v>1.8849103644332324E-6</c:v>
                </c:pt>
                <c:pt idx="1194">
                  <c:v>1.7943108259598303E-6</c:v>
                </c:pt>
                <c:pt idx="1195">
                  <c:v>1.7078943671291189E-6</c:v>
                </c:pt>
                <c:pt idx="1196">
                  <c:v>1.625476456965992E-6</c:v>
                </c:pt>
                <c:pt idx="1197">
                  <c:v>1.5468802869414767E-6</c:v>
                </c:pt>
                <c:pt idx="1198">
                  <c:v>1.4719364674017533E-6</c:v>
                </c:pt>
                <c:pt idx="1199">
                  <c:v>1.4004827350437699E-6</c:v>
                </c:pt>
                <c:pt idx="1200">
                  <c:v>1.3323636710740059E-6</c:v>
                </c:pt>
                <c:pt idx="1201">
                  <c:v>1.26743042969744E-6</c:v>
                </c:pt>
                <c:pt idx="1202">
                  <c:v>1.2055404765938019E-6</c:v>
                </c:pt>
                <c:pt idx="1203">
                  <c:v>1.1465573370480417E-6</c:v>
                </c:pt>
                <c:pt idx="1204">
                  <c:v>1.0903503534117067E-6</c:v>
                </c:pt>
                <c:pt idx="1205">
                  <c:v>1.0367944515812023E-6</c:v>
                </c:pt>
                <c:pt idx="1206">
                  <c:v>9.8576991618828725E-7</c:v>
                </c:pt>
                <c:pt idx="1207">
                  <c:v>9.3716217420699739E-7</c:v>
                </c:pt>
                <c:pt idx="1208">
                  <c:v>8.9086158669014054E-7</c:v>
                </c:pt>
                <c:pt idx="1209">
                  <c:v>8.4676324835690905E-7</c:v>
                </c:pt>
                <c:pt idx="1210">
                  <c:v>8.047667947617085E-7</c:v>
                </c:pt>
                <c:pt idx="1211">
                  <c:v>7.6477621678232416E-7</c:v>
                </c:pt>
                <c:pt idx="1212">
                  <c:v>7.2669968217360711E-7</c:v>
                </c:pt>
                <c:pt idx="1213">
                  <c:v>6.9044936394057366E-7</c:v>
                </c:pt>
                <c:pt idx="1214">
                  <c:v>6.5594127529243034E-7</c:v>
                </c:pt>
                <c:pt idx="1215">
                  <c:v>6.230951109463922E-7</c:v>
                </c:pt>
                <c:pt idx="1216">
                  <c:v>5.9183409455738061E-7</c:v>
                </c:pt>
                <c:pt idx="1217">
                  <c:v>5.6208483205666398E-7</c:v>
                </c:pt>
                <c:pt idx="1218">
                  <c:v>5.337771706893789E-7</c:v>
                </c:pt>
                <c:pt idx="1219">
                  <c:v>5.0684406354747384E-7</c:v>
                </c:pt>
                <c:pt idx="1220">
                  <c:v>4.8122143940113426E-7</c:v>
                </c:pt>
                <c:pt idx="1221">
                  <c:v>4.5684807763798186E-7</c:v>
                </c:pt>
                <c:pt idx="1222">
                  <c:v>4.3366548812557659E-7</c:v>
                </c:pt>
                <c:pt idx="1223">
                  <c:v>4.1161779581860824E-7</c:v>
                </c:pt>
                <c:pt idx="1224">
                  <c:v>3.906516299380334E-7</c:v>
                </c:pt>
                <c:pt idx="1225">
                  <c:v>3.7071601755503176E-7</c:v>
                </c:pt>
                <c:pt idx="1226">
                  <c:v>3.5176228141815807E-7</c:v>
                </c:pt>
                <c:pt idx="1227">
                  <c:v>3.3374394186737267E-7</c:v>
                </c:pt>
                <c:pt idx="1228">
                  <c:v>3.1661662268384116E-7</c:v>
                </c:pt>
                <c:pt idx="1229">
                  <c:v>3.0033796072942588E-7</c:v>
                </c:pt>
                <c:pt idx="1230">
                  <c:v>2.8486751923466167E-7</c:v>
                </c:pt>
                <c:pt idx="1231">
                  <c:v>2.7016670459879692E-7</c:v>
                </c:pt>
                <c:pt idx="1232">
                  <c:v>2.5619868657004823E-7</c:v>
                </c:pt>
                <c:pt idx="1233">
                  <c:v>2.4292832167874382E-7</c:v>
                </c:pt>
                <c:pt idx="1234">
                  <c:v>2.3032207980033926E-7</c:v>
                </c:pt>
                <c:pt idx="1235">
                  <c:v>2.1834797372952555E-7</c:v>
                </c:pt>
                <c:pt idx="1236">
                  <c:v>2.0697549165073853E-7</c:v>
                </c:pt>
                <c:pt idx="1237">
                  <c:v>1.9617553239434873E-7</c:v>
                </c:pt>
                <c:pt idx="1238">
                  <c:v>1.8592034337165539E-7</c:v>
                </c:pt>
                <c:pt idx="1239">
                  <c:v>1.7618346108555249E-7</c:v>
                </c:pt>
                <c:pt idx="1240">
                  <c:v>1.6693965411734143E-7</c:v>
                </c:pt>
                <c:pt idx="1241">
                  <c:v>1.5816486849367479E-7</c:v>
                </c:pt>
                <c:pt idx="1242">
                  <c:v>1.4983617534102729E-7</c:v>
                </c:pt>
                <c:pt idx="1243">
                  <c:v>1.4193172073835409E-7</c:v>
                </c:pt>
                <c:pt idx="1244">
                  <c:v>1.3443067768182503E-7</c:v>
                </c:pt>
                <c:pt idx="1245">
                  <c:v>1.2731320007857497E-7</c:v>
                </c:pt>
                <c:pt idx="1246">
                  <c:v>1.2056037868942511E-7</c:v>
                </c:pt>
                <c:pt idx="1247">
                  <c:v>1.1415419894341894E-7</c:v>
                </c:pt>
                <c:pt idx="1248">
                  <c:v>1.080775005498153E-7</c:v>
                </c:pt>
                <c:pt idx="1249">
                  <c:v>1.0231393883589837E-7</c:v>
                </c:pt>
                <c:pt idx="1250">
                  <c:v>9.6847947741586571E-8</c:v>
                </c:pt>
                <c:pt idx="1251">
                  <c:v>9.1664704404360789E-8</c:v>
                </c:pt>
                <c:pt idx="1252">
                  <c:v>8.6750095270486359E-8</c:v>
                </c:pt>
                <c:pt idx="1253">
                  <c:v>8.2090683670881678E-8</c:v>
                </c:pt>
                <c:pt idx="1254">
                  <c:v>7.7673678802272809E-8</c:v>
                </c:pt>
                <c:pt idx="1255">
                  <c:v>7.3486906056504461E-8</c:v>
                </c:pt>
                <c:pt idx="1256">
                  <c:v>6.9518778643011619E-8</c:v>
                </c:pt>
                <c:pt idx="1257">
                  <c:v>6.5758270451531849E-8</c:v>
                </c:pt>
                <c:pt idx="1258">
                  <c:v>6.2194890104142536E-8</c:v>
                </c:pt>
                <c:pt idx="1259">
                  <c:v>5.881865614763715E-8</c:v>
                </c:pt>
                <c:pt idx="1260">
                  <c:v>5.5620073339123899E-8</c:v>
                </c:pt>
                <c:pt idx="1261">
                  <c:v>5.2590109979533995E-8</c:v>
                </c:pt>
                <c:pt idx="1262">
                  <c:v>4.9720176251464853E-8</c:v>
                </c:pt>
                <c:pt idx="1263">
                  <c:v>4.7002103519468474E-8</c:v>
                </c:pt>
                <c:pt idx="1264">
                  <c:v>4.4428124552511034E-8</c:v>
                </c:pt>
                <c:pt idx="1265">
                  <c:v>4.1990854629900248E-8</c:v>
                </c:pt>
                <c:pt idx="1266">
                  <c:v>3.9683273493481583E-8</c:v>
                </c:pt>
                <c:pt idx="1267">
                  <c:v>3.7498708110364816E-8</c:v>
                </c:pt>
                <c:pt idx="1268">
                  <c:v>3.5430816211843207E-8</c:v>
                </c:pt>
                <c:pt idx="1269">
                  <c:v>3.3473570575523631E-8</c:v>
                </c:pt>
                <c:pt idx="1270">
                  <c:v>3.162124401899038E-8</c:v>
                </c:pt>
                <c:pt idx="1271">
                  <c:v>2.9868395074584179E-8</c:v>
                </c:pt>
                <c:pt idx="1272">
                  <c:v>2.8209854316089954E-8</c:v>
                </c:pt>
                <c:pt idx="1273">
                  <c:v>2.6640711309295818E-8</c:v>
                </c:pt>
                <c:pt idx="1274">
                  <c:v>2.5156302159511108E-8</c:v>
                </c:pt>
                <c:pt idx="1275">
                  <c:v>2.3752197630215763E-8</c:v>
                </c:pt>
                <c:pt idx="1276">
                  <c:v>2.242419180805763E-8</c:v>
                </c:pt>
                <c:pt idx="1277">
                  <c:v>2.1168291290418876E-8</c:v>
                </c:pt>
                <c:pt idx="1278">
                  <c:v>1.9980704872743293E-8</c:v>
                </c:pt>
                <c:pt idx="1279">
                  <c:v>1.8857833713744646E-8</c:v>
                </c:pt>
                <c:pt idx="1280">
                  <c:v>0</c:v>
                </c:pt>
              </c:numCache>
            </c:numRef>
          </c:yVal>
          <c:smooth val="1"/>
        </c:ser>
        <c:ser>
          <c:idx val="1"/>
          <c:order val="1"/>
          <c:tx>
            <c:strRef>
              <c:f>'9600 d'!$Q$1</c:f>
              <c:strCache>
                <c:ptCount val="1"/>
                <c:pt idx="0">
                  <c:v>MT3DMS (TVD)</c:v>
                </c:pt>
              </c:strCache>
            </c:strRef>
          </c:tx>
          <c:spPr>
            <a:ln>
              <a:noFill/>
            </a:ln>
          </c:spPr>
          <c:marker>
            <c:symbol val="square"/>
            <c:size val="5"/>
            <c:spPr>
              <a:noFill/>
            </c:spPr>
          </c:marker>
          <c:xVal>
            <c:numRef>
              <c:f>'9600 d'!$Q$3:$Q$1283</c:f>
              <c:numCache>
                <c:formatCode>General</c:formatCode>
                <c:ptCount val="1281"/>
                <c:pt idx="0">
                  <c:v>50</c:v>
                </c:pt>
                <c:pt idx="1">
                  <c:v>150</c:v>
                </c:pt>
                <c:pt idx="2">
                  <c:v>250</c:v>
                </c:pt>
                <c:pt idx="3">
                  <c:v>350</c:v>
                </c:pt>
                <c:pt idx="4">
                  <c:v>450</c:v>
                </c:pt>
                <c:pt idx="5">
                  <c:v>550</c:v>
                </c:pt>
                <c:pt idx="6">
                  <c:v>650</c:v>
                </c:pt>
                <c:pt idx="7">
                  <c:v>750</c:v>
                </c:pt>
                <c:pt idx="8">
                  <c:v>850</c:v>
                </c:pt>
                <c:pt idx="9">
                  <c:v>950</c:v>
                </c:pt>
                <c:pt idx="10">
                  <c:v>1050</c:v>
                </c:pt>
                <c:pt idx="11">
                  <c:v>1150</c:v>
                </c:pt>
                <c:pt idx="12">
                  <c:v>1250</c:v>
                </c:pt>
                <c:pt idx="13">
                  <c:v>1350</c:v>
                </c:pt>
                <c:pt idx="14">
                  <c:v>1450</c:v>
                </c:pt>
                <c:pt idx="15">
                  <c:v>1550</c:v>
                </c:pt>
                <c:pt idx="16">
                  <c:v>1650</c:v>
                </c:pt>
                <c:pt idx="17">
                  <c:v>1750</c:v>
                </c:pt>
                <c:pt idx="18">
                  <c:v>1850</c:v>
                </c:pt>
                <c:pt idx="19">
                  <c:v>1950</c:v>
                </c:pt>
                <c:pt idx="20">
                  <c:v>2050</c:v>
                </c:pt>
                <c:pt idx="21">
                  <c:v>2150</c:v>
                </c:pt>
                <c:pt idx="22">
                  <c:v>2250</c:v>
                </c:pt>
                <c:pt idx="23">
                  <c:v>2350</c:v>
                </c:pt>
                <c:pt idx="24">
                  <c:v>2450</c:v>
                </c:pt>
                <c:pt idx="25">
                  <c:v>2550</c:v>
                </c:pt>
                <c:pt idx="26">
                  <c:v>2650</c:v>
                </c:pt>
                <c:pt idx="27">
                  <c:v>2750</c:v>
                </c:pt>
                <c:pt idx="28">
                  <c:v>2850</c:v>
                </c:pt>
                <c:pt idx="29">
                  <c:v>2950</c:v>
                </c:pt>
                <c:pt idx="30">
                  <c:v>3050</c:v>
                </c:pt>
                <c:pt idx="31">
                  <c:v>3150</c:v>
                </c:pt>
                <c:pt idx="32">
                  <c:v>3250</c:v>
                </c:pt>
                <c:pt idx="33">
                  <c:v>3350</c:v>
                </c:pt>
                <c:pt idx="34">
                  <c:v>3450</c:v>
                </c:pt>
                <c:pt idx="35">
                  <c:v>3550</c:v>
                </c:pt>
                <c:pt idx="36">
                  <c:v>3650</c:v>
                </c:pt>
                <c:pt idx="37">
                  <c:v>3750</c:v>
                </c:pt>
                <c:pt idx="38">
                  <c:v>3850</c:v>
                </c:pt>
                <c:pt idx="39">
                  <c:v>3950</c:v>
                </c:pt>
                <c:pt idx="40">
                  <c:v>4050</c:v>
                </c:pt>
                <c:pt idx="41">
                  <c:v>4150</c:v>
                </c:pt>
                <c:pt idx="42">
                  <c:v>4250</c:v>
                </c:pt>
                <c:pt idx="43">
                  <c:v>4350</c:v>
                </c:pt>
                <c:pt idx="44">
                  <c:v>4450</c:v>
                </c:pt>
                <c:pt idx="45">
                  <c:v>4550</c:v>
                </c:pt>
                <c:pt idx="46">
                  <c:v>4650</c:v>
                </c:pt>
                <c:pt idx="47">
                  <c:v>4750</c:v>
                </c:pt>
                <c:pt idx="48">
                  <c:v>4850</c:v>
                </c:pt>
                <c:pt idx="49">
                  <c:v>4950</c:v>
                </c:pt>
                <c:pt idx="50">
                  <c:v>5050</c:v>
                </c:pt>
                <c:pt idx="51">
                  <c:v>5150</c:v>
                </c:pt>
                <c:pt idx="52">
                  <c:v>5250</c:v>
                </c:pt>
                <c:pt idx="53">
                  <c:v>5350</c:v>
                </c:pt>
                <c:pt idx="54">
                  <c:v>5450</c:v>
                </c:pt>
                <c:pt idx="55">
                  <c:v>5550</c:v>
                </c:pt>
                <c:pt idx="56">
                  <c:v>5650</c:v>
                </c:pt>
                <c:pt idx="57">
                  <c:v>5750</c:v>
                </c:pt>
                <c:pt idx="58">
                  <c:v>5850</c:v>
                </c:pt>
                <c:pt idx="59">
                  <c:v>5950</c:v>
                </c:pt>
                <c:pt idx="60">
                  <c:v>6050</c:v>
                </c:pt>
                <c:pt idx="61">
                  <c:v>6150</c:v>
                </c:pt>
                <c:pt idx="62">
                  <c:v>6250</c:v>
                </c:pt>
                <c:pt idx="63">
                  <c:v>6350</c:v>
                </c:pt>
                <c:pt idx="64">
                  <c:v>6450</c:v>
                </c:pt>
                <c:pt idx="65">
                  <c:v>6550</c:v>
                </c:pt>
                <c:pt idx="66">
                  <c:v>6650</c:v>
                </c:pt>
                <c:pt idx="67">
                  <c:v>6750</c:v>
                </c:pt>
                <c:pt idx="68">
                  <c:v>6850</c:v>
                </c:pt>
                <c:pt idx="69">
                  <c:v>6950</c:v>
                </c:pt>
                <c:pt idx="70">
                  <c:v>7050</c:v>
                </c:pt>
                <c:pt idx="71">
                  <c:v>7150</c:v>
                </c:pt>
                <c:pt idx="72">
                  <c:v>7250</c:v>
                </c:pt>
                <c:pt idx="73">
                  <c:v>7350</c:v>
                </c:pt>
                <c:pt idx="74">
                  <c:v>7450</c:v>
                </c:pt>
                <c:pt idx="75">
                  <c:v>7550</c:v>
                </c:pt>
                <c:pt idx="76">
                  <c:v>7650</c:v>
                </c:pt>
                <c:pt idx="77">
                  <c:v>7750</c:v>
                </c:pt>
                <c:pt idx="78">
                  <c:v>7850</c:v>
                </c:pt>
                <c:pt idx="79">
                  <c:v>7950</c:v>
                </c:pt>
                <c:pt idx="80">
                  <c:v>8050</c:v>
                </c:pt>
                <c:pt idx="81">
                  <c:v>8150</c:v>
                </c:pt>
                <c:pt idx="82">
                  <c:v>8250</c:v>
                </c:pt>
                <c:pt idx="83">
                  <c:v>8350</c:v>
                </c:pt>
                <c:pt idx="84">
                  <c:v>8450</c:v>
                </c:pt>
                <c:pt idx="85">
                  <c:v>8550</c:v>
                </c:pt>
                <c:pt idx="86">
                  <c:v>8650</c:v>
                </c:pt>
                <c:pt idx="87">
                  <c:v>8750</c:v>
                </c:pt>
                <c:pt idx="88">
                  <c:v>8850</c:v>
                </c:pt>
                <c:pt idx="89">
                  <c:v>8950</c:v>
                </c:pt>
                <c:pt idx="90">
                  <c:v>9050</c:v>
                </c:pt>
                <c:pt idx="91">
                  <c:v>9150</c:v>
                </c:pt>
                <c:pt idx="92">
                  <c:v>9250</c:v>
                </c:pt>
                <c:pt idx="93">
                  <c:v>9350</c:v>
                </c:pt>
                <c:pt idx="94">
                  <c:v>9450</c:v>
                </c:pt>
                <c:pt idx="95">
                  <c:v>9550</c:v>
                </c:pt>
                <c:pt idx="96">
                  <c:v>9650</c:v>
                </c:pt>
                <c:pt idx="97">
                  <c:v>9750</c:v>
                </c:pt>
                <c:pt idx="98">
                  <c:v>9850</c:v>
                </c:pt>
                <c:pt idx="99">
                  <c:v>9950</c:v>
                </c:pt>
                <c:pt idx="100">
                  <c:v>10050</c:v>
                </c:pt>
                <c:pt idx="101">
                  <c:v>10150</c:v>
                </c:pt>
                <c:pt idx="102">
                  <c:v>10250</c:v>
                </c:pt>
                <c:pt idx="103">
                  <c:v>10350</c:v>
                </c:pt>
                <c:pt idx="104">
                  <c:v>10450</c:v>
                </c:pt>
                <c:pt idx="105">
                  <c:v>10550</c:v>
                </c:pt>
                <c:pt idx="106">
                  <c:v>10650</c:v>
                </c:pt>
                <c:pt idx="107">
                  <c:v>10750</c:v>
                </c:pt>
                <c:pt idx="108">
                  <c:v>10850</c:v>
                </c:pt>
                <c:pt idx="109">
                  <c:v>10950</c:v>
                </c:pt>
                <c:pt idx="110">
                  <c:v>11050</c:v>
                </c:pt>
                <c:pt idx="111">
                  <c:v>11150</c:v>
                </c:pt>
                <c:pt idx="112">
                  <c:v>11250</c:v>
                </c:pt>
                <c:pt idx="113">
                  <c:v>11350</c:v>
                </c:pt>
                <c:pt idx="114">
                  <c:v>11450</c:v>
                </c:pt>
                <c:pt idx="115">
                  <c:v>11550</c:v>
                </c:pt>
                <c:pt idx="116">
                  <c:v>11650</c:v>
                </c:pt>
                <c:pt idx="117">
                  <c:v>11750</c:v>
                </c:pt>
                <c:pt idx="118">
                  <c:v>11850</c:v>
                </c:pt>
                <c:pt idx="119">
                  <c:v>11950</c:v>
                </c:pt>
                <c:pt idx="120">
                  <c:v>12050</c:v>
                </c:pt>
                <c:pt idx="121">
                  <c:v>12150</c:v>
                </c:pt>
                <c:pt idx="122">
                  <c:v>12250</c:v>
                </c:pt>
                <c:pt idx="123">
                  <c:v>12350</c:v>
                </c:pt>
                <c:pt idx="124">
                  <c:v>12450</c:v>
                </c:pt>
                <c:pt idx="125">
                  <c:v>12550</c:v>
                </c:pt>
                <c:pt idx="126">
                  <c:v>12650</c:v>
                </c:pt>
                <c:pt idx="127">
                  <c:v>12750</c:v>
                </c:pt>
              </c:numCache>
            </c:numRef>
          </c:xVal>
          <c:yVal>
            <c:numRef>
              <c:f>'9600 d'!$R$3:$R$1283</c:f>
              <c:numCache>
                <c:formatCode>General</c:formatCode>
                <c:ptCount val="12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1E-4</c:v>
                </c:pt>
                <c:pt idx="25">
                  <c:v>1E-4</c:v>
                </c:pt>
                <c:pt idx="26">
                  <c:v>1E-4</c:v>
                </c:pt>
                <c:pt idx="27">
                  <c:v>2.0000000000000001E-4</c:v>
                </c:pt>
                <c:pt idx="28">
                  <c:v>2.9999999999999997E-4</c:v>
                </c:pt>
                <c:pt idx="29">
                  <c:v>4.0000000000000002E-4</c:v>
                </c:pt>
                <c:pt idx="30">
                  <c:v>5.9999999999999995E-4</c:v>
                </c:pt>
                <c:pt idx="31">
                  <c:v>8.9999999999999998E-4</c:v>
                </c:pt>
                <c:pt idx="32">
                  <c:v>1.1999999999999999E-3</c:v>
                </c:pt>
                <c:pt idx="33">
                  <c:v>1.6999999999999999E-3</c:v>
                </c:pt>
                <c:pt idx="34">
                  <c:v>2.3999999999999998E-3</c:v>
                </c:pt>
                <c:pt idx="35">
                  <c:v>3.2000000000000002E-3</c:v>
                </c:pt>
                <c:pt idx="36">
                  <c:v>4.3E-3</c:v>
                </c:pt>
                <c:pt idx="37">
                  <c:v>5.7000000000000002E-3</c:v>
                </c:pt>
                <c:pt idx="38">
                  <c:v>7.6E-3</c:v>
                </c:pt>
                <c:pt idx="39">
                  <c:v>9.9000000000000008E-3</c:v>
                </c:pt>
                <c:pt idx="40">
                  <c:v>1.29E-2</c:v>
                </c:pt>
                <c:pt idx="41">
                  <c:v>1.66E-2</c:v>
                </c:pt>
                <c:pt idx="42">
                  <c:v>2.1100000000000001E-2</c:v>
                </c:pt>
                <c:pt idx="43">
                  <c:v>2.6700000000000002E-2</c:v>
                </c:pt>
                <c:pt idx="44">
                  <c:v>3.3399999999999999E-2</c:v>
                </c:pt>
                <c:pt idx="45">
                  <c:v>4.1399999999999999E-2</c:v>
                </c:pt>
                <c:pt idx="46">
                  <c:v>5.0900000000000001E-2</c:v>
                </c:pt>
                <c:pt idx="47">
                  <c:v>6.2E-2</c:v>
                </c:pt>
                <c:pt idx="48">
                  <c:v>7.4700000000000003E-2</c:v>
                </c:pt>
                <c:pt idx="49">
                  <c:v>8.9300000000000004E-2</c:v>
                </c:pt>
                <c:pt idx="50">
                  <c:v>0.1057</c:v>
                </c:pt>
                <c:pt idx="51">
                  <c:v>0.1241</c:v>
                </c:pt>
                <c:pt idx="52">
                  <c:v>0.14419999999999999</c:v>
                </c:pt>
                <c:pt idx="53">
                  <c:v>0.1661</c:v>
                </c:pt>
                <c:pt idx="54">
                  <c:v>0.1895</c:v>
                </c:pt>
                <c:pt idx="55">
                  <c:v>0.21429999999999999</c:v>
                </c:pt>
                <c:pt idx="56">
                  <c:v>0.24010000000000001</c:v>
                </c:pt>
                <c:pt idx="57">
                  <c:v>0.2666</c:v>
                </c:pt>
                <c:pt idx="58">
                  <c:v>0.29320000000000002</c:v>
                </c:pt>
                <c:pt idx="59">
                  <c:v>0.31950000000000001</c:v>
                </c:pt>
                <c:pt idx="60">
                  <c:v>0.34510000000000002</c:v>
                </c:pt>
                <c:pt idx="61">
                  <c:v>0.36919999999999997</c:v>
                </c:pt>
                <c:pt idx="62">
                  <c:v>0.39150000000000001</c:v>
                </c:pt>
                <c:pt idx="63">
                  <c:v>0.4113</c:v>
                </c:pt>
                <c:pt idx="64">
                  <c:v>0.42809999999999998</c:v>
                </c:pt>
                <c:pt idx="65">
                  <c:v>0.44159999999999999</c:v>
                </c:pt>
                <c:pt idx="66">
                  <c:v>0.45129999999999998</c:v>
                </c:pt>
                <c:pt idx="67">
                  <c:v>0.45700000000000002</c:v>
                </c:pt>
                <c:pt idx="68">
                  <c:v>0.45829999999999999</c:v>
                </c:pt>
                <c:pt idx="69">
                  <c:v>0.45600000000000002</c:v>
                </c:pt>
                <c:pt idx="70">
                  <c:v>0.44929999999999998</c:v>
                </c:pt>
                <c:pt idx="71">
                  <c:v>0.43859999999999999</c:v>
                </c:pt>
                <c:pt idx="72">
                  <c:v>0.42430000000000001</c:v>
                </c:pt>
                <c:pt idx="73">
                  <c:v>0.40670000000000001</c:v>
                </c:pt>
                <c:pt idx="74">
                  <c:v>0.38629999999999998</c:v>
                </c:pt>
                <c:pt idx="75">
                  <c:v>0.36349999999999999</c:v>
                </c:pt>
                <c:pt idx="76">
                  <c:v>0.33900000000000002</c:v>
                </c:pt>
                <c:pt idx="77">
                  <c:v>0.31319999999999998</c:v>
                </c:pt>
                <c:pt idx="78">
                  <c:v>0.28670000000000001</c:v>
                </c:pt>
                <c:pt idx="79">
                  <c:v>0.2601</c:v>
                </c:pt>
                <c:pt idx="80">
                  <c:v>0.23380000000000001</c:v>
                </c:pt>
                <c:pt idx="81">
                  <c:v>0.2082</c:v>
                </c:pt>
                <c:pt idx="82">
                  <c:v>0.1837</c:v>
                </c:pt>
                <c:pt idx="83">
                  <c:v>0.16059999999999999</c:v>
                </c:pt>
                <c:pt idx="84">
                  <c:v>0.1391</c:v>
                </c:pt>
                <c:pt idx="85">
                  <c:v>0.11940000000000001</c:v>
                </c:pt>
                <c:pt idx="86">
                  <c:v>0.1016</c:v>
                </c:pt>
                <c:pt idx="87">
                  <c:v>8.5599999999999996E-2</c:v>
                </c:pt>
                <c:pt idx="88">
                  <c:v>7.1499999999999994E-2</c:v>
                </c:pt>
                <c:pt idx="89">
                  <c:v>5.91E-2</c:v>
                </c:pt>
                <c:pt idx="90">
                  <c:v>4.8500000000000001E-2</c:v>
                </c:pt>
                <c:pt idx="91">
                  <c:v>3.9399999999999998E-2</c:v>
                </c:pt>
                <c:pt idx="92">
                  <c:v>3.1699999999999999E-2</c:v>
                </c:pt>
                <c:pt idx="93">
                  <c:v>2.53E-2</c:v>
                </c:pt>
                <c:pt idx="94">
                  <c:v>0.02</c:v>
                </c:pt>
                <c:pt idx="95">
                  <c:v>1.5599999999999999E-2</c:v>
                </c:pt>
                <c:pt idx="96">
                  <c:v>1.21E-2</c:v>
                </c:pt>
                <c:pt idx="97">
                  <c:v>9.2999999999999992E-3</c:v>
                </c:pt>
                <c:pt idx="98">
                  <c:v>7.1000000000000004E-3</c:v>
                </c:pt>
                <c:pt idx="99">
                  <c:v>5.4000000000000003E-3</c:v>
                </c:pt>
                <c:pt idx="100">
                  <c:v>4.0000000000000001E-3</c:v>
                </c:pt>
                <c:pt idx="101">
                  <c:v>3.0000000000000001E-3</c:v>
                </c:pt>
                <c:pt idx="102">
                  <c:v>2.2000000000000001E-3</c:v>
                </c:pt>
                <c:pt idx="103">
                  <c:v>1.6000000000000001E-3</c:v>
                </c:pt>
                <c:pt idx="104">
                  <c:v>1.1000000000000001E-3</c:v>
                </c:pt>
                <c:pt idx="105">
                  <c:v>8.0000000000000004E-4</c:v>
                </c:pt>
                <c:pt idx="106">
                  <c:v>5.9999999999999995E-4</c:v>
                </c:pt>
                <c:pt idx="107">
                  <c:v>4.0000000000000002E-4</c:v>
                </c:pt>
                <c:pt idx="108">
                  <c:v>2.9999999999999997E-4</c:v>
                </c:pt>
                <c:pt idx="109">
                  <c:v>2.0000000000000001E-4</c:v>
                </c:pt>
                <c:pt idx="110">
                  <c:v>1E-4</c:v>
                </c:pt>
                <c:pt idx="111">
                  <c:v>1E-4</c:v>
                </c:pt>
                <c:pt idx="112">
                  <c:v>1E-4</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yVal>
          <c:smooth val="1"/>
        </c:ser>
        <c:dLbls>
          <c:showLegendKey val="0"/>
          <c:showVal val="0"/>
          <c:showCatName val="0"/>
          <c:showSerName val="0"/>
          <c:showPercent val="0"/>
          <c:showBubbleSize val="0"/>
        </c:dLbls>
        <c:axId val="147143952"/>
        <c:axId val="147144344"/>
      </c:scatterChart>
      <c:valAx>
        <c:axId val="147143952"/>
        <c:scaling>
          <c:orientation val="minMax"/>
          <c:max val="10000"/>
          <c:min val="0"/>
        </c:scaling>
        <c:delete val="0"/>
        <c:axPos val="b"/>
        <c:majorGridlines/>
        <c:title>
          <c:tx>
            <c:rich>
              <a:bodyPr/>
              <a:lstStyle/>
              <a:p>
                <a:pPr>
                  <a:defRPr/>
                </a:pPr>
                <a:r>
                  <a:rPr lang="en-US"/>
                  <a:t>Distance (m)</a:t>
                </a:r>
              </a:p>
            </c:rich>
          </c:tx>
          <c:layout/>
          <c:overlay val="0"/>
        </c:title>
        <c:numFmt formatCode="#,##0" sourceLinked="0"/>
        <c:majorTickMark val="out"/>
        <c:minorTickMark val="out"/>
        <c:tickLblPos val="nextTo"/>
        <c:crossAx val="147144344"/>
        <c:crosses val="autoZero"/>
        <c:crossBetween val="midCat"/>
      </c:valAx>
      <c:valAx>
        <c:axId val="147144344"/>
        <c:scaling>
          <c:orientation val="minMax"/>
          <c:max val="1"/>
          <c:min val="0"/>
        </c:scaling>
        <c:delete val="0"/>
        <c:axPos val="l"/>
        <c:majorGridlines/>
        <c:title>
          <c:tx>
            <c:rich>
              <a:bodyPr rot="-5400000" vert="horz"/>
              <a:lstStyle/>
              <a:p>
                <a:pPr>
                  <a:defRPr/>
                </a:pPr>
                <a:r>
                  <a:rPr lang="en-US"/>
                  <a:t>C/C0</a:t>
                </a:r>
              </a:p>
            </c:rich>
          </c:tx>
          <c:layout/>
          <c:overlay val="0"/>
        </c:title>
        <c:numFmt formatCode="General" sourceLinked="1"/>
        <c:majorTickMark val="out"/>
        <c:minorTickMark val="none"/>
        <c:tickLblPos val="nextTo"/>
        <c:crossAx val="147143952"/>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Time = 2400 d</a:t>
            </a:r>
          </a:p>
        </c:rich>
      </c:tx>
      <c:layout/>
      <c:overlay val="0"/>
    </c:title>
    <c:autoTitleDeleted val="0"/>
    <c:plotArea>
      <c:layout/>
      <c:scatterChart>
        <c:scatterStyle val="smoothMarker"/>
        <c:varyColors val="0"/>
        <c:ser>
          <c:idx val="0"/>
          <c:order val="0"/>
          <c:tx>
            <c:strRef>
              <c:f>'2400 d'!$F$1</c:f>
              <c:strCache>
                <c:ptCount val="1"/>
                <c:pt idx="0">
                  <c:v>Analytic</c:v>
                </c:pt>
              </c:strCache>
            </c:strRef>
          </c:tx>
          <c:marker>
            <c:symbol val="none"/>
          </c:marker>
          <c:xVal>
            <c:numRef>
              <c:f>'2400 d'!$F$3:$F$1283</c:f>
              <c:numCache>
                <c:formatCode>General</c:formatCode>
                <c:ptCount val="128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numCache>
            </c:numRef>
          </c:xVal>
          <c:yVal>
            <c:numRef>
              <c:f>'2400 d'!$O$3:$O$1283</c:f>
              <c:numCache>
                <c:formatCode>General</c:formatCode>
                <c:ptCount val="1281"/>
                <c:pt idx="0">
                  <c:v>0</c:v>
                </c:pt>
                <c:pt idx="1">
                  <c:v>5.7257223642977267E-8</c:v>
                </c:pt>
                <c:pt idx="2">
                  <c:v>6.0670802973056995E-8</c:v>
                </c:pt>
                <c:pt idx="3">
                  <c:v>6.5810997761987923E-8</c:v>
                </c:pt>
                <c:pt idx="4">
                  <c:v>7.2626067010978536E-8</c:v>
                </c:pt>
                <c:pt idx="5">
                  <c:v>8.1092990628468986E-8</c:v>
                </c:pt>
                <c:pt idx="6">
                  <c:v>9.1216046399415987E-8</c:v>
                </c:pt>
                <c:pt idx="7">
                  <c:v>1.0302573366313044E-7</c:v>
                </c:pt>
                <c:pt idx="8">
                  <c:v>1.1657803389839145E-7</c:v>
                </c:pt>
                <c:pt idx="9">
                  <c:v>1.3195398155628773E-7</c:v>
                </c:pt>
                <c:pt idx="10">
                  <c:v>1.4925953824268751E-7</c:v>
                </c:pt>
                <c:pt idx="11">
                  <c:v>1.6862575613711553E-7</c:v>
                </c:pt>
                <c:pt idx="12">
                  <c:v>1.9020922188514598E-7</c:v>
                </c:pt>
                <c:pt idx="13">
                  <c:v>2.1419277880969238E-7</c:v>
                </c:pt>
                <c:pt idx="14">
                  <c:v>2.4078652006768667E-7</c:v>
                </c:pt>
                <c:pt idx="15">
                  <c:v>2.7022905488129534E-7</c:v>
                </c:pt>
                <c:pt idx="16">
                  <c:v>3.0278904867516442E-7</c:v>
                </c:pt>
                <c:pt idx="17">
                  <c:v>3.3876704007634844E-7</c:v>
                </c:pt>
                <c:pt idx="18">
                  <c:v>3.7849754318185066E-7</c:v>
                </c:pt>
                <c:pt idx="19">
                  <c:v>4.2235143940192036E-7</c:v>
                </c:pt>
                <c:pt idx="20">
                  <c:v>4.7073867253665323E-7</c:v>
                </c:pt>
                <c:pt idx="21">
                  <c:v>5.2411125834577056E-7</c:v>
                </c:pt>
                <c:pt idx="22">
                  <c:v>5.8296662172206553E-7</c:v>
                </c:pt>
                <c:pt idx="23">
                  <c:v>6.4785128001920007E-7</c:v>
                </c:pt>
                <c:pt idx="24">
                  <c:v>7.1936488912994698E-7</c:v>
                </c:pt>
                <c:pt idx="25">
                  <c:v>7.9816467499996772E-7</c:v>
                </c:pt>
                <c:pt idx="26">
                  <c:v>8.849702716353512E-7</c:v>
                </c:pt>
                <c:pt idx="27">
                  <c:v>9.8056899053631388E-7</c:v>
                </c:pt>
                <c:pt idx="28">
                  <c:v>1.08582155276085E-6</c:v>
                </c:pt>
                <c:pt idx="29">
                  <c:v>1.2016683061755953E-6</c:v>
                </c:pt>
                <c:pt idx="30">
                  <c:v>1.3291359676359221E-6</c:v>
                </c:pt>
                <c:pt idx="31">
                  <c:v>1.4693449174567988E-6</c:v>
                </c:pt>
                <c:pt idx="32">
                  <c:v>1.6235170897692286E-6</c:v>
                </c:pt>
                <c:pt idx="33">
                  <c:v>1.7929844920290463E-6</c:v>
                </c:pt>
                <c:pt idx="34">
                  <c:v>1.9791984015725583E-6</c:v>
                </c:pt>
                <c:pt idx="35">
                  <c:v>2.1837392792929479E-6</c:v>
                </c:pt>
                <c:pt idx="36">
                  <c:v>2.4083274532103677E-6</c:v>
                </c:pt>
                <c:pt idx="37">
                  <c:v>2.654834618738395E-6</c:v>
                </c:pt>
                <c:pt idx="38">
                  <c:v>2.9252962125618314E-6</c:v>
                </c:pt>
                <c:pt idx="39">
                  <c:v>3.221924715703828E-6</c:v>
                </c:pt>
                <c:pt idx="40">
                  <c:v>3.547123948337479E-6</c:v>
                </c:pt>
                <c:pt idx="41">
                  <c:v>3.9035044178694016E-6</c:v>
                </c:pt>
                <c:pt idx="42">
                  <c:v>4.2938997907772874E-6</c:v>
                </c:pt>
                <c:pt idx="43">
                  <c:v>4.7213845581920837E-6</c:v>
                </c:pt>
                <c:pt idx="44">
                  <c:v>5.1892929690462182E-6</c:v>
                </c:pt>
                <c:pt idx="45">
                  <c:v>5.7012393146501899E-6</c:v>
                </c:pt>
                <c:pt idx="46">
                  <c:v>6.2611396419413545E-6</c:v>
                </c:pt>
                <c:pt idx="47">
                  <c:v>6.8732349875629809E-6</c:v>
                </c:pt>
                <c:pt idx="48">
                  <c:v>7.5421162229657132E-6</c:v>
                </c:pt>
                <c:pt idx="49">
                  <c:v>8.2727506055257441E-6</c:v>
                </c:pt>
                <c:pt idx="50">
                  <c:v>9.0705101392470933E-6</c:v>
                </c:pt>
                <c:pt idx="51">
                  <c:v>9.9412018476373324E-6</c:v>
                </c:pt>
                <c:pt idx="52">
                  <c:v>1.0891100071689302E-5</c:v>
                </c:pt>
                <c:pt idx="53">
                  <c:v>1.1926980905250931E-5</c:v>
                </c:pt>
                <c:pt idx="54">
                  <c:v>1.3056158890070595E-5</c:v>
                </c:pt>
                <c:pt idx="55">
                  <c:v>1.4286526095037406E-5</c:v>
                </c:pt>
                <c:pt idx="56">
                  <c:v>1.5626593708919456E-5</c:v>
                </c:pt>
                <c:pt idx="57">
                  <c:v>1.7085536283571888E-5</c:v>
                </c:pt>
                <c:pt idx="58">
                  <c:v>1.8673238765814793E-5</c:v>
                </c:pt>
                <c:pt idx="59">
                  <c:v>2.0400346467400137E-5</c:v>
                </c:pt>
                <c:pt idx="60">
                  <c:v>2.2278318120493234E-5</c:v>
                </c:pt>
                <c:pt idx="61">
                  <c:v>2.4319482177422845E-5</c:v>
                </c:pt>
                <c:pt idx="62">
                  <c:v>2.6537096516343559E-5</c:v>
                </c:pt>
                <c:pt idx="63">
                  <c:v>2.8945411717898877E-5</c:v>
                </c:pt>
                <c:pt idx="64">
                  <c:v>3.1559738087967332E-5</c:v>
                </c:pt>
                <c:pt idx="65">
                  <c:v>3.4396516601686885E-5</c:v>
                </c:pt>
                <c:pt idx="66">
                  <c:v>3.7473393950837574E-5</c:v>
                </c:pt>
                <c:pt idx="67">
                  <c:v>4.0809301884101893E-5</c:v>
                </c:pt>
                <c:pt idx="68">
                  <c:v>4.442454103005626E-5</c:v>
                </c:pt>
                <c:pt idx="69">
                  <c:v>4.834086939974187E-5</c:v>
                </c:pt>
                <c:pt idx="70">
                  <c:v>5.2581595771103699E-5</c:v>
                </c:pt>
                <c:pt idx="71">
                  <c:v>5.7171678158807917E-5</c:v>
                </c:pt>
                <c:pt idx="72">
                  <c:v>6.2137827579498316E-5</c:v>
                </c:pt>
                <c:pt idx="73">
                  <c:v>6.7508617323551616E-5</c:v>
                </c:pt>
                <c:pt idx="74">
                  <c:v>7.3314597950608593E-5</c:v>
                </c:pt>
                <c:pt idx="75">
                  <c:v>7.9588418226046918E-5</c:v>
                </c:pt>
                <c:pt idx="76">
                  <c:v>8.6364952219224981E-5</c:v>
                </c:pt>
                <c:pt idx="77">
                  <c:v>9.3681432786657409E-5</c:v>
                </c:pt>
                <c:pt idx="78">
                  <c:v>1.0157759166405964E-4</c:v>
                </c:pt>
                <c:pt idx="79">
                  <c:v>1.100958063900886E-4</c:v>
                </c:pt>
                <c:pt idx="80">
                  <c:v>1.1928125428993519E-4</c:v>
                </c:pt>
                <c:pt idx="81">
                  <c:v>1.2918207374015191E-4</c:v>
                </c:pt>
                <c:pt idx="82">
                  <c:v>1.3984953293909571E-4</c:v>
                </c:pt>
                <c:pt idx="83">
                  <c:v>1.5133820640359175E-4</c:v>
                </c:pt>
                <c:pt idx="84">
                  <c:v>1.6370615941053556E-4</c:v>
                </c:pt>
                <c:pt idx="85">
                  <c:v>1.7701514059759936E-4</c:v>
                </c:pt>
                <c:pt idx="86">
                  <c:v>1.9133078293198964E-4</c:v>
                </c:pt>
                <c:pt idx="87">
                  <c:v>2.0672281325376035E-4</c:v>
                </c:pt>
                <c:pt idx="88">
                  <c:v>2.2326527058819584E-4</c:v>
                </c:pt>
                <c:pt idx="89">
                  <c:v>2.4103673341855725E-4</c:v>
                </c:pt>
                <c:pt idx="90">
                  <c:v>2.6012055610027235E-4</c:v>
                </c:pt>
                <c:pt idx="91">
                  <c:v>2.806051145854355E-4</c:v>
                </c:pt>
                <c:pt idx="92">
                  <c:v>3.0258406161760311E-4</c:v>
                </c:pt>
                <c:pt idx="93">
                  <c:v>3.2615659154354665E-4</c:v>
                </c:pt>
                <c:pt idx="94">
                  <c:v>3.5142771487208348E-4</c:v>
                </c:pt>
                <c:pt idx="95">
                  <c:v>3.7850854269833576E-4</c:v>
                </c:pt>
                <c:pt idx="96">
                  <c:v>4.0751658109100828E-4</c:v>
                </c:pt>
                <c:pt idx="97">
                  <c:v>4.3857603552506481E-4</c:v>
                </c:pt>
                <c:pt idx="98">
                  <c:v>4.7181812541786819E-4</c:v>
                </c:pt>
                <c:pt idx="99">
                  <c:v>5.0738140880808764E-4</c:v>
                </c:pt>
                <c:pt idx="100">
                  <c:v>5.4541211719424953E-4</c:v>
                </c:pt>
                <c:pt idx="101">
                  <c:v>5.8606450051827685E-4</c:v>
                </c:pt>
                <c:pt idx="102">
                  <c:v>6.2950118226071247E-4</c:v>
                </c:pt>
                <c:pt idx="103">
                  <c:v>6.7589352457912515E-4</c:v>
                </c:pt>
                <c:pt idx="104">
                  <c:v>7.2542200339410865E-4</c:v>
                </c:pt>
                <c:pt idx="105">
                  <c:v>7.7827659329264684E-4</c:v>
                </c:pt>
                <c:pt idx="106">
                  <c:v>8.3465716208641703E-4</c:v>
                </c:pt>
                <c:pt idx="107">
                  <c:v>8.9477387482519456E-4</c:v>
                </c:pt>
                <c:pt idx="108">
                  <c:v>9.5884760702910155E-4</c:v>
                </c:pt>
                <c:pt idx="109">
                  <c:v>1.0271103668618121E-3</c:v>
                </c:pt>
                <c:pt idx="110">
                  <c:v>1.0998057259250813E-3</c:v>
                </c:pt>
                <c:pt idx="111">
                  <c:v>1.1771892583166616E-3</c:v>
                </c:pt>
                <c:pt idx="112">
                  <c:v>1.2595289875412703E-3</c:v>
                </c:pt>
                <c:pt idx="113">
                  <c:v>1.3471058408220775E-3</c:v>
                </c:pt>
                <c:pt idx="114">
                  <c:v>1.4402141103114533E-3</c:v>
                </c:pt>
                <c:pt idx="115">
                  <c:v>1.5391619206487485E-3</c:v>
                </c:pt>
                <c:pt idx="116">
                  <c:v>1.6442717022604782E-3</c:v>
                </c:pt>
                <c:pt idx="117">
                  <c:v>1.7558806697471044E-3</c:v>
                </c:pt>
                <c:pt idx="118">
                  <c:v>1.8743413046450946E-3</c:v>
                </c:pt>
                <c:pt idx="119">
                  <c:v>2.0000218417975378E-3</c:v>
                </c:pt>
                <c:pt idx="120">
                  <c:v>2.1333067585078669E-3</c:v>
                </c:pt>
                <c:pt idx="121">
                  <c:v>2.2745972655986127E-3</c:v>
                </c:pt>
                <c:pt idx="122">
                  <c:v>2.4243117994298311E-3</c:v>
                </c:pt>
                <c:pt idx="123">
                  <c:v>2.5828865138807886E-3</c:v>
                </c:pt>
                <c:pt idx="124">
                  <c:v>2.7507757712325167E-3</c:v>
                </c:pt>
                <c:pt idx="125">
                  <c:v>2.9284526308305955E-3</c:v>
                </c:pt>
                <c:pt idx="126">
                  <c:v>3.1164093343457621E-3</c:v>
                </c:pt>
                <c:pt idx="127">
                  <c:v>3.3151577863903517E-3</c:v>
                </c:pt>
                <c:pt idx="128">
                  <c:v>3.5252300291833795E-3</c:v>
                </c:pt>
                <c:pt idx="129">
                  <c:v>3.7471787099045912E-3</c:v>
                </c:pt>
                <c:pt idx="130">
                  <c:v>3.9815775393083853E-3</c:v>
                </c:pt>
                <c:pt idx="131">
                  <c:v>4.2290217401158058E-3</c:v>
                </c:pt>
                <c:pt idx="132">
                  <c:v>4.49012848364461E-3</c:v>
                </c:pt>
                <c:pt idx="133">
                  <c:v>4.7655373130735786E-3</c:v>
                </c:pt>
                <c:pt idx="134">
                  <c:v>5.0559105516935071E-3</c:v>
                </c:pt>
                <c:pt idx="135">
                  <c:v>5.361933694432686E-3</c:v>
                </c:pt>
                <c:pt idx="136">
                  <c:v>5.6843157809016052E-3</c:v>
                </c:pt>
                <c:pt idx="137">
                  <c:v>6.0237897481477806E-3</c:v>
                </c:pt>
                <c:pt idx="138">
                  <c:v>6.3811127612665164E-3</c:v>
                </c:pt>
                <c:pt idx="139">
                  <c:v>6.7570665199748938E-3</c:v>
                </c:pt>
                <c:pt idx="140">
                  <c:v>7.1524575392082042E-3</c:v>
                </c:pt>
                <c:pt idx="141">
                  <c:v>7.5681174017684111E-3</c:v>
                </c:pt>
                <c:pt idx="142">
                  <c:v>8.0049029810208942E-3</c:v>
                </c:pt>
                <c:pt idx="143">
                  <c:v>8.4636966316042408E-3</c:v>
                </c:pt>
                <c:pt idx="144">
                  <c:v>8.9454063461013519E-3</c:v>
                </c:pt>
                <c:pt idx="145">
                  <c:v>9.4509658755909144E-3</c:v>
                </c:pt>
                <c:pt idx="146">
                  <c:v>9.9813348119984092E-3</c:v>
                </c:pt>
                <c:pt idx="147">
                  <c:v>1.0537498630146696E-2</c:v>
                </c:pt>
                <c:pt idx="148">
                  <c:v>1.1120468687407407E-2</c:v>
                </c:pt>
                <c:pt idx="149">
                  <c:v>1.1731282178865141E-2</c:v>
                </c:pt>
                <c:pt idx="150">
                  <c:v>1.2371002045902255E-2</c:v>
                </c:pt>
                <c:pt idx="151">
                  <c:v>1.3040716836146903E-2</c:v>
                </c:pt>
                <c:pt idx="152">
                  <c:v>1.3741540512734039E-2</c:v>
                </c:pt>
                <c:pt idx="153">
                  <c:v>1.4474612210872054E-2</c:v>
                </c:pt>
                <c:pt idx="154">
                  <c:v>1.5241095939738658E-2</c:v>
                </c:pt>
                <c:pt idx="155">
                  <c:v>1.6042180227781512E-2</c:v>
                </c:pt>
                <c:pt idx="156">
                  <c:v>1.6879077709544062E-2</c:v>
                </c:pt>
                <c:pt idx="157">
                  <c:v>1.7753024652209824E-2</c:v>
                </c:pt>
                <c:pt idx="158">
                  <c:v>1.8665280420115834E-2</c:v>
                </c:pt>
                <c:pt idx="159">
                  <c:v>1.9617126875573945E-2</c:v>
                </c:pt>
                <c:pt idx="160">
                  <c:v>2.0609867714416339E-2</c:v>
                </c:pt>
                <c:pt idx="161">
                  <c:v>2.1644827734781755E-2</c:v>
                </c:pt>
                <c:pt idx="162">
                  <c:v>2.2723352037758493E-2</c:v>
                </c:pt>
                <c:pt idx="163">
                  <c:v>2.384680515860977E-2</c:v>
                </c:pt>
                <c:pt idx="164">
                  <c:v>2.5016570127432483E-2</c:v>
                </c:pt>
                <c:pt idx="165">
                  <c:v>2.6234047458218411E-2</c:v>
                </c:pt>
                <c:pt idx="166">
                  <c:v>2.7500654065431646E-2</c:v>
                </c:pt>
                <c:pt idx="167">
                  <c:v>2.8817822107355149E-2</c:v>
                </c:pt>
                <c:pt idx="168">
                  <c:v>3.0186997755609825E-2</c:v>
                </c:pt>
                <c:pt idx="169">
                  <c:v>3.160963989041464E-2</c:v>
                </c:pt>
                <c:pt idx="170">
                  <c:v>3.3087218721315023E-2</c:v>
                </c:pt>
                <c:pt idx="171">
                  <c:v>3.4621214333289116E-2</c:v>
                </c:pt>
                <c:pt idx="172">
                  <c:v>3.6213115158315705E-2</c:v>
                </c:pt>
                <c:pt idx="173">
                  <c:v>3.7864416372679115E-2</c:v>
                </c:pt>
                <c:pt idx="174">
                  <c:v>3.9576618220478414E-2</c:v>
                </c:pt>
                <c:pt idx="175">
                  <c:v>4.1351224264007273E-2</c:v>
                </c:pt>
                <c:pt idx="176">
                  <c:v>4.3189739561875877E-2</c:v>
                </c:pt>
                <c:pt idx="177">
                  <c:v>4.5093668775957323E-2</c:v>
                </c:pt>
                <c:pt idx="178">
                  <c:v>4.7064514208448704E-2</c:v>
                </c:pt>
                <c:pt idx="179">
                  <c:v>4.9103773770561632E-2</c:v>
                </c:pt>
                <c:pt idx="180">
                  <c:v>5.1212938884572679E-2</c:v>
                </c:pt>
                <c:pt idx="181">
                  <c:v>5.3393492321185954E-2</c:v>
                </c:pt>
                <c:pt idx="182">
                  <c:v>5.5646905974387817E-2</c:v>
                </c:pt>
                <c:pt idx="183">
                  <c:v>5.7974638576196003E-2</c:v>
                </c:pt>
                <c:pt idx="184">
                  <c:v>6.0378133353932495E-2</c:v>
                </c:pt>
                <c:pt idx="185">
                  <c:v>6.2858815632872989E-2</c:v>
                </c:pt>
                <c:pt idx="186">
                  <c:v>6.5418090387353689E-2</c:v>
                </c:pt>
                <c:pt idx="187">
                  <c:v>6.805733974362993E-2</c:v>
                </c:pt>
                <c:pt idx="188">
                  <c:v>7.0777920438011122E-2</c:v>
                </c:pt>
                <c:pt idx="189">
                  <c:v>7.358116123400138E-2</c:v>
                </c:pt>
                <c:pt idx="190">
                  <c:v>7.6468360302393235E-2</c:v>
                </c:pt>
                <c:pt idx="191">
                  <c:v>7.9440782568462653E-2</c:v>
                </c:pt>
                <c:pt idx="192">
                  <c:v>8.249965703061779E-2</c:v>
                </c:pt>
                <c:pt idx="193">
                  <c:v>8.5646174055039159E-2</c:v>
                </c:pt>
                <c:pt idx="194">
                  <c:v>8.8881482651042232E-2</c:v>
                </c:pt>
                <c:pt idx="195">
                  <c:v>9.2206687732060644E-2</c:v>
                </c:pt>
                <c:pt idx="196">
                  <c:v>9.5622847367319519E-2</c:v>
                </c:pt>
                <c:pt idx="197">
                  <c:v>9.9130970029423282E-2</c:v>
                </c:pt>
                <c:pt idx="198">
                  <c:v>0.10273201184322511</c:v>
                </c:pt>
                <c:pt idx="199">
                  <c:v>0.1064268738414812</c:v>
                </c:pt>
                <c:pt idx="200">
                  <c:v>0.11021639923290905</c:v>
                </c:pt>
                <c:pt idx="201">
                  <c:v>0.11410137068837867</c:v>
                </c:pt>
                <c:pt idx="202">
                  <c:v>0.11808250765105854</c:v>
                </c:pt>
                <c:pt idx="203">
                  <c:v>0.12216046367641276</c:v>
                </c:pt>
                <c:pt idx="204">
                  <c:v>0.126335823808012</c:v>
                </c:pt>
                <c:pt idx="205">
                  <c:v>0.13060910199516573</c:v>
                </c:pt>
                <c:pt idx="206">
                  <c:v>0.13498073855841397</c:v>
                </c:pt>
                <c:pt idx="207">
                  <c:v>0.13945109770893171</c:v>
                </c:pt>
                <c:pt idx="208">
                  <c:v>0.14402046512789168</c:v>
                </c:pt>
                <c:pt idx="209">
                  <c:v>0.14868904561181628</c:v>
                </c:pt>
                <c:pt idx="210">
                  <c:v>0.15345696078990245</c:v>
                </c:pt>
                <c:pt idx="211">
                  <c:v>0.15832424691925584</c:v>
                </c:pt>
                <c:pt idx="212">
                  <c:v>0.16329085276388366</c:v>
                </c:pt>
                <c:pt idx="213">
                  <c:v>0.16835663756321584</c:v>
                </c:pt>
                <c:pt idx="214">
                  <c:v>0.17352136909579707</c:v>
                </c:pt>
                <c:pt idx="215">
                  <c:v>0.17878472184367711</c:v>
                </c:pt>
                <c:pt idx="216">
                  <c:v>0.18414627526286786</c:v>
                </c:pt>
                <c:pt idx="217">
                  <c:v>0.18960551216507293</c:v>
                </c:pt>
                <c:pt idx="218">
                  <c:v>0.19516181721571568</c:v>
                </c:pt>
                <c:pt idx="219">
                  <c:v>0.20081447555308451</c:v>
                </c:pt>
                <c:pt idx="220">
                  <c:v>0.20656267153319996</c:v>
                </c:pt>
                <c:pt idx="221">
                  <c:v>0.21240548760477707</c:v>
                </c:pt>
                <c:pt idx="222">
                  <c:v>0.21834190331839887</c:v>
                </c:pt>
                <c:pt idx="223">
                  <c:v>0.22437079447376018</c:v>
                </c:pt>
                <c:pt idx="224">
                  <c:v>0.23049093240855789</c:v>
                </c:pt>
                <c:pt idx="225">
                  <c:v>0.23670098343231161</c:v>
                </c:pt>
                <c:pt idx="226">
                  <c:v>0.24299950840809392</c:v>
                </c:pt>
                <c:pt idx="227">
                  <c:v>0.24938496248483166</c:v>
                </c:pt>
                <c:pt idx="228">
                  <c:v>0.25585569498251248</c:v>
                </c:pt>
                <c:pt idx="229">
                  <c:v>0.26240994943229201</c:v>
                </c:pt>
                <c:pt idx="230">
                  <c:v>0.26904586377315332</c:v>
                </c:pt>
                <c:pt idx="231">
                  <c:v>0.27576147070641077</c:v>
                </c:pt>
                <c:pt idx="232">
                  <c:v>0.28255469820899681</c:v>
                </c:pt>
                <c:pt idx="233">
                  <c:v>0.28942337020609965</c:v>
                </c:pt>
                <c:pt idx="234">
                  <c:v>0.29636520740335126</c:v>
                </c:pt>
                <c:pt idx="235">
                  <c:v>0.30337782827839377</c:v>
                </c:pt>
                <c:pt idx="236">
                  <c:v>0.310458750231279</c:v>
                </c:pt>
                <c:pt idx="237">
                  <c:v>0.31760539089277884</c:v>
                </c:pt>
                <c:pt idx="238">
                  <c:v>0.32481506958931694</c:v>
                </c:pt>
                <c:pt idx="239">
                  <c:v>0.3320850089628562</c:v>
                </c:pt>
                <c:pt idx="240">
                  <c:v>0.33941233674371629</c:v>
                </c:pt>
                <c:pt idx="241">
                  <c:v>0.34679408767392883</c:v>
                </c:pt>
                <c:pt idx="242">
                  <c:v>0.35422720557838938</c:v>
                </c:pt>
                <c:pt idx="243">
                  <c:v>0.36170854558071275</c:v>
                </c:pt>
                <c:pt idx="244">
                  <c:v>0.36923487646036623</c:v>
                </c:pt>
                <c:pt idx="245">
                  <c:v>0.37680288314732469</c:v>
                </c:pt>
                <c:pt idx="246">
                  <c:v>0.38440916935017433</c:v>
                </c:pt>
                <c:pt idx="247">
                  <c:v>0.3920502603132956</c:v>
                </c:pt>
                <c:pt idx="248">
                  <c:v>0.39972260569845863</c:v>
                </c:pt>
                <c:pt idx="249">
                  <c:v>0.40742258258589326</c:v>
                </c:pt>
                <c:pt idx="250">
                  <c:v>0.41514649858963804</c:v>
                </c:pt>
                <c:pt idx="251">
                  <c:v>0.4228905950817301</c:v>
                </c:pt>
                <c:pt idx="252">
                  <c:v>0.43065105051956853</c:v>
                </c:pt>
                <c:pt idx="253">
                  <c:v>0.43842398387058679</c:v>
                </c:pt>
                <c:pt idx="254">
                  <c:v>0.44620545812817292</c:v>
                </c:pt>
                <c:pt idx="255">
                  <c:v>0.45399148391261435</c:v>
                </c:pt>
                <c:pt idx="256">
                  <c:v>0.46177802315069516</c:v>
                </c:pt>
                <c:pt idx="257">
                  <c:v>0.46956099282744701</c:v>
                </c:pt>
                <c:pt idx="258">
                  <c:v>0.47733626880344782</c:v>
                </c:pt>
                <c:pt idx="259">
                  <c:v>0.48509968969097839</c:v>
                </c:pt>
                <c:pt idx="260">
                  <c:v>0.49284706078228524</c:v>
                </c:pt>
                <c:pt idx="261">
                  <c:v>0.50057415802315319</c:v>
                </c:pt>
                <c:pt idx="262">
                  <c:v>0.50827673202497292</c:v>
                </c:pt>
                <c:pt idx="263">
                  <c:v>0.51595051210848841</c:v>
                </c:pt>
                <c:pt idx="264">
                  <c:v>0.52359121037243173</c:v>
                </c:pt>
                <c:pt idx="265">
                  <c:v>0.53119452578029491</c:v>
                </c:pt>
                <c:pt idx="266">
                  <c:v>0.53875614825855234</c:v>
                </c:pt>
                <c:pt idx="267">
                  <c:v>0.54627176279972789</c:v>
                </c:pt>
                <c:pt idx="268">
                  <c:v>0.55373705356380709</c:v>
                </c:pt>
                <c:pt idx="269">
                  <c:v>0.56114770797161051</c:v>
                </c:pt>
                <c:pt idx="270">
                  <c:v>0.56849942078388738</c:v>
                </c:pt>
                <c:pt idx="271">
                  <c:v>0.5757878981600415</c:v>
                </c:pt>
                <c:pt idx="272">
                  <c:v>0.58300886169057486</c:v>
                </c:pt>
                <c:pt idx="273">
                  <c:v>0.59015805239751862</c:v>
                </c:pt>
                <c:pt idx="274">
                  <c:v>0.5972312346973272</c:v>
                </c:pt>
                <c:pt idx="275">
                  <c:v>0.6042242003209175</c:v>
                </c:pt>
                <c:pt idx="276">
                  <c:v>0.61113277218576978</c:v>
                </c:pt>
                <c:pt idx="277">
                  <c:v>0.61795280821523368</c:v>
                </c:pt>
                <c:pt idx="278">
                  <c:v>0.62468020510043987</c:v>
                </c:pt>
                <c:pt idx="279">
                  <c:v>0.63131090200045747</c:v>
                </c:pt>
                <c:pt idx="280">
                  <c:v>0.63784088417661378</c:v>
                </c:pt>
                <c:pt idx="281">
                  <c:v>0.64426618655714485</c:v>
                </c:pt>
                <c:pt idx="282">
                  <c:v>0.65058289722862395</c:v>
                </c:pt>
                <c:pt idx="283">
                  <c:v>0.65678716085088706</c:v>
                </c:pt>
                <c:pt idx="284">
                  <c:v>0.66287518199244444</c:v>
                </c:pt>
                <c:pt idx="285">
                  <c:v>0.66884322838364707</c:v>
                </c:pt>
                <c:pt idx="286">
                  <c:v>0.67468763408514565</c:v>
                </c:pt>
                <c:pt idx="287">
                  <c:v>0.68040480256945501</c:v>
                </c:pt>
                <c:pt idx="288">
                  <c:v>0.68599120971369698</c:v>
                </c:pt>
                <c:pt idx="289">
                  <c:v>0.69144340670186366</c:v>
                </c:pt>
                <c:pt idx="290">
                  <c:v>0.69675802283519339</c:v>
                </c:pt>
                <c:pt idx="291">
                  <c:v>0.70193176824950099</c:v>
                </c:pt>
                <c:pt idx="292">
                  <c:v>0.70696143653854449</c:v>
                </c:pt>
                <c:pt idx="293">
                  <c:v>0.71184390728273939</c:v>
                </c:pt>
                <c:pt idx="294">
                  <c:v>0.71657614848274942</c:v>
                </c:pt>
                <c:pt idx="295">
                  <c:v>0.72115521889769529</c:v>
                </c:pt>
                <c:pt idx="296">
                  <c:v>0.72557827028791189</c:v>
                </c:pt>
                <c:pt idx="297">
                  <c:v>0.72984254956237349</c:v>
                </c:pt>
                <c:pt idx="298">
                  <c:v>0.73394540083107307</c:v>
                </c:pt>
                <c:pt idx="299">
                  <c:v>0.737884267362795</c:v>
                </c:pt>
                <c:pt idx="300">
                  <c:v>0.74165669344886276</c:v>
                </c:pt>
                <c:pt idx="301">
                  <c:v>0.74526032617357019</c:v>
                </c:pt>
                <c:pt idx="302">
                  <c:v>0.74869291709211017</c:v>
                </c:pt>
                <c:pt idx="303">
                  <c:v>0.7519523238169129</c:v>
                </c:pt>
                <c:pt idx="304">
                  <c:v>0.75503651151338325</c:v>
                </c:pt>
                <c:pt idx="305">
                  <c:v>0.75794355430608984</c:v>
                </c:pt>
                <c:pt idx="306">
                  <c:v>0.76067163659650583</c:v>
                </c:pt>
                <c:pt idx="307">
                  <c:v>0.76321905429343617</c:v>
                </c:pt>
                <c:pt idx="308">
                  <c:v>0.76558421595727877</c:v>
                </c:pt>
                <c:pt idx="309">
                  <c:v>0.76776564385927548</c:v>
                </c:pt>
                <c:pt idx="310">
                  <c:v>0.76976197495689225</c:v>
                </c:pt>
                <c:pt idx="311">
                  <c:v>0.77157196178644627</c:v>
                </c:pt>
                <c:pt idx="312">
                  <c:v>0.77319447327405832</c:v>
                </c:pt>
                <c:pt idx="313">
                  <c:v>0.77462849546595969</c:v>
                </c:pt>
                <c:pt idx="314">
                  <c:v>0.7758731321791188</c:v>
                </c:pt>
                <c:pt idx="315">
                  <c:v>0.77692760557308382</c:v>
                </c:pt>
                <c:pt idx="316">
                  <c:v>0.77779125664385429</c:v>
                </c:pt>
                <c:pt idx="317">
                  <c:v>0.77846354564050224</c:v>
                </c:pt>
                <c:pt idx="318">
                  <c:v>0.77894405240517051</c:v>
                </c:pt>
                <c:pt idx="319">
                  <c:v>0.77923247663696482</c:v>
                </c:pt>
                <c:pt idx="320">
                  <c:v>0.77932863808015318</c:v>
                </c:pt>
                <c:pt idx="321">
                  <c:v>0.77923247663696482</c:v>
                </c:pt>
                <c:pt idx="322">
                  <c:v>0.77894405240517051</c:v>
                </c:pt>
                <c:pt idx="323">
                  <c:v>0.77846354564050224</c:v>
                </c:pt>
                <c:pt idx="324">
                  <c:v>0.77779125664385429</c:v>
                </c:pt>
                <c:pt idx="325">
                  <c:v>0.77692760557308382</c:v>
                </c:pt>
                <c:pt idx="326">
                  <c:v>0.7758731321791188</c:v>
                </c:pt>
                <c:pt idx="327">
                  <c:v>0.77462849546595969</c:v>
                </c:pt>
                <c:pt idx="328">
                  <c:v>0.77319447327405832</c:v>
                </c:pt>
                <c:pt idx="329">
                  <c:v>0.77157196178644627</c:v>
                </c:pt>
                <c:pt idx="330">
                  <c:v>0.76976197495689236</c:v>
                </c:pt>
                <c:pt idx="331">
                  <c:v>0.76776564385927548</c:v>
                </c:pt>
                <c:pt idx="332">
                  <c:v>0.76558421595727888</c:v>
                </c:pt>
                <c:pt idx="333">
                  <c:v>0.76321905429343617</c:v>
                </c:pt>
                <c:pt idx="334">
                  <c:v>0.76067163659650583</c:v>
                </c:pt>
                <c:pt idx="335">
                  <c:v>0.75794355430608984</c:v>
                </c:pt>
                <c:pt idx="336">
                  <c:v>0.75503651151338325</c:v>
                </c:pt>
                <c:pt idx="337">
                  <c:v>0.7519523238169129</c:v>
                </c:pt>
                <c:pt idx="338">
                  <c:v>0.74869291709211017</c:v>
                </c:pt>
                <c:pt idx="339">
                  <c:v>0.74526032617357008</c:v>
                </c:pt>
                <c:pt idx="340">
                  <c:v>0.74165669344886276</c:v>
                </c:pt>
                <c:pt idx="341">
                  <c:v>0.737884267362795</c:v>
                </c:pt>
                <c:pt idx="342">
                  <c:v>0.73394540083107307</c:v>
                </c:pt>
                <c:pt idx="343">
                  <c:v>0.72984254956237349</c:v>
                </c:pt>
                <c:pt idx="344">
                  <c:v>0.72557827028791178</c:v>
                </c:pt>
                <c:pt idx="345">
                  <c:v>0.72115521889769529</c:v>
                </c:pt>
                <c:pt idx="346">
                  <c:v>0.71657614848274942</c:v>
                </c:pt>
                <c:pt idx="347">
                  <c:v>0.71184390728273939</c:v>
                </c:pt>
                <c:pt idx="348">
                  <c:v>0.70696143653854449</c:v>
                </c:pt>
                <c:pt idx="349">
                  <c:v>0.70193176824950099</c:v>
                </c:pt>
                <c:pt idx="350">
                  <c:v>0.69675802283519339</c:v>
                </c:pt>
                <c:pt idx="351">
                  <c:v>0.69144340670186366</c:v>
                </c:pt>
                <c:pt idx="352">
                  <c:v>0.68599120971369698</c:v>
                </c:pt>
                <c:pt idx="353">
                  <c:v>0.68040480256945501</c:v>
                </c:pt>
                <c:pt idx="354">
                  <c:v>0.67468763408514565</c:v>
                </c:pt>
                <c:pt idx="355">
                  <c:v>0.66884322838364707</c:v>
                </c:pt>
                <c:pt idx="356">
                  <c:v>0.66287518199244444</c:v>
                </c:pt>
                <c:pt idx="357">
                  <c:v>0.65678716085088706</c:v>
                </c:pt>
                <c:pt idx="358">
                  <c:v>0.65058289722862395</c:v>
                </c:pt>
                <c:pt idx="359">
                  <c:v>0.64426618655714485</c:v>
                </c:pt>
                <c:pt idx="360">
                  <c:v>0.63784088417661378</c:v>
                </c:pt>
                <c:pt idx="361">
                  <c:v>0.63131090200045747</c:v>
                </c:pt>
                <c:pt idx="362">
                  <c:v>0.62468020510043976</c:v>
                </c:pt>
                <c:pt idx="363">
                  <c:v>0.61795280821523368</c:v>
                </c:pt>
                <c:pt idx="364">
                  <c:v>0.61113277218576978</c:v>
                </c:pt>
                <c:pt idx="365">
                  <c:v>0.60422420032091761</c:v>
                </c:pt>
                <c:pt idx="366">
                  <c:v>0.5972312346973272</c:v>
                </c:pt>
                <c:pt idx="367">
                  <c:v>0.59015805239751862</c:v>
                </c:pt>
                <c:pt idx="368">
                  <c:v>0.58300886169057486</c:v>
                </c:pt>
                <c:pt idx="369">
                  <c:v>0.5757878981600415</c:v>
                </c:pt>
                <c:pt idx="370">
                  <c:v>0.56849942078388749</c:v>
                </c:pt>
                <c:pt idx="371">
                  <c:v>0.56114770797161062</c:v>
                </c:pt>
                <c:pt idx="372">
                  <c:v>0.55373705356380709</c:v>
                </c:pt>
                <c:pt idx="373">
                  <c:v>0.54627176279972789</c:v>
                </c:pt>
                <c:pt idx="374">
                  <c:v>0.53875614825855223</c:v>
                </c:pt>
                <c:pt idx="375">
                  <c:v>0.53119452578029491</c:v>
                </c:pt>
                <c:pt idx="376">
                  <c:v>0.52359121037243173</c:v>
                </c:pt>
                <c:pt idx="377">
                  <c:v>0.51595051210848852</c:v>
                </c:pt>
                <c:pt idx="378">
                  <c:v>0.50827673202497292</c:v>
                </c:pt>
                <c:pt idx="379">
                  <c:v>0.50057415802315319</c:v>
                </c:pt>
                <c:pt idx="380">
                  <c:v>0.49284706078228518</c:v>
                </c:pt>
                <c:pt idx="381">
                  <c:v>0.48509968969097833</c:v>
                </c:pt>
                <c:pt idx="382">
                  <c:v>0.47733626880344782</c:v>
                </c:pt>
                <c:pt idx="383">
                  <c:v>0.46956099282744712</c:v>
                </c:pt>
                <c:pt idx="384">
                  <c:v>0.46177802315069516</c:v>
                </c:pt>
                <c:pt idx="385">
                  <c:v>0.45399148391261435</c:v>
                </c:pt>
                <c:pt idx="386">
                  <c:v>0.44620545812817297</c:v>
                </c:pt>
                <c:pt idx="387">
                  <c:v>0.43842398387058679</c:v>
                </c:pt>
                <c:pt idx="388">
                  <c:v>0.43065105051956853</c:v>
                </c:pt>
                <c:pt idx="389">
                  <c:v>0.4228905950817301</c:v>
                </c:pt>
                <c:pt idx="390">
                  <c:v>0.41514649858963815</c:v>
                </c:pt>
                <c:pt idx="391">
                  <c:v>0.40742258258589326</c:v>
                </c:pt>
                <c:pt idx="392">
                  <c:v>0.39972260569845869</c:v>
                </c:pt>
                <c:pt idx="393">
                  <c:v>0.3920502603132956</c:v>
                </c:pt>
                <c:pt idx="394">
                  <c:v>0.38440916935017422</c:v>
                </c:pt>
                <c:pt idx="395">
                  <c:v>0.37680288314732474</c:v>
                </c:pt>
                <c:pt idx="396">
                  <c:v>0.36923487646036629</c:v>
                </c:pt>
                <c:pt idx="397">
                  <c:v>0.36170854558071275</c:v>
                </c:pt>
                <c:pt idx="398">
                  <c:v>0.35422720557838933</c:v>
                </c:pt>
                <c:pt idx="399">
                  <c:v>0.34679408767392883</c:v>
                </c:pt>
                <c:pt idx="400">
                  <c:v>0.33941233674371629</c:v>
                </c:pt>
                <c:pt idx="401">
                  <c:v>0.3320850089628562</c:v>
                </c:pt>
                <c:pt idx="402">
                  <c:v>0.32481506958931688</c:v>
                </c:pt>
                <c:pt idx="403">
                  <c:v>0.31760539089277889</c:v>
                </c:pt>
                <c:pt idx="404">
                  <c:v>0.310458750231279</c:v>
                </c:pt>
                <c:pt idx="405">
                  <c:v>0.30337782827839377</c:v>
                </c:pt>
                <c:pt idx="406">
                  <c:v>0.29636520740335126</c:v>
                </c:pt>
                <c:pt idx="407">
                  <c:v>0.28942337020609971</c:v>
                </c:pt>
                <c:pt idx="408">
                  <c:v>0.28255469820899681</c:v>
                </c:pt>
                <c:pt idx="409">
                  <c:v>0.27576147070641077</c:v>
                </c:pt>
                <c:pt idx="410">
                  <c:v>0.26904586377315337</c:v>
                </c:pt>
                <c:pt idx="411">
                  <c:v>0.26240994943229212</c:v>
                </c:pt>
                <c:pt idx="412">
                  <c:v>0.25585569498251248</c:v>
                </c:pt>
                <c:pt idx="413">
                  <c:v>0.2493849624848318</c:v>
                </c:pt>
                <c:pt idx="414">
                  <c:v>0.24299950840809401</c:v>
                </c:pt>
                <c:pt idx="415">
                  <c:v>0.23670098343231163</c:v>
                </c:pt>
                <c:pt idx="416">
                  <c:v>0.23049093240855784</c:v>
                </c:pt>
                <c:pt idx="417">
                  <c:v>0.22437079447376015</c:v>
                </c:pt>
                <c:pt idx="418">
                  <c:v>0.21834190331839887</c:v>
                </c:pt>
                <c:pt idx="419">
                  <c:v>0.21240548760477709</c:v>
                </c:pt>
                <c:pt idx="420">
                  <c:v>0.2065626715331999</c:v>
                </c:pt>
                <c:pt idx="421">
                  <c:v>0.2008144755530844</c:v>
                </c:pt>
                <c:pt idx="422">
                  <c:v>0.19516181721571571</c:v>
                </c:pt>
                <c:pt idx="423">
                  <c:v>0.18960551216507293</c:v>
                </c:pt>
                <c:pt idx="424">
                  <c:v>0.18414627526286786</c:v>
                </c:pt>
                <c:pt idx="425">
                  <c:v>0.17878472184367716</c:v>
                </c:pt>
                <c:pt idx="426">
                  <c:v>0.17352136909579702</c:v>
                </c:pt>
                <c:pt idx="427">
                  <c:v>0.16835663756321587</c:v>
                </c:pt>
                <c:pt idx="428">
                  <c:v>0.1632908527638838</c:v>
                </c:pt>
                <c:pt idx="429">
                  <c:v>0.15832424691925584</c:v>
                </c:pt>
                <c:pt idx="430">
                  <c:v>0.15345696078990251</c:v>
                </c:pt>
                <c:pt idx="431">
                  <c:v>0.14868904561181623</c:v>
                </c:pt>
                <c:pt idx="432">
                  <c:v>0.14402046512789174</c:v>
                </c:pt>
                <c:pt idx="433">
                  <c:v>0.13945109770893169</c:v>
                </c:pt>
                <c:pt idx="434">
                  <c:v>0.13498073855841403</c:v>
                </c:pt>
                <c:pt idx="435">
                  <c:v>0.13060910199516576</c:v>
                </c:pt>
                <c:pt idx="436">
                  <c:v>0.12633582380801206</c:v>
                </c:pt>
                <c:pt idx="437">
                  <c:v>0.12216046367641281</c:v>
                </c:pt>
                <c:pt idx="438">
                  <c:v>0.11808250765105857</c:v>
                </c:pt>
                <c:pt idx="439">
                  <c:v>0.11410137068837868</c:v>
                </c:pt>
                <c:pt idx="440">
                  <c:v>0.11021639923290903</c:v>
                </c:pt>
                <c:pt idx="441">
                  <c:v>0.10642687384148126</c:v>
                </c:pt>
                <c:pt idx="442">
                  <c:v>0.1027320118432251</c:v>
                </c:pt>
                <c:pt idx="443">
                  <c:v>9.9130970029423227E-2</c:v>
                </c:pt>
                <c:pt idx="444">
                  <c:v>9.5622847367319519E-2</c:v>
                </c:pt>
                <c:pt idx="445">
                  <c:v>9.2206687732060658E-2</c:v>
                </c:pt>
                <c:pt idx="446">
                  <c:v>8.888148265104226E-2</c:v>
                </c:pt>
                <c:pt idx="447">
                  <c:v>8.5646174055039132E-2</c:v>
                </c:pt>
                <c:pt idx="448">
                  <c:v>8.249965703061779E-2</c:v>
                </c:pt>
                <c:pt idx="449">
                  <c:v>7.9440782568462764E-2</c:v>
                </c:pt>
                <c:pt idx="450">
                  <c:v>7.6468360302393221E-2</c:v>
                </c:pt>
                <c:pt idx="451">
                  <c:v>7.3581161234001449E-2</c:v>
                </c:pt>
                <c:pt idx="452">
                  <c:v>7.0777920438011052E-2</c:v>
                </c:pt>
                <c:pt idx="453">
                  <c:v>6.8057339743629916E-2</c:v>
                </c:pt>
                <c:pt idx="454">
                  <c:v>6.5418090387353717E-2</c:v>
                </c:pt>
                <c:pt idx="455">
                  <c:v>6.2858815632873086E-2</c:v>
                </c:pt>
                <c:pt idx="456">
                  <c:v>6.0378133353932446E-2</c:v>
                </c:pt>
                <c:pt idx="457">
                  <c:v>5.7974638576196058E-2</c:v>
                </c:pt>
                <c:pt idx="458">
                  <c:v>5.5646905974387789E-2</c:v>
                </c:pt>
                <c:pt idx="459">
                  <c:v>5.3393492321185967E-2</c:v>
                </c:pt>
                <c:pt idx="460">
                  <c:v>5.1212938884572685E-2</c:v>
                </c:pt>
                <c:pt idx="461">
                  <c:v>4.9103773770561639E-2</c:v>
                </c:pt>
                <c:pt idx="462">
                  <c:v>4.7064514208448711E-2</c:v>
                </c:pt>
                <c:pt idx="463">
                  <c:v>4.5093668775957392E-2</c:v>
                </c:pt>
                <c:pt idx="464">
                  <c:v>4.3189739561875919E-2</c:v>
                </c:pt>
                <c:pt idx="465">
                  <c:v>4.1351224264007183E-2</c:v>
                </c:pt>
                <c:pt idx="466">
                  <c:v>3.9576618220478428E-2</c:v>
                </c:pt>
                <c:pt idx="467">
                  <c:v>3.7864416372679163E-2</c:v>
                </c:pt>
                <c:pt idx="468">
                  <c:v>3.621311515831574E-2</c:v>
                </c:pt>
                <c:pt idx="469">
                  <c:v>3.4621214333289137E-2</c:v>
                </c:pt>
                <c:pt idx="470">
                  <c:v>3.3087218721315058E-2</c:v>
                </c:pt>
                <c:pt idx="471">
                  <c:v>3.1609639890414667E-2</c:v>
                </c:pt>
                <c:pt idx="472">
                  <c:v>3.0186997755609849E-2</c:v>
                </c:pt>
                <c:pt idx="473">
                  <c:v>2.88178221073551E-2</c:v>
                </c:pt>
                <c:pt idx="474">
                  <c:v>2.7500654065431694E-2</c:v>
                </c:pt>
                <c:pt idx="475">
                  <c:v>2.623404745821839E-2</c:v>
                </c:pt>
                <c:pt idx="476">
                  <c:v>2.5016570127432535E-2</c:v>
                </c:pt>
                <c:pt idx="477">
                  <c:v>2.3846805158609822E-2</c:v>
                </c:pt>
                <c:pt idx="478">
                  <c:v>2.2723352037758458E-2</c:v>
                </c:pt>
                <c:pt idx="479">
                  <c:v>2.1644827734781859E-2</c:v>
                </c:pt>
                <c:pt idx="480">
                  <c:v>2.0609867714416381E-2</c:v>
                </c:pt>
                <c:pt idx="481">
                  <c:v>1.9617126875574036E-2</c:v>
                </c:pt>
                <c:pt idx="482">
                  <c:v>1.8665280420115969E-2</c:v>
                </c:pt>
                <c:pt idx="483">
                  <c:v>1.7753024652209921E-2</c:v>
                </c:pt>
                <c:pt idx="484">
                  <c:v>1.6879077709544249E-2</c:v>
                </c:pt>
                <c:pt idx="485">
                  <c:v>1.6042180227781696E-2</c:v>
                </c:pt>
                <c:pt idx="486">
                  <c:v>1.524109593973897E-2</c:v>
                </c:pt>
                <c:pt idx="487">
                  <c:v>1.4474612210872286E-2</c:v>
                </c:pt>
                <c:pt idx="488">
                  <c:v>1.3741540512734417E-2</c:v>
                </c:pt>
                <c:pt idx="489">
                  <c:v>1.3040716836147272E-2</c:v>
                </c:pt>
                <c:pt idx="490">
                  <c:v>1.2371002045902664E-2</c:v>
                </c:pt>
                <c:pt idx="491">
                  <c:v>1.1731282178865592E-2</c:v>
                </c:pt>
                <c:pt idx="492">
                  <c:v>1.1120468687408127E-2</c:v>
                </c:pt>
                <c:pt idx="493">
                  <c:v>1.0537498630147364E-2</c:v>
                </c:pt>
                <c:pt idx="494">
                  <c:v>9.9813348119993442E-3</c:v>
                </c:pt>
                <c:pt idx="495">
                  <c:v>9.4509658755918633E-3</c:v>
                </c:pt>
                <c:pt idx="496">
                  <c:v>8.9454063461025211E-3</c:v>
                </c:pt>
                <c:pt idx="497">
                  <c:v>8.4636966316057275E-3</c:v>
                </c:pt>
                <c:pt idx="498">
                  <c:v>8.0049029810224537E-3</c:v>
                </c:pt>
                <c:pt idx="499">
                  <c:v>7.5681174017703887E-3</c:v>
                </c:pt>
                <c:pt idx="500">
                  <c:v>7.152457539210494E-3</c:v>
                </c:pt>
                <c:pt idx="501">
                  <c:v>6.7570665199775835E-3</c:v>
                </c:pt>
                <c:pt idx="502">
                  <c:v>6.3811127612695591E-3</c:v>
                </c:pt>
                <c:pt idx="503">
                  <c:v>6.0237897481513194E-3</c:v>
                </c:pt>
                <c:pt idx="504">
                  <c:v>5.6843157809059299E-3</c:v>
                </c:pt>
                <c:pt idx="505">
                  <c:v>5.3619336944376352E-3</c:v>
                </c:pt>
                <c:pt idx="506">
                  <c:v>5.055910551699302E-3</c:v>
                </c:pt>
                <c:pt idx="507">
                  <c:v>4.7655373130804993E-3</c:v>
                </c:pt>
                <c:pt idx="508">
                  <c:v>4.4901284836527345E-3</c:v>
                </c:pt>
                <c:pt idx="509">
                  <c:v>4.2290217401253632E-3</c:v>
                </c:pt>
                <c:pt idx="510">
                  <c:v>3.9815775393193618E-3</c:v>
                </c:pt>
                <c:pt idx="511">
                  <c:v>3.7471787099175712E-3</c:v>
                </c:pt>
                <c:pt idx="512">
                  <c:v>3.5252300291985809E-3</c:v>
                </c:pt>
                <c:pt idx="513">
                  <c:v>3.3151577864081231E-3</c:v>
                </c:pt>
                <c:pt idx="514">
                  <c:v>3.1164093343666347E-3</c:v>
                </c:pt>
                <c:pt idx="515">
                  <c:v>2.9284526308548087E-3</c:v>
                </c:pt>
                <c:pt idx="516">
                  <c:v>2.7507757712608178E-3</c:v>
                </c:pt>
                <c:pt idx="517">
                  <c:v>2.5828865139138437E-3</c:v>
                </c:pt>
                <c:pt idx="518">
                  <c:v>2.4243117994684044E-3</c:v>
                </c:pt>
                <c:pt idx="519">
                  <c:v>2.2745972656435715E-3</c:v>
                </c:pt>
                <c:pt idx="520">
                  <c:v>2.1333067585602179E-3</c:v>
                </c:pt>
                <c:pt idx="521">
                  <c:v>2.0000218418583945E-3</c:v>
                </c:pt>
                <c:pt idx="522">
                  <c:v>1.8743413047160491E-3</c:v>
                </c:pt>
                <c:pt idx="523">
                  <c:v>1.7558806698295642E-3</c:v>
                </c:pt>
                <c:pt idx="524">
                  <c:v>1.6442717023563594E-3</c:v>
                </c:pt>
                <c:pt idx="525">
                  <c:v>1.5391619207601906E-3</c:v>
                </c:pt>
                <c:pt idx="526">
                  <c:v>1.4402141104408821E-3</c:v>
                </c:pt>
                <c:pt idx="527">
                  <c:v>1.3471058409723451E-3</c:v>
                </c:pt>
                <c:pt idx="528">
                  <c:v>1.2595289877157516E-3</c:v>
                </c:pt>
                <c:pt idx="529">
                  <c:v>1.17718925851907E-3</c:v>
                </c:pt>
                <c:pt idx="530">
                  <c:v>1.0998057261596738E-3</c:v>
                </c:pt>
                <c:pt idx="531">
                  <c:v>1.0271103671336942E-3</c:v>
                </c:pt>
                <c:pt idx="532">
                  <c:v>9.5884760734412983E-4</c:v>
                </c:pt>
                <c:pt idx="533">
                  <c:v>8.947738751897467E-4</c:v>
                </c:pt>
                <c:pt idx="534">
                  <c:v>8.3465716250828064E-4</c:v>
                </c:pt>
                <c:pt idx="535">
                  <c:v>7.7827659378070597E-4</c:v>
                </c:pt>
                <c:pt idx="536">
                  <c:v>7.2542200395830903E-4</c:v>
                </c:pt>
                <c:pt idx="537">
                  <c:v>6.7589352523094186E-4</c:v>
                </c:pt>
                <c:pt idx="538">
                  <c:v>6.2950118301340703E-4</c:v>
                </c:pt>
                <c:pt idx="539">
                  <c:v>5.8606450138716699E-4</c:v>
                </c:pt>
                <c:pt idx="540">
                  <c:v>5.4541211819673094E-4</c:v>
                </c:pt>
                <c:pt idx="541">
                  <c:v>5.0738140996403603E-4</c:v>
                </c:pt>
                <c:pt idx="542">
                  <c:v>4.7181812674994077E-4</c:v>
                </c:pt>
                <c:pt idx="543">
                  <c:v>4.3857603705954948E-4</c:v>
                </c:pt>
                <c:pt idx="544">
                  <c:v>4.0751658285756329E-4</c:v>
                </c:pt>
                <c:pt idx="545">
                  <c:v>3.7850854473104754E-4</c:v>
                </c:pt>
                <c:pt idx="546">
                  <c:v>3.5142771721002165E-4</c:v>
                </c:pt>
                <c:pt idx="547">
                  <c:v>3.2615659423102173E-4</c:v>
                </c:pt>
                <c:pt idx="548">
                  <c:v>3.025840647052255E-4</c:v>
                </c:pt>
                <c:pt idx="549">
                  <c:v>2.8060511813086323E-4</c:v>
                </c:pt>
                <c:pt idx="550">
                  <c:v>2.6012056016937678E-4</c:v>
                </c:pt>
                <c:pt idx="551">
                  <c:v>2.4103673808613269E-4</c:v>
                </c:pt>
                <c:pt idx="552">
                  <c:v>2.2326527593936511E-4</c:v>
                </c:pt>
                <c:pt idx="553">
                  <c:v>2.0672281938540231E-4</c:v>
                </c:pt>
                <c:pt idx="554">
                  <c:v>1.9133078995401274E-4</c:v>
                </c:pt>
                <c:pt idx="555">
                  <c:v>1.7701514863492965E-4</c:v>
                </c:pt>
                <c:pt idx="556">
                  <c:v>1.6370616860510628E-4</c:v>
                </c:pt>
                <c:pt idx="557">
                  <c:v>1.5133821691607095E-4</c:v>
                </c:pt>
                <c:pt idx="558">
                  <c:v>1.3984954495176548E-4</c:v>
                </c:pt>
                <c:pt idx="559">
                  <c:v>1.2918208745943641E-4</c:v>
                </c:pt>
                <c:pt idx="560">
                  <c:v>1.1928126994943454E-4</c:v>
                </c:pt>
                <c:pt idx="561">
                  <c:v>1.1009582425412865E-4</c:v>
                </c:pt>
                <c:pt idx="562">
                  <c:v>1.0157761203146494E-4</c:v>
                </c:pt>
                <c:pt idx="563">
                  <c:v>9.3681455994980395E-5</c:v>
                </c:pt>
                <c:pt idx="564">
                  <c:v>8.6364978649234962E-5</c:v>
                </c:pt>
                <c:pt idx="565">
                  <c:v>7.9588448307602695E-5</c:v>
                </c:pt>
                <c:pt idx="566">
                  <c:v>7.3314632168128022E-5</c:v>
                </c:pt>
                <c:pt idx="567">
                  <c:v>6.7508656222619746E-5</c:v>
                </c:pt>
                <c:pt idx="568">
                  <c:v>6.213787177430966E-5</c:v>
                </c:pt>
                <c:pt idx="569">
                  <c:v>5.7171728340166761E-5</c:v>
                </c:pt>
                <c:pt idx="570">
                  <c:v>5.2581652715297735E-5</c:v>
                </c:pt>
                <c:pt idx="571">
                  <c:v>4.8340933978724263E-5</c:v>
                </c:pt>
                <c:pt idx="572">
                  <c:v>4.4424614222176166E-5</c:v>
                </c:pt>
                <c:pt idx="573">
                  <c:v>4.0809384786310326E-5</c:v>
                </c:pt>
                <c:pt idx="574">
                  <c:v>3.7473487791941854E-5</c:v>
                </c:pt>
                <c:pt idx="575">
                  <c:v>3.4396622757396758E-5</c:v>
                </c:pt>
                <c:pt idx="576">
                  <c:v>3.1559858096937189E-5</c:v>
                </c:pt>
                <c:pt idx="577">
                  <c:v>2.8945547299326998E-5</c:v>
                </c:pt>
                <c:pt idx="578">
                  <c:v>2.6537249589972137E-5</c:v>
                </c:pt>
                <c:pt idx="579">
                  <c:v>2.4319654884640459E-5</c:v>
                </c:pt>
                <c:pt idx="580">
                  <c:v>2.2278512847521942E-5</c:v>
                </c:pt>
                <c:pt idx="581">
                  <c:v>2.0400565871294461E-5</c:v>
                </c:pt>
                <c:pt idx="582">
                  <c:v>1.8673485801885917E-5</c:v>
                </c:pt>
                <c:pt idx="583">
                  <c:v>1.7085814235751902E-5</c:v>
                </c:pt>
                <c:pt idx="584">
                  <c:v>1.5626906222681693E-5</c:v>
                </c:pt>
                <c:pt idx="585">
                  <c:v>1.42868772123969E-5</c:v>
                </c:pt>
                <c:pt idx="586">
                  <c:v>1.3056553088483611E-5</c:v>
                </c:pt>
                <c:pt idx="587">
                  <c:v>1.1927423138488391E-5</c:v>
                </c:pt>
                <c:pt idx="588">
                  <c:v>1.089159581428875E-5</c:v>
                </c:pt>
                <c:pt idx="589">
                  <c:v>9.941757142108089E-6</c:v>
                </c:pt>
                <c:pt idx="590">
                  <c:v>9.071131646763098E-6</c:v>
                </c:pt>
                <c:pt idx="591">
                  <c:v>8.2734456598999208E-6</c:v>
                </c:pt>
                <c:pt idx="592">
                  <c:v>7.5428928870785025E-6</c:v>
                </c:pt>
                <c:pt idx="593">
                  <c:v>6.8741021135926659E-6</c:v>
                </c:pt>
                <c:pt idx="594">
                  <c:v>6.2621069338572585E-6</c:v>
                </c:pt>
                <c:pt idx="595">
                  <c:v>5.7023173940431773E-6</c:v>
                </c:pt>
                <c:pt idx="596">
                  <c:v>5.1904934423898887E-6</c:v>
                </c:pt>
                <c:pt idx="597">
                  <c:v>4.7227200862660623E-6</c:v>
                </c:pt>
                <c:pt idx="598">
                  <c:v>4.2953841595767509E-6</c:v>
                </c:pt>
                <c:pt idx="599">
                  <c:v>3.9051526085242553E-6</c:v>
                </c:pt>
                <c:pt idx="600">
                  <c:v>3.5489522080181901E-6</c:v>
                </c:pt>
                <c:pt idx="601">
                  <c:v>3.2239506251915458E-6</c:v>
                </c:pt>
                <c:pt idx="602">
                  <c:v>2.9275387505143287E-6</c:v>
                </c:pt>
                <c:pt idx="603">
                  <c:v>2.6573142209013992E-6</c:v>
                </c:pt>
                <c:pt idx="604">
                  <c:v>2.4110660629854589E-6</c:v>
                </c:pt>
                <c:pt idx="605">
                  <c:v>2.186760388369349E-6</c:v>
                </c:pt>
                <c:pt idx="606">
                  <c:v>1.982527076183998E-6</c:v>
                </c:pt>
                <c:pt idx="607">
                  <c:v>1.7966473816594312E-6</c:v>
                </c:pt>
                <c:pt idx="608">
                  <c:v>1.6275424126675242E-6</c:v>
                </c:pt>
                <c:pt idx="609">
                  <c:v>1.4737624193177618E-6</c:v>
                </c:pt>
                <c:pt idx="610">
                  <c:v>1.3339768446825274E-6</c:v>
                </c:pt>
                <c:pt idx="611">
                  <c:v>1.2069650875986741E-6</c:v>
                </c:pt>
                <c:pt idx="612">
                  <c:v>1.0916079312391432E-6</c:v>
                </c:pt>
                <c:pt idx="613">
                  <c:v>9.8687959377475352E-7</c:v>
                </c:pt>
                <c:pt idx="614">
                  <c:v>8.9184035995477284E-7</c:v>
                </c:pt>
                <c:pt idx="615">
                  <c:v>8.0562975482800933E-7</c:v>
                </c:pt>
                <c:pt idx="616">
                  <c:v>7.2746022310706215E-7</c:v>
                </c:pt>
                <c:pt idx="617">
                  <c:v>6.5661127985033546E-7</c:v>
                </c:pt>
                <c:pt idx="618">
                  <c:v>5.9242410020208989E-7</c:v>
                </c:pt>
                <c:pt idx="619">
                  <c:v>5.3429651789415676E-7</c:v>
                </c:pt>
                <c:pt idx="620">
                  <c:v>4.8167840407674255E-7</c:v>
                </c:pt>
                <c:pt idx="621">
                  <c:v>4.3406739981377029E-7</c:v>
                </c:pt>
                <c:pt idx="622">
                  <c:v>3.9100497725355592E-7</c:v>
                </c:pt>
                <c:pt idx="623">
                  <c:v>3.5207280607202752E-7</c:v>
                </c:pt>
                <c:pt idx="624">
                  <c:v>3.1688940328627229E-7</c:v>
                </c:pt>
                <c:pt idx="625">
                  <c:v>2.8510704595454294E-7</c:v>
                </c:pt>
                <c:pt idx="626">
                  <c:v>2.5640892761829522E-7</c:v>
                </c:pt>
                <c:pt idx="627">
                  <c:v>2.3050654060556888E-7</c:v>
                </c:pt>
                <c:pt idx="628">
                  <c:v>2.0713726750655132E-7</c:v>
                </c:pt>
                <c:pt idx="629">
                  <c:v>1.8606216625446626E-7</c:v>
                </c:pt>
                <c:pt idx="630">
                  <c:v>1.6706393430132468E-7</c:v>
                </c:pt>
                <c:pt idx="631">
                  <c:v>1.499450383715854E-7</c:v>
                </c:pt>
                <c:pt idx="632">
                  <c:v>1.3452599721036281E-7</c:v>
                </c:pt>
                <c:pt idx="633">
                  <c:v>1.2064380561948306E-7</c:v>
                </c:pt>
                <c:pt idx="634">
                  <c:v>1.081504888972218E-7</c:v>
                </c:pt>
                <c:pt idx="635">
                  <c:v>9.6911777568706735E-8</c:v>
                </c:pt>
                <c:pt idx="636">
                  <c:v>8.6805893016411183E-8</c:v>
                </c:pt>
                <c:pt idx="637">
                  <c:v>7.7722435296475484E-8</c:v>
                </c:pt>
                <c:pt idx="638">
                  <c:v>6.9561365059216137E-8</c:v>
                </c:pt>
                <c:pt idx="639">
                  <c:v>6.2232072083550543E-8</c:v>
                </c:pt>
                <c:pt idx="640">
                  <c:v>5.5652523487414765E-8</c:v>
                </c:pt>
                <c:pt idx="641">
                  <c:v>4.9748485191832643E-8</c:v>
                </c:pt>
                <c:pt idx="642">
                  <c:v>4.4452810697172801E-8</c:v>
                </c:pt>
                <c:pt idx="643">
                  <c:v>3.970479167834897E-8</c:v>
                </c:pt>
                <c:pt idx="644">
                  <c:v>3.5449565323182529E-8</c:v>
                </c:pt>
                <c:pt idx="645">
                  <c:v>3.1637573726714036E-8</c:v>
                </c:pt>
                <c:pt idx="646">
                  <c:v>2.8224071015651645E-8</c:v>
                </c:pt>
                <c:pt idx="647">
                  <c:v>2.5168674213063575E-8</c:v>
                </c:pt>
                <c:pt idx="648">
                  <c:v>2.2434954165434277E-8</c:v>
                </c:pt>
                <c:pt idx="649">
                  <c:v>1.9990063143817747E-8</c:v>
                </c:pt>
                <c:pt idx="650">
                  <c:v>1.7804395999463427E-8</c:v>
                </c:pt>
                <c:pt idx="651">
                  <c:v>1.5851282003314378E-8</c:v>
                </c:pt>
                <c:pt idx="652">
                  <c:v>1.4106704729459745E-8</c:v>
                </c:pt>
                <c:pt idx="653">
                  <c:v>1.2549047556178536E-8</c:v>
                </c:pt>
                <c:pt idx="654">
                  <c:v>1.1158862555780437E-8</c:v>
                </c:pt>
                <c:pt idx="655">
                  <c:v>9.9186607271065138E-9</c:v>
                </c:pt>
                <c:pt idx="656">
                  <c:v>8.8127216933218416E-9</c:v>
                </c:pt>
                <c:pt idx="657">
                  <c:v>7.8269211434606791E-9</c:v>
                </c:pt>
                <c:pt idx="658">
                  <c:v>6.9485744399798838E-9</c:v>
                </c:pt>
                <c:pt idx="659">
                  <c:v>6.1662949471804343E-9</c:v>
                </c:pt>
                <c:pt idx="660">
                  <c:v>5.4698657575620956E-9</c:v>
                </c:pt>
                <c:pt idx="661">
                  <c:v>4.8501236057328026E-9</c:v>
                </c:pt>
                <c:pt idx="662">
                  <c:v>4.2988538630917651E-9</c:v>
                </c:pt>
                <c:pt idx="663">
                  <c:v>3.808695601805115E-9</c:v>
                </c:pt>
                <c:pt idx="664">
                  <c:v>3.373055804200435E-9</c:v>
                </c:pt>
                <c:pt idx="665">
                  <c:v>2.9860318741949602E-9</c:v>
                </c:pt>
                <c:pt idx="666">
                  <c:v>2.6423416812757961E-9</c:v>
                </c:pt>
                <c:pt idx="667">
                  <c:v>2.337260435364504E-9</c:v>
                </c:pt>
                <c:pt idx="668">
                  <c:v>2.0665637530894558E-9</c:v>
                </c:pt>
                <c:pt idx="669">
                  <c:v>1.8264763329865603E-9</c:v>
                </c:pt>
                <c:pt idx="670">
                  <c:v>1.6136257093577681E-9</c:v>
                </c:pt>
                <c:pt idx="671">
                  <c:v>1.425000602308169E-9</c:v>
                </c:pt>
                <c:pt idx="672">
                  <c:v>1.2579134252059267E-9</c:v>
                </c:pt>
                <c:pt idx="673">
                  <c:v>1.1099665507869232E-9</c:v>
                </c:pt>
                <c:pt idx="674">
                  <c:v>9.7902197365684667E-10</c:v>
                </c:pt>
                <c:pt idx="675">
                  <c:v>8.6317404030549407E-10</c:v>
                </c:pt>
                <c:pt idx="676">
                  <c:v>7.607249481981971E-10</c:v>
                </c:pt>
                <c:pt idx="677">
                  <c:v>6.7016274328545737E-10</c:v>
                </c:pt>
                <c:pt idx="678">
                  <c:v>5.9014157059429397E-10</c:v>
                </c:pt>
                <c:pt idx="679">
                  <c:v>5.1946395563673305E-10</c:v>
                </c:pt>
                <c:pt idx="680">
                  <c:v>4.5706491538052164E-10</c:v>
                </c:pt>
                <c:pt idx="681">
                  <c:v>4.0199771664731609E-10</c:v>
                </c:pt>
                <c:pt idx="682">
                  <c:v>3.5342111719507726E-10</c:v>
                </c:pt>
                <c:pt idx="683">
                  <c:v>3.1058794055058655E-10</c:v>
                </c:pt>
                <c:pt idx="684">
                  <c:v>2.7283485002140415E-10</c:v>
                </c:pt>
                <c:pt idx="685">
                  <c:v>2.3957320035864392E-10</c:v>
                </c:pt>
                <c:pt idx="686">
                  <c:v>2.102808573776636E-10</c:v>
                </c:pt>
                <c:pt idx="687">
                  <c:v>1.844948865787055E-10</c:v>
                </c:pt>
                <c:pt idx="688">
                  <c:v>1.618050215405282E-10</c:v>
                </c:pt>
                <c:pt idx="689">
                  <c:v>1.4184783167621752E-10</c:v>
                </c:pt>
                <c:pt idx="690">
                  <c:v>1.2430151692307434E-10</c:v>
                </c:pt>
                <c:pt idx="691">
                  <c:v>1.0888126416266873E-10</c:v>
                </c:pt>
                <c:pt idx="692">
                  <c:v>9.5335106701153439E-11</c:v>
                </c:pt>
                <c:pt idx="693">
                  <c:v>8.3440234046541709E-11</c:v>
                </c:pt>
                <c:pt idx="694">
                  <c:v>7.299970455605595E-11</c:v>
                </c:pt>
                <c:pt idx="695">
                  <c:v>6.3839518345355469E-11</c:v>
                </c:pt>
                <c:pt idx="696">
                  <c:v>5.5806012200225624E-11</c:v>
                </c:pt>
                <c:pt idx="697">
                  <c:v>4.8763542153873996E-11</c:v>
                </c:pt>
                <c:pt idx="698">
                  <c:v>4.2592422929163672E-11</c:v>
                </c:pt>
                <c:pt idx="699">
                  <c:v>3.7187096631267137E-11</c:v>
                </c:pt>
                <c:pt idx="700">
                  <c:v>3.2454505945410149E-11</c:v>
                </c:pt>
                <c:pt idx="701">
                  <c:v>2.8312649676764763E-11</c:v>
                </c:pt>
                <c:pt idx="702">
                  <c:v>2.4689300792533782E-11</c:v>
                </c:pt>
                <c:pt idx="703">
                  <c:v>2.1520869214790217E-11</c:v>
                </c:pt>
                <c:pt idx="704">
                  <c:v>1.8751393489361152E-11</c:v>
                </c:pt>
                <c:pt idx="705">
                  <c:v>1.6331647141531444E-11</c:v>
                </c:pt>
                <c:pt idx="706">
                  <c:v>1.4218347042290177E-11</c:v>
                </c:pt>
                <c:pt idx="707">
                  <c:v>1.2373452466179155E-11</c:v>
                </c:pt>
                <c:pt idx="708">
                  <c:v>1.0763544738888282E-11</c:v>
                </c:pt>
                <c:pt idx="709">
                  <c:v>9.3592784634928272E-12</c:v>
                </c:pt>
                <c:pt idx="710">
                  <c:v>8.1348962912397303E-12</c:v>
                </c:pt>
                <c:pt idx="711">
                  <c:v>7.0678000774596719E-12</c:v>
                </c:pt>
                <c:pt idx="712">
                  <c:v>6.1381720458198846E-12</c:v>
                </c:pt>
                <c:pt idx="713">
                  <c:v>5.328640284054287E-12</c:v>
                </c:pt>
                <c:pt idx="714">
                  <c:v>4.6239835199248122E-12</c:v>
                </c:pt>
                <c:pt idx="715">
                  <c:v>4.0108706850811056E-12</c:v>
                </c:pt>
                <c:pt idx="716">
                  <c:v>3.4776312735398666E-12</c:v>
                </c:pt>
                <c:pt idx="717">
                  <c:v>3.0140529468856882E-12</c:v>
                </c:pt>
                <c:pt idx="718">
                  <c:v>2.6112032355624395E-12</c:v>
                </c:pt>
                <c:pt idx="719">
                  <c:v>2.2612725397961705E-12</c:v>
                </c:pt>
                <c:pt idx="720">
                  <c:v>1.9574359492749785E-12</c:v>
                </c:pt>
                <c:pt idx="721">
                  <c:v>1.6937316817701272E-12</c:v>
                </c:pt>
                <c:pt idx="722">
                  <c:v>1.4649541910615912E-12</c:v>
                </c:pt>
                <c:pt idx="723">
                  <c:v>1.2665602171096788E-12</c:v>
                </c:pt>
                <c:pt idx="724">
                  <c:v>1.0945862493348833E-12</c:v>
                </c:pt>
                <c:pt idx="725">
                  <c:v>9.4557604977228707E-13</c:v>
                </c:pt>
                <c:pt idx="726">
                  <c:v>8.1651703912341399E-13</c:v>
                </c:pt>
                <c:pt idx="727">
                  <c:v>7.0478448746150219E-13</c:v>
                </c:pt>
                <c:pt idx="728">
                  <c:v>6.0809257445703313E-13</c:v>
                </c:pt>
                <c:pt idx="729">
                  <c:v>5.2445149318363998E-13</c:v>
                </c:pt>
                <c:pt idx="730">
                  <c:v>4.5212986836352272E-13</c:v>
                </c:pt>
                <c:pt idx="731">
                  <c:v>3.8962184567966117E-13</c:v>
                </c:pt>
                <c:pt idx="732">
                  <c:v>3.3561828473817339E-13</c:v>
                </c:pt>
                <c:pt idx="733">
                  <c:v>2.8898155549620797E-13</c:v>
                </c:pt>
                <c:pt idx="734">
                  <c:v>2.4872349745103141E-13</c:v>
                </c:pt>
                <c:pt idx="735">
                  <c:v>2.1398615348143493E-13</c:v>
                </c:pt>
                <c:pt idx="736">
                  <c:v>1.8402493671687951E-13</c:v>
                </c:pt>
                <c:pt idx="737">
                  <c:v>1.5819392987220627E-13</c:v>
                </c:pt>
                <c:pt idx="738">
                  <c:v>1.3593305274053699E-13</c:v>
                </c:pt>
                <c:pt idx="739">
                  <c:v>1.1675686553086967E-13</c:v>
                </c:pt>
                <c:pt idx="740">
                  <c:v>1.0024480395657336E-13</c:v>
                </c:pt>
                <c:pt idx="741">
                  <c:v>8.6032666859230719E-14</c:v>
                </c:pt>
                <c:pt idx="742">
                  <c:v>7.3805199073750748E-14</c:v>
                </c:pt>
                <c:pt idx="743">
                  <c:v>6.3289631547171883E-14</c:v>
                </c:pt>
                <c:pt idx="744">
                  <c:v>5.4250057718571908E-14</c:v>
                </c:pt>
                <c:pt idx="745">
                  <c:v>4.6482540120263465E-14</c:v>
                </c:pt>
                <c:pt idx="746">
                  <c:v>3.9810854309893241E-14</c:v>
                </c:pt>
                <c:pt idx="747">
                  <c:v>3.4082788800904982E-14</c:v>
                </c:pt>
                <c:pt idx="748">
                  <c:v>2.9166929812676232E-14</c:v>
                </c:pt>
                <c:pt idx="749">
                  <c:v>2.49498685776573E-14</c:v>
                </c:pt>
                <c:pt idx="750">
                  <c:v>2.1333776768024685E-14</c:v>
                </c:pt>
                <c:pt idx="751">
                  <c:v>1.8234302468811289E-14</c:v>
                </c:pt>
                <c:pt idx="752">
                  <c:v>1.5578745143154816E-14</c:v>
                </c:pt>
                <c:pt idx="753">
                  <c:v>1.330447330983388E-14</c:v>
                </c:pt>
                <c:pt idx="754">
                  <c:v>1.1357553273366311E-14</c:v>
                </c:pt>
                <c:pt idx="755">
                  <c:v>9.6915612918402317E-15</c:v>
                </c:pt>
                <c:pt idx="756">
                  <c:v>8.266555107203601E-15</c:v>
                </c:pt>
                <c:pt idx="757">
                  <c:v>7.048183858577299E-15</c:v>
                </c:pt>
                <c:pt idx="758">
                  <c:v>6.0069181055724824E-15</c:v>
                </c:pt>
                <c:pt idx="759">
                  <c:v>5.1173840534136382E-15</c:v>
                </c:pt>
                <c:pt idx="760">
                  <c:v>4.3577881370073304E-15</c:v>
                </c:pt>
                <c:pt idx="761">
                  <c:v>3.7094199239882404E-15</c:v>
                </c:pt>
                <c:pt idx="762">
                  <c:v>3.1562228698126685E-15</c:v>
                </c:pt>
                <c:pt idx="763">
                  <c:v>2.6844238297840095E-15</c:v>
                </c:pt>
                <c:pt idx="764">
                  <c:v>2.2822134286479301E-15</c:v>
                </c:pt>
                <c:pt idx="765">
                  <c:v>1.9394704301741512E-15</c:v>
                </c:pt>
                <c:pt idx="766">
                  <c:v>1.6475241563359279E-15</c:v>
                </c:pt>
                <c:pt idx="767">
                  <c:v>1.3989497953089095E-15</c:v>
                </c:pt>
                <c:pt idx="768">
                  <c:v>1.1873921244475731E-15</c:v>
                </c:pt>
                <c:pt idx="769">
                  <c:v>1.0074137717203485E-15</c:v>
                </c:pt>
                <c:pt idx="770">
                  <c:v>8.5436465823412677E-16</c:v>
                </c:pt>
                <c:pt idx="771">
                  <c:v>7.2426971546745904E-16</c:v>
                </c:pt>
                <c:pt idx="772">
                  <c:v>6.1373236242050489E-16</c:v>
                </c:pt>
                <c:pt idx="773">
                  <c:v>5.1985156773707575E-16</c:v>
                </c:pt>
                <c:pt idx="774">
                  <c:v>4.4015061665623408E-16</c:v>
                </c:pt>
                <c:pt idx="775">
                  <c:v>3.725159582541936E-16</c:v>
                </c:pt>
                <c:pt idx="776">
                  <c:v>3.1514472994819212E-16</c:v>
                </c:pt>
                <c:pt idx="777">
                  <c:v>2.6649974810726925E-16</c:v>
                </c:pt>
                <c:pt idx="778">
                  <c:v>2.2527091973644349E-16</c:v>
                </c:pt>
                <c:pt idx="779">
                  <c:v>1.903421739578791E-16</c:v>
                </c:pt>
                <c:pt idx="780">
                  <c:v>1.6076313635659103E-16</c:v>
                </c:pt>
                <c:pt idx="781">
                  <c:v>1.3572487675925298E-16</c:v>
                </c:pt>
                <c:pt idx="782">
                  <c:v>1.1453915390969329E-16</c:v>
                </c:pt>
                <c:pt idx="783">
                  <c:v>9.6620660740078323E-17</c:v>
                </c:pt>
                <c:pt idx="784">
                  <c:v>8.1471843204491871E-17</c:v>
                </c:pt>
                <c:pt idx="785">
                  <c:v>6.8669925412632028E-17</c:v>
                </c:pt>
                <c:pt idx="786">
                  <c:v>5.7855825352924935E-17</c:v>
                </c:pt>
                <c:pt idx="787">
                  <c:v>4.8724689935769478E-17</c:v>
                </c:pt>
                <c:pt idx="788">
                  <c:v>4.1017816381234701E-17</c:v>
                </c:pt>
                <c:pt idx="789">
                  <c:v>3.4515759956219302E-17</c:v>
                </c:pt>
                <c:pt idx="790">
                  <c:v>2.9032456457402596E-17</c:v>
                </c:pt>
                <c:pt idx="791">
                  <c:v>2.4410212265384275E-17</c:v>
                </c:pt>
                <c:pt idx="792">
                  <c:v>2.0515435805193334E-17</c:v>
                </c:pt>
                <c:pt idx="793">
                  <c:v>1.723500230888034E-17</c:v>
                </c:pt>
                <c:pt idx="794">
                  <c:v>1.4473159293898473E-17</c:v>
                </c:pt>
                <c:pt idx="795">
                  <c:v>1.2148893497987968E-17</c:v>
                </c:pt>
                <c:pt idx="796">
                  <c:v>1.0193691451319904E-17</c:v>
                </c:pt>
                <c:pt idx="797">
                  <c:v>8.5496356822196568E-18</c:v>
                </c:pt>
                <c:pt idx="798">
                  <c:v>7.1677869706065881E-18</c:v>
                </c:pt>
                <c:pt idx="799">
                  <c:v>6.0068102789863514E-18</c:v>
                </c:pt>
                <c:pt idx="800">
                  <c:v>5.0318081731757961E-18</c:v>
                </c:pt>
                <c:pt idx="801">
                  <c:v>4.2133308394209625E-18</c:v>
                </c:pt>
                <c:pt idx="802">
                  <c:v>3.5265363365661037E-18</c:v>
                </c:pt>
                <c:pt idx="803">
                  <c:v>2.9504785994286308E-18</c:v>
                </c:pt>
                <c:pt idx="804">
                  <c:v>2.4675040254983465E-18</c:v>
                </c:pt>
                <c:pt idx="805">
                  <c:v>2.0627403115008787E-18</c:v>
                </c:pt>
                <c:pt idx="806">
                  <c:v>1.7236636280331047E-18</c:v>
                </c:pt>
                <c:pt idx="807">
                  <c:v>1.4397322885364956E-18</c:v>
                </c:pt>
                <c:pt idx="808">
                  <c:v>1.2020768341234971E-18</c:v>
                </c:pt>
                <c:pt idx="809">
                  <c:v>1.0032379618501014E-18</c:v>
                </c:pt>
                <c:pt idx="810">
                  <c:v>8.369450083817111E-19</c:v>
                </c:pt>
                <c:pt idx="811">
                  <c:v>6.9792879576221851E-19</c:v>
                </c:pt>
                <c:pt idx="812">
                  <c:v>5.8176357871737787E-19</c:v>
                </c:pt>
                <c:pt idx="813">
                  <c:v>4.8473362721792708E-19</c:v>
                </c:pt>
                <c:pt idx="814">
                  <c:v>4.037206541236832E-19</c:v>
                </c:pt>
                <c:pt idx="815">
                  <c:v>3.3610887294865252E-19</c:v>
                </c:pt>
                <c:pt idx="816">
                  <c:v>2.7970495995176906E-19</c:v>
                </c:pt>
                <c:pt idx="817">
                  <c:v>2.3267061054945249E-19</c:v>
                </c:pt>
                <c:pt idx="818">
                  <c:v>1.9346573330525099E-19</c:v>
                </c:pt>
                <c:pt idx="819">
                  <c:v>1.6080062474415624E-19</c:v>
                </c:pt>
                <c:pt idx="820">
                  <c:v>1.335957228779134E-19</c:v>
                </c:pt>
                <c:pt idx="821">
                  <c:v>1.1094775336928392E-19</c:v>
                </c:pt>
                <c:pt idx="822">
                  <c:v>9.2101265473179613E-20</c:v>
                </c:pt>
                <c:pt idx="823">
                  <c:v>7.6424710188114153E-20</c:v>
                </c:pt>
                <c:pt idx="824">
                  <c:v>6.3390344624776008E-20</c:v>
                </c:pt>
                <c:pt idx="825">
                  <c:v>5.2557358021740828E-20</c:v>
                </c:pt>
                <c:pt idx="826">
                  <c:v>4.3557709153645996E-20</c:v>
                </c:pt>
                <c:pt idx="827">
                  <c:v>3.608424467444581E-20</c:v>
                </c:pt>
                <c:pt idx="828">
                  <c:v>2.9880735421172378E-20</c:v>
                </c:pt>
                <c:pt idx="829">
                  <c:v>2.4733524745956555E-20</c:v>
                </c:pt>
                <c:pt idx="830">
                  <c:v>2.0464531138994117E-20</c:v>
                </c:pt>
                <c:pt idx="831">
                  <c:v>1.6925388106082892E-20</c:v>
                </c:pt>
                <c:pt idx="832">
                  <c:v>1.3992538620742012E-20</c:v>
                </c:pt>
                <c:pt idx="833">
                  <c:v>1.1563130458398544E-20</c:v>
                </c:pt>
                <c:pt idx="834">
                  <c:v>9.551583166411361E-21</c:v>
                </c:pt>
                <c:pt idx="835">
                  <c:v>7.8867180307425844E-21</c:v>
                </c:pt>
                <c:pt idx="836">
                  <c:v>6.5093597628297245E-21</c:v>
                </c:pt>
                <c:pt idx="837">
                  <c:v>5.3703332527017483E-21</c:v>
                </c:pt>
                <c:pt idx="838">
                  <c:v>4.4287910434315519E-21</c:v>
                </c:pt>
                <c:pt idx="839">
                  <c:v>3.6508175388855321E-21</c:v>
                </c:pt>
                <c:pt idx="840">
                  <c:v>3.0082646670144747E-21</c:v>
                </c:pt>
                <c:pt idx="841">
                  <c:v>2.4777810430620605E-21</c:v>
                </c:pt>
                <c:pt idx="842">
                  <c:v>2.0400028294423824E-21</c:v>
                </c:pt>
                <c:pt idx="843">
                  <c:v>1.6788796561677255E-21</c:v>
                </c:pt>
                <c:pt idx="844">
                  <c:v>1.3811133033799542E-21</c:v>
                </c:pt>
                <c:pt idx="845">
                  <c:v>1.1356904872333352E-21</c:v>
                </c:pt>
                <c:pt idx="846">
                  <c:v>9.3349414300999817E-22</c:v>
                </c:pt>
                <c:pt idx="847">
                  <c:v>7.6698015843655416E-22</c:v>
                </c:pt>
                <c:pt idx="848">
                  <c:v>6.299086545289793E-22</c:v>
                </c:pt>
                <c:pt idx="849">
                  <c:v>5.1712070731026094E-22</c:v>
                </c:pt>
                <c:pt idx="850">
                  <c:v>4.2435290732309305E-22</c:v>
                </c:pt>
                <c:pt idx="851">
                  <c:v>3.4808341203773463E-22</c:v>
                </c:pt>
                <c:pt idx="852">
                  <c:v>2.8540419860628328E-22</c:v>
                </c:pt>
                <c:pt idx="853">
                  <c:v>2.3391510420753825E-22</c:v>
                </c:pt>
                <c:pt idx="854">
                  <c:v>1.9163597642170273E-22</c:v>
                </c:pt>
                <c:pt idx="855">
                  <c:v>1.5693387015618694E-22</c:v>
                </c:pt>
                <c:pt idx="856">
                  <c:v>1.2846274033092988E-22</c:v>
                </c:pt>
                <c:pt idx="857">
                  <c:v>1.0511350737079784E-22</c:v>
                </c:pt>
                <c:pt idx="858">
                  <c:v>8.597272942338508E-23</c:v>
                </c:pt>
                <c:pt idx="859">
                  <c:v>7.0288412759313109E-23</c:v>
                </c:pt>
                <c:pt idx="860">
                  <c:v>5.7441739770525753E-23</c:v>
                </c:pt>
                <c:pt idx="861">
                  <c:v>4.6923700527843272E-23</c:v>
                </c:pt>
                <c:pt idx="862">
                  <c:v>3.8315785830652415E-23</c:v>
                </c:pt>
                <c:pt idx="863">
                  <c:v>3.1274042801282924E-23</c:v>
                </c:pt>
                <c:pt idx="864">
                  <c:v>2.5515913130976791E-23</c:v>
                </c:pt>
                <c:pt idx="865">
                  <c:v>2.0809373074885693E-23</c:v>
                </c:pt>
                <c:pt idx="866">
                  <c:v>1.6963976564216097E-23</c:v>
                </c:pt>
                <c:pt idx="867">
                  <c:v>1.3823471147503828E-23</c:v>
                </c:pt>
                <c:pt idx="868">
                  <c:v>1.1259713221857759E-23</c:v>
                </c:pt>
                <c:pt idx="869">
                  <c:v>9.1676561146709285E-24</c:v>
                </c:pt>
                <c:pt idx="870">
                  <c:v>7.4612236497433374E-24</c:v>
                </c:pt>
                <c:pt idx="871">
                  <c:v>6.0699142320646437E-24</c:v>
                </c:pt>
                <c:pt idx="872">
                  <c:v>4.9360073401646648E-24</c:v>
                </c:pt>
                <c:pt idx="873">
                  <c:v>4.0122665630950375E-24</c:v>
                </c:pt>
                <c:pt idx="874">
                  <c:v>3.2600517425816879E-24</c:v>
                </c:pt>
                <c:pt idx="875">
                  <c:v>2.6477680303016259E-24</c:v>
                </c:pt>
                <c:pt idx="876">
                  <c:v>2.1495922867168208E-24</c:v>
                </c:pt>
                <c:pt idx="877">
                  <c:v>1.744427681328739E-24</c:v>
                </c:pt>
                <c:pt idx="878">
                  <c:v>1.4150459784387717E-24</c:v>
                </c:pt>
                <c:pt idx="879">
                  <c:v>1.1473841180221905E-24</c:v>
                </c:pt>
                <c:pt idx="880">
                  <c:v>9.2996758592940856E-25</c:v>
                </c:pt>
                <c:pt idx="881">
                  <c:v>7.534379252347246E-25</c:v>
                </c:pt>
                <c:pt idx="882">
                  <c:v>6.1016574858647994E-25</c:v>
                </c:pt>
                <c:pt idx="883">
                  <c:v>4.9393391696866383E-25</c:v>
                </c:pt>
                <c:pt idx="884">
                  <c:v>3.996782752578131E-25</c:v>
                </c:pt>
                <c:pt idx="885">
                  <c:v>3.2327558030899409E-25</c:v>
                </c:pt>
                <c:pt idx="886">
                  <c:v>2.6137010661893529E-25</c:v>
                </c:pt>
                <c:pt idx="887">
                  <c:v>2.1123193705906218E-25</c:v>
                </c:pt>
                <c:pt idx="888">
                  <c:v>1.7064119895783271E-25</c:v>
                </c:pt>
                <c:pt idx="889">
                  <c:v>1.3779353623912162E-25</c:v>
                </c:pt>
                <c:pt idx="890">
                  <c:v>1.1122295547722064E-25</c:v>
                </c:pt>
                <c:pt idx="891">
                  <c:v>8.9738879893833242E-26</c:v>
                </c:pt>
                <c:pt idx="892">
                  <c:v>7.237481715211482E-26</c:v>
                </c:pt>
                <c:pt idx="893">
                  <c:v>5.8346516292709766E-26</c:v>
                </c:pt>
                <c:pt idx="894">
                  <c:v>4.7017874449456253E-26</c:v>
                </c:pt>
                <c:pt idx="895">
                  <c:v>3.7873170035866609E-26</c:v>
                </c:pt>
                <c:pt idx="896">
                  <c:v>3.0494458233922794E-26</c:v>
                </c:pt>
                <c:pt idx="897">
                  <c:v>2.4543176997533644E-26</c:v>
                </c:pt>
                <c:pt idx="898">
                  <c:v>1.9745185763459432E-26</c:v>
                </c:pt>
                <c:pt idx="899">
                  <c:v>1.5878601521881409E-26</c:v>
                </c:pt>
                <c:pt idx="900">
                  <c:v>1.2763913495702045E-26</c:v>
                </c:pt>
                <c:pt idx="901">
                  <c:v>1.0255953064503575E-26</c:v>
                </c:pt>
                <c:pt idx="902">
                  <c:v>8.2373735692293704E-27</c:v>
                </c:pt>
                <c:pt idx="903">
                  <c:v>6.6133583877334171E-27</c:v>
                </c:pt>
                <c:pt idx="904">
                  <c:v>5.3073277579509435E-27</c:v>
                </c:pt>
                <c:pt idx="905">
                  <c:v>4.2574573607971817E-27</c:v>
                </c:pt>
                <c:pt idx="906">
                  <c:v>3.413856394894278E-27</c:v>
                </c:pt>
                <c:pt idx="907">
                  <c:v>2.7362812031787115E-27</c:v>
                </c:pt>
                <c:pt idx="908">
                  <c:v>2.1922836138093299E-27</c:v>
                </c:pt>
                <c:pt idx="909">
                  <c:v>1.7557119901180024E-27</c:v>
                </c:pt>
                <c:pt idx="910">
                  <c:v>1.405498329001311E-27</c:v>
                </c:pt>
                <c:pt idx="911">
                  <c:v>1.1246772444626462E-27</c:v>
                </c:pt>
                <c:pt idx="912">
                  <c:v>8.9959284678843382E-28</c:v>
                </c:pt>
                <c:pt idx="913">
                  <c:v>7.1925780638323372E-28</c:v>
                </c:pt>
                <c:pt idx="914">
                  <c:v>5.7483562464724821E-28</c:v>
                </c:pt>
                <c:pt idx="915">
                  <c:v>4.5922260842107147E-28</c:v>
                </c:pt>
                <c:pt idx="916">
                  <c:v>3.6671049295091932E-28</c:v>
                </c:pt>
                <c:pt idx="917">
                  <c:v>2.9271427162424665E-28</c:v>
                </c:pt>
                <c:pt idx="918">
                  <c:v>2.3355272436771902E-28</c:v>
                </c:pt>
                <c:pt idx="919">
                  <c:v>1.8627151736750382E-28</c:v>
                </c:pt>
                <c:pt idx="920">
                  <c:v>1.4850067800073264E-28</c:v>
                </c:pt>
                <c:pt idx="921">
                  <c:v>1.1833981474122402E-28</c:v>
                </c:pt>
                <c:pt idx="922">
                  <c:v>9.4265720876338288E-29</c:v>
                </c:pt>
                <c:pt idx="923">
                  <c:v>7.5058028943644057E-29</c:v>
                </c:pt>
                <c:pt idx="924">
                  <c:v>5.973941526296435E-29</c:v>
                </c:pt>
                <c:pt idx="925">
                  <c:v>4.7527527717972659E-29</c:v>
                </c:pt>
                <c:pt idx="926">
                  <c:v>3.7796355039344424E-29</c:v>
                </c:pt>
                <c:pt idx="927">
                  <c:v>3.0045196638426032E-29</c:v>
                </c:pt>
                <c:pt idx="928">
                  <c:v>2.387374833542225E-29</c:v>
                </c:pt>
                <c:pt idx="929">
                  <c:v>1.8962107190539085E-29</c:v>
                </c:pt>
                <c:pt idx="930">
                  <c:v>1.5054731119941381E-29</c:v>
                </c:pt>
                <c:pt idx="931">
                  <c:v>1.1947576635860221E-29</c:v>
                </c:pt>
                <c:pt idx="932">
                  <c:v>9.477789464018682E-30</c:v>
                </c:pt>
                <c:pt idx="933">
                  <c:v>7.5154449075364806E-30</c:v>
                </c:pt>
                <c:pt idx="934">
                  <c:v>5.9569332699322719E-30</c:v>
                </c:pt>
                <c:pt idx="935">
                  <c:v>4.7196649745523995E-30</c:v>
                </c:pt>
                <c:pt idx="936">
                  <c:v>3.7378339084494398E-30</c:v>
                </c:pt>
                <c:pt idx="937">
                  <c:v>2.9590289555541066E-30</c:v>
                </c:pt>
                <c:pt idx="938">
                  <c:v>2.3415250761569259E-30</c:v>
                </c:pt>
                <c:pt idx="939">
                  <c:v>1.8521185840078276E-30</c:v>
                </c:pt>
                <c:pt idx="940">
                  <c:v>1.4643980411505291E-30</c:v>
                </c:pt>
                <c:pt idx="941">
                  <c:v>1.1573637033594989E-30</c:v>
                </c:pt>
                <c:pt idx="942">
                  <c:v>9.1432573011199041E-31</c:v>
                </c:pt>
                <c:pt idx="943">
                  <c:v>7.2202524866294118E-31</c:v>
                </c:pt>
                <c:pt idx="944">
                  <c:v>5.699334981440608E-31</c:v>
                </c:pt>
                <c:pt idx="945">
                  <c:v>4.4969321350695273E-31</c:v>
                </c:pt>
                <c:pt idx="946">
                  <c:v>3.546735729865011E-31</c:v>
                </c:pt>
                <c:pt idx="947">
                  <c:v>2.7961577472851186E-31</c:v>
                </c:pt>
                <c:pt idx="948">
                  <c:v>2.2035090848696585E-31</c:v>
                </c:pt>
                <c:pt idx="949">
                  <c:v>1.7357547223487553E-31</c:v>
                </c:pt>
                <c:pt idx="950">
                  <c:v>1.3667283236649729E-31</c:v>
                </c:pt>
                <c:pt idx="951">
                  <c:v>1.0757128554020944E-31</c:v>
                </c:pt>
                <c:pt idx="952">
                  <c:v>8.4631267118525264E-32</c:v>
                </c:pt>
                <c:pt idx="953">
                  <c:v>6.6555759549405325E-32</c:v>
                </c:pt>
                <c:pt idx="954">
                  <c:v>5.2319159300972315E-32</c:v>
                </c:pt>
                <c:pt idx="955">
                  <c:v>4.1110823598905265E-32</c:v>
                </c:pt>
                <c:pt idx="956">
                  <c:v>3.2290286726439548E-32</c:v>
                </c:pt>
                <c:pt idx="957">
                  <c:v>2.5351748908318318E-32</c:v>
                </c:pt>
                <c:pt idx="958">
                  <c:v>1.9895929958659077E-32</c:v>
                </c:pt>
                <c:pt idx="959">
                  <c:v>1.5607769870671109E-32</c:v>
                </c:pt>
                <c:pt idx="960">
                  <c:v>1.2238769327907563E-32</c:v>
                </c:pt>
                <c:pt idx="961">
                  <c:v>9.5930106953343691E-33</c:v>
                </c:pt>
                <c:pt idx="962">
                  <c:v>7.516097177897004E-33</c:v>
                </c:pt>
                <c:pt idx="963">
                  <c:v>5.886404725349129E-33</c:v>
                </c:pt>
                <c:pt idx="964">
                  <c:v>4.6081660733984073E-33</c:v>
                </c:pt>
                <c:pt idx="965">
                  <c:v>3.6060055584072317E-33</c:v>
                </c:pt>
                <c:pt idx="966">
                  <c:v>2.8206222273019099E-33</c:v>
                </c:pt>
                <c:pt idx="967">
                  <c:v>2.2053814362861346E-33</c:v>
                </c:pt>
                <c:pt idx="968">
                  <c:v>1.7236249015141007E-33</c:v>
                </c:pt>
                <c:pt idx="969">
                  <c:v>1.3465486709163781E-33</c:v>
                </c:pt>
                <c:pt idx="970">
                  <c:v>1.0515298316353719E-33</c:v>
                </c:pt>
                <c:pt idx="971">
                  <c:v>8.2080762686070454E-34</c:v>
                </c:pt>
                <c:pt idx="972">
                  <c:v>6.4044436264702622E-34</c:v>
                </c:pt>
                <c:pt idx="973">
                  <c:v>4.9950710063773548E-34</c:v>
                </c:pt>
                <c:pt idx="974">
                  <c:v>3.894235005227513E-34</c:v>
                </c:pt>
                <c:pt idx="975">
                  <c:v>3.0347496757149463E-34</c:v>
                </c:pt>
                <c:pt idx="976">
                  <c:v>2.3639800899528895E-34</c:v>
                </c:pt>
                <c:pt idx="977">
                  <c:v>1.840708318254894E-34</c:v>
                </c:pt>
                <c:pt idx="978">
                  <c:v>1.4326706080133688E-34</c:v>
                </c:pt>
                <c:pt idx="979">
                  <c:v>1.1146228439078965E-34</c:v>
                </c:pt>
                <c:pt idx="980">
                  <c:v>8.6682162285889735E-35</c:v>
                </c:pt>
                <c:pt idx="981">
                  <c:v>6.7383216437709127E-35</c:v>
                </c:pt>
                <c:pt idx="982">
                  <c:v>5.2359313013923129E-35</c:v>
                </c:pt>
                <c:pt idx="983">
                  <c:v>4.0668330010183798E-35</c:v>
                </c:pt>
                <c:pt idx="984">
                  <c:v>3.157467811726319E-35</c:v>
                </c:pt>
                <c:pt idx="985">
                  <c:v>2.4504266925237354E-35</c:v>
                </c:pt>
                <c:pt idx="986">
                  <c:v>1.9009236918821792E-35</c:v>
                </c:pt>
                <c:pt idx="987">
                  <c:v>1.4740351332129558E-35</c:v>
                </c:pt>
                <c:pt idx="988">
                  <c:v>1.1425393470454891E-35</c:v>
                </c:pt>
                <c:pt idx="989">
                  <c:v>8.8522703950194579E-36</c:v>
                </c:pt>
                <c:pt idx="990">
                  <c:v>6.8558032985190692E-36</c:v>
                </c:pt>
                <c:pt idx="991">
                  <c:v>5.3074045743560765E-36</c:v>
                </c:pt>
                <c:pt idx="992">
                  <c:v>4.1070142040763151E-36</c:v>
                </c:pt>
                <c:pt idx="993">
                  <c:v>3.1768036749765081E-36</c:v>
                </c:pt>
                <c:pt idx="994">
                  <c:v>2.4562620917893773E-36</c:v>
                </c:pt>
                <c:pt idx="995">
                  <c:v>1.8983626869342358E-36</c:v>
                </c:pt>
                <c:pt idx="996">
                  <c:v>1.4665734655057058E-36</c:v>
                </c:pt>
                <c:pt idx="997">
                  <c:v>1.1325271036506671E-36</c:v>
                </c:pt>
                <c:pt idx="998">
                  <c:v>8.7420548964331723E-37</c:v>
                </c:pt>
                <c:pt idx="999">
                  <c:v>6.7452584500837755E-37</c:v>
                </c:pt>
                <c:pt idx="1000">
                  <c:v>5.2024006697491187E-37</c:v>
                </c:pt>
                <c:pt idx="1001">
                  <c:v>4.0107826968461852E-37</c:v>
                </c:pt>
                <c:pt idx="1002">
                  <c:v>3.0908262965232169E-37</c:v>
                </c:pt>
                <c:pt idx="1003">
                  <c:v>2.3808947159796208E-37</c:v>
                </c:pt>
                <c:pt idx="1004">
                  <c:v>1.8332677863800196E-37</c:v>
                </c:pt>
                <c:pt idx="1005">
                  <c:v>1.4110153662404153E-37</c:v>
                </c:pt>
                <c:pt idx="1006">
                  <c:v>1.0855696581050233E-37</c:v>
                </c:pt>
                <c:pt idx="1007">
                  <c:v>8.3484098634066911E-38</c:v>
                </c:pt>
                <c:pt idx="1008">
                  <c:v>6.4175600183582419E-38</c:v>
                </c:pt>
                <c:pt idx="1009">
                  <c:v>4.9312409362961762E-38</c:v>
                </c:pt>
                <c:pt idx="1010">
                  <c:v>3.7875869302102454E-38</c:v>
                </c:pt>
                <c:pt idx="1011">
                  <c:v>2.9079644743614377E-38</c:v>
                </c:pt>
                <c:pt idx="1012">
                  <c:v>2.2316993197225459E-38</c:v>
                </c:pt>
                <c:pt idx="1013">
                  <c:v>1.7119944775402895E-38</c:v>
                </c:pt>
                <c:pt idx="1014">
                  <c:v>1.3127714661679137E-38</c:v>
                </c:pt>
                <c:pt idx="1015">
                  <c:v>1.0062270430908147E-38</c:v>
                </c:pt>
                <c:pt idx="1016">
                  <c:v>7.7094416559455556E-39</c:v>
                </c:pt>
                <c:pt idx="1017">
                  <c:v>5.9043208306150453E-39</c:v>
                </c:pt>
                <c:pt idx="1018">
                  <c:v>4.5199855715823055E-39</c:v>
                </c:pt>
                <c:pt idx="1019">
                  <c:v>3.4587902304796881E-39</c:v>
                </c:pt>
                <c:pt idx="1020">
                  <c:v>2.6456444007714998E-39</c:v>
                </c:pt>
                <c:pt idx="1021">
                  <c:v>2.02282720667876E-39</c:v>
                </c:pt>
                <c:pt idx="1022">
                  <c:v>1.5459881738451902E-39</c:v>
                </c:pt>
                <c:pt idx="1023">
                  <c:v>1.1810644873700642E-39</c:v>
                </c:pt>
                <c:pt idx="1024">
                  <c:v>9.0190566425591583E-40</c:v>
                </c:pt>
                <c:pt idx="1025">
                  <c:v>6.884440869197508E-40</c:v>
                </c:pt>
                <c:pt idx="1026">
                  <c:v>5.2528655769179431E-40</c:v>
                </c:pt>
                <c:pt idx="1027">
                  <c:v>4.0063044606195114E-40</c:v>
                </c:pt>
                <c:pt idx="1028">
                  <c:v>3.0542997833890671E-40</c:v>
                </c:pt>
                <c:pt idx="1029">
                  <c:v>2.3275521294092888E-40</c:v>
                </c:pt>
                <c:pt idx="1030">
                  <c:v>1.7729937841828334E-40</c:v>
                </c:pt>
                <c:pt idx="1031">
                  <c:v>1.3500039772888874E-40</c:v>
                </c:pt>
                <c:pt idx="1032">
                  <c:v>1.0275025737381853E-40</c:v>
                </c:pt>
                <c:pt idx="1033">
                  <c:v>7.8171927634245392E-41</c:v>
                </c:pt>
                <c:pt idx="1034">
                  <c:v>5.9448206083924817E-41</c:v>
                </c:pt>
                <c:pt idx="1035">
                  <c:v>4.5190454893178052E-41</c:v>
                </c:pt>
                <c:pt idx="1036">
                  <c:v>3.4337976255410141E-41</c:v>
                </c:pt>
                <c:pt idx="1037">
                  <c:v>2.6080907558388216E-41</c:v>
                </c:pt>
                <c:pt idx="1038">
                  <c:v>1.9801164040915744E-41</c:v>
                </c:pt>
                <c:pt idx="1039">
                  <c:v>1.5027223946910603E-41</c:v>
                </c:pt>
                <c:pt idx="1040">
                  <c:v>1.1399526379193399E-41</c:v>
                </c:pt>
                <c:pt idx="1041">
                  <c:v>8.6440021574285367E-42</c:v>
                </c:pt>
                <c:pt idx="1042">
                  <c:v>6.5518347015130867E-42</c:v>
                </c:pt>
                <c:pt idx="1043">
                  <c:v>4.963991178530507E-42</c:v>
                </c:pt>
                <c:pt idx="1044">
                  <c:v>3.7594046231393639E-42</c:v>
                </c:pt>
                <c:pt idx="1045">
                  <c:v>2.8459491724237664E-42</c:v>
                </c:pt>
                <c:pt idx="1046">
                  <c:v>2.1535512088858756E-42</c:v>
                </c:pt>
                <c:pt idx="1047">
                  <c:v>1.6289331425887028E-42</c:v>
                </c:pt>
                <c:pt idx="1048">
                  <c:v>1.2316046102843075E-42</c:v>
                </c:pt>
                <c:pt idx="1049">
                  <c:v>9.3080635428411789E-43</c:v>
                </c:pt>
                <c:pt idx="1050">
                  <c:v>7.0318137196744419E-43</c:v>
                </c:pt>
                <c:pt idx="1051">
                  <c:v>5.3100102191642384E-43</c:v>
                </c:pt>
                <c:pt idx="1052">
                  <c:v>4.0081441800397055E-43</c:v>
                </c:pt>
                <c:pt idx="1053">
                  <c:v>3.0242054407000798E-43</c:v>
                </c:pt>
                <c:pt idx="1054">
                  <c:v>2.2808630983268227E-43</c:v>
                </c:pt>
                <c:pt idx="1055">
                  <c:v>1.7195195518566133E-43</c:v>
                </c:pt>
                <c:pt idx="1056">
                  <c:v>1.2957910802090776E-43</c:v>
                </c:pt>
                <c:pt idx="1057">
                  <c:v>9.760741684790749E-44</c:v>
                </c:pt>
                <c:pt idx="1058">
                  <c:v>7.3493785214105542E-44</c:v>
                </c:pt>
                <c:pt idx="1059">
                  <c:v>5.5314421218128382E-44</c:v>
                </c:pt>
                <c:pt idx="1060">
                  <c:v>4.1614634728272009E-44</c:v>
                </c:pt>
                <c:pt idx="1061">
                  <c:v>3.1294913577788214E-44</c:v>
                </c:pt>
                <c:pt idx="1062">
                  <c:v>2.3524552931819876E-44</c:v>
                </c:pt>
                <c:pt idx="1063">
                  <c:v>1.7676201790524178E-44</c:v>
                </c:pt>
                <c:pt idx="1064">
                  <c:v>1.3276282050256407E-44</c:v>
                </c:pt>
                <c:pt idx="1065">
                  <c:v>9.9674469888891834E-45</c:v>
                </c:pt>
                <c:pt idx="1066">
                  <c:v>7.4801678137334231E-45</c:v>
                </c:pt>
                <c:pt idx="1067">
                  <c:v>5.6112379716120542E-45</c:v>
                </c:pt>
                <c:pt idx="1068">
                  <c:v>4.2075178871794336E-45</c:v>
                </c:pt>
                <c:pt idx="1069">
                  <c:v>3.1536477964372526E-45</c:v>
                </c:pt>
                <c:pt idx="1070">
                  <c:v>2.362763969031083E-45</c:v>
                </c:pt>
                <c:pt idx="1071">
                  <c:v>1.7694871758121211E-45</c:v>
                </c:pt>
                <c:pt idx="1072">
                  <c:v>1.3246295120590537E-45</c:v>
                </c:pt>
                <c:pt idx="1073">
                  <c:v>9.9120014882575012E-46</c:v>
                </c:pt>
                <c:pt idx="1074">
                  <c:v>7.4139254159275667E-46</c:v>
                </c:pt>
                <c:pt idx="1075">
                  <c:v>5.5431290127177048E-46</c:v>
                </c:pt>
                <c:pt idx="1076">
                  <c:v>4.1426827684301222E-46</c:v>
                </c:pt>
                <c:pt idx="1077">
                  <c:v>3.09476932853093E-46</c:v>
                </c:pt>
                <c:pt idx="1078">
                  <c:v>2.3109726336929347E-46</c:v>
                </c:pt>
                <c:pt idx="1079">
                  <c:v>1.7249687484793886E-46</c:v>
                </c:pt>
                <c:pt idx="1080">
                  <c:v>1.2870267324795003E-46</c:v>
                </c:pt>
                <c:pt idx="1081">
                  <c:v>9.5987307396882811E-47</c:v>
                </c:pt>
                <c:pt idx="1082">
                  <c:v>7.155828995457254E-47</c:v>
                </c:pt>
                <c:pt idx="1083">
                  <c:v>5.3324402573844754E-47</c:v>
                </c:pt>
                <c:pt idx="1084">
                  <c:v>3.9720247092016167E-47</c:v>
                </c:pt>
                <c:pt idx="1085">
                  <c:v>2.9574525147498114E-47</c:v>
                </c:pt>
                <c:pt idx="1086">
                  <c:v>2.2011189483981109E-47</c:v>
                </c:pt>
                <c:pt idx="1087">
                  <c:v>1.6375295119732402E-47</c:v>
                </c:pt>
                <c:pt idx="1088">
                  <c:v>1.2177402126328622E-47</c:v>
                </c:pt>
                <c:pt idx="1089">
                  <c:v>9.0519062242541362E-48</c:v>
                </c:pt>
                <c:pt idx="1090">
                  <c:v>6.7258213679196475E-48</c:v>
                </c:pt>
                <c:pt idx="1091">
                  <c:v>4.9954025704910512E-48</c:v>
                </c:pt>
                <c:pt idx="1092">
                  <c:v>3.7086473328905835E-48</c:v>
                </c:pt>
                <c:pt idx="1093">
                  <c:v>2.7522029621804066E-48</c:v>
                </c:pt>
                <c:pt idx="1094">
                  <c:v>2.0415746007426842E-48</c:v>
                </c:pt>
                <c:pt idx="1095">
                  <c:v>1.5138049561851768E-48</c:v>
                </c:pt>
                <c:pt idx="1096">
                  <c:v>1.122004146725271E-48</c:v>
                </c:pt>
                <c:pt idx="1097">
                  <c:v>8.3126380234379718E-49</c:v>
                </c:pt>
                <c:pt idx="1098">
                  <c:v>6.1560642350997375E-49</c:v>
                </c:pt>
                <c:pt idx="1099">
                  <c:v>4.5570865812261095E-49</c:v>
                </c:pt>
                <c:pt idx="1100">
                  <c:v>3.3720288261196982E-49</c:v>
                </c:pt>
                <c:pt idx="1101">
                  <c:v>2.494107317423103E-49</c:v>
                </c:pt>
                <c:pt idx="1102">
                  <c:v>1.8439912316338112E-49</c:v>
                </c:pt>
                <c:pt idx="1103">
                  <c:v>1.3627695517536839E-49</c:v>
                </c:pt>
                <c:pt idx="1104">
                  <c:v>1.0067133882691331E-49</c:v>
                </c:pt>
                <c:pt idx="1105">
                  <c:v>7.4337699601540999E-50</c:v>
                </c:pt>
                <c:pt idx="1106">
                  <c:v>5.486965623610115E-50</c:v>
                </c:pt>
                <c:pt idx="1107">
                  <c:v>4.0483234786438175E-50</c:v>
                </c:pt>
                <c:pt idx="1108">
                  <c:v>2.9856439784362341E-50</c:v>
                </c:pt>
                <c:pt idx="1109">
                  <c:v>2.201003196270771E-50</c:v>
                </c:pt>
                <c:pt idx="1110">
                  <c:v>1.6218966135873161E-50</c:v>
                </c:pt>
                <c:pt idx="1111">
                  <c:v>1.1946632343380217E-50</c:v>
                </c:pt>
                <c:pt idx="1112">
                  <c:v>8.7960495182708316E-51</c:v>
                </c:pt>
                <c:pt idx="1113">
                  <c:v>6.4736567186592342E-51</c:v>
                </c:pt>
                <c:pt idx="1114">
                  <c:v>4.7624617221819678E-51</c:v>
                </c:pt>
                <c:pt idx="1115">
                  <c:v>3.5021372265628958E-51</c:v>
                </c:pt>
                <c:pt idx="1116">
                  <c:v>2.5742732733081122E-51</c:v>
                </c:pt>
                <c:pt idx="1117">
                  <c:v>1.8914547734763158E-51</c:v>
                </c:pt>
                <c:pt idx="1118">
                  <c:v>1.3891754445630816E-51</c:v>
                </c:pt>
                <c:pt idx="1119">
                  <c:v>1.0198541222911619E-51</c:v>
                </c:pt>
                <c:pt idx="1120">
                  <c:v>7.4840870847778951E-52</c:v>
                </c:pt>
                <c:pt idx="1121">
                  <c:v>5.4898366961380426E-52</c:v>
                </c:pt>
                <c:pt idx="1122">
                  <c:v>4.0253146541523182E-52</c:v>
                </c:pt>
                <c:pt idx="1123">
                  <c:v>2.9502584005862045E-52</c:v>
                </c:pt>
                <c:pt idx="1124">
                  <c:v>2.1614245890455075E-52</c:v>
                </c:pt>
                <c:pt idx="1125">
                  <c:v>1.5828506133696709E-52</c:v>
                </c:pt>
                <c:pt idx="1126">
                  <c:v>1.1586695044506719E-52</c:v>
                </c:pt>
                <c:pt idx="1127">
                  <c:v>8.4781096559616502E-53</c:v>
                </c:pt>
                <c:pt idx="1128">
                  <c:v>6.2009507923866033E-53</c:v>
                </c:pt>
                <c:pt idx="1129">
                  <c:v>4.5335388472155622E-53</c:v>
                </c:pt>
                <c:pt idx="1130">
                  <c:v>3.3131126055837141E-53</c:v>
                </c:pt>
                <c:pt idx="1131">
                  <c:v>2.4202200206434813E-53</c:v>
                </c:pt>
                <c:pt idx="1132">
                  <c:v>1.7672308999252984E-53</c:v>
                </c:pt>
                <c:pt idx="1133">
                  <c:v>1.2898866172950726E-53</c:v>
                </c:pt>
                <c:pt idx="1134">
                  <c:v>9.4108655411314704E-54</c:v>
                </c:pt>
                <c:pt idx="1135">
                  <c:v>6.8632116040037478E-54</c:v>
                </c:pt>
                <c:pt idx="1136">
                  <c:v>5.0031669729892704E-54</c:v>
                </c:pt>
                <c:pt idx="1137">
                  <c:v>3.6457122732520376E-54</c:v>
                </c:pt>
                <c:pt idx="1138">
                  <c:v>2.6554587960596792E-54</c:v>
                </c:pt>
                <c:pt idx="1139">
                  <c:v>1.9333768994363857E-54</c:v>
                </c:pt>
                <c:pt idx="1140">
                  <c:v>1.4070620929265652E-54</c:v>
                </c:pt>
                <c:pt idx="1141">
                  <c:v>1.0235988248727159E-54</c:v>
                </c:pt>
                <c:pt idx="1142">
                  <c:v>7.4433093683113893E-55</c:v>
                </c:pt>
                <c:pt idx="1143">
                  <c:v>5.410309818856326E-55</c:v>
                </c:pt>
                <c:pt idx="1144">
                  <c:v>3.9309541021651247E-55</c:v>
                </c:pt>
                <c:pt idx="1145">
                  <c:v>2.8549176188782182E-55</c:v>
                </c:pt>
                <c:pt idx="1146">
                  <c:v>2.0725688044048728E-55</c:v>
                </c:pt>
                <c:pt idx="1147">
                  <c:v>1.5039870602794506E-55</c:v>
                </c:pt>
                <c:pt idx="1148">
                  <c:v>1.0909353315385466E-55</c:v>
                </c:pt>
                <c:pt idx="1149">
                  <c:v>7.909948895185673E-56</c:v>
                </c:pt>
                <c:pt idx="1150">
                  <c:v>5.7328174006886477E-56</c:v>
                </c:pt>
                <c:pt idx="1151">
                  <c:v>4.1531947819335222E-56</c:v>
                </c:pt>
                <c:pt idx="1152">
                  <c:v>3.0075734877613855E-56</c:v>
                </c:pt>
                <c:pt idx="1153">
                  <c:v>2.1770577598383148E-56</c:v>
                </c:pt>
                <c:pt idx="1154">
                  <c:v>1.575227949991607E-56</c:v>
                </c:pt>
                <c:pt idx="1155">
                  <c:v>1.139296120894427E-56</c:v>
                </c:pt>
                <c:pt idx="1156">
                  <c:v>8.2366304017944102E-57</c:v>
                </c:pt>
                <c:pt idx="1157">
                  <c:v>5.9522653939179525E-57</c:v>
                </c:pt>
                <c:pt idx="1158">
                  <c:v>4.2996662101042081E-57</c:v>
                </c:pt>
                <c:pt idx="1159">
                  <c:v>3.1046092128352841E-57</c:v>
                </c:pt>
                <c:pt idx="1160">
                  <c:v>2.2407782742594009E-57</c:v>
                </c:pt>
                <c:pt idx="1161">
                  <c:v>1.616629761378455E-57</c:v>
                </c:pt>
                <c:pt idx="1162">
                  <c:v>1.1658481663676608E-57</c:v>
                </c:pt>
                <c:pt idx="1163">
                  <c:v>8.4041376347189145E-58</c:v>
                </c:pt>
                <c:pt idx="1164">
                  <c:v>6.0556958542807061E-58</c:v>
                </c:pt>
                <c:pt idx="1165">
                  <c:v>4.3616889165064011E-58</c:v>
                </c:pt>
                <c:pt idx="1166">
                  <c:v>3.1402559953216165E-58</c:v>
                </c:pt>
                <c:pt idx="1167">
                  <c:v>2.2599308476956885E-58</c:v>
                </c:pt>
                <c:pt idx="1168">
                  <c:v>1.6257171095816912E-58</c:v>
                </c:pt>
                <c:pt idx="1169">
                  <c:v>1.1690000513647281E-58</c:v>
                </c:pt>
                <c:pt idx="1170">
                  <c:v>8.4024088525989722E-59</c:v>
                </c:pt>
                <c:pt idx="1171">
                  <c:v>6.0368837670463153E-59</c:v>
                </c:pt>
                <c:pt idx="1172">
                  <c:v>4.3355234620492533E-59</c:v>
                </c:pt>
                <c:pt idx="1173">
                  <c:v>3.1123611699124619E-59</c:v>
                </c:pt>
                <c:pt idx="1174">
                  <c:v>2.233357025960646E-59</c:v>
                </c:pt>
                <c:pt idx="1175">
                  <c:v>1.6019392399173901E-59</c:v>
                </c:pt>
                <c:pt idx="1176">
                  <c:v>1.1485598748298017E-59</c:v>
                </c:pt>
                <c:pt idx="1177">
                  <c:v>8.2315373802859507E-60</c:v>
                </c:pt>
                <c:pt idx="1178">
                  <c:v>5.8969572857539701E-60</c:v>
                </c:pt>
                <c:pt idx="1179">
                  <c:v>4.2227436770776055E-60</c:v>
                </c:pt>
                <c:pt idx="1180">
                  <c:v>3.0226034100423255E-60</c:v>
                </c:pt>
                <c:pt idx="1181">
                  <c:v>2.1626553971071858E-60</c:v>
                </c:pt>
                <c:pt idx="1182">
                  <c:v>1.5467252840491058E-60</c:v>
                </c:pt>
                <c:pt idx="1183">
                  <c:v>1.1057545904061086E-60</c:v>
                </c:pt>
                <c:pt idx="1184">
                  <c:v>7.9017633692450742E-61</c:v>
                </c:pt>
                <c:pt idx="1185">
                  <c:v>5.6442857204894091E-61</c:v>
                </c:pt>
                <c:pt idx="1186">
                  <c:v>4.0300799331307579E-61</c:v>
                </c:pt>
                <c:pt idx="1187">
                  <c:v>2.8763254774882566E-61</c:v>
                </c:pt>
                <c:pt idx="1188">
                  <c:v>2.0520223784334847E-61</c:v>
                </c:pt>
                <c:pt idx="1189">
                  <c:v>1.4633420490084357E-61</c:v>
                </c:pt>
                <c:pt idx="1190">
                  <c:v>1.0431080693522365E-61</c:v>
                </c:pt>
                <c:pt idx="1191">
                  <c:v>7.4324577604065585E-62</c:v>
                </c:pt>
                <c:pt idx="1192">
                  <c:v>5.293650742954972E-62</c:v>
                </c:pt>
                <c:pt idx="1193">
                  <c:v>3.7687541544437026E-62</c:v>
                </c:pt>
                <c:pt idx="1194">
                  <c:v>2.6820076911384157E-62</c:v>
                </c:pt>
                <c:pt idx="1195">
                  <c:v>1.9078398471642593E-62</c:v>
                </c:pt>
                <c:pt idx="1196">
                  <c:v>1.3565740200031704E-62</c:v>
                </c:pt>
                <c:pt idx="1197">
                  <c:v>9.6419474101288828E-63</c:v>
                </c:pt>
                <c:pt idx="1198">
                  <c:v>6.8502386563756715E-63</c:v>
                </c:pt>
                <c:pt idx="1199">
                  <c:v>4.8648149547847025E-63</c:v>
                </c:pt>
                <c:pt idx="1200">
                  <c:v>3.4533979482703125E-63</c:v>
                </c:pt>
                <c:pt idx="1201">
                  <c:v>2.4504542816838372E-63</c:v>
                </c:pt>
                <c:pt idx="1202">
                  <c:v>1.7380659711138722E-63</c:v>
                </c:pt>
                <c:pt idx="1203">
                  <c:v>1.2322691690065152E-63</c:v>
                </c:pt>
                <c:pt idx="1204">
                  <c:v>8.7330225291852352E-64</c:v>
                </c:pt>
                <c:pt idx="1205">
                  <c:v>6.1864748083204568E-64</c:v>
                </c:pt>
                <c:pt idx="1206">
                  <c:v>4.3806805648040972E-64</c:v>
                </c:pt>
                <c:pt idx="1207">
                  <c:v>3.100698867323888E-64</c:v>
                </c:pt>
                <c:pt idx="1208">
                  <c:v>2.1938011571493623E-64</c:v>
                </c:pt>
                <c:pt idx="1209">
                  <c:v>1.5515100615505194E-64</c:v>
                </c:pt>
                <c:pt idx="1210">
                  <c:v>1.0968104875811786E-64</c:v>
                </c:pt>
                <c:pt idx="1211">
                  <c:v>7.7504738303532759E-65</c:v>
                </c:pt>
                <c:pt idx="1212">
                  <c:v>5.474501436216206E-65</c:v>
                </c:pt>
                <c:pt idx="1213">
                  <c:v>3.8652763773229124E-65</c:v>
                </c:pt>
                <c:pt idx="1214">
                  <c:v>2.7279486326545432E-65</c:v>
                </c:pt>
                <c:pt idx="1215">
                  <c:v>1.9244714818504219E-65</c:v>
                </c:pt>
                <c:pt idx="1216">
                  <c:v>1.3570830483967721E-65</c:v>
                </c:pt>
                <c:pt idx="1217">
                  <c:v>9.5657940082424331E-66</c:v>
                </c:pt>
                <c:pt idx="1218">
                  <c:v>6.739928272565967E-66</c:v>
                </c:pt>
                <c:pt idx="1219">
                  <c:v>4.7468900784052073E-66</c:v>
                </c:pt>
                <c:pt idx="1220">
                  <c:v>3.3418174625124563E-66</c:v>
                </c:pt>
                <c:pt idx="1221">
                  <c:v>2.3516675165658003E-66</c:v>
                </c:pt>
                <c:pt idx="1222">
                  <c:v>1.6542028411872073E-66</c:v>
                </c:pt>
                <c:pt idx="1223">
                  <c:v>1.1631112300640595E-66</c:v>
                </c:pt>
                <c:pt idx="1224">
                  <c:v>8.1747292676410075E-67</c:v>
                </c:pt>
                <c:pt idx="1225">
                  <c:v>5.7430837526858014E-67</c:v>
                </c:pt>
                <c:pt idx="1226">
                  <c:v>4.0330774415045643E-67</c:v>
                </c:pt>
                <c:pt idx="1227">
                  <c:v>2.8310504691804484E-67</c:v>
                </c:pt>
                <c:pt idx="1228">
                  <c:v>1.9864530251609027E-67</c:v>
                </c:pt>
                <c:pt idx="1229">
                  <c:v>1.3932486262499316E-67</c:v>
                </c:pt>
                <c:pt idx="1230">
                  <c:v>9.7678410159878073E-68</c:v>
                </c:pt>
                <c:pt idx="1231">
                  <c:v>6.8452320406377888E-68</c:v>
                </c:pt>
                <c:pt idx="1232">
                  <c:v>4.7950970198819989E-68</c:v>
                </c:pt>
                <c:pt idx="1233">
                  <c:v>3.3575791063915573E-68</c:v>
                </c:pt>
                <c:pt idx="1234">
                  <c:v>2.3500372051598798E-68</c:v>
                </c:pt>
                <c:pt idx="1235">
                  <c:v>1.6441553510096505E-68</c:v>
                </c:pt>
                <c:pt idx="1236">
                  <c:v>1.14982193455019E-68</c:v>
                </c:pt>
                <c:pt idx="1237">
                  <c:v>8.0378140249264009E-69</c:v>
                </c:pt>
                <c:pt idx="1238">
                  <c:v>5.6164893764016586E-69</c:v>
                </c:pt>
                <c:pt idx="1239">
                  <c:v>3.9229389784076929E-69</c:v>
                </c:pt>
                <c:pt idx="1240">
                  <c:v>2.7389101471743711E-69</c:v>
                </c:pt>
                <c:pt idx="1241">
                  <c:v>1.9114530596497699E-69</c:v>
                </c:pt>
                <c:pt idx="1242">
                  <c:v>1.3334265814153266E-69</c:v>
                </c:pt>
                <c:pt idx="1243">
                  <c:v>9.2980996617985125E-70</c:v>
                </c:pt>
                <c:pt idx="1244">
                  <c:v>6.4809534401167913E-70</c:v>
                </c:pt>
                <c:pt idx="1245">
                  <c:v>4.5154726990565296E-70</c:v>
                </c:pt>
                <c:pt idx="1246">
                  <c:v>3.1447574434911226E-70</c:v>
                </c:pt>
                <c:pt idx="1247">
                  <c:v>2.189226511943255E-70</c:v>
                </c:pt>
                <c:pt idx="1248">
                  <c:v>1.523399662248711E-70</c:v>
                </c:pt>
                <c:pt idx="1249">
                  <c:v>1.0596357954008671E-70</c:v>
                </c:pt>
                <c:pt idx="1250">
                  <c:v>7.3674804963853137E-71</c:v>
                </c:pt>
                <c:pt idx="1251">
                  <c:v>5.1203656572835663E-71</c:v>
                </c:pt>
                <c:pt idx="1252">
                  <c:v>3.5571531450794335E-71</c:v>
                </c:pt>
                <c:pt idx="1253">
                  <c:v>2.4701524353515775E-71</c:v>
                </c:pt>
                <c:pt idx="1254">
                  <c:v>1.7146068315414973E-71</c:v>
                </c:pt>
                <c:pt idx="1255">
                  <c:v>1.1896657176483569E-71</c:v>
                </c:pt>
                <c:pt idx="1256">
                  <c:v>8.2509687950892952E-72</c:v>
                </c:pt>
                <c:pt idx="1257">
                  <c:v>5.7201121271273759E-72</c:v>
                </c:pt>
                <c:pt idx="1258">
                  <c:v>3.9639095656918362E-72</c:v>
                </c:pt>
                <c:pt idx="1259">
                  <c:v>2.7457597254739729E-72</c:v>
                </c:pt>
                <c:pt idx="1260">
                  <c:v>1.901169853664816E-72</c:v>
                </c:pt>
                <c:pt idx="1261">
                  <c:v>1.3158273297053848E-72</c:v>
                </c:pt>
                <c:pt idx="1262">
                  <c:v>9.1032501945196671E-73</c:v>
                </c:pt>
                <c:pt idx="1263">
                  <c:v>6.2952596566408908E-73</c:v>
                </c:pt>
                <c:pt idx="1264">
                  <c:v>4.3516144242273506E-73</c:v>
                </c:pt>
                <c:pt idx="1265">
                  <c:v>3.0068153391296395E-73</c:v>
                </c:pt>
                <c:pt idx="1266">
                  <c:v>2.076742712277419E-73</c:v>
                </c:pt>
                <c:pt idx="1267">
                  <c:v>1.4337658118482521E-73</c:v>
                </c:pt>
                <c:pt idx="1268">
                  <c:v>9.8944881300815212E-74</c:v>
                </c:pt>
                <c:pt idx="1269">
                  <c:v>6.8253987434305024E-74</c:v>
                </c:pt>
                <c:pt idx="1270">
                  <c:v>4.7063292663913914E-74</c:v>
                </c:pt>
                <c:pt idx="1271">
                  <c:v>3.2438156950451322E-74</c:v>
                </c:pt>
                <c:pt idx="1272">
                  <c:v>2.2348563577378585E-74</c:v>
                </c:pt>
                <c:pt idx="1273">
                  <c:v>1.5390851177127579E-74</c:v>
                </c:pt>
                <c:pt idx="1274">
                  <c:v>1.0594860474811478E-74</c:v>
                </c:pt>
                <c:pt idx="1275">
                  <c:v>7.2903339506780182E-75</c:v>
                </c:pt>
                <c:pt idx="1276">
                  <c:v>5.0144023706701458E-75</c:v>
                </c:pt>
                <c:pt idx="1277">
                  <c:v>3.4475495201537377E-75</c:v>
                </c:pt>
                <c:pt idx="1278">
                  <c:v>2.3693074513709279E-75</c:v>
                </c:pt>
                <c:pt idx="1279">
                  <c:v>1.627615813280501E-75</c:v>
                </c:pt>
                <c:pt idx="1280">
                  <c:v>0</c:v>
                </c:pt>
              </c:numCache>
            </c:numRef>
          </c:yVal>
          <c:smooth val="1"/>
        </c:ser>
        <c:ser>
          <c:idx val="1"/>
          <c:order val="1"/>
          <c:tx>
            <c:strRef>
              <c:f>'2400 d'!$Q$1</c:f>
              <c:strCache>
                <c:ptCount val="1"/>
                <c:pt idx="0">
                  <c:v>MT3DMS (TVD)</c:v>
                </c:pt>
              </c:strCache>
            </c:strRef>
          </c:tx>
          <c:spPr>
            <a:ln>
              <a:noFill/>
            </a:ln>
          </c:spPr>
          <c:marker>
            <c:symbol val="square"/>
            <c:size val="5"/>
            <c:spPr>
              <a:noFill/>
            </c:spPr>
          </c:marker>
          <c:xVal>
            <c:numRef>
              <c:f>'2400 d'!$Q$3:$Q$1283</c:f>
              <c:numCache>
                <c:formatCode>General</c:formatCode>
                <c:ptCount val="1281"/>
                <c:pt idx="0">
                  <c:v>50</c:v>
                </c:pt>
                <c:pt idx="1">
                  <c:v>150</c:v>
                </c:pt>
                <c:pt idx="2">
                  <c:v>250</c:v>
                </c:pt>
                <c:pt idx="3">
                  <c:v>350</c:v>
                </c:pt>
                <c:pt idx="4">
                  <c:v>450</c:v>
                </c:pt>
                <c:pt idx="5">
                  <c:v>550</c:v>
                </c:pt>
                <c:pt idx="6">
                  <c:v>650</c:v>
                </c:pt>
                <c:pt idx="7">
                  <c:v>750</c:v>
                </c:pt>
                <c:pt idx="8">
                  <c:v>850</c:v>
                </c:pt>
                <c:pt idx="9">
                  <c:v>950</c:v>
                </c:pt>
                <c:pt idx="10">
                  <c:v>1050</c:v>
                </c:pt>
                <c:pt idx="11">
                  <c:v>1150</c:v>
                </c:pt>
                <c:pt idx="12">
                  <c:v>1250</c:v>
                </c:pt>
                <c:pt idx="13">
                  <c:v>1350</c:v>
                </c:pt>
                <c:pt idx="14">
                  <c:v>1450</c:v>
                </c:pt>
                <c:pt idx="15">
                  <c:v>1550</c:v>
                </c:pt>
                <c:pt idx="16">
                  <c:v>1650</c:v>
                </c:pt>
                <c:pt idx="17">
                  <c:v>1750</c:v>
                </c:pt>
                <c:pt idx="18">
                  <c:v>1850</c:v>
                </c:pt>
                <c:pt idx="19">
                  <c:v>1950</c:v>
                </c:pt>
                <c:pt idx="20">
                  <c:v>2050</c:v>
                </c:pt>
                <c:pt idx="21">
                  <c:v>2150</c:v>
                </c:pt>
                <c:pt idx="22">
                  <c:v>2250</c:v>
                </c:pt>
                <c:pt idx="23">
                  <c:v>2350</c:v>
                </c:pt>
                <c:pt idx="24">
                  <c:v>2450</c:v>
                </c:pt>
                <c:pt idx="25">
                  <c:v>2550</c:v>
                </c:pt>
                <c:pt idx="26">
                  <c:v>2650</c:v>
                </c:pt>
                <c:pt idx="27">
                  <c:v>2750</c:v>
                </c:pt>
                <c:pt idx="28">
                  <c:v>2850</c:v>
                </c:pt>
                <c:pt idx="29">
                  <c:v>2950</c:v>
                </c:pt>
                <c:pt idx="30">
                  <c:v>3050</c:v>
                </c:pt>
                <c:pt idx="31">
                  <c:v>3150</c:v>
                </c:pt>
                <c:pt idx="32">
                  <c:v>3250</c:v>
                </c:pt>
                <c:pt idx="33">
                  <c:v>3350</c:v>
                </c:pt>
                <c:pt idx="34">
                  <c:v>3450</c:v>
                </c:pt>
                <c:pt idx="35">
                  <c:v>3550</c:v>
                </c:pt>
                <c:pt idx="36">
                  <c:v>3650</c:v>
                </c:pt>
                <c:pt idx="37">
                  <c:v>3750</c:v>
                </c:pt>
                <c:pt idx="38">
                  <c:v>3850</c:v>
                </c:pt>
                <c:pt idx="39">
                  <c:v>3950</c:v>
                </c:pt>
                <c:pt idx="40">
                  <c:v>4050</c:v>
                </c:pt>
                <c:pt idx="41">
                  <c:v>4150</c:v>
                </c:pt>
                <c:pt idx="42">
                  <c:v>4250</c:v>
                </c:pt>
                <c:pt idx="43">
                  <c:v>4350</c:v>
                </c:pt>
                <c:pt idx="44">
                  <c:v>4450</c:v>
                </c:pt>
                <c:pt idx="45">
                  <c:v>4550</c:v>
                </c:pt>
                <c:pt idx="46">
                  <c:v>4650</c:v>
                </c:pt>
                <c:pt idx="47">
                  <c:v>4750</c:v>
                </c:pt>
                <c:pt idx="48">
                  <c:v>4850</c:v>
                </c:pt>
                <c:pt idx="49">
                  <c:v>4950</c:v>
                </c:pt>
                <c:pt idx="50">
                  <c:v>5050</c:v>
                </c:pt>
                <c:pt idx="51">
                  <c:v>5150</c:v>
                </c:pt>
                <c:pt idx="52">
                  <c:v>5250</c:v>
                </c:pt>
                <c:pt idx="53">
                  <c:v>5350</c:v>
                </c:pt>
                <c:pt idx="54">
                  <c:v>5450</c:v>
                </c:pt>
                <c:pt idx="55">
                  <c:v>5550</c:v>
                </c:pt>
                <c:pt idx="56">
                  <c:v>5650</c:v>
                </c:pt>
                <c:pt idx="57">
                  <c:v>5750</c:v>
                </c:pt>
                <c:pt idx="58">
                  <c:v>5850</c:v>
                </c:pt>
                <c:pt idx="59">
                  <c:v>5950</c:v>
                </c:pt>
                <c:pt idx="60">
                  <c:v>6050</c:v>
                </c:pt>
                <c:pt idx="61">
                  <c:v>6150</c:v>
                </c:pt>
                <c:pt idx="62">
                  <c:v>6250</c:v>
                </c:pt>
                <c:pt idx="63">
                  <c:v>6350</c:v>
                </c:pt>
                <c:pt idx="64">
                  <c:v>6450</c:v>
                </c:pt>
                <c:pt idx="65">
                  <c:v>6550</c:v>
                </c:pt>
                <c:pt idx="66">
                  <c:v>6650</c:v>
                </c:pt>
                <c:pt idx="67">
                  <c:v>6750</c:v>
                </c:pt>
                <c:pt idx="68">
                  <c:v>6850</c:v>
                </c:pt>
                <c:pt idx="69">
                  <c:v>6950</c:v>
                </c:pt>
                <c:pt idx="70">
                  <c:v>7050</c:v>
                </c:pt>
                <c:pt idx="71">
                  <c:v>7150</c:v>
                </c:pt>
                <c:pt idx="72">
                  <c:v>7250</c:v>
                </c:pt>
                <c:pt idx="73">
                  <c:v>7350</c:v>
                </c:pt>
                <c:pt idx="74">
                  <c:v>7450</c:v>
                </c:pt>
                <c:pt idx="75">
                  <c:v>7550</c:v>
                </c:pt>
                <c:pt idx="76">
                  <c:v>7650</c:v>
                </c:pt>
                <c:pt idx="77">
                  <c:v>7750</c:v>
                </c:pt>
                <c:pt idx="78">
                  <c:v>7850</c:v>
                </c:pt>
                <c:pt idx="79">
                  <c:v>7950</c:v>
                </c:pt>
                <c:pt idx="80">
                  <c:v>8050</c:v>
                </c:pt>
                <c:pt idx="81">
                  <c:v>8150</c:v>
                </c:pt>
                <c:pt idx="82">
                  <c:v>8250</c:v>
                </c:pt>
                <c:pt idx="83">
                  <c:v>8350</c:v>
                </c:pt>
                <c:pt idx="84">
                  <c:v>8450</c:v>
                </c:pt>
                <c:pt idx="85">
                  <c:v>8550</c:v>
                </c:pt>
                <c:pt idx="86">
                  <c:v>8650</c:v>
                </c:pt>
                <c:pt idx="87">
                  <c:v>8750</c:v>
                </c:pt>
                <c:pt idx="88">
                  <c:v>8850</c:v>
                </c:pt>
                <c:pt idx="89">
                  <c:v>8950</c:v>
                </c:pt>
                <c:pt idx="90">
                  <c:v>9050</c:v>
                </c:pt>
                <c:pt idx="91">
                  <c:v>9150</c:v>
                </c:pt>
                <c:pt idx="92">
                  <c:v>9250</c:v>
                </c:pt>
                <c:pt idx="93">
                  <c:v>9350</c:v>
                </c:pt>
                <c:pt idx="94">
                  <c:v>9450</c:v>
                </c:pt>
                <c:pt idx="95">
                  <c:v>9550</c:v>
                </c:pt>
                <c:pt idx="96">
                  <c:v>9650</c:v>
                </c:pt>
                <c:pt idx="97">
                  <c:v>9750</c:v>
                </c:pt>
                <c:pt idx="98">
                  <c:v>9850</c:v>
                </c:pt>
                <c:pt idx="99">
                  <c:v>9950</c:v>
                </c:pt>
                <c:pt idx="100">
                  <c:v>10050</c:v>
                </c:pt>
                <c:pt idx="101">
                  <c:v>10150</c:v>
                </c:pt>
                <c:pt idx="102">
                  <c:v>10250</c:v>
                </c:pt>
                <c:pt idx="103">
                  <c:v>10350</c:v>
                </c:pt>
                <c:pt idx="104">
                  <c:v>10450</c:v>
                </c:pt>
                <c:pt idx="105">
                  <c:v>10550</c:v>
                </c:pt>
                <c:pt idx="106">
                  <c:v>10650</c:v>
                </c:pt>
                <c:pt idx="107">
                  <c:v>10750</c:v>
                </c:pt>
                <c:pt idx="108">
                  <c:v>10850</c:v>
                </c:pt>
                <c:pt idx="109">
                  <c:v>10950</c:v>
                </c:pt>
                <c:pt idx="110">
                  <c:v>11050</c:v>
                </c:pt>
                <c:pt idx="111">
                  <c:v>11150</c:v>
                </c:pt>
                <c:pt idx="112">
                  <c:v>11250</c:v>
                </c:pt>
                <c:pt idx="113">
                  <c:v>11350</c:v>
                </c:pt>
                <c:pt idx="114">
                  <c:v>11450</c:v>
                </c:pt>
                <c:pt idx="115">
                  <c:v>11550</c:v>
                </c:pt>
                <c:pt idx="116">
                  <c:v>11650</c:v>
                </c:pt>
                <c:pt idx="117">
                  <c:v>11750</c:v>
                </c:pt>
                <c:pt idx="118">
                  <c:v>11850</c:v>
                </c:pt>
                <c:pt idx="119">
                  <c:v>11950</c:v>
                </c:pt>
                <c:pt idx="120">
                  <c:v>12050</c:v>
                </c:pt>
                <c:pt idx="121">
                  <c:v>12150</c:v>
                </c:pt>
                <c:pt idx="122">
                  <c:v>12250</c:v>
                </c:pt>
                <c:pt idx="123">
                  <c:v>12350</c:v>
                </c:pt>
                <c:pt idx="124">
                  <c:v>12450</c:v>
                </c:pt>
                <c:pt idx="125">
                  <c:v>12550</c:v>
                </c:pt>
                <c:pt idx="126">
                  <c:v>12650</c:v>
                </c:pt>
                <c:pt idx="127">
                  <c:v>12750</c:v>
                </c:pt>
              </c:numCache>
            </c:numRef>
          </c:xVal>
          <c:yVal>
            <c:numRef>
              <c:f>'2400 d'!$R$3:$R$1283</c:f>
              <c:numCache>
                <c:formatCode>General</c:formatCode>
                <c:ptCount val="1281"/>
                <c:pt idx="0">
                  <c:v>0</c:v>
                </c:pt>
                <c:pt idx="1">
                  <c:v>0</c:v>
                </c:pt>
                <c:pt idx="2">
                  <c:v>0</c:v>
                </c:pt>
                <c:pt idx="3">
                  <c:v>0</c:v>
                </c:pt>
                <c:pt idx="4">
                  <c:v>0</c:v>
                </c:pt>
                <c:pt idx="5">
                  <c:v>0</c:v>
                </c:pt>
                <c:pt idx="6">
                  <c:v>1E-4</c:v>
                </c:pt>
                <c:pt idx="7">
                  <c:v>1E-4</c:v>
                </c:pt>
                <c:pt idx="8">
                  <c:v>2.9999999999999997E-4</c:v>
                </c:pt>
                <c:pt idx="9">
                  <c:v>5.0000000000000001E-4</c:v>
                </c:pt>
                <c:pt idx="10">
                  <c:v>1E-3</c:v>
                </c:pt>
                <c:pt idx="11">
                  <c:v>1.8E-3</c:v>
                </c:pt>
                <c:pt idx="12">
                  <c:v>3.2000000000000002E-3</c:v>
                </c:pt>
                <c:pt idx="13">
                  <c:v>5.7000000000000002E-3</c:v>
                </c:pt>
                <c:pt idx="14">
                  <c:v>9.7000000000000003E-3</c:v>
                </c:pt>
                <c:pt idx="15">
                  <c:v>1.6199999999999999E-2</c:v>
                </c:pt>
                <c:pt idx="16">
                  <c:v>2.5999999999999999E-2</c:v>
                </c:pt>
                <c:pt idx="17">
                  <c:v>4.0500000000000001E-2</c:v>
                </c:pt>
                <c:pt idx="18">
                  <c:v>6.1199999999999997E-2</c:v>
                </c:pt>
                <c:pt idx="19">
                  <c:v>8.9499999999999996E-2</c:v>
                </c:pt>
                <c:pt idx="20">
                  <c:v>0.12670000000000001</c:v>
                </c:pt>
                <c:pt idx="21">
                  <c:v>0.17369999999999999</c:v>
                </c:pt>
                <c:pt idx="22">
                  <c:v>0.23039999999999999</c:v>
                </c:pt>
                <c:pt idx="23">
                  <c:v>0.29620000000000002</c:v>
                </c:pt>
                <c:pt idx="24">
                  <c:v>0.36909999999999998</c:v>
                </c:pt>
                <c:pt idx="25">
                  <c:v>0.4461</c:v>
                </c:pt>
                <c:pt idx="26">
                  <c:v>0.52349999999999997</c:v>
                </c:pt>
                <c:pt idx="27">
                  <c:v>0.59709999999999996</c:v>
                </c:pt>
                <c:pt idx="28">
                  <c:v>0.66269999999999996</c:v>
                </c:pt>
                <c:pt idx="29">
                  <c:v>0.71619999999999995</c:v>
                </c:pt>
                <c:pt idx="30">
                  <c:v>0.75439999999999996</c:v>
                </c:pt>
                <c:pt idx="31">
                  <c:v>0.77500000000000002</c:v>
                </c:pt>
                <c:pt idx="32">
                  <c:v>0.77590000000000003</c:v>
                </c:pt>
                <c:pt idx="33">
                  <c:v>0.75990000000000002</c:v>
                </c:pt>
                <c:pt idx="34">
                  <c:v>0.72470000000000001</c:v>
                </c:pt>
                <c:pt idx="35">
                  <c:v>0.67369999999999997</c:v>
                </c:pt>
                <c:pt idx="36">
                  <c:v>0.61009999999999998</c:v>
                </c:pt>
                <c:pt idx="37">
                  <c:v>0.53759999999999997</c:v>
                </c:pt>
                <c:pt idx="38">
                  <c:v>0.46060000000000001</c:v>
                </c:pt>
                <c:pt idx="39">
                  <c:v>0.38319999999999999</c:v>
                </c:pt>
                <c:pt idx="40">
                  <c:v>0.30940000000000001</c:v>
                </c:pt>
                <c:pt idx="41">
                  <c:v>0.2422</c:v>
                </c:pt>
                <c:pt idx="42">
                  <c:v>0.1837</c:v>
                </c:pt>
                <c:pt idx="43">
                  <c:v>0.13500000000000001</c:v>
                </c:pt>
                <c:pt idx="44">
                  <c:v>9.6000000000000002E-2</c:v>
                </c:pt>
                <c:pt idx="45">
                  <c:v>6.6100000000000006E-2</c:v>
                </c:pt>
                <c:pt idx="46">
                  <c:v>4.41E-2</c:v>
                </c:pt>
                <c:pt idx="47">
                  <c:v>2.8400000000000002E-2</c:v>
                </c:pt>
                <c:pt idx="48">
                  <c:v>1.78E-2</c:v>
                </c:pt>
                <c:pt idx="49">
                  <c:v>1.0800000000000001E-2</c:v>
                </c:pt>
                <c:pt idx="50">
                  <c:v>6.3E-3</c:v>
                </c:pt>
                <c:pt idx="51">
                  <c:v>3.5999999999999999E-3</c:v>
                </c:pt>
                <c:pt idx="52">
                  <c:v>2E-3</c:v>
                </c:pt>
                <c:pt idx="53">
                  <c:v>1.1000000000000001E-3</c:v>
                </c:pt>
                <c:pt idx="54">
                  <c:v>5.9999999999999995E-4</c:v>
                </c:pt>
                <c:pt idx="55">
                  <c:v>2.9999999999999997E-4</c:v>
                </c:pt>
                <c:pt idx="56">
                  <c:v>1E-4</c:v>
                </c:pt>
                <c:pt idx="57">
                  <c:v>1E-4</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yVal>
          <c:smooth val="1"/>
        </c:ser>
        <c:dLbls>
          <c:showLegendKey val="0"/>
          <c:showVal val="0"/>
          <c:showCatName val="0"/>
          <c:showSerName val="0"/>
          <c:showPercent val="0"/>
          <c:showBubbleSize val="0"/>
        </c:dLbls>
        <c:axId val="174558992"/>
        <c:axId val="174559384"/>
      </c:scatterChart>
      <c:valAx>
        <c:axId val="174558992"/>
        <c:scaling>
          <c:orientation val="minMax"/>
          <c:max val="10000"/>
          <c:min val="0"/>
        </c:scaling>
        <c:delete val="0"/>
        <c:axPos val="b"/>
        <c:majorGridlines/>
        <c:title>
          <c:tx>
            <c:rich>
              <a:bodyPr/>
              <a:lstStyle/>
              <a:p>
                <a:pPr>
                  <a:defRPr/>
                </a:pPr>
                <a:r>
                  <a:rPr lang="en-US"/>
                  <a:t>Distance (m)</a:t>
                </a:r>
              </a:p>
            </c:rich>
          </c:tx>
          <c:layout/>
          <c:overlay val="0"/>
        </c:title>
        <c:numFmt formatCode="#,##0" sourceLinked="0"/>
        <c:majorTickMark val="out"/>
        <c:minorTickMark val="out"/>
        <c:tickLblPos val="nextTo"/>
        <c:crossAx val="174559384"/>
        <c:crosses val="autoZero"/>
        <c:crossBetween val="midCat"/>
        <c:majorUnit val="2000"/>
      </c:valAx>
      <c:valAx>
        <c:axId val="174559384"/>
        <c:scaling>
          <c:orientation val="minMax"/>
          <c:max val="1"/>
          <c:min val="0"/>
        </c:scaling>
        <c:delete val="0"/>
        <c:axPos val="l"/>
        <c:majorGridlines/>
        <c:title>
          <c:tx>
            <c:rich>
              <a:bodyPr rot="-5400000" vert="horz"/>
              <a:lstStyle/>
              <a:p>
                <a:pPr>
                  <a:defRPr/>
                </a:pPr>
                <a:r>
                  <a:rPr lang="en-US"/>
                  <a:t>C/C</a:t>
                </a:r>
                <a:r>
                  <a:rPr lang="en-US" baseline="-25000"/>
                  <a:t>0</a:t>
                </a:r>
              </a:p>
            </c:rich>
          </c:tx>
          <c:layout/>
          <c:overlay val="0"/>
        </c:title>
        <c:numFmt formatCode="General" sourceLinked="1"/>
        <c:majorTickMark val="out"/>
        <c:minorTickMark val="none"/>
        <c:tickLblPos val="nextTo"/>
        <c:crossAx val="174558992"/>
        <c:crosses val="autoZero"/>
        <c:crossBetween val="midCat"/>
      </c:valAx>
    </c:plotArea>
    <c:legend>
      <c:legendPos val="t"/>
      <c:layout/>
      <c:overlay val="0"/>
    </c:legend>
    <c:plotVisOnly val="1"/>
    <c:dispBlanksAs val="gap"/>
    <c:showDLblsOverMax val="0"/>
  </c:chart>
  <c:spPr>
    <a:ln>
      <a:noFill/>
    </a:ln>
  </c:spPr>
  <c:externalData r:id="rId1">
    <c:autoUpdate val="0"/>
  </c:externalData>
  <c:userShapes r:id="rId2"/>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 9600 d</a:t>
            </a:r>
          </a:p>
        </c:rich>
      </c:tx>
      <c:layout/>
      <c:overlay val="0"/>
    </c:title>
    <c:autoTitleDeleted val="0"/>
    <c:plotArea>
      <c:layout/>
      <c:scatterChart>
        <c:scatterStyle val="smoothMarker"/>
        <c:varyColors val="0"/>
        <c:ser>
          <c:idx val="0"/>
          <c:order val="0"/>
          <c:tx>
            <c:strRef>
              <c:f>'9600 d'!$F$1</c:f>
              <c:strCache>
                <c:ptCount val="1"/>
                <c:pt idx="0">
                  <c:v>Analytic</c:v>
                </c:pt>
              </c:strCache>
            </c:strRef>
          </c:tx>
          <c:marker>
            <c:symbol val="none"/>
          </c:marker>
          <c:xVal>
            <c:numRef>
              <c:f>'9600 d'!$F$3:$F$1283</c:f>
              <c:numCache>
                <c:formatCode>General</c:formatCode>
                <c:ptCount val="1281"/>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pt idx="200">
                  <c:v>2000</c:v>
                </c:pt>
                <c:pt idx="201">
                  <c:v>2010</c:v>
                </c:pt>
                <c:pt idx="202">
                  <c:v>2020</c:v>
                </c:pt>
                <c:pt idx="203">
                  <c:v>2030</c:v>
                </c:pt>
                <c:pt idx="204">
                  <c:v>2040</c:v>
                </c:pt>
                <c:pt idx="205">
                  <c:v>2050</c:v>
                </c:pt>
                <c:pt idx="206">
                  <c:v>2060</c:v>
                </c:pt>
                <c:pt idx="207">
                  <c:v>2070</c:v>
                </c:pt>
                <c:pt idx="208">
                  <c:v>2080</c:v>
                </c:pt>
                <c:pt idx="209">
                  <c:v>2090</c:v>
                </c:pt>
                <c:pt idx="210">
                  <c:v>2100</c:v>
                </c:pt>
                <c:pt idx="211">
                  <c:v>2110</c:v>
                </c:pt>
                <c:pt idx="212">
                  <c:v>2120</c:v>
                </c:pt>
                <c:pt idx="213">
                  <c:v>2130</c:v>
                </c:pt>
                <c:pt idx="214">
                  <c:v>2140</c:v>
                </c:pt>
                <c:pt idx="215">
                  <c:v>2150</c:v>
                </c:pt>
                <c:pt idx="216">
                  <c:v>2160</c:v>
                </c:pt>
                <c:pt idx="217">
                  <c:v>2170</c:v>
                </c:pt>
                <c:pt idx="218">
                  <c:v>2180</c:v>
                </c:pt>
                <c:pt idx="219">
                  <c:v>2190</c:v>
                </c:pt>
                <c:pt idx="220">
                  <c:v>2200</c:v>
                </c:pt>
                <c:pt idx="221">
                  <c:v>2210</c:v>
                </c:pt>
                <c:pt idx="222">
                  <c:v>2220</c:v>
                </c:pt>
                <c:pt idx="223">
                  <c:v>2230</c:v>
                </c:pt>
                <c:pt idx="224">
                  <c:v>2240</c:v>
                </c:pt>
                <c:pt idx="225">
                  <c:v>2250</c:v>
                </c:pt>
                <c:pt idx="226">
                  <c:v>2260</c:v>
                </c:pt>
                <c:pt idx="227">
                  <c:v>2270</c:v>
                </c:pt>
                <c:pt idx="228">
                  <c:v>2280</c:v>
                </c:pt>
                <c:pt idx="229">
                  <c:v>2290</c:v>
                </c:pt>
                <c:pt idx="230">
                  <c:v>2300</c:v>
                </c:pt>
                <c:pt idx="231">
                  <c:v>2310</c:v>
                </c:pt>
                <c:pt idx="232">
                  <c:v>2320</c:v>
                </c:pt>
                <c:pt idx="233">
                  <c:v>2330</c:v>
                </c:pt>
                <c:pt idx="234">
                  <c:v>2340</c:v>
                </c:pt>
                <c:pt idx="235">
                  <c:v>2350</c:v>
                </c:pt>
                <c:pt idx="236">
                  <c:v>2360</c:v>
                </c:pt>
                <c:pt idx="237">
                  <c:v>2370</c:v>
                </c:pt>
                <c:pt idx="238">
                  <c:v>2380</c:v>
                </c:pt>
                <c:pt idx="239">
                  <c:v>2390</c:v>
                </c:pt>
                <c:pt idx="240">
                  <c:v>2400</c:v>
                </c:pt>
                <c:pt idx="241">
                  <c:v>2410</c:v>
                </c:pt>
                <c:pt idx="242">
                  <c:v>2420</c:v>
                </c:pt>
                <c:pt idx="243">
                  <c:v>2430</c:v>
                </c:pt>
                <c:pt idx="244">
                  <c:v>2440</c:v>
                </c:pt>
                <c:pt idx="245">
                  <c:v>2450</c:v>
                </c:pt>
                <c:pt idx="246">
                  <c:v>2460</c:v>
                </c:pt>
                <c:pt idx="247">
                  <c:v>2470</c:v>
                </c:pt>
                <c:pt idx="248">
                  <c:v>2480</c:v>
                </c:pt>
                <c:pt idx="249">
                  <c:v>2490</c:v>
                </c:pt>
                <c:pt idx="250">
                  <c:v>2500</c:v>
                </c:pt>
                <c:pt idx="251">
                  <c:v>2510</c:v>
                </c:pt>
                <c:pt idx="252">
                  <c:v>2520</c:v>
                </c:pt>
                <c:pt idx="253">
                  <c:v>2530</c:v>
                </c:pt>
                <c:pt idx="254">
                  <c:v>2540</c:v>
                </c:pt>
                <c:pt idx="255">
                  <c:v>2550</c:v>
                </c:pt>
                <c:pt idx="256">
                  <c:v>2560</c:v>
                </c:pt>
                <c:pt idx="257">
                  <c:v>2570</c:v>
                </c:pt>
                <c:pt idx="258">
                  <c:v>2580</c:v>
                </c:pt>
                <c:pt idx="259">
                  <c:v>2590</c:v>
                </c:pt>
                <c:pt idx="260">
                  <c:v>2600</c:v>
                </c:pt>
                <c:pt idx="261">
                  <c:v>2610</c:v>
                </c:pt>
                <c:pt idx="262">
                  <c:v>2620</c:v>
                </c:pt>
                <c:pt idx="263">
                  <c:v>2630</c:v>
                </c:pt>
                <c:pt idx="264">
                  <c:v>2640</c:v>
                </c:pt>
                <c:pt idx="265">
                  <c:v>2650</c:v>
                </c:pt>
                <c:pt idx="266">
                  <c:v>2660</c:v>
                </c:pt>
                <c:pt idx="267">
                  <c:v>2670</c:v>
                </c:pt>
                <c:pt idx="268">
                  <c:v>2680</c:v>
                </c:pt>
                <c:pt idx="269">
                  <c:v>2690</c:v>
                </c:pt>
                <c:pt idx="270">
                  <c:v>2700</c:v>
                </c:pt>
                <c:pt idx="271">
                  <c:v>2710</c:v>
                </c:pt>
                <c:pt idx="272">
                  <c:v>2720</c:v>
                </c:pt>
                <c:pt idx="273">
                  <c:v>2730</c:v>
                </c:pt>
                <c:pt idx="274">
                  <c:v>2740</c:v>
                </c:pt>
                <c:pt idx="275">
                  <c:v>2750</c:v>
                </c:pt>
                <c:pt idx="276">
                  <c:v>2760</c:v>
                </c:pt>
                <c:pt idx="277">
                  <c:v>2770</c:v>
                </c:pt>
                <c:pt idx="278">
                  <c:v>2780</c:v>
                </c:pt>
                <c:pt idx="279">
                  <c:v>2790</c:v>
                </c:pt>
                <c:pt idx="280">
                  <c:v>2800</c:v>
                </c:pt>
                <c:pt idx="281">
                  <c:v>2810</c:v>
                </c:pt>
                <c:pt idx="282">
                  <c:v>2820</c:v>
                </c:pt>
                <c:pt idx="283">
                  <c:v>2830</c:v>
                </c:pt>
                <c:pt idx="284">
                  <c:v>2840</c:v>
                </c:pt>
                <c:pt idx="285">
                  <c:v>2850</c:v>
                </c:pt>
                <c:pt idx="286">
                  <c:v>2860</c:v>
                </c:pt>
                <c:pt idx="287">
                  <c:v>2870</c:v>
                </c:pt>
                <c:pt idx="288">
                  <c:v>2880</c:v>
                </c:pt>
                <c:pt idx="289">
                  <c:v>2890</c:v>
                </c:pt>
                <c:pt idx="290">
                  <c:v>2900</c:v>
                </c:pt>
                <c:pt idx="291">
                  <c:v>2910</c:v>
                </c:pt>
                <c:pt idx="292">
                  <c:v>2920</c:v>
                </c:pt>
                <c:pt idx="293">
                  <c:v>2930</c:v>
                </c:pt>
                <c:pt idx="294">
                  <c:v>2940</c:v>
                </c:pt>
                <c:pt idx="295">
                  <c:v>2950</c:v>
                </c:pt>
                <c:pt idx="296">
                  <c:v>2960</c:v>
                </c:pt>
                <c:pt idx="297">
                  <c:v>2970</c:v>
                </c:pt>
                <c:pt idx="298">
                  <c:v>2980</c:v>
                </c:pt>
                <c:pt idx="299">
                  <c:v>2990</c:v>
                </c:pt>
                <c:pt idx="300">
                  <c:v>3000</c:v>
                </c:pt>
                <c:pt idx="301">
                  <c:v>3010</c:v>
                </c:pt>
                <c:pt idx="302">
                  <c:v>3020</c:v>
                </c:pt>
                <c:pt idx="303">
                  <c:v>3030</c:v>
                </c:pt>
                <c:pt idx="304">
                  <c:v>3040</c:v>
                </c:pt>
                <c:pt idx="305">
                  <c:v>3050</c:v>
                </c:pt>
                <c:pt idx="306">
                  <c:v>3060</c:v>
                </c:pt>
                <c:pt idx="307">
                  <c:v>3070</c:v>
                </c:pt>
                <c:pt idx="308">
                  <c:v>3080</c:v>
                </c:pt>
                <c:pt idx="309">
                  <c:v>3090</c:v>
                </c:pt>
                <c:pt idx="310">
                  <c:v>3100</c:v>
                </c:pt>
                <c:pt idx="311">
                  <c:v>3110</c:v>
                </c:pt>
                <c:pt idx="312">
                  <c:v>3120</c:v>
                </c:pt>
                <c:pt idx="313">
                  <c:v>3130</c:v>
                </c:pt>
                <c:pt idx="314">
                  <c:v>3140</c:v>
                </c:pt>
                <c:pt idx="315">
                  <c:v>3150</c:v>
                </c:pt>
                <c:pt idx="316">
                  <c:v>3160</c:v>
                </c:pt>
                <c:pt idx="317">
                  <c:v>3170</c:v>
                </c:pt>
                <c:pt idx="318">
                  <c:v>3180</c:v>
                </c:pt>
                <c:pt idx="319">
                  <c:v>3190</c:v>
                </c:pt>
                <c:pt idx="320">
                  <c:v>3200</c:v>
                </c:pt>
                <c:pt idx="321">
                  <c:v>3210</c:v>
                </c:pt>
                <c:pt idx="322">
                  <c:v>3220</c:v>
                </c:pt>
                <c:pt idx="323">
                  <c:v>3230</c:v>
                </c:pt>
                <c:pt idx="324">
                  <c:v>3240</c:v>
                </c:pt>
                <c:pt idx="325">
                  <c:v>3250</c:v>
                </c:pt>
                <c:pt idx="326">
                  <c:v>3260</c:v>
                </c:pt>
                <c:pt idx="327">
                  <c:v>3270</c:v>
                </c:pt>
                <c:pt idx="328">
                  <c:v>3280</c:v>
                </c:pt>
                <c:pt idx="329">
                  <c:v>3290</c:v>
                </c:pt>
                <c:pt idx="330">
                  <c:v>3300</c:v>
                </c:pt>
                <c:pt idx="331">
                  <c:v>3310</c:v>
                </c:pt>
                <c:pt idx="332">
                  <c:v>3320</c:v>
                </c:pt>
                <c:pt idx="333">
                  <c:v>3330</c:v>
                </c:pt>
                <c:pt idx="334">
                  <c:v>3340</c:v>
                </c:pt>
                <c:pt idx="335">
                  <c:v>3350</c:v>
                </c:pt>
                <c:pt idx="336">
                  <c:v>3360</c:v>
                </c:pt>
                <c:pt idx="337">
                  <c:v>3370</c:v>
                </c:pt>
                <c:pt idx="338">
                  <c:v>3380</c:v>
                </c:pt>
                <c:pt idx="339">
                  <c:v>3390</c:v>
                </c:pt>
                <c:pt idx="340">
                  <c:v>3400</c:v>
                </c:pt>
                <c:pt idx="341">
                  <c:v>3410</c:v>
                </c:pt>
                <c:pt idx="342">
                  <c:v>3420</c:v>
                </c:pt>
                <c:pt idx="343">
                  <c:v>3430</c:v>
                </c:pt>
                <c:pt idx="344">
                  <c:v>3440</c:v>
                </c:pt>
                <c:pt idx="345">
                  <c:v>3450</c:v>
                </c:pt>
                <c:pt idx="346">
                  <c:v>3460</c:v>
                </c:pt>
                <c:pt idx="347">
                  <c:v>3470</c:v>
                </c:pt>
                <c:pt idx="348">
                  <c:v>3480</c:v>
                </c:pt>
                <c:pt idx="349">
                  <c:v>3490</c:v>
                </c:pt>
                <c:pt idx="350">
                  <c:v>3500</c:v>
                </c:pt>
                <c:pt idx="351">
                  <c:v>3510</c:v>
                </c:pt>
                <c:pt idx="352">
                  <c:v>3520</c:v>
                </c:pt>
                <c:pt idx="353">
                  <c:v>3530</c:v>
                </c:pt>
                <c:pt idx="354">
                  <c:v>3540</c:v>
                </c:pt>
                <c:pt idx="355">
                  <c:v>3550</c:v>
                </c:pt>
                <c:pt idx="356">
                  <c:v>3560</c:v>
                </c:pt>
                <c:pt idx="357">
                  <c:v>3570</c:v>
                </c:pt>
                <c:pt idx="358">
                  <c:v>3580</c:v>
                </c:pt>
                <c:pt idx="359">
                  <c:v>3590</c:v>
                </c:pt>
                <c:pt idx="360">
                  <c:v>3600</c:v>
                </c:pt>
                <c:pt idx="361">
                  <c:v>3610</c:v>
                </c:pt>
                <c:pt idx="362">
                  <c:v>3620</c:v>
                </c:pt>
                <c:pt idx="363">
                  <c:v>3630</c:v>
                </c:pt>
                <c:pt idx="364">
                  <c:v>3640</c:v>
                </c:pt>
                <c:pt idx="365">
                  <c:v>3650</c:v>
                </c:pt>
                <c:pt idx="366">
                  <c:v>3660</c:v>
                </c:pt>
                <c:pt idx="367">
                  <c:v>3670</c:v>
                </c:pt>
                <c:pt idx="368">
                  <c:v>3680</c:v>
                </c:pt>
                <c:pt idx="369">
                  <c:v>3690</c:v>
                </c:pt>
                <c:pt idx="370">
                  <c:v>3700</c:v>
                </c:pt>
                <c:pt idx="371">
                  <c:v>3710</c:v>
                </c:pt>
                <c:pt idx="372">
                  <c:v>3720</c:v>
                </c:pt>
                <c:pt idx="373">
                  <c:v>3730</c:v>
                </c:pt>
                <c:pt idx="374">
                  <c:v>3740</c:v>
                </c:pt>
                <c:pt idx="375">
                  <c:v>3750</c:v>
                </c:pt>
                <c:pt idx="376">
                  <c:v>3760</c:v>
                </c:pt>
                <c:pt idx="377">
                  <c:v>3770</c:v>
                </c:pt>
                <c:pt idx="378">
                  <c:v>3780</c:v>
                </c:pt>
                <c:pt idx="379">
                  <c:v>3790</c:v>
                </c:pt>
                <c:pt idx="380">
                  <c:v>3800</c:v>
                </c:pt>
                <c:pt idx="381">
                  <c:v>3810</c:v>
                </c:pt>
                <c:pt idx="382">
                  <c:v>3820</c:v>
                </c:pt>
                <c:pt idx="383">
                  <c:v>3830</c:v>
                </c:pt>
                <c:pt idx="384">
                  <c:v>3840</c:v>
                </c:pt>
                <c:pt idx="385">
                  <c:v>3850</c:v>
                </c:pt>
                <c:pt idx="386">
                  <c:v>3860</c:v>
                </c:pt>
                <c:pt idx="387">
                  <c:v>3870</c:v>
                </c:pt>
                <c:pt idx="388">
                  <c:v>3880</c:v>
                </c:pt>
                <c:pt idx="389">
                  <c:v>3890</c:v>
                </c:pt>
                <c:pt idx="390">
                  <c:v>3900</c:v>
                </c:pt>
                <c:pt idx="391">
                  <c:v>3910</c:v>
                </c:pt>
                <c:pt idx="392">
                  <c:v>3920</c:v>
                </c:pt>
                <c:pt idx="393">
                  <c:v>3930</c:v>
                </c:pt>
                <c:pt idx="394">
                  <c:v>3940</c:v>
                </c:pt>
                <c:pt idx="395">
                  <c:v>3950</c:v>
                </c:pt>
                <c:pt idx="396">
                  <c:v>3960</c:v>
                </c:pt>
                <c:pt idx="397">
                  <c:v>3970</c:v>
                </c:pt>
                <c:pt idx="398">
                  <c:v>3980</c:v>
                </c:pt>
                <c:pt idx="399">
                  <c:v>3990</c:v>
                </c:pt>
                <c:pt idx="400">
                  <c:v>4000</c:v>
                </c:pt>
                <c:pt idx="401">
                  <c:v>4010</c:v>
                </c:pt>
                <c:pt idx="402">
                  <c:v>4020</c:v>
                </c:pt>
                <c:pt idx="403">
                  <c:v>4030</c:v>
                </c:pt>
                <c:pt idx="404">
                  <c:v>4040</c:v>
                </c:pt>
                <c:pt idx="405">
                  <c:v>4050</c:v>
                </c:pt>
                <c:pt idx="406">
                  <c:v>4060</c:v>
                </c:pt>
                <c:pt idx="407">
                  <c:v>4070</c:v>
                </c:pt>
                <c:pt idx="408">
                  <c:v>4080</c:v>
                </c:pt>
                <c:pt idx="409">
                  <c:v>4090</c:v>
                </c:pt>
                <c:pt idx="410">
                  <c:v>4100</c:v>
                </c:pt>
                <c:pt idx="411">
                  <c:v>4110</c:v>
                </c:pt>
                <c:pt idx="412">
                  <c:v>4120</c:v>
                </c:pt>
                <c:pt idx="413">
                  <c:v>4130</c:v>
                </c:pt>
                <c:pt idx="414">
                  <c:v>4140</c:v>
                </c:pt>
                <c:pt idx="415">
                  <c:v>4150</c:v>
                </c:pt>
                <c:pt idx="416">
                  <c:v>4160</c:v>
                </c:pt>
                <c:pt idx="417">
                  <c:v>4170</c:v>
                </c:pt>
                <c:pt idx="418">
                  <c:v>4180</c:v>
                </c:pt>
                <c:pt idx="419">
                  <c:v>4190</c:v>
                </c:pt>
                <c:pt idx="420">
                  <c:v>4200</c:v>
                </c:pt>
                <c:pt idx="421">
                  <c:v>4210</c:v>
                </c:pt>
                <c:pt idx="422">
                  <c:v>4220</c:v>
                </c:pt>
                <c:pt idx="423">
                  <c:v>4230</c:v>
                </c:pt>
                <c:pt idx="424">
                  <c:v>4240</c:v>
                </c:pt>
                <c:pt idx="425">
                  <c:v>4250</c:v>
                </c:pt>
                <c:pt idx="426">
                  <c:v>4260</c:v>
                </c:pt>
                <c:pt idx="427">
                  <c:v>4270</c:v>
                </c:pt>
                <c:pt idx="428">
                  <c:v>4280</c:v>
                </c:pt>
                <c:pt idx="429">
                  <c:v>4290</c:v>
                </c:pt>
                <c:pt idx="430">
                  <c:v>4300</c:v>
                </c:pt>
                <c:pt idx="431">
                  <c:v>4310</c:v>
                </c:pt>
                <c:pt idx="432">
                  <c:v>4320</c:v>
                </c:pt>
                <c:pt idx="433">
                  <c:v>4330</c:v>
                </c:pt>
                <c:pt idx="434">
                  <c:v>4340</c:v>
                </c:pt>
                <c:pt idx="435">
                  <c:v>4350</c:v>
                </c:pt>
                <c:pt idx="436">
                  <c:v>4360</c:v>
                </c:pt>
                <c:pt idx="437">
                  <c:v>4370</c:v>
                </c:pt>
                <c:pt idx="438">
                  <c:v>4380</c:v>
                </c:pt>
                <c:pt idx="439">
                  <c:v>4390</c:v>
                </c:pt>
                <c:pt idx="440">
                  <c:v>4400</c:v>
                </c:pt>
                <c:pt idx="441">
                  <c:v>4410</c:v>
                </c:pt>
                <c:pt idx="442">
                  <c:v>4420</c:v>
                </c:pt>
                <c:pt idx="443">
                  <c:v>4430</c:v>
                </c:pt>
                <c:pt idx="444">
                  <c:v>4440</c:v>
                </c:pt>
                <c:pt idx="445">
                  <c:v>4450</c:v>
                </c:pt>
                <c:pt idx="446">
                  <c:v>4460</c:v>
                </c:pt>
                <c:pt idx="447">
                  <c:v>4470</c:v>
                </c:pt>
                <c:pt idx="448">
                  <c:v>4480</c:v>
                </c:pt>
                <c:pt idx="449">
                  <c:v>4490</c:v>
                </c:pt>
                <c:pt idx="450">
                  <c:v>4500</c:v>
                </c:pt>
                <c:pt idx="451">
                  <c:v>4510</c:v>
                </c:pt>
                <c:pt idx="452">
                  <c:v>4520</c:v>
                </c:pt>
                <c:pt idx="453">
                  <c:v>4530</c:v>
                </c:pt>
                <c:pt idx="454">
                  <c:v>4540</c:v>
                </c:pt>
                <c:pt idx="455">
                  <c:v>4550</c:v>
                </c:pt>
                <c:pt idx="456">
                  <c:v>4560</c:v>
                </c:pt>
                <c:pt idx="457">
                  <c:v>4570</c:v>
                </c:pt>
                <c:pt idx="458">
                  <c:v>4580</c:v>
                </c:pt>
                <c:pt idx="459">
                  <c:v>4590</c:v>
                </c:pt>
                <c:pt idx="460">
                  <c:v>4600</c:v>
                </c:pt>
                <c:pt idx="461">
                  <c:v>4610</c:v>
                </c:pt>
                <c:pt idx="462">
                  <c:v>4620</c:v>
                </c:pt>
                <c:pt idx="463">
                  <c:v>4630</c:v>
                </c:pt>
                <c:pt idx="464">
                  <c:v>4640</c:v>
                </c:pt>
                <c:pt idx="465">
                  <c:v>4650</c:v>
                </c:pt>
                <c:pt idx="466">
                  <c:v>4660</c:v>
                </c:pt>
                <c:pt idx="467">
                  <c:v>4670</c:v>
                </c:pt>
                <c:pt idx="468">
                  <c:v>4680</c:v>
                </c:pt>
                <c:pt idx="469">
                  <c:v>4690</c:v>
                </c:pt>
                <c:pt idx="470">
                  <c:v>4700</c:v>
                </c:pt>
                <c:pt idx="471">
                  <c:v>4710</c:v>
                </c:pt>
                <c:pt idx="472">
                  <c:v>4720</c:v>
                </c:pt>
                <c:pt idx="473">
                  <c:v>4730</c:v>
                </c:pt>
                <c:pt idx="474">
                  <c:v>4740</c:v>
                </c:pt>
                <c:pt idx="475">
                  <c:v>4750</c:v>
                </c:pt>
                <c:pt idx="476">
                  <c:v>4760</c:v>
                </c:pt>
                <c:pt idx="477">
                  <c:v>4770</c:v>
                </c:pt>
                <c:pt idx="478">
                  <c:v>4780</c:v>
                </c:pt>
                <c:pt idx="479">
                  <c:v>4790</c:v>
                </c:pt>
                <c:pt idx="480">
                  <c:v>4800</c:v>
                </c:pt>
                <c:pt idx="481">
                  <c:v>4810</c:v>
                </c:pt>
                <c:pt idx="482">
                  <c:v>4820</c:v>
                </c:pt>
                <c:pt idx="483">
                  <c:v>4830</c:v>
                </c:pt>
                <c:pt idx="484">
                  <c:v>4840</c:v>
                </c:pt>
                <c:pt idx="485">
                  <c:v>4850</c:v>
                </c:pt>
                <c:pt idx="486">
                  <c:v>4860</c:v>
                </c:pt>
                <c:pt idx="487">
                  <c:v>4870</c:v>
                </c:pt>
                <c:pt idx="488">
                  <c:v>4880</c:v>
                </c:pt>
                <c:pt idx="489">
                  <c:v>4890</c:v>
                </c:pt>
                <c:pt idx="490">
                  <c:v>4900</c:v>
                </c:pt>
                <c:pt idx="491">
                  <c:v>4910</c:v>
                </c:pt>
                <c:pt idx="492">
                  <c:v>4920</c:v>
                </c:pt>
                <c:pt idx="493">
                  <c:v>4930</c:v>
                </c:pt>
                <c:pt idx="494">
                  <c:v>4940</c:v>
                </c:pt>
                <c:pt idx="495">
                  <c:v>4950</c:v>
                </c:pt>
                <c:pt idx="496">
                  <c:v>4960</c:v>
                </c:pt>
                <c:pt idx="497">
                  <c:v>4970</c:v>
                </c:pt>
                <c:pt idx="498">
                  <c:v>4980</c:v>
                </c:pt>
                <c:pt idx="499">
                  <c:v>4990</c:v>
                </c:pt>
                <c:pt idx="500">
                  <c:v>5000</c:v>
                </c:pt>
                <c:pt idx="501">
                  <c:v>5010</c:v>
                </c:pt>
                <c:pt idx="502">
                  <c:v>5020</c:v>
                </c:pt>
                <c:pt idx="503">
                  <c:v>5030</c:v>
                </c:pt>
                <c:pt idx="504">
                  <c:v>5040</c:v>
                </c:pt>
                <c:pt idx="505">
                  <c:v>5050</c:v>
                </c:pt>
                <c:pt idx="506">
                  <c:v>5060</c:v>
                </c:pt>
                <c:pt idx="507">
                  <c:v>5070</c:v>
                </c:pt>
                <c:pt idx="508">
                  <c:v>5080</c:v>
                </c:pt>
                <c:pt idx="509">
                  <c:v>5090</c:v>
                </c:pt>
                <c:pt idx="510">
                  <c:v>5100</c:v>
                </c:pt>
                <c:pt idx="511">
                  <c:v>5110</c:v>
                </c:pt>
                <c:pt idx="512">
                  <c:v>5120</c:v>
                </c:pt>
                <c:pt idx="513">
                  <c:v>5130</c:v>
                </c:pt>
                <c:pt idx="514">
                  <c:v>5140</c:v>
                </c:pt>
                <c:pt idx="515">
                  <c:v>5150</c:v>
                </c:pt>
                <c:pt idx="516">
                  <c:v>5160</c:v>
                </c:pt>
                <c:pt idx="517">
                  <c:v>5170</c:v>
                </c:pt>
                <c:pt idx="518">
                  <c:v>5180</c:v>
                </c:pt>
                <c:pt idx="519">
                  <c:v>5190</c:v>
                </c:pt>
                <c:pt idx="520">
                  <c:v>5200</c:v>
                </c:pt>
                <c:pt idx="521">
                  <c:v>5210</c:v>
                </c:pt>
                <c:pt idx="522">
                  <c:v>5220</c:v>
                </c:pt>
                <c:pt idx="523">
                  <c:v>5230</c:v>
                </c:pt>
                <c:pt idx="524">
                  <c:v>5240</c:v>
                </c:pt>
                <c:pt idx="525">
                  <c:v>5250</c:v>
                </c:pt>
                <c:pt idx="526">
                  <c:v>5260</c:v>
                </c:pt>
                <c:pt idx="527">
                  <c:v>5270</c:v>
                </c:pt>
                <c:pt idx="528">
                  <c:v>5280</c:v>
                </c:pt>
                <c:pt idx="529">
                  <c:v>5290</c:v>
                </c:pt>
                <c:pt idx="530">
                  <c:v>5300</c:v>
                </c:pt>
                <c:pt idx="531">
                  <c:v>5310</c:v>
                </c:pt>
                <c:pt idx="532">
                  <c:v>5320</c:v>
                </c:pt>
                <c:pt idx="533">
                  <c:v>5330</c:v>
                </c:pt>
                <c:pt idx="534">
                  <c:v>5340</c:v>
                </c:pt>
                <c:pt idx="535">
                  <c:v>5350</c:v>
                </c:pt>
                <c:pt idx="536">
                  <c:v>5360</c:v>
                </c:pt>
                <c:pt idx="537">
                  <c:v>5370</c:v>
                </c:pt>
                <c:pt idx="538">
                  <c:v>5380</c:v>
                </c:pt>
                <c:pt idx="539">
                  <c:v>5390</c:v>
                </c:pt>
                <c:pt idx="540">
                  <c:v>5400</c:v>
                </c:pt>
                <c:pt idx="541">
                  <c:v>5410</c:v>
                </c:pt>
                <c:pt idx="542">
                  <c:v>5420</c:v>
                </c:pt>
                <c:pt idx="543">
                  <c:v>5430</c:v>
                </c:pt>
                <c:pt idx="544">
                  <c:v>5440</c:v>
                </c:pt>
                <c:pt idx="545">
                  <c:v>5450</c:v>
                </c:pt>
                <c:pt idx="546">
                  <c:v>5460</c:v>
                </c:pt>
                <c:pt idx="547">
                  <c:v>5470</c:v>
                </c:pt>
                <c:pt idx="548">
                  <c:v>5480</c:v>
                </c:pt>
                <c:pt idx="549">
                  <c:v>5490</c:v>
                </c:pt>
                <c:pt idx="550">
                  <c:v>5500</c:v>
                </c:pt>
                <c:pt idx="551">
                  <c:v>5510</c:v>
                </c:pt>
                <c:pt idx="552">
                  <c:v>5520</c:v>
                </c:pt>
                <c:pt idx="553">
                  <c:v>5530</c:v>
                </c:pt>
                <c:pt idx="554">
                  <c:v>5540</c:v>
                </c:pt>
                <c:pt idx="555">
                  <c:v>5550</c:v>
                </c:pt>
                <c:pt idx="556">
                  <c:v>5560</c:v>
                </c:pt>
                <c:pt idx="557">
                  <c:v>5570</c:v>
                </c:pt>
                <c:pt idx="558">
                  <c:v>5580</c:v>
                </c:pt>
                <c:pt idx="559">
                  <c:v>5590</c:v>
                </c:pt>
                <c:pt idx="560">
                  <c:v>5600</c:v>
                </c:pt>
                <c:pt idx="561">
                  <c:v>5610</c:v>
                </c:pt>
                <c:pt idx="562">
                  <c:v>5620</c:v>
                </c:pt>
                <c:pt idx="563">
                  <c:v>5630</c:v>
                </c:pt>
                <c:pt idx="564">
                  <c:v>5640</c:v>
                </c:pt>
                <c:pt idx="565">
                  <c:v>5650</c:v>
                </c:pt>
                <c:pt idx="566">
                  <c:v>5660</c:v>
                </c:pt>
                <c:pt idx="567">
                  <c:v>5670</c:v>
                </c:pt>
                <c:pt idx="568">
                  <c:v>5680</c:v>
                </c:pt>
                <c:pt idx="569">
                  <c:v>5690</c:v>
                </c:pt>
                <c:pt idx="570">
                  <c:v>5700</c:v>
                </c:pt>
                <c:pt idx="571">
                  <c:v>5710</c:v>
                </c:pt>
                <c:pt idx="572">
                  <c:v>5720</c:v>
                </c:pt>
                <c:pt idx="573">
                  <c:v>5730</c:v>
                </c:pt>
                <c:pt idx="574">
                  <c:v>5740</c:v>
                </c:pt>
                <c:pt idx="575">
                  <c:v>5750</c:v>
                </c:pt>
                <c:pt idx="576">
                  <c:v>5760</c:v>
                </c:pt>
                <c:pt idx="577">
                  <c:v>5770</c:v>
                </c:pt>
                <c:pt idx="578">
                  <c:v>5780</c:v>
                </c:pt>
                <c:pt idx="579">
                  <c:v>5790</c:v>
                </c:pt>
                <c:pt idx="580">
                  <c:v>5800</c:v>
                </c:pt>
                <c:pt idx="581">
                  <c:v>5810</c:v>
                </c:pt>
                <c:pt idx="582">
                  <c:v>5820</c:v>
                </c:pt>
                <c:pt idx="583">
                  <c:v>5830</c:v>
                </c:pt>
                <c:pt idx="584">
                  <c:v>5840</c:v>
                </c:pt>
                <c:pt idx="585">
                  <c:v>5850</c:v>
                </c:pt>
                <c:pt idx="586">
                  <c:v>5860</c:v>
                </c:pt>
                <c:pt idx="587">
                  <c:v>5870</c:v>
                </c:pt>
                <c:pt idx="588">
                  <c:v>5880</c:v>
                </c:pt>
                <c:pt idx="589">
                  <c:v>5890</c:v>
                </c:pt>
                <c:pt idx="590">
                  <c:v>5900</c:v>
                </c:pt>
                <c:pt idx="591">
                  <c:v>5910</c:v>
                </c:pt>
                <c:pt idx="592">
                  <c:v>5920</c:v>
                </c:pt>
                <c:pt idx="593">
                  <c:v>5930</c:v>
                </c:pt>
                <c:pt idx="594">
                  <c:v>5940</c:v>
                </c:pt>
                <c:pt idx="595">
                  <c:v>5950</c:v>
                </c:pt>
                <c:pt idx="596">
                  <c:v>5960</c:v>
                </c:pt>
                <c:pt idx="597">
                  <c:v>5970</c:v>
                </c:pt>
                <c:pt idx="598">
                  <c:v>5980</c:v>
                </c:pt>
                <c:pt idx="599">
                  <c:v>5990</c:v>
                </c:pt>
                <c:pt idx="600">
                  <c:v>6000</c:v>
                </c:pt>
                <c:pt idx="601">
                  <c:v>6010</c:v>
                </c:pt>
                <c:pt idx="602">
                  <c:v>6020</c:v>
                </c:pt>
                <c:pt idx="603">
                  <c:v>6030</c:v>
                </c:pt>
                <c:pt idx="604">
                  <c:v>6040</c:v>
                </c:pt>
                <c:pt idx="605">
                  <c:v>6050</c:v>
                </c:pt>
                <c:pt idx="606">
                  <c:v>6060</c:v>
                </c:pt>
                <c:pt idx="607">
                  <c:v>6070</c:v>
                </c:pt>
                <c:pt idx="608">
                  <c:v>6080</c:v>
                </c:pt>
                <c:pt idx="609">
                  <c:v>6090</c:v>
                </c:pt>
                <c:pt idx="610">
                  <c:v>6100</c:v>
                </c:pt>
                <c:pt idx="611">
                  <c:v>6110</c:v>
                </c:pt>
                <c:pt idx="612">
                  <c:v>6120</c:v>
                </c:pt>
                <c:pt idx="613">
                  <c:v>6130</c:v>
                </c:pt>
                <c:pt idx="614">
                  <c:v>6140</c:v>
                </c:pt>
                <c:pt idx="615">
                  <c:v>6150</c:v>
                </c:pt>
                <c:pt idx="616">
                  <c:v>6160</c:v>
                </c:pt>
                <c:pt idx="617">
                  <c:v>6170</c:v>
                </c:pt>
                <c:pt idx="618">
                  <c:v>6180</c:v>
                </c:pt>
                <c:pt idx="619">
                  <c:v>6190</c:v>
                </c:pt>
                <c:pt idx="620">
                  <c:v>6200</c:v>
                </c:pt>
                <c:pt idx="621">
                  <c:v>6210</c:v>
                </c:pt>
                <c:pt idx="622">
                  <c:v>6220</c:v>
                </c:pt>
                <c:pt idx="623">
                  <c:v>6230</c:v>
                </c:pt>
                <c:pt idx="624">
                  <c:v>6240</c:v>
                </c:pt>
                <c:pt idx="625">
                  <c:v>6250</c:v>
                </c:pt>
                <c:pt idx="626">
                  <c:v>6260</c:v>
                </c:pt>
                <c:pt idx="627">
                  <c:v>6270</c:v>
                </c:pt>
                <c:pt idx="628">
                  <c:v>6280</c:v>
                </c:pt>
                <c:pt idx="629">
                  <c:v>6290</c:v>
                </c:pt>
                <c:pt idx="630">
                  <c:v>6300</c:v>
                </c:pt>
                <c:pt idx="631">
                  <c:v>6310</c:v>
                </c:pt>
                <c:pt idx="632">
                  <c:v>6320</c:v>
                </c:pt>
                <c:pt idx="633">
                  <c:v>6330</c:v>
                </c:pt>
                <c:pt idx="634">
                  <c:v>6340</c:v>
                </c:pt>
                <c:pt idx="635">
                  <c:v>6350</c:v>
                </c:pt>
                <c:pt idx="636">
                  <c:v>6360</c:v>
                </c:pt>
                <c:pt idx="637">
                  <c:v>6370</c:v>
                </c:pt>
                <c:pt idx="638">
                  <c:v>6380</c:v>
                </c:pt>
                <c:pt idx="639">
                  <c:v>6390</c:v>
                </c:pt>
                <c:pt idx="640">
                  <c:v>6400</c:v>
                </c:pt>
                <c:pt idx="641">
                  <c:v>6410</c:v>
                </c:pt>
                <c:pt idx="642">
                  <c:v>6420</c:v>
                </c:pt>
                <c:pt idx="643">
                  <c:v>6430</c:v>
                </c:pt>
                <c:pt idx="644">
                  <c:v>6440</c:v>
                </c:pt>
                <c:pt idx="645">
                  <c:v>6450</c:v>
                </c:pt>
                <c:pt idx="646">
                  <c:v>6460</c:v>
                </c:pt>
                <c:pt idx="647">
                  <c:v>6470</c:v>
                </c:pt>
                <c:pt idx="648">
                  <c:v>6480</c:v>
                </c:pt>
                <c:pt idx="649">
                  <c:v>6490</c:v>
                </c:pt>
                <c:pt idx="650">
                  <c:v>6500</c:v>
                </c:pt>
                <c:pt idx="651">
                  <c:v>6510</c:v>
                </c:pt>
                <c:pt idx="652">
                  <c:v>6520</c:v>
                </c:pt>
                <c:pt idx="653">
                  <c:v>6530</c:v>
                </c:pt>
                <c:pt idx="654">
                  <c:v>6540</c:v>
                </c:pt>
                <c:pt idx="655">
                  <c:v>6550</c:v>
                </c:pt>
                <c:pt idx="656">
                  <c:v>6560</c:v>
                </c:pt>
                <c:pt idx="657">
                  <c:v>6570</c:v>
                </c:pt>
                <c:pt idx="658">
                  <c:v>6580</c:v>
                </c:pt>
                <c:pt idx="659">
                  <c:v>6590</c:v>
                </c:pt>
                <c:pt idx="660">
                  <c:v>6600</c:v>
                </c:pt>
                <c:pt idx="661">
                  <c:v>6610</c:v>
                </c:pt>
                <c:pt idx="662">
                  <c:v>6620</c:v>
                </c:pt>
                <c:pt idx="663">
                  <c:v>6630</c:v>
                </c:pt>
                <c:pt idx="664">
                  <c:v>6640</c:v>
                </c:pt>
                <c:pt idx="665">
                  <c:v>6650</c:v>
                </c:pt>
                <c:pt idx="666">
                  <c:v>6660</c:v>
                </c:pt>
                <c:pt idx="667">
                  <c:v>6670</c:v>
                </c:pt>
                <c:pt idx="668">
                  <c:v>6680</c:v>
                </c:pt>
                <c:pt idx="669">
                  <c:v>6690</c:v>
                </c:pt>
                <c:pt idx="670">
                  <c:v>6700</c:v>
                </c:pt>
                <c:pt idx="671">
                  <c:v>6710</c:v>
                </c:pt>
                <c:pt idx="672">
                  <c:v>6720</c:v>
                </c:pt>
                <c:pt idx="673">
                  <c:v>6730</c:v>
                </c:pt>
                <c:pt idx="674">
                  <c:v>6740</c:v>
                </c:pt>
                <c:pt idx="675">
                  <c:v>6750</c:v>
                </c:pt>
                <c:pt idx="676">
                  <c:v>6760</c:v>
                </c:pt>
                <c:pt idx="677">
                  <c:v>6770</c:v>
                </c:pt>
                <c:pt idx="678">
                  <c:v>6780</c:v>
                </c:pt>
                <c:pt idx="679">
                  <c:v>6790</c:v>
                </c:pt>
                <c:pt idx="680">
                  <c:v>6800</c:v>
                </c:pt>
                <c:pt idx="681">
                  <c:v>6810</c:v>
                </c:pt>
                <c:pt idx="682">
                  <c:v>6820</c:v>
                </c:pt>
                <c:pt idx="683">
                  <c:v>6830</c:v>
                </c:pt>
                <c:pt idx="684">
                  <c:v>6840</c:v>
                </c:pt>
                <c:pt idx="685">
                  <c:v>6850</c:v>
                </c:pt>
                <c:pt idx="686">
                  <c:v>6860</c:v>
                </c:pt>
                <c:pt idx="687">
                  <c:v>6870</c:v>
                </c:pt>
                <c:pt idx="688">
                  <c:v>6880</c:v>
                </c:pt>
                <c:pt idx="689">
                  <c:v>6890</c:v>
                </c:pt>
                <c:pt idx="690">
                  <c:v>6900</c:v>
                </c:pt>
                <c:pt idx="691">
                  <c:v>6910</c:v>
                </c:pt>
                <c:pt idx="692">
                  <c:v>6920</c:v>
                </c:pt>
                <c:pt idx="693">
                  <c:v>6930</c:v>
                </c:pt>
                <c:pt idx="694">
                  <c:v>6940</c:v>
                </c:pt>
                <c:pt idx="695">
                  <c:v>6950</c:v>
                </c:pt>
                <c:pt idx="696">
                  <c:v>6960</c:v>
                </c:pt>
                <c:pt idx="697">
                  <c:v>6970</c:v>
                </c:pt>
                <c:pt idx="698">
                  <c:v>6980</c:v>
                </c:pt>
                <c:pt idx="699">
                  <c:v>6990</c:v>
                </c:pt>
                <c:pt idx="700">
                  <c:v>7000</c:v>
                </c:pt>
                <c:pt idx="701">
                  <c:v>7010</c:v>
                </c:pt>
                <c:pt idx="702">
                  <c:v>7020</c:v>
                </c:pt>
                <c:pt idx="703">
                  <c:v>7030</c:v>
                </c:pt>
                <c:pt idx="704">
                  <c:v>7040</c:v>
                </c:pt>
                <c:pt idx="705">
                  <c:v>7050</c:v>
                </c:pt>
                <c:pt idx="706">
                  <c:v>7060</c:v>
                </c:pt>
                <c:pt idx="707">
                  <c:v>7070</c:v>
                </c:pt>
                <c:pt idx="708">
                  <c:v>7080</c:v>
                </c:pt>
                <c:pt idx="709">
                  <c:v>7090</c:v>
                </c:pt>
                <c:pt idx="710">
                  <c:v>7100</c:v>
                </c:pt>
                <c:pt idx="711">
                  <c:v>7110</c:v>
                </c:pt>
                <c:pt idx="712">
                  <c:v>7120</c:v>
                </c:pt>
                <c:pt idx="713">
                  <c:v>7130</c:v>
                </c:pt>
                <c:pt idx="714">
                  <c:v>7140</c:v>
                </c:pt>
                <c:pt idx="715">
                  <c:v>7150</c:v>
                </c:pt>
                <c:pt idx="716">
                  <c:v>7160</c:v>
                </c:pt>
                <c:pt idx="717">
                  <c:v>7170</c:v>
                </c:pt>
                <c:pt idx="718">
                  <c:v>7180</c:v>
                </c:pt>
                <c:pt idx="719">
                  <c:v>7190</c:v>
                </c:pt>
                <c:pt idx="720">
                  <c:v>7200</c:v>
                </c:pt>
                <c:pt idx="721">
                  <c:v>7210</c:v>
                </c:pt>
                <c:pt idx="722">
                  <c:v>7220</c:v>
                </c:pt>
                <c:pt idx="723">
                  <c:v>7230</c:v>
                </c:pt>
                <c:pt idx="724">
                  <c:v>7240</c:v>
                </c:pt>
                <c:pt idx="725">
                  <c:v>7250</c:v>
                </c:pt>
                <c:pt idx="726">
                  <c:v>7260</c:v>
                </c:pt>
                <c:pt idx="727">
                  <c:v>7270</c:v>
                </c:pt>
                <c:pt idx="728">
                  <c:v>7280</c:v>
                </c:pt>
                <c:pt idx="729">
                  <c:v>7290</c:v>
                </c:pt>
                <c:pt idx="730">
                  <c:v>7300</c:v>
                </c:pt>
                <c:pt idx="731">
                  <c:v>7310</c:v>
                </c:pt>
                <c:pt idx="732">
                  <c:v>7320</c:v>
                </c:pt>
                <c:pt idx="733">
                  <c:v>7330</c:v>
                </c:pt>
                <c:pt idx="734">
                  <c:v>7340</c:v>
                </c:pt>
                <c:pt idx="735">
                  <c:v>7350</c:v>
                </c:pt>
                <c:pt idx="736">
                  <c:v>7360</c:v>
                </c:pt>
                <c:pt idx="737">
                  <c:v>7370</c:v>
                </c:pt>
                <c:pt idx="738">
                  <c:v>7380</c:v>
                </c:pt>
                <c:pt idx="739">
                  <c:v>7390</c:v>
                </c:pt>
                <c:pt idx="740">
                  <c:v>7400</c:v>
                </c:pt>
                <c:pt idx="741">
                  <c:v>7410</c:v>
                </c:pt>
                <c:pt idx="742">
                  <c:v>7420</c:v>
                </c:pt>
                <c:pt idx="743">
                  <c:v>7430</c:v>
                </c:pt>
                <c:pt idx="744">
                  <c:v>7440</c:v>
                </c:pt>
                <c:pt idx="745">
                  <c:v>7450</c:v>
                </c:pt>
                <c:pt idx="746">
                  <c:v>7460</c:v>
                </c:pt>
                <c:pt idx="747">
                  <c:v>7470</c:v>
                </c:pt>
                <c:pt idx="748">
                  <c:v>7480</c:v>
                </c:pt>
                <c:pt idx="749">
                  <c:v>7490</c:v>
                </c:pt>
                <c:pt idx="750">
                  <c:v>7500</c:v>
                </c:pt>
                <c:pt idx="751">
                  <c:v>7510</c:v>
                </c:pt>
                <c:pt idx="752">
                  <c:v>7520</c:v>
                </c:pt>
                <c:pt idx="753">
                  <c:v>7530</c:v>
                </c:pt>
                <c:pt idx="754">
                  <c:v>7540</c:v>
                </c:pt>
                <c:pt idx="755">
                  <c:v>7550</c:v>
                </c:pt>
                <c:pt idx="756">
                  <c:v>7560</c:v>
                </c:pt>
                <c:pt idx="757">
                  <c:v>7570</c:v>
                </c:pt>
                <c:pt idx="758">
                  <c:v>7580</c:v>
                </c:pt>
                <c:pt idx="759">
                  <c:v>7590</c:v>
                </c:pt>
                <c:pt idx="760">
                  <c:v>7600</c:v>
                </c:pt>
                <c:pt idx="761">
                  <c:v>7610</c:v>
                </c:pt>
                <c:pt idx="762">
                  <c:v>7620</c:v>
                </c:pt>
                <c:pt idx="763">
                  <c:v>7630</c:v>
                </c:pt>
                <c:pt idx="764">
                  <c:v>7640</c:v>
                </c:pt>
                <c:pt idx="765">
                  <c:v>7650</c:v>
                </c:pt>
                <c:pt idx="766">
                  <c:v>7660</c:v>
                </c:pt>
                <c:pt idx="767">
                  <c:v>7670</c:v>
                </c:pt>
                <c:pt idx="768">
                  <c:v>7680</c:v>
                </c:pt>
                <c:pt idx="769">
                  <c:v>7690</c:v>
                </c:pt>
                <c:pt idx="770">
                  <c:v>7700</c:v>
                </c:pt>
                <c:pt idx="771">
                  <c:v>7710</c:v>
                </c:pt>
                <c:pt idx="772">
                  <c:v>7720</c:v>
                </c:pt>
                <c:pt idx="773">
                  <c:v>7730</c:v>
                </c:pt>
                <c:pt idx="774">
                  <c:v>7740</c:v>
                </c:pt>
                <c:pt idx="775">
                  <c:v>7750</c:v>
                </c:pt>
                <c:pt idx="776">
                  <c:v>7760</c:v>
                </c:pt>
                <c:pt idx="777">
                  <c:v>7770</c:v>
                </c:pt>
                <c:pt idx="778">
                  <c:v>7780</c:v>
                </c:pt>
                <c:pt idx="779">
                  <c:v>7790</c:v>
                </c:pt>
                <c:pt idx="780">
                  <c:v>7800</c:v>
                </c:pt>
                <c:pt idx="781">
                  <c:v>7810</c:v>
                </c:pt>
                <c:pt idx="782">
                  <c:v>7820</c:v>
                </c:pt>
                <c:pt idx="783">
                  <c:v>7830</c:v>
                </c:pt>
                <c:pt idx="784">
                  <c:v>7840</c:v>
                </c:pt>
                <c:pt idx="785">
                  <c:v>7850</c:v>
                </c:pt>
                <c:pt idx="786">
                  <c:v>7860</c:v>
                </c:pt>
                <c:pt idx="787">
                  <c:v>7870</c:v>
                </c:pt>
                <c:pt idx="788">
                  <c:v>7880</c:v>
                </c:pt>
                <c:pt idx="789">
                  <c:v>7890</c:v>
                </c:pt>
                <c:pt idx="790">
                  <c:v>7900</c:v>
                </c:pt>
                <c:pt idx="791">
                  <c:v>7910</c:v>
                </c:pt>
                <c:pt idx="792">
                  <c:v>7920</c:v>
                </c:pt>
                <c:pt idx="793">
                  <c:v>7930</c:v>
                </c:pt>
                <c:pt idx="794">
                  <c:v>7940</c:v>
                </c:pt>
                <c:pt idx="795">
                  <c:v>7950</c:v>
                </c:pt>
                <c:pt idx="796">
                  <c:v>7960</c:v>
                </c:pt>
                <c:pt idx="797">
                  <c:v>7970</c:v>
                </c:pt>
                <c:pt idx="798">
                  <c:v>7980</c:v>
                </c:pt>
                <c:pt idx="799">
                  <c:v>7990</c:v>
                </c:pt>
                <c:pt idx="800">
                  <c:v>8000</c:v>
                </c:pt>
                <c:pt idx="801">
                  <c:v>8010</c:v>
                </c:pt>
                <c:pt idx="802">
                  <c:v>8020</c:v>
                </c:pt>
                <c:pt idx="803">
                  <c:v>8030</c:v>
                </c:pt>
                <c:pt idx="804">
                  <c:v>8040</c:v>
                </c:pt>
                <c:pt idx="805">
                  <c:v>8050</c:v>
                </c:pt>
                <c:pt idx="806">
                  <c:v>8060</c:v>
                </c:pt>
                <c:pt idx="807">
                  <c:v>8070</c:v>
                </c:pt>
                <c:pt idx="808">
                  <c:v>8080</c:v>
                </c:pt>
                <c:pt idx="809">
                  <c:v>8090</c:v>
                </c:pt>
                <c:pt idx="810">
                  <c:v>8100</c:v>
                </c:pt>
                <c:pt idx="811">
                  <c:v>8110</c:v>
                </c:pt>
                <c:pt idx="812">
                  <c:v>8120</c:v>
                </c:pt>
                <c:pt idx="813">
                  <c:v>8130</c:v>
                </c:pt>
                <c:pt idx="814">
                  <c:v>8140</c:v>
                </c:pt>
                <c:pt idx="815">
                  <c:v>8150</c:v>
                </c:pt>
                <c:pt idx="816">
                  <c:v>8160</c:v>
                </c:pt>
                <c:pt idx="817">
                  <c:v>8170</c:v>
                </c:pt>
                <c:pt idx="818">
                  <c:v>8180</c:v>
                </c:pt>
                <c:pt idx="819">
                  <c:v>8190</c:v>
                </c:pt>
                <c:pt idx="820">
                  <c:v>8200</c:v>
                </c:pt>
                <c:pt idx="821">
                  <c:v>8210</c:v>
                </c:pt>
                <c:pt idx="822">
                  <c:v>8220</c:v>
                </c:pt>
                <c:pt idx="823">
                  <c:v>8230</c:v>
                </c:pt>
                <c:pt idx="824">
                  <c:v>8240</c:v>
                </c:pt>
                <c:pt idx="825">
                  <c:v>8250</c:v>
                </c:pt>
                <c:pt idx="826">
                  <c:v>8260</c:v>
                </c:pt>
                <c:pt idx="827">
                  <c:v>8270</c:v>
                </c:pt>
                <c:pt idx="828">
                  <c:v>8280</c:v>
                </c:pt>
                <c:pt idx="829">
                  <c:v>8290</c:v>
                </c:pt>
                <c:pt idx="830">
                  <c:v>8300</c:v>
                </c:pt>
                <c:pt idx="831">
                  <c:v>8310</c:v>
                </c:pt>
                <c:pt idx="832">
                  <c:v>8320</c:v>
                </c:pt>
                <c:pt idx="833">
                  <c:v>8330</c:v>
                </c:pt>
                <c:pt idx="834">
                  <c:v>8340</c:v>
                </c:pt>
                <c:pt idx="835">
                  <c:v>8350</c:v>
                </c:pt>
                <c:pt idx="836">
                  <c:v>8360</c:v>
                </c:pt>
                <c:pt idx="837">
                  <c:v>8370</c:v>
                </c:pt>
                <c:pt idx="838">
                  <c:v>8380</c:v>
                </c:pt>
                <c:pt idx="839">
                  <c:v>8390</c:v>
                </c:pt>
                <c:pt idx="840">
                  <c:v>8400</c:v>
                </c:pt>
                <c:pt idx="841">
                  <c:v>8410</c:v>
                </c:pt>
                <c:pt idx="842">
                  <c:v>8420</c:v>
                </c:pt>
                <c:pt idx="843">
                  <c:v>8430</c:v>
                </c:pt>
                <c:pt idx="844">
                  <c:v>8440</c:v>
                </c:pt>
                <c:pt idx="845">
                  <c:v>8450</c:v>
                </c:pt>
                <c:pt idx="846">
                  <c:v>8460</c:v>
                </c:pt>
                <c:pt idx="847">
                  <c:v>8470</c:v>
                </c:pt>
                <c:pt idx="848">
                  <c:v>8480</c:v>
                </c:pt>
                <c:pt idx="849">
                  <c:v>8490</c:v>
                </c:pt>
                <c:pt idx="850">
                  <c:v>8500</c:v>
                </c:pt>
                <c:pt idx="851">
                  <c:v>8510</c:v>
                </c:pt>
                <c:pt idx="852">
                  <c:v>8520</c:v>
                </c:pt>
                <c:pt idx="853">
                  <c:v>8530</c:v>
                </c:pt>
                <c:pt idx="854">
                  <c:v>8540</c:v>
                </c:pt>
                <c:pt idx="855">
                  <c:v>8550</c:v>
                </c:pt>
                <c:pt idx="856">
                  <c:v>8560</c:v>
                </c:pt>
                <c:pt idx="857">
                  <c:v>8570</c:v>
                </c:pt>
                <c:pt idx="858">
                  <c:v>8580</c:v>
                </c:pt>
                <c:pt idx="859">
                  <c:v>8590</c:v>
                </c:pt>
                <c:pt idx="860">
                  <c:v>8600</c:v>
                </c:pt>
                <c:pt idx="861">
                  <c:v>8610</c:v>
                </c:pt>
                <c:pt idx="862">
                  <c:v>8620</c:v>
                </c:pt>
                <c:pt idx="863">
                  <c:v>8630</c:v>
                </c:pt>
                <c:pt idx="864">
                  <c:v>8640</c:v>
                </c:pt>
                <c:pt idx="865">
                  <c:v>8650</c:v>
                </c:pt>
                <c:pt idx="866">
                  <c:v>8660</c:v>
                </c:pt>
                <c:pt idx="867">
                  <c:v>8670</c:v>
                </c:pt>
                <c:pt idx="868">
                  <c:v>8680</c:v>
                </c:pt>
                <c:pt idx="869">
                  <c:v>8690</c:v>
                </c:pt>
                <c:pt idx="870">
                  <c:v>8700</c:v>
                </c:pt>
                <c:pt idx="871">
                  <c:v>8710</c:v>
                </c:pt>
                <c:pt idx="872">
                  <c:v>8720</c:v>
                </c:pt>
                <c:pt idx="873">
                  <c:v>8730</c:v>
                </c:pt>
                <c:pt idx="874">
                  <c:v>8740</c:v>
                </c:pt>
                <c:pt idx="875">
                  <c:v>8750</c:v>
                </c:pt>
                <c:pt idx="876">
                  <c:v>8760</c:v>
                </c:pt>
                <c:pt idx="877">
                  <c:v>8770</c:v>
                </c:pt>
                <c:pt idx="878">
                  <c:v>8780</c:v>
                </c:pt>
                <c:pt idx="879">
                  <c:v>8790</c:v>
                </c:pt>
                <c:pt idx="880">
                  <c:v>8800</c:v>
                </c:pt>
                <c:pt idx="881">
                  <c:v>8810</c:v>
                </c:pt>
                <c:pt idx="882">
                  <c:v>8820</c:v>
                </c:pt>
                <c:pt idx="883">
                  <c:v>8830</c:v>
                </c:pt>
                <c:pt idx="884">
                  <c:v>8840</c:v>
                </c:pt>
                <c:pt idx="885">
                  <c:v>8850</c:v>
                </c:pt>
                <c:pt idx="886">
                  <c:v>8860</c:v>
                </c:pt>
                <c:pt idx="887">
                  <c:v>8870</c:v>
                </c:pt>
                <c:pt idx="888">
                  <c:v>8880</c:v>
                </c:pt>
                <c:pt idx="889">
                  <c:v>8890</c:v>
                </c:pt>
                <c:pt idx="890">
                  <c:v>8900</c:v>
                </c:pt>
                <c:pt idx="891">
                  <c:v>8910</c:v>
                </c:pt>
                <c:pt idx="892">
                  <c:v>8920</c:v>
                </c:pt>
                <c:pt idx="893">
                  <c:v>8930</c:v>
                </c:pt>
                <c:pt idx="894">
                  <c:v>8940</c:v>
                </c:pt>
                <c:pt idx="895">
                  <c:v>8950</c:v>
                </c:pt>
                <c:pt idx="896">
                  <c:v>8960</c:v>
                </c:pt>
                <c:pt idx="897">
                  <c:v>8970</c:v>
                </c:pt>
                <c:pt idx="898">
                  <c:v>8980</c:v>
                </c:pt>
                <c:pt idx="899">
                  <c:v>8990</c:v>
                </c:pt>
                <c:pt idx="900">
                  <c:v>9000</c:v>
                </c:pt>
                <c:pt idx="901">
                  <c:v>9010</c:v>
                </c:pt>
                <c:pt idx="902">
                  <c:v>9020</c:v>
                </c:pt>
                <c:pt idx="903">
                  <c:v>9030</c:v>
                </c:pt>
                <c:pt idx="904">
                  <c:v>9040</c:v>
                </c:pt>
                <c:pt idx="905">
                  <c:v>9050</c:v>
                </c:pt>
                <c:pt idx="906">
                  <c:v>9060</c:v>
                </c:pt>
                <c:pt idx="907">
                  <c:v>9070</c:v>
                </c:pt>
                <c:pt idx="908">
                  <c:v>9080</c:v>
                </c:pt>
                <c:pt idx="909">
                  <c:v>9090</c:v>
                </c:pt>
                <c:pt idx="910">
                  <c:v>9100</c:v>
                </c:pt>
                <c:pt idx="911">
                  <c:v>9110</c:v>
                </c:pt>
                <c:pt idx="912">
                  <c:v>9120</c:v>
                </c:pt>
                <c:pt idx="913">
                  <c:v>9130</c:v>
                </c:pt>
                <c:pt idx="914">
                  <c:v>9140</c:v>
                </c:pt>
                <c:pt idx="915">
                  <c:v>9150</c:v>
                </c:pt>
                <c:pt idx="916">
                  <c:v>9160</c:v>
                </c:pt>
                <c:pt idx="917">
                  <c:v>9170</c:v>
                </c:pt>
                <c:pt idx="918">
                  <c:v>9180</c:v>
                </c:pt>
                <c:pt idx="919">
                  <c:v>9190</c:v>
                </c:pt>
                <c:pt idx="920">
                  <c:v>9200</c:v>
                </c:pt>
                <c:pt idx="921">
                  <c:v>9210</c:v>
                </c:pt>
                <c:pt idx="922">
                  <c:v>9220</c:v>
                </c:pt>
                <c:pt idx="923">
                  <c:v>9230</c:v>
                </c:pt>
                <c:pt idx="924">
                  <c:v>9240</c:v>
                </c:pt>
                <c:pt idx="925">
                  <c:v>9250</c:v>
                </c:pt>
                <c:pt idx="926">
                  <c:v>9260</c:v>
                </c:pt>
                <c:pt idx="927">
                  <c:v>9270</c:v>
                </c:pt>
                <c:pt idx="928">
                  <c:v>9280</c:v>
                </c:pt>
                <c:pt idx="929">
                  <c:v>9290</c:v>
                </c:pt>
                <c:pt idx="930">
                  <c:v>9300</c:v>
                </c:pt>
                <c:pt idx="931">
                  <c:v>9310</c:v>
                </c:pt>
                <c:pt idx="932">
                  <c:v>9320</c:v>
                </c:pt>
                <c:pt idx="933">
                  <c:v>9330</c:v>
                </c:pt>
                <c:pt idx="934">
                  <c:v>9340</c:v>
                </c:pt>
                <c:pt idx="935">
                  <c:v>9350</c:v>
                </c:pt>
                <c:pt idx="936">
                  <c:v>9360</c:v>
                </c:pt>
                <c:pt idx="937">
                  <c:v>9370</c:v>
                </c:pt>
                <c:pt idx="938">
                  <c:v>9380</c:v>
                </c:pt>
                <c:pt idx="939">
                  <c:v>9390</c:v>
                </c:pt>
                <c:pt idx="940">
                  <c:v>9400</c:v>
                </c:pt>
                <c:pt idx="941">
                  <c:v>9410</c:v>
                </c:pt>
                <c:pt idx="942">
                  <c:v>9420</c:v>
                </c:pt>
                <c:pt idx="943">
                  <c:v>9430</c:v>
                </c:pt>
                <c:pt idx="944">
                  <c:v>9440</c:v>
                </c:pt>
                <c:pt idx="945">
                  <c:v>9450</c:v>
                </c:pt>
                <c:pt idx="946">
                  <c:v>9460</c:v>
                </c:pt>
                <c:pt idx="947">
                  <c:v>9470</c:v>
                </c:pt>
                <c:pt idx="948">
                  <c:v>9480</c:v>
                </c:pt>
                <c:pt idx="949">
                  <c:v>9490</c:v>
                </c:pt>
                <c:pt idx="950">
                  <c:v>9500</c:v>
                </c:pt>
                <c:pt idx="951">
                  <c:v>9510</c:v>
                </c:pt>
                <c:pt idx="952">
                  <c:v>9520</c:v>
                </c:pt>
                <c:pt idx="953">
                  <c:v>9530</c:v>
                </c:pt>
                <c:pt idx="954">
                  <c:v>9540</c:v>
                </c:pt>
                <c:pt idx="955">
                  <c:v>9550</c:v>
                </c:pt>
                <c:pt idx="956">
                  <c:v>9560</c:v>
                </c:pt>
                <c:pt idx="957">
                  <c:v>9570</c:v>
                </c:pt>
                <c:pt idx="958">
                  <c:v>9580</c:v>
                </c:pt>
                <c:pt idx="959">
                  <c:v>9590</c:v>
                </c:pt>
                <c:pt idx="960">
                  <c:v>9600</c:v>
                </c:pt>
                <c:pt idx="961">
                  <c:v>9610</c:v>
                </c:pt>
                <c:pt idx="962">
                  <c:v>9620</c:v>
                </c:pt>
                <c:pt idx="963">
                  <c:v>9630</c:v>
                </c:pt>
                <c:pt idx="964">
                  <c:v>9640</c:v>
                </c:pt>
                <c:pt idx="965">
                  <c:v>9650</c:v>
                </c:pt>
                <c:pt idx="966">
                  <c:v>9660</c:v>
                </c:pt>
                <c:pt idx="967">
                  <c:v>9670</c:v>
                </c:pt>
                <c:pt idx="968">
                  <c:v>9680</c:v>
                </c:pt>
                <c:pt idx="969">
                  <c:v>9690</c:v>
                </c:pt>
                <c:pt idx="970">
                  <c:v>9700</c:v>
                </c:pt>
                <c:pt idx="971">
                  <c:v>9710</c:v>
                </c:pt>
                <c:pt idx="972">
                  <c:v>9720</c:v>
                </c:pt>
                <c:pt idx="973">
                  <c:v>9730</c:v>
                </c:pt>
                <c:pt idx="974">
                  <c:v>9740</c:v>
                </c:pt>
                <c:pt idx="975">
                  <c:v>9750</c:v>
                </c:pt>
                <c:pt idx="976">
                  <c:v>9760</c:v>
                </c:pt>
                <c:pt idx="977">
                  <c:v>9770</c:v>
                </c:pt>
                <c:pt idx="978">
                  <c:v>9780</c:v>
                </c:pt>
                <c:pt idx="979">
                  <c:v>9790</c:v>
                </c:pt>
                <c:pt idx="980">
                  <c:v>9800</c:v>
                </c:pt>
                <c:pt idx="981">
                  <c:v>9810</c:v>
                </c:pt>
                <c:pt idx="982">
                  <c:v>9820</c:v>
                </c:pt>
                <c:pt idx="983">
                  <c:v>9830</c:v>
                </c:pt>
                <c:pt idx="984">
                  <c:v>9840</c:v>
                </c:pt>
                <c:pt idx="985">
                  <c:v>9850</c:v>
                </c:pt>
                <c:pt idx="986">
                  <c:v>9860</c:v>
                </c:pt>
                <c:pt idx="987">
                  <c:v>9870</c:v>
                </c:pt>
                <c:pt idx="988">
                  <c:v>9880</c:v>
                </c:pt>
                <c:pt idx="989">
                  <c:v>9890</c:v>
                </c:pt>
                <c:pt idx="990">
                  <c:v>9900</c:v>
                </c:pt>
                <c:pt idx="991">
                  <c:v>9910</c:v>
                </c:pt>
                <c:pt idx="992">
                  <c:v>9920</c:v>
                </c:pt>
                <c:pt idx="993">
                  <c:v>9930</c:v>
                </c:pt>
                <c:pt idx="994">
                  <c:v>9940</c:v>
                </c:pt>
                <c:pt idx="995">
                  <c:v>9950</c:v>
                </c:pt>
                <c:pt idx="996">
                  <c:v>9960</c:v>
                </c:pt>
                <c:pt idx="997">
                  <c:v>9970</c:v>
                </c:pt>
                <c:pt idx="998">
                  <c:v>9980</c:v>
                </c:pt>
                <c:pt idx="999">
                  <c:v>9990</c:v>
                </c:pt>
                <c:pt idx="1000">
                  <c:v>10000</c:v>
                </c:pt>
                <c:pt idx="1001">
                  <c:v>10010</c:v>
                </c:pt>
                <c:pt idx="1002">
                  <c:v>10020</c:v>
                </c:pt>
                <c:pt idx="1003">
                  <c:v>10030</c:v>
                </c:pt>
                <c:pt idx="1004">
                  <c:v>10040</c:v>
                </c:pt>
                <c:pt idx="1005">
                  <c:v>10050</c:v>
                </c:pt>
                <c:pt idx="1006">
                  <c:v>10060</c:v>
                </c:pt>
                <c:pt idx="1007">
                  <c:v>10070</c:v>
                </c:pt>
                <c:pt idx="1008">
                  <c:v>10080</c:v>
                </c:pt>
                <c:pt idx="1009">
                  <c:v>10090</c:v>
                </c:pt>
                <c:pt idx="1010">
                  <c:v>10100</c:v>
                </c:pt>
                <c:pt idx="1011">
                  <c:v>10110</c:v>
                </c:pt>
                <c:pt idx="1012">
                  <c:v>10120</c:v>
                </c:pt>
                <c:pt idx="1013">
                  <c:v>10130</c:v>
                </c:pt>
                <c:pt idx="1014">
                  <c:v>10140</c:v>
                </c:pt>
                <c:pt idx="1015">
                  <c:v>10150</c:v>
                </c:pt>
                <c:pt idx="1016">
                  <c:v>10160</c:v>
                </c:pt>
                <c:pt idx="1017">
                  <c:v>10170</c:v>
                </c:pt>
                <c:pt idx="1018">
                  <c:v>10180</c:v>
                </c:pt>
                <c:pt idx="1019">
                  <c:v>10190</c:v>
                </c:pt>
                <c:pt idx="1020">
                  <c:v>10200</c:v>
                </c:pt>
                <c:pt idx="1021">
                  <c:v>10210</c:v>
                </c:pt>
                <c:pt idx="1022">
                  <c:v>10220</c:v>
                </c:pt>
                <c:pt idx="1023">
                  <c:v>10230</c:v>
                </c:pt>
                <c:pt idx="1024">
                  <c:v>10240</c:v>
                </c:pt>
                <c:pt idx="1025">
                  <c:v>10250</c:v>
                </c:pt>
                <c:pt idx="1026">
                  <c:v>10260</c:v>
                </c:pt>
                <c:pt idx="1027">
                  <c:v>10270</c:v>
                </c:pt>
                <c:pt idx="1028">
                  <c:v>10280</c:v>
                </c:pt>
                <c:pt idx="1029">
                  <c:v>10290</c:v>
                </c:pt>
                <c:pt idx="1030">
                  <c:v>10300</c:v>
                </c:pt>
                <c:pt idx="1031">
                  <c:v>10310</c:v>
                </c:pt>
                <c:pt idx="1032">
                  <c:v>10320</c:v>
                </c:pt>
                <c:pt idx="1033">
                  <c:v>10330</c:v>
                </c:pt>
                <c:pt idx="1034">
                  <c:v>10340</c:v>
                </c:pt>
                <c:pt idx="1035">
                  <c:v>10350</c:v>
                </c:pt>
                <c:pt idx="1036">
                  <c:v>10360</c:v>
                </c:pt>
                <c:pt idx="1037">
                  <c:v>10370</c:v>
                </c:pt>
                <c:pt idx="1038">
                  <c:v>10380</c:v>
                </c:pt>
                <c:pt idx="1039">
                  <c:v>10390</c:v>
                </c:pt>
                <c:pt idx="1040">
                  <c:v>10400</c:v>
                </c:pt>
                <c:pt idx="1041">
                  <c:v>10410</c:v>
                </c:pt>
                <c:pt idx="1042">
                  <c:v>10420</c:v>
                </c:pt>
                <c:pt idx="1043">
                  <c:v>10430</c:v>
                </c:pt>
                <c:pt idx="1044">
                  <c:v>10440</c:v>
                </c:pt>
                <c:pt idx="1045">
                  <c:v>10450</c:v>
                </c:pt>
                <c:pt idx="1046">
                  <c:v>10460</c:v>
                </c:pt>
                <c:pt idx="1047">
                  <c:v>10470</c:v>
                </c:pt>
                <c:pt idx="1048">
                  <c:v>10480</c:v>
                </c:pt>
                <c:pt idx="1049">
                  <c:v>10490</c:v>
                </c:pt>
                <c:pt idx="1050">
                  <c:v>10500</c:v>
                </c:pt>
                <c:pt idx="1051">
                  <c:v>10510</c:v>
                </c:pt>
                <c:pt idx="1052">
                  <c:v>10520</c:v>
                </c:pt>
                <c:pt idx="1053">
                  <c:v>10530</c:v>
                </c:pt>
                <c:pt idx="1054">
                  <c:v>10540</c:v>
                </c:pt>
                <c:pt idx="1055">
                  <c:v>10550</c:v>
                </c:pt>
                <c:pt idx="1056">
                  <c:v>10560</c:v>
                </c:pt>
                <c:pt idx="1057">
                  <c:v>10570</c:v>
                </c:pt>
                <c:pt idx="1058">
                  <c:v>10580</c:v>
                </c:pt>
                <c:pt idx="1059">
                  <c:v>10590</c:v>
                </c:pt>
                <c:pt idx="1060">
                  <c:v>10600</c:v>
                </c:pt>
                <c:pt idx="1061">
                  <c:v>10610</c:v>
                </c:pt>
                <c:pt idx="1062">
                  <c:v>10620</c:v>
                </c:pt>
                <c:pt idx="1063">
                  <c:v>10630</c:v>
                </c:pt>
                <c:pt idx="1064">
                  <c:v>10640</c:v>
                </c:pt>
                <c:pt idx="1065">
                  <c:v>10650</c:v>
                </c:pt>
                <c:pt idx="1066">
                  <c:v>10660</c:v>
                </c:pt>
                <c:pt idx="1067">
                  <c:v>10670</c:v>
                </c:pt>
                <c:pt idx="1068">
                  <c:v>10680</c:v>
                </c:pt>
                <c:pt idx="1069">
                  <c:v>10690</c:v>
                </c:pt>
                <c:pt idx="1070">
                  <c:v>10700</c:v>
                </c:pt>
                <c:pt idx="1071">
                  <c:v>10710</c:v>
                </c:pt>
                <c:pt idx="1072">
                  <c:v>10720</c:v>
                </c:pt>
                <c:pt idx="1073">
                  <c:v>10730</c:v>
                </c:pt>
                <c:pt idx="1074">
                  <c:v>10740</c:v>
                </c:pt>
                <c:pt idx="1075">
                  <c:v>10750</c:v>
                </c:pt>
                <c:pt idx="1076">
                  <c:v>10760</c:v>
                </c:pt>
                <c:pt idx="1077">
                  <c:v>10770</c:v>
                </c:pt>
                <c:pt idx="1078">
                  <c:v>10780</c:v>
                </c:pt>
                <c:pt idx="1079">
                  <c:v>10790</c:v>
                </c:pt>
                <c:pt idx="1080">
                  <c:v>10800</c:v>
                </c:pt>
                <c:pt idx="1081">
                  <c:v>10810</c:v>
                </c:pt>
                <c:pt idx="1082">
                  <c:v>10820</c:v>
                </c:pt>
                <c:pt idx="1083">
                  <c:v>10830</c:v>
                </c:pt>
                <c:pt idx="1084">
                  <c:v>10840</c:v>
                </c:pt>
                <c:pt idx="1085">
                  <c:v>10850</c:v>
                </c:pt>
                <c:pt idx="1086">
                  <c:v>10860</c:v>
                </c:pt>
                <c:pt idx="1087">
                  <c:v>10870</c:v>
                </c:pt>
                <c:pt idx="1088">
                  <c:v>10880</c:v>
                </c:pt>
                <c:pt idx="1089">
                  <c:v>10890</c:v>
                </c:pt>
                <c:pt idx="1090">
                  <c:v>10900</c:v>
                </c:pt>
                <c:pt idx="1091">
                  <c:v>10910</c:v>
                </c:pt>
                <c:pt idx="1092">
                  <c:v>10920</c:v>
                </c:pt>
                <c:pt idx="1093">
                  <c:v>10930</c:v>
                </c:pt>
                <c:pt idx="1094">
                  <c:v>10940</c:v>
                </c:pt>
                <c:pt idx="1095">
                  <c:v>10950</c:v>
                </c:pt>
                <c:pt idx="1096">
                  <c:v>10960</c:v>
                </c:pt>
                <c:pt idx="1097">
                  <c:v>10970</c:v>
                </c:pt>
                <c:pt idx="1098">
                  <c:v>10980</c:v>
                </c:pt>
                <c:pt idx="1099">
                  <c:v>10990</c:v>
                </c:pt>
                <c:pt idx="1100">
                  <c:v>11000</c:v>
                </c:pt>
                <c:pt idx="1101">
                  <c:v>11010</c:v>
                </c:pt>
                <c:pt idx="1102">
                  <c:v>11020</c:v>
                </c:pt>
                <c:pt idx="1103">
                  <c:v>11030</c:v>
                </c:pt>
                <c:pt idx="1104">
                  <c:v>11040</c:v>
                </c:pt>
                <c:pt idx="1105">
                  <c:v>11050</c:v>
                </c:pt>
                <c:pt idx="1106">
                  <c:v>11060</c:v>
                </c:pt>
                <c:pt idx="1107">
                  <c:v>11070</c:v>
                </c:pt>
                <c:pt idx="1108">
                  <c:v>11080</c:v>
                </c:pt>
                <c:pt idx="1109">
                  <c:v>11090</c:v>
                </c:pt>
                <c:pt idx="1110">
                  <c:v>11100</c:v>
                </c:pt>
                <c:pt idx="1111">
                  <c:v>11110</c:v>
                </c:pt>
                <c:pt idx="1112">
                  <c:v>11120</c:v>
                </c:pt>
                <c:pt idx="1113">
                  <c:v>11130</c:v>
                </c:pt>
                <c:pt idx="1114">
                  <c:v>11140</c:v>
                </c:pt>
                <c:pt idx="1115">
                  <c:v>11150</c:v>
                </c:pt>
                <c:pt idx="1116">
                  <c:v>11160</c:v>
                </c:pt>
                <c:pt idx="1117">
                  <c:v>11170</c:v>
                </c:pt>
                <c:pt idx="1118">
                  <c:v>11180</c:v>
                </c:pt>
                <c:pt idx="1119">
                  <c:v>11190</c:v>
                </c:pt>
                <c:pt idx="1120">
                  <c:v>11200</c:v>
                </c:pt>
                <c:pt idx="1121">
                  <c:v>11210</c:v>
                </c:pt>
                <c:pt idx="1122">
                  <c:v>11220</c:v>
                </c:pt>
                <c:pt idx="1123">
                  <c:v>11230</c:v>
                </c:pt>
                <c:pt idx="1124">
                  <c:v>11240</c:v>
                </c:pt>
                <c:pt idx="1125">
                  <c:v>11250</c:v>
                </c:pt>
                <c:pt idx="1126">
                  <c:v>11260</c:v>
                </c:pt>
                <c:pt idx="1127">
                  <c:v>11270</c:v>
                </c:pt>
                <c:pt idx="1128">
                  <c:v>11280</c:v>
                </c:pt>
                <c:pt idx="1129">
                  <c:v>11290</c:v>
                </c:pt>
                <c:pt idx="1130">
                  <c:v>11300</c:v>
                </c:pt>
                <c:pt idx="1131">
                  <c:v>11310</c:v>
                </c:pt>
                <c:pt idx="1132">
                  <c:v>11320</c:v>
                </c:pt>
                <c:pt idx="1133">
                  <c:v>11330</c:v>
                </c:pt>
                <c:pt idx="1134">
                  <c:v>11340</c:v>
                </c:pt>
                <c:pt idx="1135">
                  <c:v>11350</c:v>
                </c:pt>
                <c:pt idx="1136">
                  <c:v>11360</c:v>
                </c:pt>
                <c:pt idx="1137">
                  <c:v>11370</c:v>
                </c:pt>
                <c:pt idx="1138">
                  <c:v>11380</c:v>
                </c:pt>
                <c:pt idx="1139">
                  <c:v>11390</c:v>
                </c:pt>
                <c:pt idx="1140">
                  <c:v>11400</c:v>
                </c:pt>
                <c:pt idx="1141">
                  <c:v>11410</c:v>
                </c:pt>
                <c:pt idx="1142">
                  <c:v>11420</c:v>
                </c:pt>
                <c:pt idx="1143">
                  <c:v>11430</c:v>
                </c:pt>
                <c:pt idx="1144">
                  <c:v>11440</c:v>
                </c:pt>
                <c:pt idx="1145">
                  <c:v>11450</c:v>
                </c:pt>
                <c:pt idx="1146">
                  <c:v>11460</c:v>
                </c:pt>
                <c:pt idx="1147">
                  <c:v>11470</c:v>
                </c:pt>
                <c:pt idx="1148">
                  <c:v>11480</c:v>
                </c:pt>
                <c:pt idx="1149">
                  <c:v>11490</c:v>
                </c:pt>
                <c:pt idx="1150">
                  <c:v>11500</c:v>
                </c:pt>
                <c:pt idx="1151">
                  <c:v>11510</c:v>
                </c:pt>
                <c:pt idx="1152">
                  <c:v>11520</c:v>
                </c:pt>
                <c:pt idx="1153">
                  <c:v>11530</c:v>
                </c:pt>
                <c:pt idx="1154">
                  <c:v>11540</c:v>
                </c:pt>
                <c:pt idx="1155">
                  <c:v>11550</c:v>
                </c:pt>
                <c:pt idx="1156">
                  <c:v>11560</c:v>
                </c:pt>
                <c:pt idx="1157">
                  <c:v>11570</c:v>
                </c:pt>
                <c:pt idx="1158">
                  <c:v>11580</c:v>
                </c:pt>
                <c:pt idx="1159">
                  <c:v>11590</c:v>
                </c:pt>
                <c:pt idx="1160">
                  <c:v>11600</c:v>
                </c:pt>
                <c:pt idx="1161">
                  <c:v>11610</c:v>
                </c:pt>
                <c:pt idx="1162">
                  <c:v>11620</c:v>
                </c:pt>
                <c:pt idx="1163">
                  <c:v>11630</c:v>
                </c:pt>
                <c:pt idx="1164">
                  <c:v>11640</c:v>
                </c:pt>
                <c:pt idx="1165">
                  <c:v>11650</c:v>
                </c:pt>
                <c:pt idx="1166">
                  <c:v>11660</c:v>
                </c:pt>
                <c:pt idx="1167">
                  <c:v>11670</c:v>
                </c:pt>
                <c:pt idx="1168">
                  <c:v>11680</c:v>
                </c:pt>
                <c:pt idx="1169">
                  <c:v>11690</c:v>
                </c:pt>
                <c:pt idx="1170">
                  <c:v>11700</c:v>
                </c:pt>
                <c:pt idx="1171">
                  <c:v>11710</c:v>
                </c:pt>
                <c:pt idx="1172">
                  <c:v>11720</c:v>
                </c:pt>
                <c:pt idx="1173">
                  <c:v>11730</c:v>
                </c:pt>
                <c:pt idx="1174">
                  <c:v>11740</c:v>
                </c:pt>
                <c:pt idx="1175">
                  <c:v>11750</c:v>
                </c:pt>
                <c:pt idx="1176">
                  <c:v>11760</c:v>
                </c:pt>
                <c:pt idx="1177">
                  <c:v>11770</c:v>
                </c:pt>
                <c:pt idx="1178">
                  <c:v>11780</c:v>
                </c:pt>
                <c:pt idx="1179">
                  <c:v>11790</c:v>
                </c:pt>
                <c:pt idx="1180">
                  <c:v>11800</c:v>
                </c:pt>
                <c:pt idx="1181">
                  <c:v>11810</c:v>
                </c:pt>
                <c:pt idx="1182">
                  <c:v>11820</c:v>
                </c:pt>
                <c:pt idx="1183">
                  <c:v>11830</c:v>
                </c:pt>
                <c:pt idx="1184">
                  <c:v>11840</c:v>
                </c:pt>
                <c:pt idx="1185">
                  <c:v>11850</c:v>
                </c:pt>
                <c:pt idx="1186">
                  <c:v>11860</c:v>
                </c:pt>
                <c:pt idx="1187">
                  <c:v>11870</c:v>
                </c:pt>
                <c:pt idx="1188">
                  <c:v>11880</c:v>
                </c:pt>
                <c:pt idx="1189">
                  <c:v>11890</c:v>
                </c:pt>
                <c:pt idx="1190">
                  <c:v>11900</c:v>
                </c:pt>
                <c:pt idx="1191">
                  <c:v>11910</c:v>
                </c:pt>
                <c:pt idx="1192">
                  <c:v>11920</c:v>
                </c:pt>
                <c:pt idx="1193">
                  <c:v>11930</c:v>
                </c:pt>
                <c:pt idx="1194">
                  <c:v>11940</c:v>
                </c:pt>
                <c:pt idx="1195">
                  <c:v>11950</c:v>
                </c:pt>
                <c:pt idx="1196">
                  <c:v>11960</c:v>
                </c:pt>
                <c:pt idx="1197">
                  <c:v>11970</c:v>
                </c:pt>
                <c:pt idx="1198">
                  <c:v>11980</c:v>
                </c:pt>
                <c:pt idx="1199">
                  <c:v>11990</c:v>
                </c:pt>
                <c:pt idx="1200">
                  <c:v>12000</c:v>
                </c:pt>
                <c:pt idx="1201">
                  <c:v>12010</c:v>
                </c:pt>
                <c:pt idx="1202">
                  <c:v>12020</c:v>
                </c:pt>
                <c:pt idx="1203">
                  <c:v>12030</c:v>
                </c:pt>
                <c:pt idx="1204">
                  <c:v>12040</c:v>
                </c:pt>
                <c:pt idx="1205">
                  <c:v>12050</c:v>
                </c:pt>
                <c:pt idx="1206">
                  <c:v>12060</c:v>
                </c:pt>
                <c:pt idx="1207">
                  <c:v>12070</c:v>
                </c:pt>
                <c:pt idx="1208">
                  <c:v>12080</c:v>
                </c:pt>
                <c:pt idx="1209">
                  <c:v>12090</c:v>
                </c:pt>
                <c:pt idx="1210">
                  <c:v>12100</c:v>
                </c:pt>
                <c:pt idx="1211">
                  <c:v>12110</c:v>
                </c:pt>
                <c:pt idx="1212">
                  <c:v>12120</c:v>
                </c:pt>
                <c:pt idx="1213">
                  <c:v>12130</c:v>
                </c:pt>
                <c:pt idx="1214">
                  <c:v>12140</c:v>
                </c:pt>
                <c:pt idx="1215">
                  <c:v>12150</c:v>
                </c:pt>
                <c:pt idx="1216">
                  <c:v>12160</c:v>
                </c:pt>
                <c:pt idx="1217">
                  <c:v>12170</c:v>
                </c:pt>
                <c:pt idx="1218">
                  <c:v>12180</c:v>
                </c:pt>
                <c:pt idx="1219">
                  <c:v>12190</c:v>
                </c:pt>
                <c:pt idx="1220">
                  <c:v>12200</c:v>
                </c:pt>
                <c:pt idx="1221">
                  <c:v>12210</c:v>
                </c:pt>
                <c:pt idx="1222">
                  <c:v>12220</c:v>
                </c:pt>
                <c:pt idx="1223">
                  <c:v>12230</c:v>
                </c:pt>
                <c:pt idx="1224">
                  <c:v>12240</c:v>
                </c:pt>
                <c:pt idx="1225">
                  <c:v>12250</c:v>
                </c:pt>
                <c:pt idx="1226">
                  <c:v>12260</c:v>
                </c:pt>
                <c:pt idx="1227">
                  <c:v>12270</c:v>
                </c:pt>
                <c:pt idx="1228">
                  <c:v>12280</c:v>
                </c:pt>
                <c:pt idx="1229">
                  <c:v>12290</c:v>
                </c:pt>
                <c:pt idx="1230">
                  <c:v>12300</c:v>
                </c:pt>
                <c:pt idx="1231">
                  <c:v>12310</c:v>
                </c:pt>
                <c:pt idx="1232">
                  <c:v>12320</c:v>
                </c:pt>
                <c:pt idx="1233">
                  <c:v>12330</c:v>
                </c:pt>
                <c:pt idx="1234">
                  <c:v>12340</c:v>
                </c:pt>
                <c:pt idx="1235">
                  <c:v>12350</c:v>
                </c:pt>
                <c:pt idx="1236">
                  <c:v>12360</c:v>
                </c:pt>
                <c:pt idx="1237">
                  <c:v>12370</c:v>
                </c:pt>
                <c:pt idx="1238">
                  <c:v>12380</c:v>
                </c:pt>
                <c:pt idx="1239">
                  <c:v>12390</c:v>
                </c:pt>
                <c:pt idx="1240">
                  <c:v>12400</c:v>
                </c:pt>
                <c:pt idx="1241">
                  <c:v>12410</c:v>
                </c:pt>
                <c:pt idx="1242">
                  <c:v>12420</c:v>
                </c:pt>
                <c:pt idx="1243">
                  <c:v>12430</c:v>
                </c:pt>
                <c:pt idx="1244">
                  <c:v>12440</c:v>
                </c:pt>
                <c:pt idx="1245">
                  <c:v>12450</c:v>
                </c:pt>
                <c:pt idx="1246">
                  <c:v>12460</c:v>
                </c:pt>
                <c:pt idx="1247">
                  <c:v>12470</c:v>
                </c:pt>
                <c:pt idx="1248">
                  <c:v>12480</c:v>
                </c:pt>
                <c:pt idx="1249">
                  <c:v>12490</c:v>
                </c:pt>
                <c:pt idx="1250">
                  <c:v>12500</c:v>
                </c:pt>
                <c:pt idx="1251">
                  <c:v>12510</c:v>
                </c:pt>
                <c:pt idx="1252">
                  <c:v>12520</c:v>
                </c:pt>
                <c:pt idx="1253">
                  <c:v>12530</c:v>
                </c:pt>
                <c:pt idx="1254">
                  <c:v>12540</c:v>
                </c:pt>
                <c:pt idx="1255">
                  <c:v>12550</c:v>
                </c:pt>
                <c:pt idx="1256">
                  <c:v>12560</c:v>
                </c:pt>
                <c:pt idx="1257">
                  <c:v>12570</c:v>
                </c:pt>
                <c:pt idx="1258">
                  <c:v>12580</c:v>
                </c:pt>
                <c:pt idx="1259">
                  <c:v>12590</c:v>
                </c:pt>
                <c:pt idx="1260">
                  <c:v>12600</c:v>
                </c:pt>
                <c:pt idx="1261">
                  <c:v>12610</c:v>
                </c:pt>
                <c:pt idx="1262">
                  <c:v>12620</c:v>
                </c:pt>
                <c:pt idx="1263">
                  <c:v>12630</c:v>
                </c:pt>
                <c:pt idx="1264">
                  <c:v>12640</c:v>
                </c:pt>
                <c:pt idx="1265">
                  <c:v>12650</c:v>
                </c:pt>
                <c:pt idx="1266">
                  <c:v>12660</c:v>
                </c:pt>
                <c:pt idx="1267">
                  <c:v>12670</c:v>
                </c:pt>
                <c:pt idx="1268">
                  <c:v>12680</c:v>
                </c:pt>
                <c:pt idx="1269">
                  <c:v>12690</c:v>
                </c:pt>
                <c:pt idx="1270">
                  <c:v>12700</c:v>
                </c:pt>
                <c:pt idx="1271">
                  <c:v>12710</c:v>
                </c:pt>
                <c:pt idx="1272">
                  <c:v>12720</c:v>
                </c:pt>
                <c:pt idx="1273">
                  <c:v>12730</c:v>
                </c:pt>
                <c:pt idx="1274">
                  <c:v>12740</c:v>
                </c:pt>
                <c:pt idx="1275">
                  <c:v>12750</c:v>
                </c:pt>
                <c:pt idx="1276">
                  <c:v>12760</c:v>
                </c:pt>
                <c:pt idx="1277">
                  <c:v>12770</c:v>
                </c:pt>
                <c:pt idx="1278">
                  <c:v>12780</c:v>
                </c:pt>
                <c:pt idx="1279">
                  <c:v>12790</c:v>
                </c:pt>
                <c:pt idx="1280">
                  <c:v>12800</c:v>
                </c:pt>
              </c:numCache>
            </c:numRef>
          </c:xVal>
          <c:yVal>
            <c:numRef>
              <c:f>'9600 d'!$O$3:$O$1283</c:f>
              <c:numCache>
                <c:formatCode>General</c:formatCode>
                <c:ptCount val="1281"/>
                <c:pt idx="0">
                  <c:v>0</c:v>
                </c:pt>
                <c:pt idx="1">
                  <c:v>1.2113666880640568E-10</c:v>
                </c:pt>
                <c:pt idx="2">
                  <c:v>1.200503916784619E-10</c:v>
                </c:pt>
                <c:pt idx="3">
                  <c:v>1.2091744921870842E-10</c:v>
                </c:pt>
                <c:pt idx="4">
                  <c:v>1.2364811457354219E-10</c:v>
                </c:pt>
                <c:pt idx="5">
                  <c:v>1.2816527253064654E-10</c:v>
                </c:pt>
                <c:pt idx="6">
                  <c:v>1.344046219491313E-10</c:v>
                </c:pt>
                <c:pt idx="7">
                  <c:v>1.4231349070182675E-10</c:v>
                </c:pt>
                <c:pt idx="8">
                  <c:v>1.5185047989122649E-10</c:v>
                </c:pt>
                <c:pt idx="9">
                  <c:v>1.6298482366192423E-10</c:v>
                </c:pt>
                <c:pt idx="10">
                  <c:v>1.7569701568442393E-10</c:v>
                </c:pt>
                <c:pt idx="11">
                  <c:v>1.899764804293448E-10</c:v>
                </c:pt>
                <c:pt idx="12">
                  <c:v>2.0582339181759087E-10</c:v>
                </c:pt>
                <c:pt idx="13">
                  <c:v>2.2324686502375267E-10</c:v>
                </c:pt>
                <c:pt idx="14">
                  <c:v>2.4226562516719485E-10</c:v>
                </c:pt>
                <c:pt idx="15">
                  <c:v>2.6290726477723906E-10</c:v>
                </c:pt>
                <c:pt idx="16">
                  <c:v>2.8520897442883636E-10</c:v>
                </c:pt>
                <c:pt idx="17">
                  <c:v>3.0921641383665189E-10</c:v>
                </c:pt>
                <c:pt idx="18">
                  <c:v>3.3498416318782673E-10</c:v>
                </c:pt>
                <c:pt idx="19">
                  <c:v>3.6257597656930892E-10</c:v>
                </c:pt>
                <c:pt idx="20">
                  <c:v>3.920643917295096E-10</c:v>
                </c:pt>
                <c:pt idx="21">
                  <c:v>4.2353135994687034E-10</c:v>
                </c:pt>
                <c:pt idx="22">
                  <c:v>4.5706756307738024E-10</c:v>
                </c:pt>
                <c:pt idx="23">
                  <c:v>4.9277341401959417E-10</c:v>
                </c:pt>
                <c:pt idx="24">
                  <c:v>5.3075896376600935E-10</c:v>
                </c:pt>
                <c:pt idx="25">
                  <c:v>5.7114360203002351E-10</c:v>
                </c:pt>
                <c:pt idx="26">
                  <c:v>6.1405732669524941E-10</c:v>
                </c:pt>
                <c:pt idx="27">
                  <c:v>6.5964013935987461E-10</c:v>
                </c:pt>
                <c:pt idx="28">
                  <c:v>7.0804345179017646E-10</c:v>
                </c:pt>
                <c:pt idx="29">
                  <c:v>7.5942906148968175E-10</c:v>
                </c:pt>
                <c:pt idx="30">
                  <c:v>8.1397080256939481E-10</c:v>
                </c:pt>
                <c:pt idx="31">
                  <c:v>8.7185509637735467E-10</c:v>
                </c:pt>
                <c:pt idx="32">
                  <c:v>9.3327984604594066E-10</c:v>
                </c:pt>
                <c:pt idx="33">
                  <c:v>9.9845711436963063E-10</c:v>
                </c:pt>
                <c:pt idx="34">
                  <c:v>1.0676125899747674E-9</c:v>
                </c:pt>
                <c:pt idx="35">
                  <c:v>1.1409862820837533E-9</c:v>
                </c:pt>
                <c:pt idx="36">
                  <c:v>1.2188333331018206E-9</c:v>
                </c:pt>
                <c:pt idx="37">
                  <c:v>1.301425059538061E-9</c:v>
                </c:pt>
                <c:pt idx="38">
                  <c:v>1.389049443629668E-9</c:v>
                </c:pt>
                <c:pt idx="39">
                  <c:v>1.4820122964731288E-9</c:v>
                </c:pt>
                <c:pt idx="40">
                  <c:v>1.5806374269174022E-9</c:v>
                </c:pt>
                <c:pt idx="41">
                  <c:v>1.685268702417585E-9</c:v>
                </c:pt>
                <c:pt idx="42">
                  <c:v>1.7962701157142738E-9</c:v>
                </c:pt>
                <c:pt idx="43">
                  <c:v>1.9140278538126388E-9</c:v>
                </c:pt>
                <c:pt idx="44">
                  <c:v>2.0389504831753813E-9</c:v>
                </c:pt>
                <c:pt idx="45">
                  <c:v>2.1714705815154489E-9</c:v>
                </c:pt>
                <c:pt idx="46">
                  <c:v>2.3120463726359403E-9</c:v>
                </c:pt>
                <c:pt idx="47">
                  <c:v>2.4611625869175809E-9</c:v>
                </c:pt>
                <c:pt idx="48">
                  <c:v>2.6193322125626779E-9</c:v>
                </c:pt>
                <c:pt idx="49">
                  <c:v>2.7870980271635168E-9</c:v>
                </c:pt>
                <c:pt idx="50">
                  <c:v>2.9650337983793683E-9</c:v>
                </c:pt>
                <c:pt idx="51">
                  <c:v>3.1537469298998375E-9</c:v>
                </c:pt>
                <c:pt idx="52">
                  <c:v>3.3538792218597856E-9</c:v>
                </c:pt>
                <c:pt idx="53">
                  <c:v>3.5661092982662824E-9</c:v>
                </c:pt>
                <c:pt idx="54">
                  <c:v>3.7911547028945419E-9</c:v>
                </c:pt>
                <c:pt idx="55">
                  <c:v>4.0297736635220143E-9</c:v>
                </c:pt>
                <c:pt idx="56">
                  <c:v>4.2827675235805739E-9</c:v>
                </c:pt>
                <c:pt idx="57">
                  <c:v>4.5509832860038105E-9</c:v>
                </c:pt>
                <c:pt idx="58">
                  <c:v>4.8353157140550837E-9</c:v>
                </c:pt>
                <c:pt idx="59">
                  <c:v>5.1367099882422829E-9</c:v>
                </c:pt>
                <c:pt idx="60">
                  <c:v>5.4561648082096466E-9</c:v>
                </c:pt>
                <c:pt idx="61">
                  <c:v>5.7947347182808857E-9</c:v>
                </c:pt>
                <c:pt idx="62">
                  <c:v>6.1535335439587454E-9</c:v>
                </c:pt>
                <c:pt idx="63">
                  <c:v>6.5337374960230073E-9</c:v>
                </c:pt>
                <c:pt idx="64">
                  <c:v>6.9365883862535667E-9</c:v>
                </c:pt>
                <c:pt idx="65">
                  <c:v>7.3633975098326377E-9</c:v>
                </c:pt>
                <c:pt idx="66">
                  <c:v>7.8155486400611085E-9</c:v>
                </c:pt>
                <c:pt idx="67">
                  <c:v>8.2945027998759174E-9</c:v>
                </c:pt>
                <c:pt idx="68">
                  <c:v>8.8018017014996566E-9</c:v>
                </c:pt>
                <c:pt idx="69">
                  <c:v>9.3390722966724294E-9</c:v>
                </c:pt>
                <c:pt idx="70">
                  <c:v>9.9080317712950265E-9</c:v>
                </c:pt>
                <c:pt idx="71">
                  <c:v>1.0510490764003355E-8</c:v>
                </c:pt>
                <c:pt idx="72">
                  <c:v>1.1148360470780572E-8</c:v>
                </c:pt>
                <c:pt idx="73">
                  <c:v>1.1823656419128893E-8</c:v>
                </c:pt>
                <c:pt idx="74">
                  <c:v>1.2538504351868142E-8</c:v>
                </c:pt>
                <c:pt idx="75">
                  <c:v>1.3295146222136029E-8</c:v>
                </c:pt>
                <c:pt idx="76">
                  <c:v>1.4095945966501928E-8</c:v>
                </c:pt>
                <c:pt idx="77">
                  <c:v>1.4943396055375388E-8</c:v>
                </c:pt>
                <c:pt idx="78">
                  <c:v>1.5840124487624898E-8</c:v>
                </c:pt>
                <c:pt idx="79">
                  <c:v>1.678890089712324E-8</c:v>
                </c:pt>
                <c:pt idx="80">
                  <c:v>1.7792645212896409E-8</c:v>
                </c:pt>
                <c:pt idx="81">
                  <c:v>1.8854434098903971E-8</c:v>
                </c:pt>
                <c:pt idx="82">
                  <c:v>1.9977510169442722E-8</c:v>
                </c:pt>
                <c:pt idx="83">
                  <c:v>2.1165289872337839E-8</c:v>
                </c:pt>
                <c:pt idx="84">
                  <c:v>2.2421372704447215E-8</c:v>
                </c:pt>
                <c:pt idx="85">
                  <c:v>2.3749550649247435E-8</c:v>
                </c:pt>
                <c:pt idx="86">
                  <c:v>2.5153817059337609E-8</c:v>
                </c:pt>
                <c:pt idx="87">
                  <c:v>2.6638378980657061E-8</c:v>
                </c:pt>
                <c:pt idx="88">
                  <c:v>2.8207665590938927E-8</c:v>
                </c:pt>
                <c:pt idx="89">
                  <c:v>2.9866341856222947E-8</c:v>
                </c:pt>
                <c:pt idx="90">
                  <c:v>3.1619318301593964E-8</c:v>
                </c:pt>
                <c:pt idx="91">
                  <c:v>3.3471764778725313E-8</c:v>
                </c:pt>
                <c:pt idx="92">
                  <c:v>3.5429123234219865E-8</c:v>
                </c:pt>
                <c:pt idx="93">
                  <c:v>3.7497121366124536E-8</c:v>
                </c:pt>
                <c:pt idx="94">
                  <c:v>3.9681786502481744E-8</c:v>
                </c:pt>
                <c:pt idx="95">
                  <c:v>4.1989461589294464E-8</c:v>
                </c:pt>
                <c:pt idx="96">
                  <c:v>4.4426819624166823E-8</c:v>
                </c:pt>
                <c:pt idx="97">
                  <c:v>4.7000881420599818E-8</c:v>
                </c:pt>
                <c:pt idx="98">
                  <c:v>4.9719032040003911E-8</c:v>
                </c:pt>
                <c:pt idx="99">
                  <c:v>5.2589039000051786E-8</c:v>
                </c:pt>
                <c:pt idx="100">
                  <c:v>5.5619071038124903E-8</c:v>
                </c:pt>
                <c:pt idx="101">
                  <c:v>5.8817718095986919E-8</c:v>
                </c:pt>
                <c:pt idx="102">
                  <c:v>6.2194012636705559E-8</c:v>
                </c:pt>
                <c:pt idx="103">
                  <c:v>6.5757449629287311E-8</c:v>
                </c:pt>
                <c:pt idx="104">
                  <c:v>6.9518011196228987E-8</c:v>
                </c:pt>
                <c:pt idx="105">
                  <c:v>7.3486188485491513E-8</c:v>
                </c:pt>
                <c:pt idx="106">
                  <c:v>7.767300798334581E-8</c:v>
                </c:pt>
                <c:pt idx="107">
                  <c:v>8.2090056716975453E-8</c:v>
                </c:pt>
                <c:pt idx="108">
                  <c:v>8.6749509455460745E-8</c:v>
                </c:pt>
                <c:pt idx="109">
                  <c:v>9.166415702096607E-8</c:v>
                </c:pt>
                <c:pt idx="110">
                  <c:v>9.6847436376264423E-8</c:v>
                </c:pt>
                <c:pt idx="111">
                  <c:v>1.0231346137837652E-7</c:v>
                </c:pt>
                <c:pt idx="112">
                  <c:v>1.0807705475343633E-7</c:v>
                </c:pt>
                <c:pt idx="113">
                  <c:v>1.1415378273607337E-7</c:v>
                </c:pt>
                <c:pt idx="114">
                  <c:v>1.2055999015286605E-7</c:v>
                </c:pt>
                <c:pt idx="115">
                  <c:v>1.273128373931566E-7</c:v>
                </c:pt>
                <c:pt idx="116">
                  <c:v>1.3443033937825019E-7</c:v>
                </c:pt>
                <c:pt idx="117">
                  <c:v>1.41931405085709E-7</c:v>
                </c:pt>
                <c:pt idx="118">
                  <c:v>1.4983588095941067E-7</c:v>
                </c:pt>
                <c:pt idx="119">
                  <c:v>1.5816459398652415E-7</c:v>
                </c:pt>
                <c:pt idx="120">
                  <c:v>1.6693939810513958E-7</c:v>
                </c:pt>
                <c:pt idx="121">
                  <c:v>1.761832223882404E-7</c:v>
                </c:pt>
                <c:pt idx="122">
                  <c:v>1.8592012089299579E-7</c:v>
                </c:pt>
                <c:pt idx="123">
                  <c:v>1.9617532506355271E-7</c:v>
                </c:pt>
                <c:pt idx="124">
                  <c:v>2.0697529846528304E-7</c:v>
                </c:pt>
                <c:pt idx="125">
                  <c:v>2.1834779373946451E-7</c:v>
                </c:pt>
                <c:pt idx="126">
                  <c:v>2.3032191222248444E-7</c:v>
                </c:pt>
                <c:pt idx="127">
                  <c:v>2.4292816556343391E-7</c:v>
                </c:pt>
                <c:pt idx="128">
                  <c:v>2.5619854111644853E-7</c:v>
                </c:pt>
                <c:pt idx="129">
                  <c:v>2.701665692204185E-7</c:v>
                </c:pt>
                <c:pt idx="130">
                  <c:v>2.8486739314322311E-7</c:v>
                </c:pt>
                <c:pt idx="131">
                  <c:v>3.003378434668481E-7</c:v>
                </c:pt>
                <c:pt idx="132">
                  <c:v>3.1661651358271662E-7</c:v>
                </c:pt>
                <c:pt idx="133">
                  <c:v>3.3374384029403735E-7</c:v>
                </c:pt>
                <c:pt idx="134">
                  <c:v>3.5176218686063472E-7</c:v>
                </c:pt>
                <c:pt idx="135">
                  <c:v>3.7071592981852968E-7</c:v>
                </c:pt>
                <c:pt idx="136">
                  <c:v>3.9065154824200327E-7</c:v>
                </c:pt>
                <c:pt idx="137">
                  <c:v>4.1161771988903547E-7</c:v>
                </c:pt>
                <c:pt idx="138">
                  <c:v>4.3366541745775999E-7</c:v>
                </c:pt>
                <c:pt idx="139">
                  <c:v>4.5684801194833947E-7</c:v>
                </c:pt>
                <c:pt idx="140">
                  <c:v>4.812213783563026E-7</c:v>
                </c:pt>
                <c:pt idx="141">
                  <c:v>5.068440068059685E-7</c:v>
                </c:pt>
                <c:pt idx="142">
                  <c:v>5.3377711801373547E-7</c:v>
                </c:pt>
                <c:pt idx="143">
                  <c:v>5.6208478319225525E-7</c:v>
                </c:pt>
                <c:pt idx="144">
                  <c:v>5.9183404906163017E-7</c:v>
                </c:pt>
                <c:pt idx="145">
                  <c:v>6.2309506863376299E-7</c:v>
                </c:pt>
                <c:pt idx="146">
                  <c:v>6.5594123610452928E-7</c:v>
                </c:pt>
                <c:pt idx="147">
                  <c:v>6.9044932763012632E-7</c:v>
                </c:pt>
                <c:pt idx="148">
                  <c:v>7.2669964832066715E-7</c:v>
                </c:pt>
                <c:pt idx="149">
                  <c:v>7.6477618545102003E-7</c:v>
                </c:pt>
                <c:pt idx="150">
                  <c:v>8.0476676566844668E-7</c:v>
                </c:pt>
                <c:pt idx="151">
                  <c:v>8.4676322130406638E-7</c:v>
                </c:pt>
                <c:pt idx="152">
                  <c:v>8.9086156168031973E-7</c:v>
                </c:pt>
                <c:pt idx="153">
                  <c:v>9.3716215107976819E-7</c:v>
                </c:pt>
                <c:pt idx="154">
                  <c:v>9.8576989459647362E-7</c:v>
                </c:pt>
                <c:pt idx="155">
                  <c:v>1.0367944315368922E-6</c:v>
                </c:pt>
                <c:pt idx="156">
                  <c:v>1.0903503349269916E-6</c:v>
                </c:pt>
                <c:pt idx="157">
                  <c:v>1.1465573197901287E-6</c:v>
                </c:pt>
                <c:pt idx="158">
                  <c:v>1.2055404607507968E-6</c:v>
                </c:pt>
                <c:pt idx="159">
                  <c:v>1.2674304149674439E-6</c:v>
                </c:pt>
                <c:pt idx="160">
                  <c:v>1.3323636574997828E-6</c:v>
                </c:pt>
                <c:pt idx="161">
                  <c:v>1.4004827224492633E-6</c:v>
                </c:pt>
                <c:pt idx="162">
                  <c:v>1.4719364557568809E-6</c:v>
                </c:pt>
                <c:pt idx="163">
                  <c:v>1.5468802761056144E-6</c:v>
                </c:pt>
                <c:pt idx="164">
                  <c:v>1.6254764469250903E-6</c:v>
                </c:pt>
                <c:pt idx="165">
                  <c:v>1.7078943578331418E-6</c:v>
                </c:pt>
                <c:pt idx="166">
                  <c:v>1.7943108172906207E-6</c:v>
                </c:pt>
                <c:pt idx="167">
                  <c:v>1.8849103564694572E-6</c:v>
                </c:pt>
                <c:pt idx="168">
                  <c:v>1.9798855436678406E-6</c:v>
                </c:pt>
                <c:pt idx="169">
                  <c:v>2.0794373112709162E-6</c:v>
                </c:pt>
                <c:pt idx="170">
                  <c:v>2.1837752958121153E-6</c:v>
                </c:pt>
                <c:pt idx="171">
                  <c:v>2.2931181872493327E-6</c:v>
                </c:pt>
                <c:pt idx="172">
                  <c:v>2.4076940963377404E-6</c:v>
                </c:pt>
                <c:pt idx="173">
                  <c:v>2.5277409304402945E-6</c:v>
                </c:pt>
                <c:pt idx="174">
                  <c:v>2.6535067871018111E-6</c:v>
                </c:pt>
                <c:pt idx="175">
                  <c:v>2.7852503593914019E-6</c:v>
                </c:pt>
                <c:pt idx="176">
                  <c:v>2.9232413575651923E-6</c:v>
                </c:pt>
                <c:pt idx="177">
                  <c:v>3.0677609451619334E-6</c:v>
                </c:pt>
                <c:pt idx="178">
                  <c:v>3.2191021917519631E-6</c:v>
                </c:pt>
                <c:pt idx="179">
                  <c:v>3.3775705411182634E-6</c:v>
                </c:pt>
                <c:pt idx="180">
                  <c:v>3.5434842966459743E-6</c:v>
                </c:pt>
                <c:pt idx="181">
                  <c:v>3.7171751240313886E-6</c:v>
                </c:pt>
                <c:pt idx="182">
                  <c:v>3.8989885721986012E-6</c:v>
                </c:pt>
                <c:pt idx="183">
                  <c:v>4.089284611868707E-6</c:v>
                </c:pt>
                <c:pt idx="184">
                  <c:v>4.2884381940019843E-6</c:v>
                </c:pt>
                <c:pt idx="185">
                  <c:v>4.496839827557969E-6</c:v>
                </c:pt>
                <c:pt idx="186">
                  <c:v>4.7148961772395294E-6</c:v>
                </c:pt>
                <c:pt idx="187">
                  <c:v>4.9430306821091479E-6</c:v>
                </c:pt>
                <c:pt idx="188">
                  <c:v>5.1816841965206717E-6</c:v>
                </c:pt>
                <c:pt idx="189">
                  <c:v>5.4313156520342883E-6</c:v>
                </c:pt>
                <c:pt idx="190">
                  <c:v>5.6924027424241347E-6</c:v>
                </c:pt>
                <c:pt idx="191">
                  <c:v>5.9654426333328582E-6</c:v>
                </c:pt>
                <c:pt idx="192">
                  <c:v>6.2509526937975706E-6</c:v>
                </c:pt>
                <c:pt idx="193">
                  <c:v>6.5494712549762705E-6</c:v>
                </c:pt>
                <c:pt idx="194">
                  <c:v>6.8615583931881385E-6</c:v>
                </c:pt>
                <c:pt idx="195">
                  <c:v>7.1877967401543096E-6</c:v>
                </c:pt>
                <c:pt idx="196">
                  <c:v>7.5287923191068342E-6</c:v>
                </c:pt>
                <c:pt idx="197">
                  <c:v>7.8851754103185486E-6</c:v>
                </c:pt>
                <c:pt idx="198">
                  <c:v>8.2576014442775033E-6</c:v>
                </c:pt>
                <c:pt idx="199">
                  <c:v>8.6467519252814978E-6</c:v>
                </c:pt>
                <c:pt idx="200">
                  <c:v>9.0533353842314812E-6</c:v>
                </c:pt>
                <c:pt idx="201">
                  <c:v>9.4780883640655168E-6</c:v>
                </c:pt>
                <c:pt idx="202">
                  <c:v>9.9217764367230655E-6</c:v>
                </c:pt>
                <c:pt idx="203">
                  <c:v>1.0385195251972686E-5</c:v>
                </c:pt>
                <c:pt idx="204">
                  <c:v>1.0869171622099928E-5</c:v>
                </c:pt>
                <c:pt idx="205">
                  <c:v>1.1374564640457028E-5</c:v>
                </c:pt>
                <c:pt idx="206">
                  <c:v>1.1902266835983846E-5</c:v>
                </c:pt>
                <c:pt idx="207">
                  <c:v>1.2453205363477953E-5</c:v>
                </c:pt>
                <c:pt idx="208">
                  <c:v>1.3028343233943806E-5</c:v>
                </c:pt>
                <c:pt idx="209">
                  <c:v>1.3628680580691073E-5</c:v>
                </c:pt>
                <c:pt idx="210">
                  <c:v>1.4255255968065545E-5</c:v>
                </c:pt>
                <c:pt idx="211">
                  <c:v>1.490914773925988E-5</c:v>
                </c:pt>
                <c:pt idx="212">
                  <c:v>1.5591475406201815E-5</c:v>
                </c:pt>
                <c:pt idx="213">
                  <c:v>1.6303401082741072E-5</c:v>
                </c:pt>
                <c:pt idx="214">
                  <c:v>1.7046130962134148E-5</c:v>
                </c:pt>
                <c:pt idx="215">
                  <c:v>1.7820916838604977E-5</c:v>
                </c:pt>
                <c:pt idx="216">
                  <c:v>1.86290576772003E-5</c:v>
                </c:pt>
                <c:pt idx="217">
                  <c:v>1.9471901228609027E-5</c:v>
                </c:pt>
                <c:pt idx="218">
                  <c:v>2.0350845694940892E-5</c:v>
                </c:pt>
                <c:pt idx="219">
                  <c:v>2.1267341443688747E-5</c:v>
                </c:pt>
                <c:pt idx="220">
                  <c:v>2.2222892773982364E-5</c:v>
                </c:pt>
                <c:pt idx="221">
                  <c:v>2.3219059734578651E-5</c:v>
                </c:pt>
                <c:pt idx="222">
                  <c:v>2.4257459994365405E-5</c:v>
                </c:pt>
                <c:pt idx="223">
                  <c:v>2.5339770771040738E-5</c:v>
                </c:pt>
                <c:pt idx="224">
                  <c:v>2.6467730811195853E-5</c:v>
                </c:pt>
                <c:pt idx="225">
                  <c:v>2.764314243234825E-5</c:v>
                </c:pt>
                <c:pt idx="226">
                  <c:v>2.8867873620486086E-5</c:v>
                </c:pt>
                <c:pt idx="227">
                  <c:v>3.0143860189451955E-5</c:v>
                </c:pt>
                <c:pt idx="228">
                  <c:v>3.147310800149997E-5</c:v>
                </c:pt>
                <c:pt idx="229">
                  <c:v>3.2857695250691444E-5</c:v>
                </c:pt>
                <c:pt idx="230">
                  <c:v>3.4299774809684346E-5</c:v>
                </c:pt>
                <c:pt idx="231">
                  <c:v>3.5801576643691176E-5</c:v>
                </c:pt>
                <c:pt idx="232">
                  <c:v>3.7365410291272364E-5</c:v>
                </c:pt>
                <c:pt idx="233">
                  <c:v>3.899366741229808E-5</c:v>
                </c:pt>
                <c:pt idx="234">
                  <c:v>4.0688824407519479E-5</c:v>
                </c:pt>
                <c:pt idx="235">
                  <c:v>4.2453445109305216E-5</c:v>
                </c:pt>
                <c:pt idx="236">
                  <c:v>4.4290183544431428E-5</c:v>
                </c:pt>
                <c:pt idx="237">
                  <c:v>4.6201786773366123E-5</c:v>
                </c:pt>
                <c:pt idx="238">
                  <c:v>4.8191097803383366E-5</c:v>
                </c:pt>
                <c:pt idx="239">
                  <c:v>5.026105858061433E-5</c:v>
                </c:pt>
                <c:pt idx="240">
                  <c:v>5.2414713061257233E-5</c:v>
                </c:pt>
                <c:pt idx="241">
                  <c:v>5.4655210362279284E-5</c:v>
                </c:pt>
                <c:pt idx="242">
                  <c:v>5.6985807996828608E-5</c:v>
                </c:pt>
                <c:pt idx="243">
                  <c:v>5.9409875189693266E-5</c:v>
                </c:pt>
                <c:pt idx="244">
                  <c:v>6.1930896282688352E-5</c:v>
                </c:pt>
                <c:pt idx="245">
                  <c:v>6.4552474222865676E-5</c:v>
                </c:pt>
                <c:pt idx="246">
                  <c:v>6.7278334142761029E-5</c:v>
                </c:pt>
                <c:pt idx="247">
                  <c:v>7.0112327028571021E-5</c:v>
                </c:pt>
                <c:pt idx="248">
                  <c:v>7.3058433481588668E-5</c:v>
                </c:pt>
                <c:pt idx="249">
                  <c:v>7.612076757178758E-5</c:v>
                </c:pt>
                <c:pt idx="250">
                  <c:v>7.93035807884395E-5</c:v>
                </c:pt>
                <c:pt idx="251">
                  <c:v>8.261126608532295E-5</c:v>
                </c:pt>
                <c:pt idx="252">
                  <c:v>8.6048362026518057E-5</c:v>
                </c:pt>
                <c:pt idx="253">
                  <c:v>8.9619557029678931E-5</c:v>
                </c:pt>
                <c:pt idx="254">
                  <c:v>9.3329693713556014E-5</c:v>
                </c:pt>
                <c:pt idx="255">
                  <c:v>9.7183773346437718E-5</c:v>
                </c:pt>
                <c:pt idx="256">
                  <c:v>1.0118696040150648E-4</c:v>
                </c:pt>
                <c:pt idx="257">
                  <c:v>1.0534458721699993E-4</c:v>
                </c:pt>
                <c:pt idx="258">
                  <c:v>1.0966215876606207E-4</c:v>
                </c:pt>
                <c:pt idx="259">
                  <c:v>1.1414535753406405E-4</c:v>
                </c:pt>
                <c:pt idx="260">
                  <c:v>1.1880004851005585E-4</c:v>
                </c:pt>
                <c:pt idx="261">
                  <c:v>1.2363228428901823E-4</c:v>
                </c:pt>
                <c:pt idx="262">
                  <c:v>1.2864831028868971E-4</c:v>
                </c:pt>
                <c:pt idx="263">
                  <c:v>1.3385457008418823E-4</c:v>
                </c:pt>
                <c:pt idx="264">
                  <c:v>1.3925771085720773E-4</c:v>
                </c:pt>
                <c:pt idx="265">
                  <c:v>1.4486458896722842E-4</c:v>
                </c:pt>
                <c:pt idx="266">
                  <c:v>1.5068227564074351E-4</c:v>
                </c:pt>
                <c:pt idx="267">
                  <c:v>1.5671806278516422E-4</c:v>
                </c:pt>
                <c:pt idx="268">
                  <c:v>1.6297946892296185E-4</c:v>
                </c:pt>
                <c:pt idx="269">
                  <c:v>1.6947424525359645E-4</c:v>
                </c:pt>
                <c:pt idx="270">
                  <c:v>1.7621038184023466E-4</c:v>
                </c:pt>
                <c:pt idx="271">
                  <c:v>1.8319611392369909E-4</c:v>
                </c:pt>
                <c:pt idx="272">
                  <c:v>1.9043992836731297E-4</c:v>
                </c:pt>
                <c:pt idx="273">
                  <c:v>1.9795057022930942E-4</c:v>
                </c:pt>
                <c:pt idx="274">
                  <c:v>2.0573704946924467E-4</c:v>
                </c:pt>
                <c:pt idx="275">
                  <c:v>2.1380864778519548E-4</c:v>
                </c:pt>
                <c:pt idx="276">
                  <c:v>2.2217492558595982E-4</c:v>
                </c:pt>
                <c:pt idx="277">
                  <c:v>2.3084572909848257E-4</c:v>
                </c:pt>
                <c:pt idx="278">
                  <c:v>2.3983119760950732E-4</c:v>
                </c:pt>
                <c:pt idx="279">
                  <c:v>2.4914177084733803E-4</c:v>
                </c:pt>
                <c:pt idx="280">
                  <c:v>2.587881964982713E-4</c:v>
                </c:pt>
                <c:pt idx="281">
                  <c:v>2.6878153786502547E-4</c:v>
                </c:pt>
                <c:pt idx="282">
                  <c:v>2.7913318166350405E-4</c:v>
                </c:pt>
                <c:pt idx="283">
                  <c:v>2.8985484595933598E-4</c:v>
                </c:pt>
                <c:pt idx="284">
                  <c:v>3.0095858824830086E-4</c:v>
                </c:pt>
                <c:pt idx="285">
                  <c:v>3.124568136766422E-4</c:v>
                </c:pt>
                <c:pt idx="286">
                  <c:v>3.2436228340515484E-4</c:v>
                </c:pt>
                <c:pt idx="287">
                  <c:v>3.3668812311493624E-4</c:v>
                </c:pt>
                <c:pt idx="288">
                  <c:v>3.4944783165902189E-4</c:v>
                </c:pt>
                <c:pt idx="289">
                  <c:v>3.6265528985612833E-4</c:v>
                </c:pt>
                <c:pt idx="290">
                  <c:v>3.7632476942905924E-4</c:v>
                </c:pt>
                <c:pt idx="291">
                  <c:v>3.9047094208755052E-4</c:v>
                </c:pt>
                <c:pt idx="292">
                  <c:v>4.0510888875588936E-4</c:v>
                </c:pt>
                <c:pt idx="293">
                  <c:v>4.2025410894486176E-4</c:v>
                </c:pt>
                <c:pt idx="294">
                  <c:v>4.3592253026780698E-4</c:v>
                </c:pt>
                <c:pt idx="295">
                  <c:v>4.5213051810100141E-4</c:v>
                </c:pt>
                <c:pt idx="296">
                  <c:v>4.6889488538848212E-4</c:v>
                </c:pt>
                <c:pt idx="297">
                  <c:v>4.8623290258931185E-4</c:v>
                </c:pt>
                <c:pt idx="298">
                  <c:v>5.0416230776884053E-4</c:v>
                </c:pt>
                <c:pt idx="299">
                  <c:v>5.2270131683196375E-4</c:v>
                </c:pt>
                <c:pt idx="300">
                  <c:v>5.4186863389715778E-4</c:v>
                </c:pt>
                <c:pt idx="301">
                  <c:v>5.6168346181317819E-4</c:v>
                </c:pt>
                <c:pt idx="302">
                  <c:v>5.8216551281253792E-4</c:v>
                </c:pt>
                <c:pt idx="303">
                  <c:v>6.0333501930698297E-4</c:v>
                </c:pt>
                <c:pt idx="304">
                  <c:v>6.2521274481741596E-4</c:v>
                </c:pt>
                <c:pt idx="305">
                  <c:v>6.4781999504071031E-4</c:v>
                </c:pt>
                <c:pt idx="306">
                  <c:v>6.7117862905197168E-4</c:v>
                </c:pt>
                <c:pt idx="307">
                  <c:v>6.9531107063758313E-4</c:v>
                </c:pt>
                <c:pt idx="308">
                  <c:v>7.2024031976025693E-4</c:v>
                </c:pt>
                <c:pt idx="309">
                  <c:v>7.4598996415242702E-4</c:v>
                </c:pt>
                <c:pt idx="310">
                  <c:v>7.7258419103698461E-4</c:v>
                </c:pt>
                <c:pt idx="311">
                  <c:v>8.0004779897091538E-4</c:v>
                </c:pt>
                <c:pt idx="312">
                  <c:v>8.2840620981350366E-4</c:v>
                </c:pt>
                <c:pt idx="313">
                  <c:v>8.5768548080999985E-4</c:v>
                </c:pt>
                <c:pt idx="314">
                  <c:v>8.87912316795747E-4</c:v>
                </c:pt>
                <c:pt idx="315">
                  <c:v>9.1911408251010851E-4</c:v>
                </c:pt>
                <c:pt idx="316">
                  <c:v>9.5131881502419358E-4</c:v>
                </c:pt>
                <c:pt idx="317">
                  <c:v>9.8455523627238861E-4</c:v>
                </c:pt>
                <c:pt idx="318">
                  <c:v>1.0188527656888047E-3</c:v>
                </c:pt>
                <c:pt idx="319">
                  <c:v>1.054241532943534E-3</c:v>
                </c:pt>
                <c:pt idx="320">
                  <c:v>1.0907523907749406E-3</c:v>
                </c:pt>
                <c:pt idx="321">
                  <c:v>1.1284169279109912E-3</c:v>
                </c:pt>
                <c:pt idx="322">
                  <c:v>1.1672674820818463E-3</c:v>
                </c:pt>
                <c:pt idx="323">
                  <c:v>1.2073371531122756E-3</c:v>
                </c:pt>
                <c:pt idx="324">
                  <c:v>1.2486598160932338E-3</c:v>
                </c:pt>
                <c:pt idx="325">
                  <c:v>1.2912701346262656E-3</c:v>
                </c:pt>
                <c:pt idx="326">
                  <c:v>1.335203574136079E-3</c:v>
                </c:pt>
                <c:pt idx="327">
                  <c:v>1.3804964152452914E-3</c:v>
                </c:pt>
                <c:pt idx="328">
                  <c:v>1.4271857672066846E-3</c:v>
                </c:pt>
                <c:pt idx="329">
                  <c:v>1.4753095813864192E-3</c:v>
                </c:pt>
                <c:pt idx="330">
                  <c:v>1.5249066647918808E-3</c:v>
                </c:pt>
                <c:pt idx="331">
                  <c:v>1.5760166936384934E-3</c:v>
                </c:pt>
                <c:pt idx="332">
                  <c:v>1.6286802269499523E-3</c:v>
                </c:pt>
                <c:pt idx="333">
                  <c:v>1.6829387201822144E-3</c:v>
                </c:pt>
                <c:pt idx="334">
                  <c:v>1.738834538867251E-3</c:v>
                </c:pt>
                <c:pt idx="335">
                  <c:v>1.7964109722685695E-3</c:v>
                </c:pt>
                <c:pt idx="336">
                  <c:v>1.8557122470386211E-3</c:v>
                </c:pt>
                <c:pt idx="337">
                  <c:v>1.916783540875211E-3</c:v>
                </c:pt>
                <c:pt idx="338">
                  <c:v>1.979670996163363E-3</c:v>
                </c:pt>
                <c:pt idx="339">
                  <c:v>2.0444217335995329E-3</c:v>
                </c:pt>
                <c:pt idx="340">
                  <c:v>2.1110838657860675E-3</c:v>
                </c:pt>
                <c:pt idx="341">
                  <c:v>2.1797065107886926E-3</c:v>
                </c:pt>
                <c:pt idx="342">
                  <c:v>2.2503398056490376E-3</c:v>
                </c:pt>
                <c:pt idx="343">
                  <c:v>2.3230349198396505E-3</c:v>
                </c:pt>
                <c:pt idx="344">
                  <c:v>2.3978440686570623E-3</c:v>
                </c:pt>
                <c:pt idx="345">
                  <c:v>2.4748205265381351E-3</c:v>
                </c:pt>
                <c:pt idx="346">
                  <c:v>2.5540186402932541E-3</c:v>
                </c:pt>
                <c:pt idx="347">
                  <c:v>2.6354938422447072E-3</c:v>
                </c:pt>
                <c:pt idx="348">
                  <c:v>2.7193026632592598E-3</c:v>
                </c:pt>
                <c:pt idx="349">
                  <c:v>2.8055027456656001E-3</c:v>
                </c:pt>
                <c:pt idx="350">
                  <c:v>2.8941528560451069E-3</c:v>
                </c:pt>
                <c:pt idx="351">
                  <c:v>2.9853128978839516E-3</c:v>
                </c:pt>
                <c:pt idx="352">
                  <c:v>3.0790439240752088E-3</c:v>
                </c:pt>
                <c:pt idx="353">
                  <c:v>3.1754081492612052E-3</c:v>
                </c:pt>
                <c:pt idx="354">
                  <c:v>3.2744689620005651E-3</c:v>
                </c:pt>
                <c:pt idx="355">
                  <c:v>3.3762909367510696E-3</c:v>
                </c:pt>
                <c:pt idx="356">
                  <c:v>3.4809398456541185E-3</c:v>
                </c:pt>
                <c:pt idx="357">
                  <c:v>3.5884826701072514E-3</c:v>
                </c:pt>
                <c:pt idx="358">
                  <c:v>3.6989876121141796E-3</c:v>
                </c:pt>
                <c:pt idx="359">
                  <c:v>3.8125241053972303E-3</c:v>
                </c:pt>
                <c:pt idx="360">
                  <c:v>3.9291628262582146E-3</c:v>
                </c:pt>
                <c:pt idx="361">
                  <c:v>4.0489757041768382E-3</c:v>
                </c:pt>
                <c:pt idx="362">
                  <c:v>4.1720359321284484E-3</c:v>
                </c:pt>
                <c:pt idx="363">
                  <c:v>4.2984179766125674E-3</c:v>
                </c:pt>
                <c:pt idx="364">
                  <c:v>4.4281975873700086E-3</c:v>
                </c:pt>
                <c:pt idx="365">
                  <c:v>4.5614518067835785E-3</c:v>
                </c:pt>
                <c:pt idx="366">
                  <c:v>4.6982589789377194E-3</c:v>
                </c:pt>
                <c:pt idx="367">
                  <c:v>4.8386987583308727E-3</c:v>
                </c:pt>
                <c:pt idx="368">
                  <c:v>4.9828521182178065E-3</c:v>
                </c:pt>
                <c:pt idx="369">
                  <c:v>5.1308013585719126E-3</c:v>
                </c:pt>
                <c:pt idx="370">
                  <c:v>5.282630113649267E-3</c:v>
                </c:pt>
                <c:pt idx="371">
                  <c:v>5.4384233591380227E-3</c:v>
                </c:pt>
                <c:pt idx="372">
                  <c:v>5.5982674188793657E-3</c:v>
                </c:pt>
                <c:pt idx="373">
                  <c:v>5.7622499711429409E-3</c:v>
                </c:pt>
                <c:pt idx="374">
                  <c:v>5.9304600544378694E-3</c:v>
                </c:pt>
                <c:pt idx="375">
                  <c:v>6.1029880728475927E-3</c:v>
                </c:pt>
                <c:pt idx="376">
                  <c:v>6.2799258008681136E-3</c:v>
                </c:pt>
                <c:pt idx="377">
                  <c:v>6.4613663877330918E-3</c:v>
                </c:pt>
                <c:pt idx="378">
                  <c:v>6.647404361211473E-3</c:v>
                </c:pt>
                <c:pt idx="379">
                  <c:v>6.838135630858333E-3</c:v>
                </c:pt>
                <c:pt idx="380">
                  <c:v>7.0336574907003957E-3</c:v>
                </c:pt>
                <c:pt idx="381">
                  <c:v>7.2340686213439032E-3</c:v>
                </c:pt>
                <c:pt idx="382">
                  <c:v>7.4394690914816319E-3</c:v>
                </c:pt>
                <c:pt idx="383">
                  <c:v>7.6499603587852905E-3</c:v>
                </c:pt>
                <c:pt idx="384">
                  <c:v>7.8656452701653112E-3</c:v>
                </c:pt>
                <c:pt idx="385">
                  <c:v>8.0866280613776098E-3</c:v>
                </c:pt>
                <c:pt idx="386">
                  <c:v>8.3130143559648761E-3</c:v>
                </c:pt>
                <c:pt idx="387">
                  <c:v>8.5449111635087505E-3</c:v>
                </c:pt>
                <c:pt idx="388">
                  <c:v>8.7824268771795611E-3</c:v>
                </c:pt>
                <c:pt idx="389">
                  <c:v>9.0256712705636399E-3</c:v>
                </c:pt>
                <c:pt idx="390">
                  <c:v>9.2747554937516741E-3</c:v>
                </c:pt>
                <c:pt idx="391">
                  <c:v>9.5297920686692184E-3</c:v>
                </c:pt>
                <c:pt idx="392">
                  <c:v>9.7908948836319398E-3</c:v>
                </c:pt>
                <c:pt idx="393">
                  <c:v>1.0058179187109828E-2</c:v>
                </c:pt>
                <c:pt idx="394">
                  <c:v>1.0331761580678167E-2</c:v>
                </c:pt>
                <c:pt idx="395">
                  <c:v>1.061176001114339E-2</c:v>
                </c:pt>
                <c:pt idx="396">
                  <c:v>1.0898293761822053E-2</c:v>
                </c:pt>
                <c:pt idx="397">
                  <c:v>1.1191483442957617E-2</c:v>
                </c:pt>
                <c:pt idx="398">
                  <c:v>1.1491450981256146E-2</c:v>
                </c:pt>
                <c:pt idx="399">
                  <c:v>1.1798319608526175E-2</c:v>
                </c:pt>
                <c:pt idx="400">
                  <c:v>1.2112213849404418E-2</c:v>
                </c:pt>
                <c:pt idx="401">
                  <c:v>1.2433259508148442E-2</c:v>
                </c:pt>
                <c:pt idx="402">
                  <c:v>1.2761583654483766E-2</c:v>
                </c:pt>
                <c:pt idx="403">
                  <c:v>1.3097314608486954E-2</c:v>
                </c:pt>
                <c:pt idx="404">
                  <c:v>1.344058192448605E-2</c:v>
                </c:pt>
                <c:pt idx="405">
                  <c:v>1.3791516373967139E-2</c:v>
                </c:pt>
                <c:pt idx="406">
                  <c:v>1.4150249927467162E-2</c:v>
                </c:pt>
                <c:pt idx="407">
                  <c:v>1.4516915735440117E-2</c:v>
                </c:pt>
                <c:pt idx="408">
                  <c:v>1.4891648108079858E-2</c:v>
                </c:pt>
                <c:pt idx="409">
                  <c:v>1.5274582494085198E-2</c:v>
                </c:pt>
                <c:pt idx="410">
                  <c:v>1.566585545835264E-2</c:v>
                </c:pt>
                <c:pt idx="411">
                  <c:v>1.606560465858331E-2</c:v>
                </c:pt>
                <c:pt idx="412">
                  <c:v>1.6473968820788332E-2</c:v>
                </c:pt>
                <c:pt idx="413">
                  <c:v>1.6891087713681197E-2</c:v>
                </c:pt>
                <c:pt idx="414">
                  <c:v>1.7317102121942152E-2</c:v>
                </c:pt>
                <c:pt idx="415">
                  <c:v>1.7752153818344607E-2</c:v>
                </c:pt>
                <c:pt idx="416">
                  <c:v>1.8196385534727466E-2</c:v>
                </c:pt>
                <c:pt idx="417">
                  <c:v>1.8649940931805831E-2</c:v>
                </c:pt>
                <c:pt idx="418">
                  <c:v>1.9112964567805202E-2</c:v>
                </c:pt>
                <c:pt idx="419">
                  <c:v>1.9585601865910407E-2</c:v>
                </c:pt>
                <c:pt idx="420">
                  <c:v>2.0067999080519261E-2</c:v>
                </c:pt>
                <c:pt idx="421">
                  <c:v>2.056030326228897E-2</c:v>
                </c:pt>
                <c:pt idx="422">
                  <c:v>2.1062662221969286E-2</c:v>
                </c:pt>
                <c:pt idx="423">
                  <c:v>2.1575224493010636E-2</c:v>
                </c:pt>
                <c:pt idx="424">
                  <c:v>2.2098139292941132E-2</c:v>
                </c:pt>
                <c:pt idx="425">
                  <c:v>2.2631556483505677E-2</c:v>
                </c:pt>
                <c:pt idx="426">
                  <c:v>2.3175626529557847E-2</c:v>
                </c:pt>
                <c:pt idx="427">
                  <c:v>2.3730500456700998E-2</c:v>
                </c:pt>
                <c:pt idx="428">
                  <c:v>2.4296329807672268E-2</c:v>
                </c:pt>
                <c:pt idx="429">
                  <c:v>2.4873266597464361E-2</c:v>
                </c:pt>
                <c:pt idx="430">
                  <c:v>2.5461463267181461E-2</c:v>
                </c:pt>
                <c:pt idx="431">
                  <c:v>2.6061072636627047E-2</c:v>
                </c:pt>
                <c:pt idx="432">
                  <c:v>2.667224785561817E-2</c:v>
                </c:pt>
                <c:pt idx="433">
                  <c:v>2.7295142354029411E-2</c:v>
                </c:pt>
                <c:pt idx="434">
                  <c:v>2.7929909790559426E-2</c:v>
                </c:pt>
                <c:pt idx="435">
                  <c:v>2.8576704000225939E-2</c:v>
                </c:pt>
                <c:pt idx="436">
                  <c:v>2.9235678940585652E-2</c:v>
                </c:pt>
                <c:pt idx="437">
                  <c:v>2.9906988636682175E-2</c:v>
                </c:pt>
                <c:pt idx="438">
                  <c:v>3.0590787124725849E-2</c:v>
                </c:pt>
                <c:pt idx="439">
                  <c:v>3.1287228394505817E-2</c:v>
                </c:pt>
                <c:pt idx="440">
                  <c:v>3.1996466330540096E-2</c:v>
                </c:pt>
                <c:pt idx="441">
                  <c:v>3.2718654651971213E-2</c:v>
                </c:pt>
                <c:pt idx="442">
                  <c:v>3.3453946851207284E-2</c:v>
                </c:pt>
                <c:pt idx="443">
                  <c:v>3.4202496131322979E-2</c:v>
                </c:pt>
                <c:pt idx="444">
                  <c:v>3.4964455342222478E-2</c:v>
                </c:pt>
                <c:pt idx="445">
                  <c:v>3.5739976915576621E-2</c:v>
                </c:pt>
                <c:pt idx="446">
                  <c:v>3.6529212798543043E-2</c:v>
                </c:pt>
                <c:pt idx="447">
                  <c:v>3.7332314386281151E-2</c:v>
                </c:pt>
                <c:pt idx="448">
                  <c:v>3.8149432453271737E-2</c:v>
                </c:pt>
                <c:pt idx="449">
                  <c:v>3.8980717083457295E-2</c:v>
                </c:pt>
                <c:pt idx="450">
                  <c:v>3.9826317599215399E-2</c:v>
                </c:pt>
                <c:pt idx="451">
                  <c:v>4.0686382489179662E-2</c:v>
                </c:pt>
                <c:pt idx="452">
                  <c:v>4.1561059334925932E-2</c:v>
                </c:pt>
                <c:pt idx="453">
                  <c:v>4.2450494736541167E-2</c:v>
                </c:pt>
                <c:pt idx="454">
                  <c:v>4.3354834237090079E-2</c:v>
                </c:pt>
                <c:pt idx="455">
                  <c:v>4.4274222246004302E-2</c:v>
                </c:pt>
                <c:pt idx="456">
                  <c:v>4.5208801961410083E-2</c:v>
                </c:pt>
                <c:pt idx="457">
                  <c:v>4.6158715291418018E-2</c:v>
                </c:pt>
                <c:pt idx="458">
                  <c:v>4.7124102774398269E-2</c:v>
                </c:pt>
                <c:pt idx="459">
                  <c:v>4.8105103498263801E-2</c:v>
                </c:pt>
                <c:pt idx="460">
                  <c:v>4.9101855018786611E-2</c:v>
                </c:pt>
                <c:pt idx="461">
                  <c:v>5.0114493276975147E-2</c:v>
                </c:pt>
                <c:pt idx="462">
                  <c:v>5.1143152515536916E-2</c:v>
                </c:pt>
                <c:pt idx="463">
                  <c:v>5.2187965194459007E-2</c:v>
                </c:pt>
                <c:pt idx="464">
                  <c:v>5.3249061905730755E-2</c:v>
                </c:pt>
                <c:pt idx="465">
                  <c:v>5.4326571287244496E-2</c:v>
                </c:pt>
                <c:pt idx="466">
                  <c:v>5.5420619935902748E-2</c:v>
                </c:pt>
                <c:pt idx="467">
                  <c:v>5.6531332319965433E-2</c:v>
                </c:pt>
                <c:pt idx="468">
                  <c:v>5.7658830690673235E-2</c:v>
                </c:pt>
                <c:pt idx="469">
                  <c:v>5.8803234993179299E-2</c:v>
                </c:pt>
                <c:pt idx="470">
                  <c:v>5.9964662776827882E-2</c:v>
                </c:pt>
                <c:pt idx="471">
                  <c:v>6.1143229104816177E-2</c:v>
                </c:pt>
                <c:pt idx="472">
                  <c:v>6.233904646327848E-2</c:v>
                </c:pt>
                <c:pt idx="473">
                  <c:v>6.3552224669832791E-2</c:v>
                </c:pt>
                <c:pt idx="474">
                  <c:v>6.4782870781629365E-2</c:v>
                </c:pt>
                <c:pt idx="475">
                  <c:v>6.6031089002943522E-2</c:v>
                </c:pt>
                <c:pt idx="476">
                  <c:v>6.7296980592357003E-2</c:v>
                </c:pt>
                <c:pt idx="477">
                  <c:v>6.8580643769569405E-2</c:v>
                </c:pt>
                <c:pt idx="478">
                  <c:v>6.98821736218872E-2</c:v>
                </c:pt>
                <c:pt idx="479">
                  <c:v>7.1201662010434763E-2</c:v>
                </c:pt>
                <c:pt idx="480">
                  <c:v>7.253919747613502E-2</c:v>
                </c:pt>
                <c:pt idx="481">
                  <c:v>7.3894865145507471E-2</c:v>
                </c:pt>
                <c:pt idx="482">
                  <c:v>7.5268746636334205E-2</c:v>
                </c:pt>
                <c:pt idx="483">
                  <c:v>7.666091996324087E-2</c:v>
                </c:pt>
                <c:pt idx="484">
                  <c:v>7.8071459443247782E-2</c:v>
                </c:pt>
                <c:pt idx="485">
                  <c:v>7.9500435601338015E-2</c:v>
                </c:pt>
                <c:pt idx="486">
                  <c:v>8.094791507610144E-2</c:v>
                </c:pt>
                <c:pt idx="487">
                  <c:v>8.2413960525501206E-2</c:v>
                </c:pt>
                <c:pt idx="488">
                  <c:v>8.3898630532824425E-2</c:v>
                </c:pt>
                <c:pt idx="489">
                  <c:v>8.5401979512867099E-2</c:v>
                </c:pt>
                <c:pt idx="490">
                  <c:v>8.6924057618411377E-2</c:v>
                </c:pt>
                <c:pt idx="491">
                  <c:v>8.8464910647054085E-2</c:v>
                </c:pt>
                <c:pt idx="492">
                  <c:v>9.0024579948440153E-2</c:v>
                </c:pt>
                <c:pt idx="493">
                  <c:v>9.1603102331962116E-2</c:v>
                </c:pt>
                <c:pt idx="494">
                  <c:v>9.3200509974985413E-2</c:v>
                </c:pt>
                <c:pt idx="495">
                  <c:v>9.4816830331656665E-2</c:v>
                </c:pt>
                <c:pt idx="496">
                  <c:v>9.6452086042356999E-2</c:v>
                </c:pt>
                <c:pt idx="497">
                  <c:v>9.8106294843862463E-2</c:v>
                </c:pt>
                <c:pt idx="498">
                  <c:v>9.9779469480269722E-2</c:v>
                </c:pt>
                <c:pt idx="499">
                  <c:v>0.1014716176147521</c:v>
                </c:pt>
                <c:pt idx="500">
                  <c:v>0.10318274174220865</c:v>
                </c:pt>
                <c:pt idx="501">
                  <c:v>0.1049128391028652</c:v>
                </c:pt>
                <c:pt idx="502">
                  <c:v>0.10666190159689704</c:v>
                </c:pt>
                <c:pt idx="503">
                  <c:v>0.10842991570013061</c:v>
                </c:pt>
                <c:pt idx="504">
                  <c:v>0.11021686238089323</c:v>
                </c:pt>
                <c:pt idx="505">
                  <c:v>0.11202271701807198</c:v>
                </c:pt>
                <c:pt idx="506">
                  <c:v>0.11384744932044788</c:v>
                </c:pt>
                <c:pt idx="507">
                  <c:v>0.1156910232473698</c:v>
                </c:pt>
                <c:pt idx="508">
                  <c:v>0.11755339693083244</c:v>
                </c:pt>
                <c:pt idx="509">
                  <c:v>0.11943452259902532</c:v>
                </c:pt>
                <c:pt idx="510">
                  <c:v>0.12133434650141406</c:v>
                </c:pt>
                <c:pt idx="511">
                  <c:v>0.12325280883542278</c:v>
                </c:pt>
                <c:pt idx="512">
                  <c:v>0.12518984367478203</c:v>
                </c:pt>
                <c:pt idx="513">
                  <c:v>0.12714537889960376</c:v>
                </c:pt>
                <c:pt idx="514">
                  <c:v>0.12911933612825355</c:v>
                </c:pt>
                <c:pt idx="515">
                  <c:v>0.13111163065108034</c:v>
                </c:pt>
                <c:pt idx="516">
                  <c:v>0.13312217136606963</c:v>
                </c:pt>
                <c:pt idx="517">
                  <c:v>0.13515086071648486</c:v>
                </c:pt>
                <c:pt idx="518">
                  <c:v>0.13719759463056014</c:v>
                </c:pt>
                <c:pt idx="519">
                  <c:v>0.13926226246330686</c:v>
                </c:pt>
                <c:pt idx="520">
                  <c:v>0.14134474694049803</c:v>
                </c:pt>
                <c:pt idx="521">
                  <c:v>0.14344492410489496</c:v>
                </c:pt>
                <c:pt idx="522">
                  <c:v>0.14556266326477207</c:v>
                </c:pt>
                <c:pt idx="523">
                  <c:v>0.14769782694480738</c:v>
                </c:pt>
                <c:pt idx="524">
                  <c:v>0.14985027083939761</c:v>
                </c:pt>
                <c:pt idx="525">
                  <c:v>0.15201984376845512</c:v>
                </c:pt>
                <c:pt idx="526">
                  <c:v>0.15420638763574868</c:v>
                </c:pt>
                <c:pt idx="527">
                  <c:v>0.15640973738984654</c:v>
                </c:pt>
                <c:pt idx="528">
                  <c:v>0.15862972098771722</c:v>
                </c:pt>
                <c:pt idx="529">
                  <c:v>0.1608661593610462</c:v>
                </c:pt>
                <c:pt idx="530">
                  <c:v>0.16311886638532447</c:v>
                </c:pt>
                <c:pt idx="531">
                  <c:v>0.16538764885176183</c:v>
                </c:pt>
                <c:pt idx="532">
                  <c:v>0.16767230644207953</c:v>
                </c:pt>
                <c:pt idx="533">
                  <c:v>0.16997263170623522</c:v>
                </c:pt>
                <c:pt idx="534">
                  <c:v>0.17228841004313078</c:v>
                </c:pt>
                <c:pt idx="535">
                  <c:v>0.17461941968435135</c:v>
                </c:pt>
                <c:pt idx="536">
                  <c:v>0.17696543168098822</c:v>
                </c:pt>
                <c:pt idx="537">
                  <c:v>0.17932620989358816</c:v>
                </c:pt>
                <c:pt idx="538">
                  <c:v>0.18170151098527931</c:v>
                </c:pt>
                <c:pt idx="539">
                  <c:v>0.18409108441811484</c:v>
                </c:pt>
                <c:pt idx="540">
                  <c:v>0.1864946724526807</c:v>
                </c:pt>
                <c:pt idx="541">
                  <c:v>0.1889120101510039</c:v>
                </c:pt>
                <c:pt idx="542">
                  <c:v>0.19134282538280778</c:v>
                </c:pt>
                <c:pt idx="543">
                  <c:v>0.19378683883514614</c:v>
                </c:pt>
                <c:pt idx="544">
                  <c:v>0.19624376402545773</c:v>
                </c:pt>
                <c:pt idx="545">
                  <c:v>0.19871330731807213</c:v>
                </c:pt>
                <c:pt idx="546">
                  <c:v>0.20119516794420234</c:v>
                </c:pt>
                <c:pt idx="547">
                  <c:v>0.2036890380254549</c:v>
                </c:pt>
                <c:pt idx="548">
                  <c:v>0.20619460260088562</c:v>
                </c:pt>
                <c:pt idx="549">
                  <c:v>0.20871153965762934</c:v>
                </c:pt>
                <c:pt idx="550">
                  <c:v>0.21123952016513015</c:v>
                </c:pt>
                <c:pt idx="551">
                  <c:v>0.21377820811299197</c:v>
                </c:pt>
                <c:pt idx="552">
                  <c:v>0.21632726055247575</c:v>
                </c:pt>
                <c:pt idx="553">
                  <c:v>0.21888632764165827</c:v>
                </c:pt>
                <c:pt idx="554">
                  <c:v>0.22145505269427224</c:v>
                </c:pt>
                <c:pt idx="555">
                  <c:v>0.224033072232242</c:v>
                </c:pt>
                <c:pt idx="556">
                  <c:v>0.22662001604192683</c:v>
                </c:pt>
                <c:pt idx="557">
                  <c:v>0.22921550723408568</c:v>
                </c:pt>
                <c:pt idx="558">
                  <c:v>0.23181916230756616</c:v>
                </c:pt>
                <c:pt idx="559">
                  <c:v>0.23443059121672982</c:v>
                </c:pt>
                <c:pt idx="560">
                  <c:v>0.23704939744261322</c:v>
                </c:pt>
                <c:pt idx="561">
                  <c:v>0.23967517806782879</c:v>
                </c:pt>
                <c:pt idx="562">
                  <c:v>0.24230752385520349</c:v>
                </c:pt>
                <c:pt idx="563">
                  <c:v>0.24494601933015092</c:v>
                </c:pt>
                <c:pt idx="564">
                  <c:v>0.24759024286677433</c:v>
                </c:pt>
                <c:pt idx="565">
                  <c:v>0.25023976677768933</c:v>
                </c:pt>
                <c:pt idx="566">
                  <c:v>0.25289415740755661</c:v>
                </c:pt>
                <c:pt idx="567">
                  <c:v>0.25555297523031206</c:v>
                </c:pt>
                <c:pt idx="568">
                  <c:v>0.25821577495007952</c:v>
                </c:pt>
                <c:pt idx="569">
                  <c:v>0.26088210560574565</c:v>
                </c:pt>
                <c:pt idx="570">
                  <c:v>0.26355151067917837</c:v>
                </c:pt>
                <c:pt idx="571">
                  <c:v>0.26622352820706685</c:v>
                </c:pt>
                <c:pt idx="572">
                  <c:v>0.26889769089635307</c:v>
                </c:pt>
                <c:pt idx="573">
                  <c:v>0.27157352624323228</c:v>
                </c:pt>
                <c:pt idx="574">
                  <c:v>0.27425055665568876</c:v>
                </c:pt>
                <c:pt idx="575">
                  <c:v>0.27692829957953302</c:v>
                </c:pt>
                <c:pt idx="576">
                  <c:v>0.27960626762790686</c:v>
                </c:pt>
                <c:pt idx="577">
                  <c:v>0.28228396871421735</c:v>
                </c:pt>
                <c:pt idx="578">
                  <c:v>0.28496090618845793</c:v>
                </c:pt>
                <c:pt idx="579">
                  <c:v>0.28763657897687422</c:v>
                </c:pt>
                <c:pt idx="580">
                  <c:v>0.29031048172492968</c:v>
                </c:pt>
                <c:pt idx="581">
                  <c:v>0.2929821049435205</c:v>
                </c:pt>
                <c:pt idx="582">
                  <c:v>0.29565093515839191</c:v>
                </c:pt>
                <c:pt idx="583">
                  <c:v>0.29831645506269855</c:v>
                </c:pt>
                <c:pt idx="584">
                  <c:v>0.30097814367265863</c:v>
                </c:pt>
                <c:pt idx="585">
                  <c:v>0.30363547648623823</c:v>
                </c:pt>
                <c:pt idx="586">
                  <c:v>0.30628792564481</c:v>
                </c:pt>
                <c:pt idx="587">
                  <c:v>0.3089349600977187</c:v>
                </c:pt>
                <c:pt idx="588">
                  <c:v>0.311576045769693</c:v>
                </c:pt>
                <c:pt idx="589">
                  <c:v>0.31421064573103175</c:v>
                </c:pt>
                <c:pt idx="590">
                  <c:v>0.3168382203704968</c:v>
                </c:pt>
                <c:pt idx="591">
                  <c:v>0.3194582275708413</c:v>
                </c:pt>
                <c:pt idx="592">
                  <c:v>0.32207012288689585</c:v>
                </c:pt>
                <c:pt idx="593">
                  <c:v>0.32467335972613787</c:v>
                </c:pt>
                <c:pt idx="594">
                  <c:v>0.32726738953166623</c:v>
                </c:pt>
                <c:pt idx="595">
                  <c:v>0.32985166196749716</c:v>
                </c:pt>
                <c:pt idx="596">
                  <c:v>0.33242562510610163</c:v>
                </c:pt>
                <c:pt idx="597">
                  <c:v>0.33498872561809689</c:v>
                </c:pt>
                <c:pt idx="598">
                  <c:v>0.33754040896400606</c:v>
                </c:pt>
                <c:pt idx="599">
                  <c:v>0.34008011958799567</c:v>
                </c:pt>
                <c:pt idx="600">
                  <c:v>0.34260730111350302</c:v>
                </c:pt>
                <c:pt idx="601">
                  <c:v>0.34512139654065621</c:v>
                </c:pt>
                <c:pt idx="602">
                  <c:v>0.3476218484453959</c:v>
                </c:pt>
                <c:pt idx="603">
                  <c:v>0.35010809918020114</c:v>
                </c:pt>
                <c:pt idx="604">
                  <c:v>0.35257959107632075</c:v>
                </c:pt>
                <c:pt idx="605">
                  <c:v>0.35503576664741254</c:v>
                </c:pt>
                <c:pt idx="606">
                  <c:v>0.35747606879448535</c:v>
                </c:pt>
                <c:pt idx="607">
                  <c:v>0.35989994101204714</c:v>
                </c:pt>
                <c:pt idx="608">
                  <c:v>0.36230682759534849</c:v>
                </c:pt>
                <c:pt idx="609">
                  <c:v>0.3646961738486213</c:v>
                </c:pt>
                <c:pt idx="610">
                  <c:v>0.36706742629420297</c:v>
                </c:pt>
                <c:pt idx="611">
                  <c:v>0.36942003288243908</c:v>
                </c:pt>
                <c:pt idx="612">
                  <c:v>0.37175344320225501</c:v>
                </c:pt>
                <c:pt idx="613">
                  <c:v>0.37406710869228732</c:v>
                </c:pt>
                <c:pt idx="614">
                  <c:v>0.3763604828524616</c:v>
                </c:pt>
                <c:pt idx="615">
                  <c:v>0.3786330214559066</c:v>
                </c:pt>
                <c:pt idx="616">
                  <c:v>0.38088418276109082</c:v>
                </c:pt>
                <c:pt idx="617">
                  <c:v>0.38311342772406642</c:v>
                </c:pt>
                <c:pt idx="618">
                  <c:v>0.38532022021070866</c:v>
                </c:pt>
                <c:pt idx="619">
                  <c:v>0.38750402720883348</c:v>
                </c:pt>
                <c:pt idx="620">
                  <c:v>0.38966431904007659</c:v>
                </c:pt>
                <c:pt idx="621">
                  <c:v>0.39180056957142162</c:v>
                </c:pt>
                <c:pt idx="622">
                  <c:v>0.39391225642625616</c:v>
                </c:pt>
                <c:pt idx="623">
                  <c:v>0.39599886119484179</c:v>
                </c:pt>
                <c:pt idx="624">
                  <c:v>0.39805986964407969</c:v>
                </c:pt>
                <c:pt idx="625">
                  <c:v>0.40009477192645476</c:v>
                </c:pt>
                <c:pt idx="626">
                  <c:v>0.40210306278804059</c:v>
                </c:pt>
                <c:pt idx="627">
                  <c:v>0.40408424177544777</c:v>
                </c:pt>
                <c:pt idx="628">
                  <c:v>0.40603781344159928</c:v>
                </c:pt>
                <c:pt idx="629">
                  <c:v>0.40796328755021338</c:v>
                </c:pt>
                <c:pt idx="630">
                  <c:v>0.40986017927888085</c:v>
                </c:pt>
                <c:pt idx="631">
                  <c:v>0.41172800942061649</c:v>
                </c:pt>
                <c:pt idx="632">
                  <c:v>0.41356630458377031</c:v>
                </c:pt>
                <c:pt idx="633">
                  <c:v>0.41537459739018368</c:v>
                </c:pt>
                <c:pt idx="634">
                  <c:v>0.41715242667147434</c:v>
                </c:pt>
                <c:pt idx="635">
                  <c:v>0.41889933766333531</c:v>
                </c:pt>
                <c:pt idx="636">
                  <c:v>0.42061488219773752</c:v>
                </c:pt>
                <c:pt idx="637">
                  <c:v>0.42229861889291842</c:v>
                </c:pt>
                <c:pt idx="638">
                  <c:v>0.42395011334105032</c:v>
                </c:pt>
                <c:pt idx="639">
                  <c:v>0.42556893829347392</c:v>
                </c:pt>
                <c:pt idx="640">
                  <c:v>0.42715467384338929</c:v>
                </c:pt>
                <c:pt idx="641">
                  <c:v>0.42870690760589486</c:v>
                </c:pt>
                <c:pt idx="642">
                  <c:v>0.43022523489526943</c:v>
                </c:pt>
                <c:pt idx="643">
                  <c:v>0.4317092588993896</c:v>
                </c:pt>
                <c:pt idx="644">
                  <c:v>0.43315859085117719</c:v>
                </c:pt>
                <c:pt idx="645">
                  <c:v>0.43457285019697861</c:v>
                </c:pt>
                <c:pt idx="646">
                  <c:v>0.43595166476176994</c:v>
                </c:pt>
                <c:pt idx="647">
                  <c:v>0.43729467091109103</c:v>
                </c:pt>
                <c:pt idx="648">
                  <c:v>0.43860151370961004</c:v>
                </c:pt>
                <c:pt idx="649">
                  <c:v>0.43987184707622284</c:v>
                </c:pt>
                <c:pt idx="650">
                  <c:v>0.44110533393559304</c:v>
                </c:pt>
                <c:pt idx="651">
                  <c:v>0.44230164636604091</c:v>
                </c:pt>
                <c:pt idx="652">
                  <c:v>0.44346046574369025</c:v>
                </c:pt>
                <c:pt idx="653">
                  <c:v>0.44458148288278732</c:v>
                </c:pt>
                <c:pt idx="654">
                  <c:v>0.4456643981721029</c:v>
                </c:pt>
                <c:pt idx="655">
                  <c:v>0.44670892170733889</c:v>
                </c:pt>
                <c:pt idx="656">
                  <c:v>0.44771477341945159</c:v>
                </c:pt>
                <c:pt idx="657">
                  <c:v>0.44868168319882018</c:v>
                </c:pt>
                <c:pt idx="658">
                  <c:v>0.44960939101517816</c:v>
                </c:pt>
                <c:pt idx="659">
                  <c:v>0.45049764703323786</c:v>
                </c:pt>
                <c:pt idx="660">
                  <c:v>0.45134621172393308</c:v>
                </c:pt>
                <c:pt idx="661">
                  <c:v>0.45215485597121607</c:v>
                </c:pt>
                <c:pt idx="662">
                  <c:v>0.45292336117433707</c:v>
                </c:pt>
                <c:pt idx="663">
                  <c:v>0.45365151934554793</c:v>
                </c:pt>
                <c:pt idx="664">
                  <c:v>0.45433913320316621</c:v>
                </c:pt>
                <c:pt idx="665">
                  <c:v>0.45498601625994395</c:v>
                </c:pt>
                <c:pt idx="666">
                  <c:v>0.45559199290668467</c:v>
                </c:pt>
                <c:pt idx="667">
                  <c:v>0.45615689849105734</c:v>
                </c:pt>
                <c:pt idx="668">
                  <c:v>0.45668057939155882</c:v>
                </c:pt>
                <c:pt idx="669">
                  <c:v>0.45716289308657782</c:v>
                </c:pt>
                <c:pt idx="670">
                  <c:v>0.45760370821851692</c:v>
                </c:pt>
                <c:pt idx="671">
                  <c:v>0.45800290465293492</c:v>
                </c:pt>
                <c:pt idx="672">
                  <c:v>0.4583603735326699</c:v>
                </c:pt>
                <c:pt idx="673">
                  <c:v>0.45867601732690999</c:v>
                </c:pt>
                <c:pt idx="674">
                  <c:v>0.45894974987518278</c:v>
                </c:pt>
                <c:pt idx="675">
                  <c:v>0.45918149642623363</c:v>
                </c:pt>
                <c:pt idx="676">
                  <c:v>0.45937119367177015</c:v>
                </c:pt>
                <c:pt idx="677">
                  <c:v>0.45951878977505017</c:v>
                </c:pt>
                <c:pt idx="678">
                  <c:v>0.4596242443942975</c:v>
                </c:pt>
                <c:pt idx="679">
                  <c:v>0.4596875287009286</c:v>
                </c:pt>
                <c:pt idx="680">
                  <c:v>0.45970862539258017</c:v>
                </c:pt>
                <c:pt idx="681">
                  <c:v>0.45968752870092866</c:v>
                </c:pt>
                <c:pt idx="682">
                  <c:v>0.45962424439429744</c:v>
                </c:pt>
                <c:pt idx="683">
                  <c:v>0.45951878977505006</c:v>
                </c:pt>
                <c:pt idx="684">
                  <c:v>0.45937119367177015</c:v>
                </c:pt>
                <c:pt idx="685">
                  <c:v>0.45918149642623363</c:v>
                </c:pt>
                <c:pt idx="686">
                  <c:v>0.45894974987518272</c:v>
                </c:pt>
                <c:pt idx="687">
                  <c:v>0.45867601732690993</c:v>
                </c:pt>
                <c:pt idx="688">
                  <c:v>0.4583603735326699</c:v>
                </c:pt>
                <c:pt idx="689">
                  <c:v>0.45800290465293497</c:v>
                </c:pt>
                <c:pt idx="690">
                  <c:v>0.45760370821851692</c:v>
                </c:pt>
                <c:pt idx="691">
                  <c:v>0.45716289308657776</c:v>
                </c:pt>
                <c:pt idx="692">
                  <c:v>0.45668057939155887</c:v>
                </c:pt>
                <c:pt idx="693">
                  <c:v>0.45615689849105734</c:v>
                </c:pt>
                <c:pt idx="694">
                  <c:v>0.45559199290668473</c:v>
                </c:pt>
                <c:pt idx="695">
                  <c:v>0.45498601625994395</c:v>
                </c:pt>
                <c:pt idx="696">
                  <c:v>0.45433913320316627</c:v>
                </c:pt>
                <c:pt idx="697">
                  <c:v>0.45365151934554793</c:v>
                </c:pt>
                <c:pt idx="698">
                  <c:v>0.45292336117433707</c:v>
                </c:pt>
                <c:pt idx="699">
                  <c:v>0.45215485597121607</c:v>
                </c:pt>
                <c:pt idx="700">
                  <c:v>0.45134621172393308</c:v>
                </c:pt>
                <c:pt idx="701">
                  <c:v>0.45049764703323791</c:v>
                </c:pt>
                <c:pt idx="702">
                  <c:v>0.44960939101517822</c:v>
                </c:pt>
                <c:pt idx="703">
                  <c:v>0.44868168319882018</c:v>
                </c:pt>
                <c:pt idx="704">
                  <c:v>0.44771477341945154</c:v>
                </c:pt>
                <c:pt idx="705">
                  <c:v>0.44670892170733889</c:v>
                </c:pt>
                <c:pt idx="706">
                  <c:v>0.4456643981721029</c:v>
                </c:pt>
                <c:pt idx="707">
                  <c:v>0.44458148288278732</c:v>
                </c:pt>
                <c:pt idx="708">
                  <c:v>0.44346046574369025</c:v>
                </c:pt>
                <c:pt idx="709">
                  <c:v>0.44230164636604086</c:v>
                </c:pt>
                <c:pt idx="710">
                  <c:v>0.44110533393559304</c:v>
                </c:pt>
                <c:pt idx="711">
                  <c:v>0.43987184707622284</c:v>
                </c:pt>
                <c:pt idx="712">
                  <c:v>0.43860151370961004</c:v>
                </c:pt>
                <c:pt idx="713">
                  <c:v>0.43729467091109114</c:v>
                </c:pt>
                <c:pt idx="714">
                  <c:v>0.43595166476176994</c:v>
                </c:pt>
                <c:pt idx="715">
                  <c:v>0.43457285019697867</c:v>
                </c:pt>
                <c:pt idx="716">
                  <c:v>0.43315859085117719</c:v>
                </c:pt>
                <c:pt idx="717">
                  <c:v>0.4317092588993896</c:v>
                </c:pt>
                <c:pt idx="718">
                  <c:v>0.43022523489526948</c:v>
                </c:pt>
                <c:pt idx="719">
                  <c:v>0.42870690760589486</c:v>
                </c:pt>
                <c:pt idx="720">
                  <c:v>0.42715467384338929</c:v>
                </c:pt>
                <c:pt idx="721">
                  <c:v>0.42556893829347398</c:v>
                </c:pt>
                <c:pt idx="722">
                  <c:v>0.42395011334105037</c:v>
                </c:pt>
                <c:pt idx="723">
                  <c:v>0.42229861889291836</c:v>
                </c:pt>
                <c:pt idx="724">
                  <c:v>0.42061488219773757</c:v>
                </c:pt>
                <c:pt idx="725">
                  <c:v>0.41889933766333537</c:v>
                </c:pt>
                <c:pt idx="726">
                  <c:v>0.41715242667147434</c:v>
                </c:pt>
                <c:pt idx="727">
                  <c:v>0.41537459739018373</c:v>
                </c:pt>
                <c:pt idx="728">
                  <c:v>0.41356630458377025</c:v>
                </c:pt>
                <c:pt idx="729">
                  <c:v>0.41172800942061649</c:v>
                </c:pt>
                <c:pt idx="730">
                  <c:v>0.40986017927888085</c:v>
                </c:pt>
                <c:pt idx="731">
                  <c:v>0.40796328755021338</c:v>
                </c:pt>
                <c:pt idx="732">
                  <c:v>0.40603781344159928</c:v>
                </c:pt>
                <c:pt idx="733">
                  <c:v>0.40408424177544783</c:v>
                </c:pt>
                <c:pt idx="734">
                  <c:v>0.40210306278804064</c:v>
                </c:pt>
                <c:pt idx="735">
                  <c:v>0.40009477192645482</c:v>
                </c:pt>
                <c:pt idx="736">
                  <c:v>0.39805986964407963</c:v>
                </c:pt>
                <c:pt idx="737">
                  <c:v>0.39599886119484168</c:v>
                </c:pt>
                <c:pt idx="738">
                  <c:v>0.39391225642625616</c:v>
                </c:pt>
                <c:pt idx="739">
                  <c:v>0.39180056957142162</c:v>
                </c:pt>
                <c:pt idx="740">
                  <c:v>0.38966431904007659</c:v>
                </c:pt>
                <c:pt idx="741">
                  <c:v>0.38750402720883348</c:v>
                </c:pt>
                <c:pt idx="742">
                  <c:v>0.38532022021070866</c:v>
                </c:pt>
                <c:pt idx="743">
                  <c:v>0.38311342772406631</c:v>
                </c:pt>
                <c:pt idx="744">
                  <c:v>0.38088418276109076</c:v>
                </c:pt>
                <c:pt idx="745">
                  <c:v>0.37863302145590672</c:v>
                </c:pt>
                <c:pt idx="746">
                  <c:v>0.37636048285246165</c:v>
                </c:pt>
                <c:pt idx="747">
                  <c:v>0.37406710869228732</c:v>
                </c:pt>
                <c:pt idx="748">
                  <c:v>0.37175344320225501</c:v>
                </c:pt>
                <c:pt idx="749">
                  <c:v>0.36942003288243902</c:v>
                </c:pt>
                <c:pt idx="750">
                  <c:v>0.36706742629420297</c:v>
                </c:pt>
                <c:pt idx="751">
                  <c:v>0.3646961738486213</c:v>
                </c:pt>
                <c:pt idx="752">
                  <c:v>0.36230682759534849</c:v>
                </c:pt>
                <c:pt idx="753">
                  <c:v>0.35989994101204709</c:v>
                </c:pt>
                <c:pt idx="754">
                  <c:v>0.35747606879448535</c:v>
                </c:pt>
                <c:pt idx="755">
                  <c:v>0.35503576664741254</c:v>
                </c:pt>
                <c:pt idx="756">
                  <c:v>0.35257959107632081</c:v>
                </c:pt>
                <c:pt idx="757">
                  <c:v>0.35010809918020108</c:v>
                </c:pt>
                <c:pt idx="758">
                  <c:v>0.3476218484453959</c:v>
                </c:pt>
                <c:pt idx="759">
                  <c:v>0.34512139654065627</c:v>
                </c:pt>
                <c:pt idx="760">
                  <c:v>0.34260730111350313</c:v>
                </c:pt>
                <c:pt idx="761">
                  <c:v>0.34008011958799567</c:v>
                </c:pt>
                <c:pt idx="762">
                  <c:v>0.337540408964006</c:v>
                </c:pt>
                <c:pt idx="763">
                  <c:v>0.33498872561809689</c:v>
                </c:pt>
                <c:pt idx="764">
                  <c:v>0.33242562510610169</c:v>
                </c:pt>
                <c:pt idx="765">
                  <c:v>0.32985166196749716</c:v>
                </c:pt>
                <c:pt idx="766">
                  <c:v>0.32726738953166618</c:v>
                </c:pt>
                <c:pt idx="767">
                  <c:v>0.32467335972613787</c:v>
                </c:pt>
                <c:pt idx="768">
                  <c:v>0.32207012288689574</c:v>
                </c:pt>
                <c:pt idx="769">
                  <c:v>0.3194582275708413</c:v>
                </c:pt>
                <c:pt idx="770">
                  <c:v>0.3168382203704968</c:v>
                </c:pt>
                <c:pt idx="771">
                  <c:v>0.31421064573103163</c:v>
                </c:pt>
                <c:pt idx="772">
                  <c:v>0.311576045769693</c:v>
                </c:pt>
                <c:pt idx="773">
                  <c:v>0.3089349600977187</c:v>
                </c:pt>
                <c:pt idx="774">
                  <c:v>0.30628792564481</c:v>
                </c:pt>
                <c:pt idx="775">
                  <c:v>0.30363547648623823</c:v>
                </c:pt>
                <c:pt idx="776">
                  <c:v>0.30097814367265857</c:v>
                </c:pt>
                <c:pt idx="777">
                  <c:v>0.29831645506269855</c:v>
                </c:pt>
                <c:pt idx="778">
                  <c:v>0.29565093515839191</c:v>
                </c:pt>
                <c:pt idx="779">
                  <c:v>0.29298210494352062</c:v>
                </c:pt>
                <c:pt idx="780">
                  <c:v>0.29031048172492968</c:v>
                </c:pt>
                <c:pt idx="781">
                  <c:v>0.28763657897687422</c:v>
                </c:pt>
                <c:pt idx="782">
                  <c:v>0.28496090618845793</c:v>
                </c:pt>
                <c:pt idx="783">
                  <c:v>0.2822839687142174</c:v>
                </c:pt>
                <c:pt idx="784">
                  <c:v>0.27960626762790691</c:v>
                </c:pt>
                <c:pt idx="785">
                  <c:v>0.27692829957953302</c:v>
                </c:pt>
                <c:pt idx="786">
                  <c:v>0.27425055665568876</c:v>
                </c:pt>
                <c:pt idx="787">
                  <c:v>0.27157352624323233</c:v>
                </c:pt>
                <c:pt idx="788">
                  <c:v>0.26889769089635301</c:v>
                </c:pt>
                <c:pt idx="789">
                  <c:v>0.26622352820706685</c:v>
                </c:pt>
                <c:pt idx="790">
                  <c:v>0.26355151067917842</c:v>
                </c:pt>
                <c:pt idx="791">
                  <c:v>0.2608821056057456</c:v>
                </c:pt>
                <c:pt idx="792">
                  <c:v>0.25821577495007958</c:v>
                </c:pt>
                <c:pt idx="793">
                  <c:v>0.25555297523031206</c:v>
                </c:pt>
                <c:pt idx="794">
                  <c:v>0.25289415740755655</c:v>
                </c:pt>
                <c:pt idx="795">
                  <c:v>0.25023976677768933</c:v>
                </c:pt>
                <c:pt idx="796">
                  <c:v>0.24759024286677433</c:v>
                </c:pt>
                <c:pt idx="797">
                  <c:v>0.24494601933015084</c:v>
                </c:pt>
                <c:pt idx="798">
                  <c:v>0.24230752385520346</c:v>
                </c:pt>
                <c:pt idx="799">
                  <c:v>0.23967517806782884</c:v>
                </c:pt>
                <c:pt idx="800">
                  <c:v>0.23704939744261319</c:v>
                </c:pt>
                <c:pt idx="801">
                  <c:v>0.23443059121672985</c:v>
                </c:pt>
                <c:pt idx="802">
                  <c:v>0.23181916230756619</c:v>
                </c:pt>
                <c:pt idx="803">
                  <c:v>0.22921550723408574</c:v>
                </c:pt>
                <c:pt idx="804">
                  <c:v>0.22662001604192686</c:v>
                </c:pt>
                <c:pt idx="805">
                  <c:v>0.22403307223224192</c:v>
                </c:pt>
                <c:pt idx="806">
                  <c:v>0.22145505269427229</c:v>
                </c:pt>
                <c:pt idx="807">
                  <c:v>0.21888632764165833</c:v>
                </c:pt>
                <c:pt idx="808">
                  <c:v>0.21632726055247575</c:v>
                </c:pt>
                <c:pt idx="809">
                  <c:v>0.21377820811299197</c:v>
                </c:pt>
                <c:pt idx="810">
                  <c:v>0.21123952016513015</c:v>
                </c:pt>
                <c:pt idx="811">
                  <c:v>0.20871153965762937</c:v>
                </c:pt>
                <c:pt idx="812">
                  <c:v>0.2061946026008856</c:v>
                </c:pt>
                <c:pt idx="813">
                  <c:v>0.2036890380254549</c:v>
                </c:pt>
                <c:pt idx="814">
                  <c:v>0.20119516794420236</c:v>
                </c:pt>
                <c:pt idx="815">
                  <c:v>0.19871330731807213</c:v>
                </c:pt>
                <c:pt idx="816">
                  <c:v>0.19624376402545771</c:v>
                </c:pt>
                <c:pt idx="817">
                  <c:v>0.19378683883514616</c:v>
                </c:pt>
                <c:pt idx="818">
                  <c:v>0.19134282538280772</c:v>
                </c:pt>
                <c:pt idx="819">
                  <c:v>0.18891201015100395</c:v>
                </c:pt>
                <c:pt idx="820">
                  <c:v>0.18649467245268073</c:v>
                </c:pt>
                <c:pt idx="821">
                  <c:v>0.18409108441811492</c:v>
                </c:pt>
                <c:pt idx="822">
                  <c:v>0.18170151098527923</c:v>
                </c:pt>
                <c:pt idx="823">
                  <c:v>0.17932620989358808</c:v>
                </c:pt>
                <c:pt idx="824">
                  <c:v>0.17696543168098819</c:v>
                </c:pt>
                <c:pt idx="825">
                  <c:v>0.17461941968435141</c:v>
                </c:pt>
                <c:pt idx="826">
                  <c:v>0.17228841004313078</c:v>
                </c:pt>
                <c:pt idx="827">
                  <c:v>0.16997263170623525</c:v>
                </c:pt>
                <c:pt idx="828">
                  <c:v>0.16767230644207951</c:v>
                </c:pt>
                <c:pt idx="829">
                  <c:v>0.1653876488517618</c:v>
                </c:pt>
                <c:pt idx="830">
                  <c:v>0.16311886638532452</c:v>
                </c:pt>
                <c:pt idx="831">
                  <c:v>0.16086615936104617</c:v>
                </c:pt>
                <c:pt idx="832">
                  <c:v>0.1586297209877171</c:v>
                </c:pt>
                <c:pt idx="833">
                  <c:v>0.15640973738984648</c:v>
                </c:pt>
                <c:pt idx="834">
                  <c:v>0.15420638763574865</c:v>
                </c:pt>
                <c:pt idx="835">
                  <c:v>0.15201984376845507</c:v>
                </c:pt>
                <c:pt idx="836">
                  <c:v>0.14985027083939764</c:v>
                </c:pt>
                <c:pt idx="837">
                  <c:v>0.14769782694480738</c:v>
                </c:pt>
                <c:pt idx="838">
                  <c:v>0.14556266326477205</c:v>
                </c:pt>
                <c:pt idx="839">
                  <c:v>0.14344492410489509</c:v>
                </c:pt>
                <c:pt idx="840">
                  <c:v>0.14134474694049814</c:v>
                </c:pt>
                <c:pt idx="841">
                  <c:v>0.13926226246330678</c:v>
                </c:pt>
                <c:pt idx="842">
                  <c:v>0.13719759463056019</c:v>
                </c:pt>
                <c:pt idx="843">
                  <c:v>0.13515086071648497</c:v>
                </c:pt>
                <c:pt idx="844">
                  <c:v>0.13312217136606957</c:v>
                </c:pt>
                <c:pt idx="845">
                  <c:v>0.13111163065108031</c:v>
                </c:pt>
                <c:pt idx="846">
                  <c:v>0.12911933612825355</c:v>
                </c:pt>
                <c:pt idx="847">
                  <c:v>0.12714537889960373</c:v>
                </c:pt>
                <c:pt idx="848">
                  <c:v>0.125189843674782</c:v>
                </c:pt>
                <c:pt idx="849">
                  <c:v>0.12325280883542283</c:v>
                </c:pt>
                <c:pt idx="850">
                  <c:v>0.12133434650141406</c:v>
                </c:pt>
                <c:pt idx="851">
                  <c:v>0.11943452259902537</c:v>
                </c:pt>
                <c:pt idx="852">
                  <c:v>0.11755339693083247</c:v>
                </c:pt>
                <c:pt idx="853">
                  <c:v>0.1156910232473697</c:v>
                </c:pt>
                <c:pt idx="854">
                  <c:v>0.11384744932044787</c:v>
                </c:pt>
                <c:pt idx="855">
                  <c:v>0.11202271701807201</c:v>
                </c:pt>
                <c:pt idx="856">
                  <c:v>0.11021686238089333</c:v>
                </c:pt>
                <c:pt idx="857">
                  <c:v>0.10842991570013065</c:v>
                </c:pt>
                <c:pt idx="858">
                  <c:v>0.10666190159689704</c:v>
                </c:pt>
                <c:pt idx="859">
                  <c:v>0.1049128391028652</c:v>
                </c:pt>
                <c:pt idx="860">
                  <c:v>0.10318274174220857</c:v>
                </c:pt>
                <c:pt idx="861">
                  <c:v>0.10147161761475215</c:v>
                </c:pt>
                <c:pt idx="862">
                  <c:v>9.9779469480269695E-2</c:v>
                </c:pt>
                <c:pt idx="863">
                  <c:v>9.8106294843862546E-2</c:v>
                </c:pt>
                <c:pt idx="864">
                  <c:v>9.6452086042357069E-2</c:v>
                </c:pt>
                <c:pt idx="865">
                  <c:v>9.4816830331656637E-2</c:v>
                </c:pt>
                <c:pt idx="866">
                  <c:v>9.3200509974985468E-2</c:v>
                </c:pt>
                <c:pt idx="867">
                  <c:v>9.1603102331962172E-2</c:v>
                </c:pt>
                <c:pt idx="868">
                  <c:v>9.0024579948440139E-2</c:v>
                </c:pt>
                <c:pt idx="869">
                  <c:v>8.8464910647054168E-2</c:v>
                </c:pt>
                <c:pt idx="870">
                  <c:v>8.6924057618411391E-2</c:v>
                </c:pt>
                <c:pt idx="871">
                  <c:v>8.5401979512867016E-2</c:v>
                </c:pt>
                <c:pt idx="872">
                  <c:v>8.3898630532824522E-2</c:v>
                </c:pt>
                <c:pt idx="873">
                  <c:v>8.241396052550129E-2</c:v>
                </c:pt>
                <c:pt idx="874">
                  <c:v>8.0947915076101454E-2</c:v>
                </c:pt>
                <c:pt idx="875">
                  <c:v>7.9500435601338085E-2</c:v>
                </c:pt>
                <c:pt idx="876">
                  <c:v>7.8071459443247726E-2</c:v>
                </c:pt>
                <c:pt idx="877">
                  <c:v>7.6660919963240898E-2</c:v>
                </c:pt>
                <c:pt idx="878">
                  <c:v>7.5268746636334191E-2</c:v>
                </c:pt>
                <c:pt idx="879">
                  <c:v>7.3894865145507527E-2</c:v>
                </c:pt>
                <c:pt idx="880">
                  <c:v>7.2539197476135048E-2</c:v>
                </c:pt>
                <c:pt idx="881">
                  <c:v>7.120166201043486E-2</c:v>
                </c:pt>
                <c:pt idx="882">
                  <c:v>6.9882173621887256E-2</c:v>
                </c:pt>
                <c:pt idx="883">
                  <c:v>6.8580643769569405E-2</c:v>
                </c:pt>
                <c:pt idx="884">
                  <c:v>6.7296980592356975E-2</c:v>
                </c:pt>
                <c:pt idx="885">
                  <c:v>6.6031089002943591E-2</c:v>
                </c:pt>
                <c:pt idx="886">
                  <c:v>6.4782870781629406E-2</c:v>
                </c:pt>
                <c:pt idx="887">
                  <c:v>6.355222466983286E-2</c:v>
                </c:pt>
                <c:pt idx="888">
                  <c:v>6.2339046463278473E-2</c:v>
                </c:pt>
                <c:pt idx="889">
                  <c:v>6.1143229104816135E-2</c:v>
                </c:pt>
                <c:pt idx="890">
                  <c:v>5.996466277682793E-2</c:v>
                </c:pt>
                <c:pt idx="891">
                  <c:v>5.8803234993179389E-2</c:v>
                </c:pt>
                <c:pt idx="892">
                  <c:v>5.7658830690673291E-2</c:v>
                </c:pt>
                <c:pt idx="893">
                  <c:v>5.653133231996544E-2</c:v>
                </c:pt>
                <c:pt idx="894">
                  <c:v>5.5420619935902735E-2</c:v>
                </c:pt>
                <c:pt idx="895">
                  <c:v>5.4326571287244524E-2</c:v>
                </c:pt>
                <c:pt idx="896">
                  <c:v>5.3249061905730713E-2</c:v>
                </c:pt>
                <c:pt idx="897">
                  <c:v>5.2187965194458959E-2</c:v>
                </c:pt>
                <c:pt idx="898">
                  <c:v>5.114315251553693E-2</c:v>
                </c:pt>
                <c:pt idx="899">
                  <c:v>5.011449327697505E-2</c:v>
                </c:pt>
                <c:pt idx="900">
                  <c:v>4.9101855018786646E-2</c:v>
                </c:pt>
                <c:pt idx="901">
                  <c:v>4.8105103498263801E-2</c:v>
                </c:pt>
                <c:pt idx="902">
                  <c:v>4.7124102774398283E-2</c:v>
                </c:pt>
                <c:pt idx="903">
                  <c:v>4.6158715291417941E-2</c:v>
                </c:pt>
                <c:pt idx="904">
                  <c:v>4.520880196141E-2</c:v>
                </c:pt>
                <c:pt idx="905">
                  <c:v>4.4274222246004316E-2</c:v>
                </c:pt>
                <c:pt idx="906">
                  <c:v>4.3354834237090085E-2</c:v>
                </c:pt>
                <c:pt idx="907">
                  <c:v>4.2450494736541187E-2</c:v>
                </c:pt>
                <c:pt idx="908">
                  <c:v>4.1561059334926029E-2</c:v>
                </c:pt>
                <c:pt idx="909">
                  <c:v>4.0686382489179593E-2</c:v>
                </c:pt>
                <c:pt idx="910">
                  <c:v>3.9826317599215372E-2</c:v>
                </c:pt>
                <c:pt idx="911">
                  <c:v>3.8980717083457322E-2</c:v>
                </c:pt>
                <c:pt idx="912">
                  <c:v>3.8149432453271716E-2</c:v>
                </c:pt>
                <c:pt idx="913">
                  <c:v>3.7332314386281214E-2</c:v>
                </c:pt>
                <c:pt idx="914">
                  <c:v>3.6529212798543147E-2</c:v>
                </c:pt>
                <c:pt idx="915">
                  <c:v>3.5739976915576593E-2</c:v>
                </c:pt>
                <c:pt idx="916">
                  <c:v>3.4964455342222471E-2</c:v>
                </c:pt>
                <c:pt idx="917">
                  <c:v>3.4202496131323014E-2</c:v>
                </c:pt>
                <c:pt idx="918">
                  <c:v>3.3453946851207304E-2</c:v>
                </c:pt>
                <c:pt idx="919">
                  <c:v>3.2718654651971206E-2</c:v>
                </c:pt>
                <c:pt idx="920">
                  <c:v>3.1996466330540187E-2</c:v>
                </c:pt>
                <c:pt idx="921">
                  <c:v>3.1287228394505741E-2</c:v>
                </c:pt>
                <c:pt idx="922">
                  <c:v>3.0590787124725946E-2</c:v>
                </c:pt>
                <c:pt idx="923">
                  <c:v>2.9906988636682209E-2</c:v>
                </c:pt>
                <c:pt idx="924">
                  <c:v>2.9235678940585624E-2</c:v>
                </c:pt>
                <c:pt idx="925">
                  <c:v>2.8576704000226039E-2</c:v>
                </c:pt>
                <c:pt idx="926">
                  <c:v>2.792990979055951E-2</c:v>
                </c:pt>
                <c:pt idx="927">
                  <c:v>2.7295142354029439E-2</c:v>
                </c:pt>
                <c:pt idx="928">
                  <c:v>2.6672247855618256E-2</c:v>
                </c:pt>
                <c:pt idx="929">
                  <c:v>2.6061072636626968E-2</c:v>
                </c:pt>
                <c:pt idx="930">
                  <c:v>2.5461463267181496E-2</c:v>
                </c:pt>
                <c:pt idx="931">
                  <c:v>2.4873266597464298E-2</c:v>
                </c:pt>
                <c:pt idx="932">
                  <c:v>2.429632980767224E-2</c:v>
                </c:pt>
                <c:pt idx="933">
                  <c:v>2.3730500456700949E-2</c:v>
                </c:pt>
                <c:pt idx="934">
                  <c:v>2.3175626529557788E-2</c:v>
                </c:pt>
                <c:pt idx="935">
                  <c:v>2.263155648350567E-2</c:v>
                </c:pt>
                <c:pt idx="936">
                  <c:v>2.2098139292941167E-2</c:v>
                </c:pt>
                <c:pt idx="937">
                  <c:v>2.1575224493010619E-2</c:v>
                </c:pt>
                <c:pt idx="938">
                  <c:v>2.1062662221969352E-2</c:v>
                </c:pt>
                <c:pt idx="939">
                  <c:v>2.0560303262289008E-2</c:v>
                </c:pt>
                <c:pt idx="940">
                  <c:v>2.0067999080519185E-2</c:v>
                </c:pt>
                <c:pt idx="941">
                  <c:v>1.95856018659104E-2</c:v>
                </c:pt>
                <c:pt idx="942">
                  <c:v>1.9112964567805181E-2</c:v>
                </c:pt>
                <c:pt idx="943">
                  <c:v>1.8649940931805904E-2</c:v>
                </c:pt>
                <c:pt idx="944">
                  <c:v>1.8196385534727522E-2</c:v>
                </c:pt>
                <c:pt idx="945">
                  <c:v>1.7752153818344565E-2</c:v>
                </c:pt>
                <c:pt idx="946">
                  <c:v>1.7317102121942134E-2</c:v>
                </c:pt>
                <c:pt idx="947">
                  <c:v>1.689108771368112E-2</c:v>
                </c:pt>
                <c:pt idx="948">
                  <c:v>1.6473968820788373E-2</c:v>
                </c:pt>
                <c:pt idx="949">
                  <c:v>1.6065604658583341E-2</c:v>
                </c:pt>
                <c:pt idx="950">
                  <c:v>1.566585545835265E-2</c:v>
                </c:pt>
                <c:pt idx="951">
                  <c:v>1.5274582494085158E-2</c:v>
                </c:pt>
                <c:pt idx="952">
                  <c:v>1.489164810807991E-2</c:v>
                </c:pt>
                <c:pt idx="953">
                  <c:v>1.4516915735440207E-2</c:v>
                </c:pt>
                <c:pt idx="954">
                  <c:v>1.4150249927467225E-2</c:v>
                </c:pt>
                <c:pt idx="955">
                  <c:v>1.3791516373967194E-2</c:v>
                </c:pt>
                <c:pt idx="956">
                  <c:v>1.3440581924486158E-2</c:v>
                </c:pt>
                <c:pt idx="957">
                  <c:v>1.3097314608487006E-2</c:v>
                </c:pt>
                <c:pt idx="958">
                  <c:v>1.2761583654483811E-2</c:v>
                </c:pt>
                <c:pt idx="959">
                  <c:v>1.2433259508148289E-2</c:v>
                </c:pt>
                <c:pt idx="960">
                  <c:v>1.2112213849404361E-2</c:v>
                </c:pt>
                <c:pt idx="961">
                  <c:v>1.1798319608526224E-2</c:v>
                </c:pt>
                <c:pt idx="962">
                  <c:v>1.1491450981256052E-2</c:v>
                </c:pt>
                <c:pt idx="963">
                  <c:v>1.1191483442957612E-2</c:v>
                </c:pt>
                <c:pt idx="964">
                  <c:v>1.0898293761822173E-2</c:v>
                </c:pt>
                <c:pt idx="965">
                  <c:v>1.0611760011143419E-2</c:v>
                </c:pt>
                <c:pt idx="966">
                  <c:v>1.033176158067815E-2</c:v>
                </c:pt>
                <c:pt idx="967">
                  <c:v>1.0058179187109825E-2</c:v>
                </c:pt>
                <c:pt idx="968">
                  <c:v>9.7908948836320214E-3</c:v>
                </c:pt>
                <c:pt idx="969">
                  <c:v>9.529792068669142E-3</c:v>
                </c:pt>
                <c:pt idx="970">
                  <c:v>9.2747554937516949E-3</c:v>
                </c:pt>
                <c:pt idx="971">
                  <c:v>9.0256712705636677E-3</c:v>
                </c:pt>
                <c:pt idx="972">
                  <c:v>8.7824268771795888E-3</c:v>
                </c:pt>
                <c:pt idx="973">
                  <c:v>8.5449111635088372E-3</c:v>
                </c:pt>
                <c:pt idx="974">
                  <c:v>8.313014355964949E-3</c:v>
                </c:pt>
                <c:pt idx="975">
                  <c:v>8.0866280613776445E-3</c:v>
                </c:pt>
                <c:pt idx="976">
                  <c:v>7.8656452701652453E-3</c:v>
                </c:pt>
                <c:pt idx="977">
                  <c:v>7.6499603587853798E-3</c:v>
                </c:pt>
                <c:pt idx="978">
                  <c:v>7.4394690914816415E-3</c:v>
                </c:pt>
                <c:pt idx="979">
                  <c:v>7.2340686213439743E-3</c:v>
                </c:pt>
                <c:pt idx="980">
                  <c:v>7.0336574907004608E-3</c:v>
                </c:pt>
                <c:pt idx="981">
                  <c:v>6.8381356308583304E-3</c:v>
                </c:pt>
                <c:pt idx="982">
                  <c:v>6.6474043612115806E-3</c:v>
                </c:pt>
                <c:pt idx="983">
                  <c:v>6.4613663877330146E-3</c:v>
                </c:pt>
                <c:pt idx="984">
                  <c:v>6.2799258008680329E-3</c:v>
                </c:pt>
                <c:pt idx="985">
                  <c:v>6.1029880728475918E-3</c:v>
                </c:pt>
                <c:pt idx="986">
                  <c:v>5.9304600544377575E-3</c:v>
                </c:pt>
                <c:pt idx="987">
                  <c:v>5.7622499711428342E-3</c:v>
                </c:pt>
                <c:pt idx="988">
                  <c:v>5.5982674188793788E-3</c:v>
                </c:pt>
                <c:pt idx="989">
                  <c:v>5.438423359137929E-3</c:v>
                </c:pt>
                <c:pt idx="990">
                  <c:v>5.282630113649267E-3</c:v>
                </c:pt>
                <c:pt idx="991">
                  <c:v>5.1308013585719776E-3</c:v>
                </c:pt>
                <c:pt idx="992">
                  <c:v>4.982852118217744E-3</c:v>
                </c:pt>
                <c:pt idx="993">
                  <c:v>4.8386987583307903E-3</c:v>
                </c:pt>
                <c:pt idx="994">
                  <c:v>4.6982589789376795E-3</c:v>
                </c:pt>
                <c:pt idx="995">
                  <c:v>4.5614518067834692E-3</c:v>
                </c:pt>
                <c:pt idx="996">
                  <c:v>4.4281975873700754E-3</c:v>
                </c:pt>
                <c:pt idx="997">
                  <c:v>4.2984179766125414E-3</c:v>
                </c:pt>
                <c:pt idx="998">
                  <c:v>4.1720359321285681E-3</c:v>
                </c:pt>
                <c:pt idx="999">
                  <c:v>4.0489757041767098E-3</c:v>
                </c:pt>
                <c:pt idx="1000">
                  <c:v>3.9291628262581807E-3</c:v>
                </c:pt>
                <c:pt idx="1001">
                  <c:v>3.8125241053971527E-3</c:v>
                </c:pt>
                <c:pt idx="1002">
                  <c:v>3.6989876121141883E-3</c:v>
                </c:pt>
                <c:pt idx="1003">
                  <c:v>3.588482670107195E-3</c:v>
                </c:pt>
                <c:pt idx="1004">
                  <c:v>3.4809398456540864E-3</c:v>
                </c:pt>
                <c:pt idx="1005">
                  <c:v>3.3762909367510974E-3</c:v>
                </c:pt>
                <c:pt idx="1006">
                  <c:v>3.2744689620005023E-3</c:v>
                </c:pt>
                <c:pt idx="1007">
                  <c:v>3.1754081492611683E-3</c:v>
                </c:pt>
                <c:pt idx="1008">
                  <c:v>3.0790439240752426E-3</c:v>
                </c:pt>
                <c:pt idx="1009">
                  <c:v>2.9853128978839334E-3</c:v>
                </c:pt>
                <c:pt idx="1010">
                  <c:v>2.8941528560451533E-3</c:v>
                </c:pt>
                <c:pt idx="1011">
                  <c:v>2.8055027456655446E-3</c:v>
                </c:pt>
                <c:pt idx="1012">
                  <c:v>2.719302663259151E-3</c:v>
                </c:pt>
                <c:pt idx="1013">
                  <c:v>2.6354938422446976E-3</c:v>
                </c:pt>
                <c:pt idx="1014">
                  <c:v>2.5540186402933187E-3</c:v>
                </c:pt>
                <c:pt idx="1015">
                  <c:v>2.4748205265381447E-3</c:v>
                </c:pt>
                <c:pt idx="1016">
                  <c:v>2.3978440686570754E-3</c:v>
                </c:pt>
                <c:pt idx="1017">
                  <c:v>2.3230349198396921E-3</c:v>
                </c:pt>
                <c:pt idx="1018">
                  <c:v>2.2503398056490354E-3</c:v>
                </c:pt>
                <c:pt idx="1019">
                  <c:v>2.1797065107887962E-3</c:v>
                </c:pt>
                <c:pt idx="1020">
                  <c:v>2.111083865786035E-3</c:v>
                </c:pt>
                <c:pt idx="1021">
                  <c:v>2.044421733599529E-3</c:v>
                </c:pt>
                <c:pt idx="1022">
                  <c:v>1.9796709961633517E-3</c:v>
                </c:pt>
                <c:pt idx="1023">
                  <c:v>1.9167835408752077E-3</c:v>
                </c:pt>
                <c:pt idx="1024">
                  <c:v>1.8557122470387157E-3</c:v>
                </c:pt>
                <c:pt idx="1025">
                  <c:v>1.7964109722685678E-3</c:v>
                </c:pt>
                <c:pt idx="1026">
                  <c:v>1.7388345388673057E-3</c:v>
                </c:pt>
                <c:pt idx="1027">
                  <c:v>1.682938720182114E-3</c:v>
                </c:pt>
                <c:pt idx="1028">
                  <c:v>1.6286802269498894E-3</c:v>
                </c:pt>
                <c:pt idx="1029">
                  <c:v>1.5760166936384747E-3</c:v>
                </c:pt>
                <c:pt idx="1030">
                  <c:v>1.5249066647918127E-3</c:v>
                </c:pt>
                <c:pt idx="1031">
                  <c:v>1.4753095813864671E-3</c:v>
                </c:pt>
                <c:pt idx="1032">
                  <c:v>1.4271857672067147E-3</c:v>
                </c:pt>
                <c:pt idx="1033">
                  <c:v>1.3804964152452223E-3</c:v>
                </c:pt>
                <c:pt idx="1034">
                  <c:v>1.3352035741360162E-3</c:v>
                </c:pt>
                <c:pt idx="1035">
                  <c:v>1.2912701346262845E-3</c:v>
                </c:pt>
                <c:pt idx="1036">
                  <c:v>1.2486598160932709E-3</c:v>
                </c:pt>
                <c:pt idx="1037">
                  <c:v>1.2073371531123092E-3</c:v>
                </c:pt>
                <c:pt idx="1038">
                  <c:v>1.1672674820818348E-3</c:v>
                </c:pt>
                <c:pt idx="1039">
                  <c:v>1.1284169279109338E-3</c:v>
                </c:pt>
                <c:pt idx="1040">
                  <c:v>1.0907523907748681E-3</c:v>
                </c:pt>
                <c:pt idx="1041">
                  <c:v>1.0542415329436558E-3</c:v>
                </c:pt>
                <c:pt idx="1042">
                  <c:v>1.0188527656887218E-3</c:v>
                </c:pt>
                <c:pt idx="1043">
                  <c:v>9.8455523627231489E-4</c:v>
                </c:pt>
                <c:pt idx="1044">
                  <c:v>9.5131881502422252E-4</c:v>
                </c:pt>
                <c:pt idx="1045">
                  <c:v>9.1911408251010818E-4</c:v>
                </c:pt>
                <c:pt idx="1046">
                  <c:v>8.8791231679558979E-4</c:v>
                </c:pt>
                <c:pt idx="1047">
                  <c:v>8.5768548080998488E-4</c:v>
                </c:pt>
                <c:pt idx="1048">
                  <c:v>8.2840620981343579E-4</c:v>
                </c:pt>
                <c:pt idx="1049">
                  <c:v>8.0004779897098065E-4</c:v>
                </c:pt>
                <c:pt idx="1050">
                  <c:v>7.725841910368917E-4</c:v>
                </c:pt>
                <c:pt idx="1051">
                  <c:v>7.4598996415247516E-4</c:v>
                </c:pt>
                <c:pt idx="1052">
                  <c:v>7.2024031976029629E-4</c:v>
                </c:pt>
                <c:pt idx="1053">
                  <c:v>6.9531107063766846E-4</c:v>
                </c:pt>
                <c:pt idx="1054">
                  <c:v>6.7117862905203282E-4</c:v>
                </c:pt>
                <c:pt idx="1055">
                  <c:v>6.4781999504070294E-4</c:v>
                </c:pt>
                <c:pt idx="1056">
                  <c:v>6.2521274481729225E-4</c:v>
                </c:pt>
                <c:pt idx="1057">
                  <c:v>6.0333501930696519E-4</c:v>
                </c:pt>
                <c:pt idx="1058">
                  <c:v>5.8216551281250768E-4</c:v>
                </c:pt>
                <c:pt idx="1059">
                  <c:v>5.6168346181305969E-4</c:v>
                </c:pt>
                <c:pt idx="1060">
                  <c:v>5.4186863389719508E-4</c:v>
                </c:pt>
                <c:pt idx="1061">
                  <c:v>5.227013168319E-4</c:v>
                </c:pt>
                <c:pt idx="1062">
                  <c:v>5.0416230776885419E-4</c:v>
                </c:pt>
                <c:pt idx="1063">
                  <c:v>4.8623290258927173E-4</c:v>
                </c:pt>
                <c:pt idx="1064">
                  <c:v>4.6889488538844992E-4</c:v>
                </c:pt>
                <c:pt idx="1065">
                  <c:v>4.5213051810102207E-4</c:v>
                </c:pt>
                <c:pt idx="1066">
                  <c:v>4.3592253026778627E-4</c:v>
                </c:pt>
                <c:pt idx="1067">
                  <c:v>4.2025410894487168E-4</c:v>
                </c:pt>
                <c:pt idx="1068">
                  <c:v>4.0510888875587721E-4</c:v>
                </c:pt>
                <c:pt idx="1069">
                  <c:v>3.9047094208749614E-4</c:v>
                </c:pt>
                <c:pt idx="1070">
                  <c:v>3.7632476942904504E-4</c:v>
                </c:pt>
                <c:pt idx="1071">
                  <c:v>3.6265528985618807E-4</c:v>
                </c:pt>
                <c:pt idx="1072">
                  <c:v>3.4944783165905972E-4</c:v>
                </c:pt>
                <c:pt idx="1073">
                  <c:v>3.3668812311488198E-4</c:v>
                </c:pt>
                <c:pt idx="1074">
                  <c:v>3.2436228340506192E-4</c:v>
                </c:pt>
                <c:pt idx="1075">
                  <c:v>3.1245681367669402E-4</c:v>
                </c:pt>
                <c:pt idx="1076">
                  <c:v>3.009585882482595E-4</c:v>
                </c:pt>
                <c:pt idx="1077">
                  <c:v>2.8985484595926697E-4</c:v>
                </c:pt>
                <c:pt idx="1078">
                  <c:v>2.7913318166346149E-4</c:v>
                </c:pt>
                <c:pt idx="1079">
                  <c:v>2.6878153786517623E-4</c:v>
                </c:pt>
                <c:pt idx="1080">
                  <c:v>2.5878819649830279E-4</c:v>
                </c:pt>
                <c:pt idx="1081">
                  <c:v>2.4914177084729418E-4</c:v>
                </c:pt>
                <c:pt idx="1082">
                  <c:v>2.398311976095389E-4</c:v>
                </c:pt>
                <c:pt idx="1083">
                  <c:v>2.3084572909837491E-4</c:v>
                </c:pt>
                <c:pt idx="1084">
                  <c:v>2.221749255859534E-4</c:v>
                </c:pt>
                <c:pt idx="1085">
                  <c:v>2.1380864778509462E-4</c:v>
                </c:pt>
                <c:pt idx="1086">
                  <c:v>2.0573704946921402E-4</c:v>
                </c:pt>
                <c:pt idx="1087">
                  <c:v>1.9795057022935913E-4</c:v>
                </c:pt>
                <c:pt idx="1088">
                  <c:v>1.9043992836732259E-4</c:v>
                </c:pt>
                <c:pt idx="1089">
                  <c:v>1.8319611392375658E-4</c:v>
                </c:pt>
                <c:pt idx="1090">
                  <c:v>1.7621038184016793E-4</c:v>
                </c:pt>
                <c:pt idx="1091">
                  <c:v>1.6947424525362033E-4</c:v>
                </c:pt>
                <c:pt idx="1092">
                  <c:v>1.6297946892293268E-4</c:v>
                </c:pt>
                <c:pt idx="1093">
                  <c:v>1.567180627851186E-4</c:v>
                </c:pt>
                <c:pt idx="1094">
                  <c:v>1.5068227564077853E-4</c:v>
                </c:pt>
                <c:pt idx="1095">
                  <c:v>1.4486458896711434E-4</c:v>
                </c:pt>
                <c:pt idx="1096">
                  <c:v>1.3925771085720808E-4</c:v>
                </c:pt>
                <c:pt idx="1097">
                  <c:v>1.3385457008417139E-4</c:v>
                </c:pt>
                <c:pt idx="1098">
                  <c:v>1.2864831028874704E-4</c:v>
                </c:pt>
                <c:pt idx="1099">
                  <c:v>1.2363228428891566E-4</c:v>
                </c:pt>
                <c:pt idx="1100">
                  <c:v>1.1880004851003341E-4</c:v>
                </c:pt>
                <c:pt idx="1101">
                  <c:v>1.1414535753400881E-4</c:v>
                </c:pt>
                <c:pt idx="1102">
                  <c:v>1.0966215876600308E-4</c:v>
                </c:pt>
                <c:pt idx="1103">
                  <c:v>1.0534458721711844E-4</c:v>
                </c:pt>
                <c:pt idx="1104">
                  <c:v>1.0118696040152692E-4</c:v>
                </c:pt>
                <c:pt idx="1105">
                  <c:v>9.7183773346471721E-5</c:v>
                </c:pt>
                <c:pt idx="1106">
                  <c:v>9.3329693713562248E-5</c:v>
                </c:pt>
                <c:pt idx="1107">
                  <c:v>8.961955702977434E-5</c:v>
                </c:pt>
                <c:pt idx="1108">
                  <c:v>8.6048362026551126E-5</c:v>
                </c:pt>
                <c:pt idx="1109">
                  <c:v>8.26112660854002E-5</c:v>
                </c:pt>
                <c:pt idx="1110">
                  <c:v>7.9303580788368038E-5</c:v>
                </c:pt>
                <c:pt idx="1111">
                  <c:v>7.612076757177091E-5</c:v>
                </c:pt>
                <c:pt idx="1112">
                  <c:v>7.3058433481557972E-5</c:v>
                </c:pt>
                <c:pt idx="1113">
                  <c:v>7.0112327028677883E-5</c:v>
                </c:pt>
                <c:pt idx="1114">
                  <c:v>6.7278334142819413E-5</c:v>
                </c:pt>
                <c:pt idx="1115">
                  <c:v>6.4552474222897985E-5</c:v>
                </c:pt>
                <c:pt idx="1116">
                  <c:v>6.1930896282658916E-5</c:v>
                </c:pt>
                <c:pt idx="1117">
                  <c:v>5.9409875189771715E-5</c:v>
                </c:pt>
                <c:pt idx="1118">
                  <c:v>5.6985807996795106E-5</c:v>
                </c:pt>
                <c:pt idx="1119">
                  <c:v>5.4655210362391024E-5</c:v>
                </c:pt>
                <c:pt idx="1120">
                  <c:v>5.2414713061180397E-5</c:v>
                </c:pt>
                <c:pt idx="1121">
                  <c:v>5.0261058580631196E-5</c:v>
                </c:pt>
                <c:pt idx="1122">
                  <c:v>4.8191097803383231E-5</c:v>
                </c:pt>
                <c:pt idx="1123">
                  <c:v>4.6201786773417846E-5</c:v>
                </c:pt>
                <c:pt idx="1124">
                  <c:v>4.4290183544494339E-5</c:v>
                </c:pt>
                <c:pt idx="1125">
                  <c:v>4.2453445109280795E-5</c:v>
                </c:pt>
                <c:pt idx="1126">
                  <c:v>4.0688824407620906E-5</c:v>
                </c:pt>
                <c:pt idx="1127">
                  <c:v>3.8993667412388157E-5</c:v>
                </c:pt>
                <c:pt idx="1128">
                  <c:v>3.736541029139204E-5</c:v>
                </c:pt>
                <c:pt idx="1129">
                  <c:v>3.5801576643812546E-5</c:v>
                </c:pt>
                <c:pt idx="1130">
                  <c:v>3.4299774809655168E-5</c:v>
                </c:pt>
                <c:pt idx="1131">
                  <c:v>3.2857695250728537E-5</c:v>
                </c:pt>
                <c:pt idx="1132">
                  <c:v>3.14731080016667E-5</c:v>
                </c:pt>
                <c:pt idx="1133">
                  <c:v>3.0143860189528431E-5</c:v>
                </c:pt>
                <c:pt idx="1134">
                  <c:v>2.8867873620524727E-5</c:v>
                </c:pt>
                <c:pt idx="1135">
                  <c:v>2.7643142432439903E-5</c:v>
                </c:pt>
                <c:pt idx="1136">
                  <c:v>2.6467730811329126E-5</c:v>
                </c:pt>
                <c:pt idx="1137">
                  <c:v>2.5339770771091668E-5</c:v>
                </c:pt>
                <c:pt idx="1138">
                  <c:v>2.4257459994536316E-5</c:v>
                </c:pt>
                <c:pt idx="1139">
                  <c:v>2.3219059734573068E-5</c:v>
                </c:pt>
                <c:pt idx="1140">
                  <c:v>2.222289277418282E-5</c:v>
                </c:pt>
                <c:pt idx="1141">
                  <c:v>2.1267341443835416E-5</c:v>
                </c:pt>
                <c:pt idx="1142">
                  <c:v>2.0350845695042997E-5</c:v>
                </c:pt>
                <c:pt idx="1143">
                  <c:v>1.9471901228757068E-5</c:v>
                </c:pt>
                <c:pt idx="1144">
                  <c:v>1.8629057677333406E-5</c:v>
                </c:pt>
                <c:pt idx="1145">
                  <c:v>1.7820916838809638E-5</c:v>
                </c:pt>
                <c:pt idx="1146">
                  <c:v>1.7046130962258422E-5</c:v>
                </c:pt>
                <c:pt idx="1147">
                  <c:v>1.6303401082999274E-5</c:v>
                </c:pt>
                <c:pt idx="1148">
                  <c:v>1.5591475406469851E-5</c:v>
                </c:pt>
                <c:pt idx="1149">
                  <c:v>1.4909147739578522E-5</c:v>
                </c:pt>
                <c:pt idx="1150">
                  <c:v>1.4255255968377911E-5</c:v>
                </c:pt>
                <c:pt idx="1151">
                  <c:v>1.3628680580919242E-5</c:v>
                </c:pt>
                <c:pt idx="1152">
                  <c:v>1.3028343234167521E-5</c:v>
                </c:pt>
                <c:pt idx="1153">
                  <c:v>1.2453205363874402E-5</c:v>
                </c:pt>
                <c:pt idx="1154">
                  <c:v>1.190226683632888E-5</c:v>
                </c:pt>
                <c:pt idx="1155">
                  <c:v>1.1374564640921634E-5</c:v>
                </c:pt>
                <c:pt idx="1156">
                  <c:v>1.0869171622480693E-5</c:v>
                </c:pt>
                <c:pt idx="1157">
                  <c:v>1.038519525235412E-5</c:v>
                </c:pt>
                <c:pt idx="1158">
                  <c:v>9.921776437235346E-6</c:v>
                </c:pt>
                <c:pt idx="1159">
                  <c:v>9.4780883647453692E-6</c:v>
                </c:pt>
                <c:pt idx="1160">
                  <c:v>9.0533353848055832E-6</c:v>
                </c:pt>
                <c:pt idx="1161">
                  <c:v>8.6467519258534229E-6</c:v>
                </c:pt>
                <c:pt idx="1162">
                  <c:v>8.2576014449724312E-6</c:v>
                </c:pt>
                <c:pt idx="1163">
                  <c:v>7.8851754110266309E-6</c:v>
                </c:pt>
                <c:pt idx="1164">
                  <c:v>7.5287923199073701E-6</c:v>
                </c:pt>
                <c:pt idx="1165">
                  <c:v>7.1877967410203093E-6</c:v>
                </c:pt>
                <c:pt idx="1166">
                  <c:v>6.8615583941569316E-6</c:v>
                </c:pt>
                <c:pt idx="1167">
                  <c:v>6.5494712559144586E-6</c:v>
                </c:pt>
                <c:pt idx="1168">
                  <c:v>6.2509526948448566E-6</c:v>
                </c:pt>
                <c:pt idx="1169">
                  <c:v>5.9654426345321738E-6</c:v>
                </c:pt>
                <c:pt idx="1170">
                  <c:v>5.6924027438142479E-6</c:v>
                </c:pt>
                <c:pt idx="1171">
                  <c:v>5.4313156533828232E-6</c:v>
                </c:pt>
                <c:pt idx="1172">
                  <c:v>5.1816841980127016E-6</c:v>
                </c:pt>
                <c:pt idx="1173">
                  <c:v>4.9430306836878852E-6</c:v>
                </c:pt>
                <c:pt idx="1174">
                  <c:v>4.7148961789090542E-6</c:v>
                </c:pt>
                <c:pt idx="1175">
                  <c:v>4.496839829483529E-6</c:v>
                </c:pt>
                <c:pt idx="1176">
                  <c:v>4.2884381961147403E-6</c:v>
                </c:pt>
                <c:pt idx="1177">
                  <c:v>4.0892846141248275E-6</c:v>
                </c:pt>
                <c:pt idx="1178">
                  <c:v>3.8989885746592759E-6</c:v>
                </c:pt>
                <c:pt idx="1179">
                  <c:v>3.7171751267384051E-6</c:v>
                </c:pt>
                <c:pt idx="1180">
                  <c:v>3.5434842995358173E-6</c:v>
                </c:pt>
                <c:pt idx="1181">
                  <c:v>3.3775705442789228E-6</c:v>
                </c:pt>
                <c:pt idx="1182">
                  <c:v>3.2191021951817723E-6</c:v>
                </c:pt>
                <c:pt idx="1183">
                  <c:v>3.0677609488348389E-6</c:v>
                </c:pt>
                <c:pt idx="1184">
                  <c:v>2.9232413614908906E-6</c:v>
                </c:pt>
                <c:pt idx="1185">
                  <c:v>2.7852503637003348E-6</c:v>
                </c:pt>
                <c:pt idx="1186">
                  <c:v>2.6535067917631922E-6</c:v>
                </c:pt>
                <c:pt idx="1187">
                  <c:v>2.5277409354785612E-6</c:v>
                </c:pt>
                <c:pt idx="1188">
                  <c:v>2.4076941016860373E-6</c:v>
                </c:pt>
                <c:pt idx="1189">
                  <c:v>2.2931181931064652E-6</c:v>
                </c:pt>
                <c:pt idx="1190">
                  <c:v>2.1837753020025349E-6</c:v>
                </c:pt>
                <c:pt idx="1191">
                  <c:v>2.0794373181924031E-6</c:v>
                </c:pt>
                <c:pt idx="1192">
                  <c:v>1.9798855509619065E-6</c:v>
                </c:pt>
                <c:pt idx="1193">
                  <c:v>1.8849103644332324E-6</c:v>
                </c:pt>
                <c:pt idx="1194">
                  <c:v>1.7943108259598303E-6</c:v>
                </c:pt>
                <c:pt idx="1195">
                  <c:v>1.7078943671291189E-6</c:v>
                </c:pt>
                <c:pt idx="1196">
                  <c:v>1.625476456965992E-6</c:v>
                </c:pt>
                <c:pt idx="1197">
                  <c:v>1.5468802869414767E-6</c:v>
                </c:pt>
                <c:pt idx="1198">
                  <c:v>1.4719364674017533E-6</c:v>
                </c:pt>
                <c:pt idx="1199">
                  <c:v>1.4004827350437699E-6</c:v>
                </c:pt>
                <c:pt idx="1200">
                  <c:v>1.3323636710740059E-6</c:v>
                </c:pt>
                <c:pt idx="1201">
                  <c:v>1.26743042969744E-6</c:v>
                </c:pt>
                <c:pt idx="1202">
                  <c:v>1.2055404765938019E-6</c:v>
                </c:pt>
                <c:pt idx="1203">
                  <c:v>1.1465573370480417E-6</c:v>
                </c:pt>
                <c:pt idx="1204">
                  <c:v>1.0903503534117067E-6</c:v>
                </c:pt>
                <c:pt idx="1205">
                  <c:v>1.0367944515812023E-6</c:v>
                </c:pt>
                <c:pt idx="1206">
                  <c:v>9.8576991618828725E-7</c:v>
                </c:pt>
                <c:pt idx="1207">
                  <c:v>9.3716217420699739E-7</c:v>
                </c:pt>
                <c:pt idx="1208">
                  <c:v>8.9086158669014054E-7</c:v>
                </c:pt>
                <c:pt idx="1209">
                  <c:v>8.4676324835690905E-7</c:v>
                </c:pt>
                <c:pt idx="1210">
                  <c:v>8.047667947617085E-7</c:v>
                </c:pt>
                <c:pt idx="1211">
                  <c:v>7.6477621678232416E-7</c:v>
                </c:pt>
                <c:pt idx="1212">
                  <c:v>7.2669968217360711E-7</c:v>
                </c:pt>
                <c:pt idx="1213">
                  <c:v>6.9044936394057366E-7</c:v>
                </c:pt>
                <c:pt idx="1214">
                  <c:v>6.5594127529243034E-7</c:v>
                </c:pt>
                <c:pt idx="1215">
                  <c:v>6.230951109463922E-7</c:v>
                </c:pt>
                <c:pt idx="1216">
                  <c:v>5.9183409455738061E-7</c:v>
                </c:pt>
                <c:pt idx="1217">
                  <c:v>5.6208483205666398E-7</c:v>
                </c:pt>
                <c:pt idx="1218">
                  <c:v>5.337771706893789E-7</c:v>
                </c:pt>
                <c:pt idx="1219">
                  <c:v>5.0684406354747384E-7</c:v>
                </c:pt>
                <c:pt idx="1220">
                  <c:v>4.8122143940113426E-7</c:v>
                </c:pt>
                <c:pt idx="1221">
                  <c:v>4.5684807763798186E-7</c:v>
                </c:pt>
                <c:pt idx="1222">
                  <c:v>4.3366548812557659E-7</c:v>
                </c:pt>
                <c:pt idx="1223">
                  <c:v>4.1161779581860824E-7</c:v>
                </c:pt>
                <c:pt idx="1224">
                  <c:v>3.906516299380334E-7</c:v>
                </c:pt>
                <c:pt idx="1225">
                  <c:v>3.7071601755503176E-7</c:v>
                </c:pt>
                <c:pt idx="1226">
                  <c:v>3.5176228141815807E-7</c:v>
                </c:pt>
                <c:pt idx="1227">
                  <c:v>3.3374394186737267E-7</c:v>
                </c:pt>
                <c:pt idx="1228">
                  <c:v>3.1661662268384116E-7</c:v>
                </c:pt>
                <c:pt idx="1229">
                  <c:v>3.0033796072942588E-7</c:v>
                </c:pt>
                <c:pt idx="1230">
                  <c:v>2.8486751923466167E-7</c:v>
                </c:pt>
                <c:pt idx="1231">
                  <c:v>2.7016670459879692E-7</c:v>
                </c:pt>
                <c:pt idx="1232">
                  <c:v>2.5619868657004823E-7</c:v>
                </c:pt>
                <c:pt idx="1233">
                  <c:v>2.4292832167874382E-7</c:v>
                </c:pt>
                <c:pt idx="1234">
                  <c:v>2.3032207980033926E-7</c:v>
                </c:pt>
                <c:pt idx="1235">
                  <c:v>2.1834797372952555E-7</c:v>
                </c:pt>
                <c:pt idx="1236">
                  <c:v>2.0697549165073853E-7</c:v>
                </c:pt>
                <c:pt idx="1237">
                  <c:v>1.9617553239434873E-7</c:v>
                </c:pt>
                <c:pt idx="1238">
                  <c:v>1.8592034337165539E-7</c:v>
                </c:pt>
                <c:pt idx="1239">
                  <c:v>1.7618346108555249E-7</c:v>
                </c:pt>
                <c:pt idx="1240">
                  <c:v>1.6693965411734143E-7</c:v>
                </c:pt>
                <c:pt idx="1241">
                  <c:v>1.5816486849367479E-7</c:v>
                </c:pt>
                <c:pt idx="1242">
                  <c:v>1.4983617534102729E-7</c:v>
                </c:pt>
                <c:pt idx="1243">
                  <c:v>1.4193172073835409E-7</c:v>
                </c:pt>
                <c:pt idx="1244">
                  <c:v>1.3443067768182503E-7</c:v>
                </c:pt>
                <c:pt idx="1245">
                  <c:v>1.2731320007857497E-7</c:v>
                </c:pt>
                <c:pt idx="1246">
                  <c:v>1.2056037868942511E-7</c:v>
                </c:pt>
                <c:pt idx="1247">
                  <c:v>1.1415419894341894E-7</c:v>
                </c:pt>
                <c:pt idx="1248">
                  <c:v>1.080775005498153E-7</c:v>
                </c:pt>
                <c:pt idx="1249">
                  <c:v>1.0231393883589837E-7</c:v>
                </c:pt>
                <c:pt idx="1250">
                  <c:v>9.6847947741586571E-8</c:v>
                </c:pt>
                <c:pt idx="1251">
                  <c:v>9.1664704404360789E-8</c:v>
                </c:pt>
                <c:pt idx="1252">
                  <c:v>8.6750095270486359E-8</c:v>
                </c:pt>
                <c:pt idx="1253">
                  <c:v>8.2090683670881678E-8</c:v>
                </c:pt>
                <c:pt idx="1254">
                  <c:v>7.7673678802272809E-8</c:v>
                </c:pt>
                <c:pt idx="1255">
                  <c:v>7.3486906056504461E-8</c:v>
                </c:pt>
                <c:pt idx="1256">
                  <c:v>6.9518778643011619E-8</c:v>
                </c:pt>
                <c:pt idx="1257">
                  <c:v>6.5758270451531849E-8</c:v>
                </c:pt>
                <c:pt idx="1258">
                  <c:v>6.2194890104142536E-8</c:v>
                </c:pt>
                <c:pt idx="1259">
                  <c:v>5.881865614763715E-8</c:v>
                </c:pt>
                <c:pt idx="1260">
                  <c:v>5.5620073339123899E-8</c:v>
                </c:pt>
                <c:pt idx="1261">
                  <c:v>5.2590109979533995E-8</c:v>
                </c:pt>
                <c:pt idx="1262">
                  <c:v>4.9720176251464853E-8</c:v>
                </c:pt>
                <c:pt idx="1263">
                  <c:v>4.7002103519468474E-8</c:v>
                </c:pt>
                <c:pt idx="1264">
                  <c:v>4.4428124552511034E-8</c:v>
                </c:pt>
                <c:pt idx="1265">
                  <c:v>4.1990854629900248E-8</c:v>
                </c:pt>
                <c:pt idx="1266">
                  <c:v>3.9683273493481583E-8</c:v>
                </c:pt>
                <c:pt idx="1267">
                  <c:v>3.7498708110364816E-8</c:v>
                </c:pt>
                <c:pt idx="1268">
                  <c:v>3.5430816211843207E-8</c:v>
                </c:pt>
                <c:pt idx="1269">
                  <c:v>3.3473570575523631E-8</c:v>
                </c:pt>
                <c:pt idx="1270">
                  <c:v>3.162124401899038E-8</c:v>
                </c:pt>
                <c:pt idx="1271">
                  <c:v>2.9868395074584179E-8</c:v>
                </c:pt>
                <c:pt idx="1272">
                  <c:v>2.8209854316089954E-8</c:v>
                </c:pt>
                <c:pt idx="1273">
                  <c:v>2.6640711309295818E-8</c:v>
                </c:pt>
                <c:pt idx="1274">
                  <c:v>2.5156302159511108E-8</c:v>
                </c:pt>
                <c:pt idx="1275">
                  <c:v>2.3752197630215763E-8</c:v>
                </c:pt>
                <c:pt idx="1276">
                  <c:v>2.242419180805763E-8</c:v>
                </c:pt>
                <c:pt idx="1277">
                  <c:v>2.1168291290418876E-8</c:v>
                </c:pt>
                <c:pt idx="1278">
                  <c:v>1.9980704872743293E-8</c:v>
                </c:pt>
                <c:pt idx="1279">
                  <c:v>1.8857833713744646E-8</c:v>
                </c:pt>
                <c:pt idx="1280">
                  <c:v>0</c:v>
                </c:pt>
              </c:numCache>
            </c:numRef>
          </c:yVal>
          <c:smooth val="1"/>
        </c:ser>
        <c:ser>
          <c:idx val="1"/>
          <c:order val="1"/>
          <c:tx>
            <c:strRef>
              <c:f>'9600 d'!$Q$1</c:f>
              <c:strCache>
                <c:ptCount val="1"/>
                <c:pt idx="0">
                  <c:v>MT3DMS (TVD)</c:v>
                </c:pt>
              </c:strCache>
            </c:strRef>
          </c:tx>
          <c:spPr>
            <a:ln>
              <a:noFill/>
            </a:ln>
          </c:spPr>
          <c:marker>
            <c:symbol val="square"/>
            <c:size val="5"/>
            <c:spPr>
              <a:noFill/>
            </c:spPr>
          </c:marker>
          <c:xVal>
            <c:numRef>
              <c:f>'9600 d'!$Q$3:$Q$1283</c:f>
              <c:numCache>
                <c:formatCode>General</c:formatCode>
                <c:ptCount val="1281"/>
                <c:pt idx="0">
                  <c:v>50</c:v>
                </c:pt>
                <c:pt idx="1">
                  <c:v>150</c:v>
                </c:pt>
                <c:pt idx="2">
                  <c:v>250</c:v>
                </c:pt>
                <c:pt idx="3">
                  <c:v>350</c:v>
                </c:pt>
                <c:pt idx="4">
                  <c:v>450</c:v>
                </c:pt>
                <c:pt idx="5">
                  <c:v>550</c:v>
                </c:pt>
                <c:pt idx="6">
                  <c:v>650</c:v>
                </c:pt>
                <c:pt idx="7">
                  <c:v>750</c:v>
                </c:pt>
                <c:pt idx="8">
                  <c:v>850</c:v>
                </c:pt>
                <c:pt idx="9">
                  <c:v>950</c:v>
                </c:pt>
                <c:pt idx="10">
                  <c:v>1050</c:v>
                </c:pt>
                <c:pt idx="11">
                  <c:v>1150</c:v>
                </c:pt>
                <c:pt idx="12">
                  <c:v>1250</c:v>
                </c:pt>
                <c:pt idx="13">
                  <c:v>1350</c:v>
                </c:pt>
                <c:pt idx="14">
                  <c:v>1450</c:v>
                </c:pt>
                <c:pt idx="15">
                  <c:v>1550</c:v>
                </c:pt>
                <c:pt idx="16">
                  <c:v>1650</c:v>
                </c:pt>
                <c:pt idx="17">
                  <c:v>1750</c:v>
                </c:pt>
                <c:pt idx="18">
                  <c:v>1850</c:v>
                </c:pt>
                <c:pt idx="19">
                  <c:v>1950</c:v>
                </c:pt>
                <c:pt idx="20">
                  <c:v>2050</c:v>
                </c:pt>
                <c:pt idx="21">
                  <c:v>2150</c:v>
                </c:pt>
                <c:pt idx="22">
                  <c:v>2250</c:v>
                </c:pt>
                <c:pt idx="23">
                  <c:v>2350</c:v>
                </c:pt>
                <c:pt idx="24">
                  <c:v>2450</c:v>
                </c:pt>
                <c:pt idx="25">
                  <c:v>2550</c:v>
                </c:pt>
                <c:pt idx="26">
                  <c:v>2650</c:v>
                </c:pt>
                <c:pt idx="27">
                  <c:v>2750</c:v>
                </c:pt>
                <c:pt idx="28">
                  <c:v>2850</c:v>
                </c:pt>
                <c:pt idx="29">
                  <c:v>2950</c:v>
                </c:pt>
                <c:pt idx="30">
                  <c:v>3050</c:v>
                </c:pt>
                <c:pt idx="31">
                  <c:v>3150</c:v>
                </c:pt>
                <c:pt idx="32">
                  <c:v>3250</c:v>
                </c:pt>
                <c:pt idx="33">
                  <c:v>3350</c:v>
                </c:pt>
                <c:pt idx="34">
                  <c:v>3450</c:v>
                </c:pt>
                <c:pt idx="35">
                  <c:v>3550</c:v>
                </c:pt>
                <c:pt idx="36">
                  <c:v>3650</c:v>
                </c:pt>
                <c:pt idx="37">
                  <c:v>3750</c:v>
                </c:pt>
                <c:pt idx="38">
                  <c:v>3850</c:v>
                </c:pt>
                <c:pt idx="39">
                  <c:v>3950</c:v>
                </c:pt>
                <c:pt idx="40">
                  <c:v>4050</c:v>
                </c:pt>
                <c:pt idx="41">
                  <c:v>4150</c:v>
                </c:pt>
                <c:pt idx="42">
                  <c:v>4250</c:v>
                </c:pt>
                <c:pt idx="43">
                  <c:v>4350</c:v>
                </c:pt>
                <c:pt idx="44">
                  <c:v>4450</c:v>
                </c:pt>
                <c:pt idx="45">
                  <c:v>4550</c:v>
                </c:pt>
                <c:pt idx="46">
                  <c:v>4650</c:v>
                </c:pt>
                <c:pt idx="47">
                  <c:v>4750</c:v>
                </c:pt>
                <c:pt idx="48">
                  <c:v>4850</c:v>
                </c:pt>
                <c:pt idx="49">
                  <c:v>4950</c:v>
                </c:pt>
                <c:pt idx="50">
                  <c:v>5050</c:v>
                </c:pt>
                <c:pt idx="51">
                  <c:v>5150</c:v>
                </c:pt>
                <c:pt idx="52">
                  <c:v>5250</c:v>
                </c:pt>
                <c:pt idx="53">
                  <c:v>5350</c:v>
                </c:pt>
                <c:pt idx="54">
                  <c:v>5450</c:v>
                </c:pt>
                <c:pt idx="55">
                  <c:v>5550</c:v>
                </c:pt>
                <c:pt idx="56">
                  <c:v>5650</c:v>
                </c:pt>
                <c:pt idx="57">
                  <c:v>5750</c:v>
                </c:pt>
                <c:pt idx="58">
                  <c:v>5850</c:v>
                </c:pt>
                <c:pt idx="59">
                  <c:v>5950</c:v>
                </c:pt>
                <c:pt idx="60">
                  <c:v>6050</c:v>
                </c:pt>
                <c:pt idx="61">
                  <c:v>6150</c:v>
                </c:pt>
                <c:pt idx="62">
                  <c:v>6250</c:v>
                </c:pt>
                <c:pt idx="63">
                  <c:v>6350</c:v>
                </c:pt>
                <c:pt idx="64">
                  <c:v>6450</c:v>
                </c:pt>
                <c:pt idx="65">
                  <c:v>6550</c:v>
                </c:pt>
                <c:pt idx="66">
                  <c:v>6650</c:v>
                </c:pt>
                <c:pt idx="67">
                  <c:v>6750</c:v>
                </c:pt>
                <c:pt idx="68">
                  <c:v>6850</c:v>
                </c:pt>
                <c:pt idx="69">
                  <c:v>6950</c:v>
                </c:pt>
                <c:pt idx="70">
                  <c:v>7050</c:v>
                </c:pt>
                <c:pt idx="71">
                  <c:v>7150</c:v>
                </c:pt>
                <c:pt idx="72">
                  <c:v>7250</c:v>
                </c:pt>
                <c:pt idx="73">
                  <c:v>7350</c:v>
                </c:pt>
                <c:pt idx="74">
                  <c:v>7450</c:v>
                </c:pt>
                <c:pt idx="75">
                  <c:v>7550</c:v>
                </c:pt>
                <c:pt idx="76">
                  <c:v>7650</c:v>
                </c:pt>
                <c:pt idx="77">
                  <c:v>7750</c:v>
                </c:pt>
                <c:pt idx="78">
                  <c:v>7850</c:v>
                </c:pt>
                <c:pt idx="79">
                  <c:v>7950</c:v>
                </c:pt>
                <c:pt idx="80">
                  <c:v>8050</c:v>
                </c:pt>
                <c:pt idx="81">
                  <c:v>8150</c:v>
                </c:pt>
                <c:pt idx="82">
                  <c:v>8250</c:v>
                </c:pt>
                <c:pt idx="83">
                  <c:v>8350</c:v>
                </c:pt>
                <c:pt idx="84">
                  <c:v>8450</c:v>
                </c:pt>
                <c:pt idx="85">
                  <c:v>8550</c:v>
                </c:pt>
                <c:pt idx="86">
                  <c:v>8650</c:v>
                </c:pt>
                <c:pt idx="87">
                  <c:v>8750</c:v>
                </c:pt>
                <c:pt idx="88">
                  <c:v>8850</c:v>
                </c:pt>
                <c:pt idx="89">
                  <c:v>8950</c:v>
                </c:pt>
                <c:pt idx="90">
                  <c:v>9050</c:v>
                </c:pt>
                <c:pt idx="91">
                  <c:v>9150</c:v>
                </c:pt>
                <c:pt idx="92">
                  <c:v>9250</c:v>
                </c:pt>
                <c:pt idx="93">
                  <c:v>9350</c:v>
                </c:pt>
                <c:pt idx="94">
                  <c:v>9450</c:v>
                </c:pt>
                <c:pt idx="95">
                  <c:v>9550</c:v>
                </c:pt>
                <c:pt idx="96">
                  <c:v>9650</c:v>
                </c:pt>
                <c:pt idx="97">
                  <c:v>9750</c:v>
                </c:pt>
                <c:pt idx="98">
                  <c:v>9850</c:v>
                </c:pt>
                <c:pt idx="99">
                  <c:v>9950</c:v>
                </c:pt>
                <c:pt idx="100">
                  <c:v>10050</c:v>
                </c:pt>
                <c:pt idx="101">
                  <c:v>10150</c:v>
                </c:pt>
                <c:pt idx="102">
                  <c:v>10250</c:v>
                </c:pt>
                <c:pt idx="103">
                  <c:v>10350</c:v>
                </c:pt>
                <c:pt idx="104">
                  <c:v>10450</c:v>
                </c:pt>
                <c:pt idx="105">
                  <c:v>10550</c:v>
                </c:pt>
                <c:pt idx="106">
                  <c:v>10650</c:v>
                </c:pt>
                <c:pt idx="107">
                  <c:v>10750</c:v>
                </c:pt>
                <c:pt idx="108">
                  <c:v>10850</c:v>
                </c:pt>
                <c:pt idx="109">
                  <c:v>10950</c:v>
                </c:pt>
                <c:pt idx="110">
                  <c:v>11050</c:v>
                </c:pt>
                <c:pt idx="111">
                  <c:v>11150</c:v>
                </c:pt>
                <c:pt idx="112">
                  <c:v>11250</c:v>
                </c:pt>
                <c:pt idx="113">
                  <c:v>11350</c:v>
                </c:pt>
                <c:pt idx="114">
                  <c:v>11450</c:v>
                </c:pt>
                <c:pt idx="115">
                  <c:v>11550</c:v>
                </c:pt>
                <c:pt idx="116">
                  <c:v>11650</c:v>
                </c:pt>
                <c:pt idx="117">
                  <c:v>11750</c:v>
                </c:pt>
                <c:pt idx="118">
                  <c:v>11850</c:v>
                </c:pt>
                <c:pt idx="119">
                  <c:v>11950</c:v>
                </c:pt>
                <c:pt idx="120">
                  <c:v>12050</c:v>
                </c:pt>
                <c:pt idx="121">
                  <c:v>12150</c:v>
                </c:pt>
                <c:pt idx="122">
                  <c:v>12250</c:v>
                </c:pt>
                <c:pt idx="123">
                  <c:v>12350</c:v>
                </c:pt>
                <c:pt idx="124">
                  <c:v>12450</c:v>
                </c:pt>
                <c:pt idx="125">
                  <c:v>12550</c:v>
                </c:pt>
                <c:pt idx="126">
                  <c:v>12650</c:v>
                </c:pt>
                <c:pt idx="127">
                  <c:v>12750</c:v>
                </c:pt>
              </c:numCache>
            </c:numRef>
          </c:xVal>
          <c:yVal>
            <c:numRef>
              <c:f>'9600 d'!$R$3:$R$1283</c:f>
              <c:numCache>
                <c:formatCode>General</c:formatCode>
                <c:ptCount val="12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1E-4</c:v>
                </c:pt>
                <c:pt idx="25">
                  <c:v>1E-4</c:v>
                </c:pt>
                <c:pt idx="26">
                  <c:v>1E-4</c:v>
                </c:pt>
                <c:pt idx="27">
                  <c:v>2.0000000000000001E-4</c:v>
                </c:pt>
                <c:pt idx="28">
                  <c:v>2.9999999999999997E-4</c:v>
                </c:pt>
                <c:pt idx="29">
                  <c:v>4.0000000000000002E-4</c:v>
                </c:pt>
                <c:pt idx="30">
                  <c:v>5.9999999999999995E-4</c:v>
                </c:pt>
                <c:pt idx="31">
                  <c:v>8.9999999999999998E-4</c:v>
                </c:pt>
                <c:pt idx="32">
                  <c:v>1.1999999999999999E-3</c:v>
                </c:pt>
                <c:pt idx="33">
                  <c:v>1.6999999999999999E-3</c:v>
                </c:pt>
                <c:pt idx="34">
                  <c:v>2.3999999999999998E-3</c:v>
                </c:pt>
                <c:pt idx="35">
                  <c:v>3.2000000000000002E-3</c:v>
                </c:pt>
                <c:pt idx="36">
                  <c:v>4.3E-3</c:v>
                </c:pt>
                <c:pt idx="37">
                  <c:v>5.7000000000000002E-3</c:v>
                </c:pt>
                <c:pt idx="38">
                  <c:v>7.6E-3</c:v>
                </c:pt>
                <c:pt idx="39">
                  <c:v>9.9000000000000008E-3</c:v>
                </c:pt>
                <c:pt idx="40">
                  <c:v>1.29E-2</c:v>
                </c:pt>
                <c:pt idx="41">
                  <c:v>1.66E-2</c:v>
                </c:pt>
                <c:pt idx="42">
                  <c:v>2.1100000000000001E-2</c:v>
                </c:pt>
                <c:pt idx="43">
                  <c:v>2.6700000000000002E-2</c:v>
                </c:pt>
                <c:pt idx="44">
                  <c:v>3.3399999999999999E-2</c:v>
                </c:pt>
                <c:pt idx="45">
                  <c:v>4.1399999999999999E-2</c:v>
                </c:pt>
                <c:pt idx="46">
                  <c:v>5.0900000000000001E-2</c:v>
                </c:pt>
                <c:pt idx="47">
                  <c:v>6.2E-2</c:v>
                </c:pt>
                <c:pt idx="48">
                  <c:v>7.4700000000000003E-2</c:v>
                </c:pt>
                <c:pt idx="49">
                  <c:v>8.9300000000000004E-2</c:v>
                </c:pt>
                <c:pt idx="50">
                  <c:v>0.1057</c:v>
                </c:pt>
                <c:pt idx="51">
                  <c:v>0.1241</c:v>
                </c:pt>
                <c:pt idx="52">
                  <c:v>0.14419999999999999</c:v>
                </c:pt>
                <c:pt idx="53">
                  <c:v>0.1661</c:v>
                </c:pt>
                <c:pt idx="54">
                  <c:v>0.1895</c:v>
                </c:pt>
                <c:pt idx="55">
                  <c:v>0.21429999999999999</c:v>
                </c:pt>
                <c:pt idx="56">
                  <c:v>0.24010000000000001</c:v>
                </c:pt>
                <c:pt idx="57">
                  <c:v>0.2666</c:v>
                </c:pt>
                <c:pt idx="58">
                  <c:v>0.29320000000000002</c:v>
                </c:pt>
                <c:pt idx="59">
                  <c:v>0.31950000000000001</c:v>
                </c:pt>
                <c:pt idx="60">
                  <c:v>0.34510000000000002</c:v>
                </c:pt>
                <c:pt idx="61">
                  <c:v>0.36919999999999997</c:v>
                </c:pt>
                <c:pt idx="62">
                  <c:v>0.39150000000000001</c:v>
                </c:pt>
                <c:pt idx="63">
                  <c:v>0.4113</c:v>
                </c:pt>
                <c:pt idx="64">
                  <c:v>0.42809999999999998</c:v>
                </c:pt>
                <c:pt idx="65">
                  <c:v>0.44159999999999999</c:v>
                </c:pt>
                <c:pt idx="66">
                  <c:v>0.45129999999999998</c:v>
                </c:pt>
                <c:pt idx="67">
                  <c:v>0.45700000000000002</c:v>
                </c:pt>
                <c:pt idx="68">
                  <c:v>0.45829999999999999</c:v>
                </c:pt>
                <c:pt idx="69">
                  <c:v>0.45600000000000002</c:v>
                </c:pt>
                <c:pt idx="70">
                  <c:v>0.44929999999999998</c:v>
                </c:pt>
                <c:pt idx="71">
                  <c:v>0.43859999999999999</c:v>
                </c:pt>
                <c:pt idx="72">
                  <c:v>0.42430000000000001</c:v>
                </c:pt>
                <c:pt idx="73">
                  <c:v>0.40670000000000001</c:v>
                </c:pt>
                <c:pt idx="74">
                  <c:v>0.38629999999999998</c:v>
                </c:pt>
                <c:pt idx="75">
                  <c:v>0.36349999999999999</c:v>
                </c:pt>
                <c:pt idx="76">
                  <c:v>0.33900000000000002</c:v>
                </c:pt>
                <c:pt idx="77">
                  <c:v>0.31319999999999998</c:v>
                </c:pt>
                <c:pt idx="78">
                  <c:v>0.28670000000000001</c:v>
                </c:pt>
                <c:pt idx="79">
                  <c:v>0.2601</c:v>
                </c:pt>
                <c:pt idx="80">
                  <c:v>0.23380000000000001</c:v>
                </c:pt>
                <c:pt idx="81">
                  <c:v>0.2082</c:v>
                </c:pt>
                <c:pt idx="82">
                  <c:v>0.1837</c:v>
                </c:pt>
                <c:pt idx="83">
                  <c:v>0.16059999999999999</c:v>
                </c:pt>
                <c:pt idx="84">
                  <c:v>0.1391</c:v>
                </c:pt>
                <c:pt idx="85">
                  <c:v>0.11940000000000001</c:v>
                </c:pt>
                <c:pt idx="86">
                  <c:v>0.1016</c:v>
                </c:pt>
                <c:pt idx="87">
                  <c:v>8.5599999999999996E-2</c:v>
                </c:pt>
                <c:pt idx="88">
                  <c:v>7.1499999999999994E-2</c:v>
                </c:pt>
                <c:pt idx="89">
                  <c:v>5.91E-2</c:v>
                </c:pt>
                <c:pt idx="90">
                  <c:v>4.8500000000000001E-2</c:v>
                </c:pt>
                <c:pt idx="91">
                  <c:v>3.9399999999999998E-2</c:v>
                </c:pt>
                <c:pt idx="92">
                  <c:v>3.1699999999999999E-2</c:v>
                </c:pt>
                <c:pt idx="93">
                  <c:v>2.53E-2</c:v>
                </c:pt>
                <c:pt idx="94">
                  <c:v>0.02</c:v>
                </c:pt>
                <c:pt idx="95">
                  <c:v>1.5599999999999999E-2</c:v>
                </c:pt>
                <c:pt idx="96">
                  <c:v>1.21E-2</c:v>
                </c:pt>
                <c:pt idx="97">
                  <c:v>9.2999999999999992E-3</c:v>
                </c:pt>
                <c:pt idx="98">
                  <c:v>7.1000000000000004E-3</c:v>
                </c:pt>
                <c:pt idx="99">
                  <c:v>5.4000000000000003E-3</c:v>
                </c:pt>
                <c:pt idx="100">
                  <c:v>4.0000000000000001E-3</c:v>
                </c:pt>
                <c:pt idx="101">
                  <c:v>3.0000000000000001E-3</c:v>
                </c:pt>
                <c:pt idx="102">
                  <c:v>2.2000000000000001E-3</c:v>
                </c:pt>
                <c:pt idx="103">
                  <c:v>1.6000000000000001E-3</c:v>
                </c:pt>
                <c:pt idx="104">
                  <c:v>1.1000000000000001E-3</c:v>
                </c:pt>
                <c:pt idx="105">
                  <c:v>8.0000000000000004E-4</c:v>
                </c:pt>
                <c:pt idx="106">
                  <c:v>5.9999999999999995E-4</c:v>
                </c:pt>
                <c:pt idx="107">
                  <c:v>4.0000000000000002E-4</c:v>
                </c:pt>
                <c:pt idx="108">
                  <c:v>2.9999999999999997E-4</c:v>
                </c:pt>
                <c:pt idx="109">
                  <c:v>2.0000000000000001E-4</c:v>
                </c:pt>
                <c:pt idx="110">
                  <c:v>1E-4</c:v>
                </c:pt>
                <c:pt idx="111">
                  <c:v>1E-4</c:v>
                </c:pt>
                <c:pt idx="112">
                  <c:v>1E-4</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yVal>
          <c:smooth val="1"/>
        </c:ser>
        <c:dLbls>
          <c:showLegendKey val="0"/>
          <c:showVal val="0"/>
          <c:showCatName val="0"/>
          <c:showSerName val="0"/>
          <c:showPercent val="0"/>
          <c:showBubbleSize val="0"/>
        </c:dLbls>
        <c:axId val="175480824"/>
        <c:axId val="175481216"/>
      </c:scatterChart>
      <c:valAx>
        <c:axId val="175480824"/>
        <c:scaling>
          <c:orientation val="minMax"/>
          <c:max val="10000"/>
          <c:min val="0"/>
        </c:scaling>
        <c:delete val="0"/>
        <c:axPos val="b"/>
        <c:majorGridlines/>
        <c:title>
          <c:tx>
            <c:rich>
              <a:bodyPr/>
              <a:lstStyle/>
              <a:p>
                <a:pPr>
                  <a:defRPr/>
                </a:pPr>
                <a:r>
                  <a:rPr lang="en-US"/>
                  <a:t>Distance (m)</a:t>
                </a:r>
              </a:p>
            </c:rich>
          </c:tx>
          <c:layout/>
          <c:overlay val="0"/>
        </c:title>
        <c:numFmt formatCode="#,##0" sourceLinked="0"/>
        <c:majorTickMark val="out"/>
        <c:minorTickMark val="out"/>
        <c:tickLblPos val="nextTo"/>
        <c:crossAx val="175481216"/>
        <c:crosses val="autoZero"/>
        <c:crossBetween val="midCat"/>
      </c:valAx>
      <c:valAx>
        <c:axId val="175481216"/>
        <c:scaling>
          <c:orientation val="minMax"/>
          <c:max val="1"/>
          <c:min val="0"/>
        </c:scaling>
        <c:delete val="0"/>
        <c:axPos val="l"/>
        <c:majorGridlines/>
        <c:title>
          <c:tx>
            <c:rich>
              <a:bodyPr rot="-5400000" vert="horz"/>
              <a:lstStyle/>
              <a:p>
                <a:pPr>
                  <a:defRPr/>
                </a:pPr>
                <a:r>
                  <a:rPr lang="en-US"/>
                  <a:t>C/C0</a:t>
                </a:r>
              </a:p>
            </c:rich>
          </c:tx>
          <c:layout/>
          <c:overlay val="0"/>
        </c:title>
        <c:numFmt formatCode="General" sourceLinked="1"/>
        <c:majorTickMark val="out"/>
        <c:minorTickMark val="none"/>
        <c:tickLblPos val="nextTo"/>
        <c:crossAx val="175480824"/>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 10 days</a:t>
            </a:r>
          </a:p>
        </c:rich>
      </c:tx>
      <c:layout/>
      <c:overlay val="0"/>
    </c:title>
    <c:autoTitleDeleted val="0"/>
    <c:plotArea>
      <c:layout/>
      <c:scatterChart>
        <c:scatterStyle val="lineMarker"/>
        <c:varyColors val="0"/>
        <c:ser>
          <c:idx val="0"/>
          <c:order val="0"/>
          <c:tx>
            <c:strRef>
              <c:f>'analytic solution 10days'!$E$1:$H$1</c:f>
              <c:strCache>
                <c:ptCount val="1"/>
                <c:pt idx="0">
                  <c:v>Theis Analytic Solution</c:v>
                </c:pt>
              </c:strCache>
            </c:strRef>
          </c:tx>
          <c:spPr>
            <a:ln>
              <a:solidFill>
                <a:schemeClr val="accent2"/>
              </a:solidFill>
            </a:ln>
          </c:spPr>
          <c:marker>
            <c:symbol val="none"/>
          </c:marker>
          <c:xVal>
            <c:numRef>
              <c:f>'analytic solution 10days'!$E$4:$E$63</c:f>
              <c:numCache>
                <c:formatCode>General</c:formatCode>
                <c:ptCount val="60"/>
                <c:pt idx="0">
                  <c:v>0.5</c:v>
                </c:pt>
                <c:pt idx="1">
                  <c:v>1.5049999999999999</c:v>
                </c:pt>
                <c:pt idx="2">
                  <c:v>2.590749999999999</c:v>
                </c:pt>
                <c:pt idx="3">
                  <c:v>3.8393625</c:v>
                </c:pt>
                <c:pt idx="4">
                  <c:v>5.2752668749999998</c:v>
                </c:pt>
                <c:pt idx="5">
                  <c:v>6.9265569062499974</c:v>
                </c:pt>
                <c:pt idx="6">
                  <c:v>8.8255404421874992</c:v>
                </c:pt>
                <c:pt idx="7">
                  <c:v>11.009371508515621</c:v>
                </c:pt>
                <c:pt idx="8">
                  <c:v>13.520777234792959</c:v>
                </c:pt>
                <c:pt idx="9">
                  <c:v>16.408893820011912</c:v>
                </c:pt>
                <c:pt idx="10">
                  <c:v>19.730227893013691</c:v>
                </c:pt>
                <c:pt idx="11">
                  <c:v>23.549762076965749</c:v>
                </c:pt>
                <c:pt idx="12">
                  <c:v>27.942226388510608</c:v>
                </c:pt>
                <c:pt idx="13">
                  <c:v>32.993560346787213</c:v>
                </c:pt>
                <c:pt idx="14">
                  <c:v>38.802594398805283</c:v>
                </c:pt>
                <c:pt idx="15">
                  <c:v>45.482983558626067</c:v>
                </c:pt>
                <c:pt idx="16">
                  <c:v>53.165431092419972</c:v>
                </c:pt>
                <c:pt idx="17">
                  <c:v>62.000245756282958</c:v>
                </c:pt>
                <c:pt idx="18">
                  <c:v>72.160282619725393</c:v>
                </c:pt>
                <c:pt idx="19">
                  <c:v>83.844325012684195</c:v>
                </c:pt>
                <c:pt idx="20">
                  <c:v>97.280973764586818</c:v>
                </c:pt>
                <c:pt idx="21">
                  <c:v>112.7331198292749</c:v>
                </c:pt>
                <c:pt idx="22">
                  <c:v>130.50308780366609</c:v>
                </c:pt>
                <c:pt idx="23">
                  <c:v>150.93855097421601</c:v>
                </c:pt>
                <c:pt idx="24">
                  <c:v>174.43933362034829</c:v>
                </c:pt>
                <c:pt idx="25">
                  <c:v>201.4652336634006</c:v>
                </c:pt>
                <c:pt idx="26">
                  <c:v>232.5450187129106</c:v>
                </c:pt>
                <c:pt idx="27">
                  <c:v>268.28677151984721</c:v>
                </c:pt>
                <c:pt idx="28">
                  <c:v>309.38978724782419</c:v>
                </c:pt>
                <c:pt idx="29">
                  <c:v>356.65825533499799</c:v>
                </c:pt>
                <c:pt idx="30">
                  <c:v>411.01699363524762</c:v>
                </c:pt>
                <c:pt idx="31">
                  <c:v>473.52954268053469</c:v>
                </c:pt>
                <c:pt idx="32">
                  <c:v>545.41897408261502</c:v>
                </c:pt>
                <c:pt idx="33">
                  <c:v>628.09182019500702</c:v>
                </c:pt>
                <c:pt idx="34">
                  <c:v>723.16559322425803</c:v>
                </c:pt>
                <c:pt idx="35">
                  <c:v>832.50043220789701</c:v>
                </c:pt>
                <c:pt idx="36">
                  <c:v>958.23549703908134</c:v>
                </c:pt>
                <c:pt idx="37">
                  <c:v>1102.830821594943</c:v>
                </c:pt>
                <c:pt idx="38">
                  <c:v>1269.115444834184</c:v>
                </c:pt>
                <c:pt idx="39">
                  <c:v>1460.3427615593121</c:v>
                </c:pt>
                <c:pt idx="40">
                  <c:v>1680.2541757932099</c:v>
                </c:pt>
                <c:pt idx="41">
                  <c:v>1933.1523021621899</c:v>
                </c:pt>
                <c:pt idx="42">
                  <c:v>2223.9851474865181</c:v>
                </c:pt>
                <c:pt idx="43">
                  <c:v>2558.4429196094961</c:v>
                </c:pt>
                <c:pt idx="44">
                  <c:v>2943.0693575509199</c:v>
                </c:pt>
                <c:pt idx="45">
                  <c:v>3385.3897611835569</c:v>
                </c:pt>
                <c:pt idx="46">
                  <c:v>3894.058225361091</c:v>
                </c:pt>
                <c:pt idx="47">
                  <c:v>4479.0269591652541</c:v>
                </c:pt>
                <c:pt idx="48">
                  <c:v>5151.7410030400424</c:v>
                </c:pt>
                <c:pt idx="49">
                  <c:v>5925.3621534960503</c:v>
                </c:pt>
                <c:pt idx="50">
                  <c:v>6815.0264765204538</c:v>
                </c:pt>
                <c:pt idx="51">
                  <c:v>7838.1404479985204</c:v>
                </c:pt>
                <c:pt idx="52">
                  <c:v>9014.7215151982982</c:v>
                </c:pt>
                <c:pt idx="53">
                  <c:v>10367.789742478049</c:v>
                </c:pt>
                <c:pt idx="54">
                  <c:v>11923.818203849751</c:v>
                </c:pt>
                <c:pt idx="55">
                  <c:v>13713.250934427209</c:v>
                </c:pt>
                <c:pt idx="56">
                  <c:v>15771.098574591289</c:v>
                </c:pt>
                <c:pt idx="57">
                  <c:v>18137.62336077998</c:v>
                </c:pt>
                <c:pt idx="58">
                  <c:v>20859.126864896971</c:v>
                </c:pt>
                <c:pt idx="59">
                  <c:v>23988.855894631521</c:v>
                </c:pt>
              </c:numCache>
            </c:numRef>
          </c:xVal>
          <c:yVal>
            <c:numRef>
              <c:f>'analytic solution 10days'!$H$4:$H$63</c:f>
              <c:numCache>
                <c:formatCode>General</c:formatCode>
                <c:ptCount val="60"/>
                <c:pt idx="0">
                  <c:v>13.35899391627586</c:v>
                </c:pt>
                <c:pt idx="1">
                  <c:v>11.820579804279181</c:v>
                </c:pt>
                <c:pt idx="2">
                  <c:v>11.06228400261964</c:v>
                </c:pt>
                <c:pt idx="3">
                  <c:v>10.51311724110605</c:v>
                </c:pt>
                <c:pt idx="4">
                  <c:v>10.0695456275129</c:v>
                </c:pt>
                <c:pt idx="5">
                  <c:v>9.689341961762123</c:v>
                </c:pt>
                <c:pt idx="6">
                  <c:v>9.3510862949991367</c:v>
                </c:pt>
                <c:pt idx="7">
                  <c:v>9.0424139567060156</c:v>
                </c:pt>
                <c:pt idx="8">
                  <c:v>8.7555436586232744</c:v>
                </c:pt>
                <c:pt idx="9">
                  <c:v>8.4852658082542156</c:v>
                </c:pt>
                <c:pt idx="10">
                  <c:v>8.2279266191529157</c:v>
                </c:pt>
                <c:pt idx="11">
                  <c:v>7.9808693669423096</c:v>
                </c:pt>
                <c:pt idx="12">
                  <c:v>7.7421061296316074</c:v>
                </c:pt>
                <c:pt idx="13">
                  <c:v>7.5101145151409447</c:v>
                </c:pt>
                <c:pt idx="14">
                  <c:v>7.2837062462190989</c:v>
                </c:pt>
                <c:pt idx="15">
                  <c:v>7.0619390909297346</c:v>
                </c:pt>
                <c:pt idx="16">
                  <c:v>6.8440560150541909</c:v>
                </c:pt>
                <c:pt idx="17">
                  <c:v>6.6294420283291879</c:v>
                </c:pt>
                <c:pt idx="18">
                  <c:v>6.4175928790887866</c:v>
                </c:pt>
                <c:pt idx="19">
                  <c:v>6.2080918936558733</c:v>
                </c:pt>
                <c:pt idx="20">
                  <c:v>6.0005925473778658</c:v>
                </c:pt>
                <c:pt idx="21">
                  <c:v>5.7948051565199954</c:v>
                </c:pt>
                <c:pt idx="22">
                  <c:v>5.5904865932218701</c:v>
                </c:pt>
                <c:pt idx="23">
                  <c:v>5.3874322623275406</c:v>
                </c:pt>
                <c:pt idx="24">
                  <c:v>5.1854698053307429</c:v>
                </c:pt>
                <c:pt idx="25">
                  <c:v>4.9844541529192607</c:v>
                </c:pt>
                <c:pt idx="26">
                  <c:v>4.7842636584984408</c:v>
                </c:pt>
                <c:pt idx="27">
                  <c:v>4.5847971265129868</c:v>
                </c:pt>
                <c:pt idx="28">
                  <c:v>4.3859716118722822</c:v>
                </c:pt>
                <c:pt idx="29">
                  <c:v>4.1877209175421406</c:v>
                </c:pt>
                <c:pt idx="30">
                  <c:v>3.9899947616304141</c:v>
                </c:pt>
                <c:pt idx="31">
                  <c:v>3.7927586271147442</c:v>
                </c:pt>
                <c:pt idx="32">
                  <c:v>3.5959943501149518</c:v>
                </c:pt>
                <c:pt idx="33">
                  <c:v>3.399701549323161</c:v>
                </c:pt>
                <c:pt idx="34">
                  <c:v>3.2039000527039181</c:v>
                </c:pt>
                <c:pt idx="35">
                  <c:v>3.0086335404991011</c:v>
                </c:pt>
                <c:pt idx="36">
                  <c:v>2.8139746981176441</c:v>
                </c:pt>
                <c:pt idx="37">
                  <c:v>2.6200322597928309</c:v>
                </c:pt>
                <c:pt idx="38">
                  <c:v>2.4269604227472721</c:v>
                </c:pt>
                <c:pt idx="39">
                  <c:v>2.234971216091433</c:v>
                </c:pt>
                <c:pt idx="40">
                  <c:v>2.0443505039379248</c:v>
                </c:pt>
                <c:pt idx="41">
                  <c:v>1.8554783573165849</c:v>
                </c:pt>
                <c:pt idx="42">
                  <c:v>1.6688544858878851</c:v>
                </c:pt>
                <c:pt idx="43">
                  <c:v>1.485129174375768</c:v>
                </c:pt>
                <c:pt idx="44">
                  <c:v>1.305139546302192</c:v>
                </c:pt>
                <c:pt idx="45">
                  <c:v>1.129949705849236</c:v>
                </c:pt>
                <c:pt idx="46">
                  <c:v>0.96089099278287504</c:v>
                </c:pt>
                <c:pt idx="47">
                  <c:v>0.799594728417093</c:v>
                </c:pt>
                <c:pt idx="48">
                  <c:v>0.64800397336682303</c:v>
                </c:pt>
                <c:pt idx="49">
                  <c:v>0.50834295145076802</c:v>
                </c:pt>
                <c:pt idx="50">
                  <c:v>0.38301427499330898</c:v>
                </c:pt>
                <c:pt idx="51">
                  <c:v>0.27438926135705</c:v>
                </c:pt>
                <c:pt idx="52">
                  <c:v>0.18446471856771501</c:v>
                </c:pt>
                <c:pt idx="53">
                  <c:v>0.114395126525816</c:v>
                </c:pt>
                <c:pt idx="54">
                  <c:v>6.3985458107468002E-2</c:v>
                </c:pt>
                <c:pt idx="55">
                  <c:v>3.1338248883442901E-2</c:v>
                </c:pt>
                <c:pt idx="56">
                  <c:v>1.29244549208302E-2</c:v>
                </c:pt>
                <c:pt idx="57">
                  <c:v>4.26224692415341E-3</c:v>
                </c:pt>
                <c:pt idx="58">
                  <c:v>1.04951246969218E-3</c:v>
                </c:pt>
                <c:pt idx="59">
                  <c:v>1.7608947699518401E-4</c:v>
                </c:pt>
              </c:numCache>
            </c:numRef>
          </c:yVal>
          <c:smooth val="0"/>
        </c:ser>
        <c:ser>
          <c:idx val="1"/>
          <c:order val="1"/>
          <c:tx>
            <c:strRef>
              <c:f>'analytic solution 10days'!$J$1:$L$1</c:f>
              <c:strCache>
                <c:ptCount val="1"/>
                <c:pt idx="0">
                  <c:v>MODFLOW-2000</c:v>
                </c:pt>
              </c:strCache>
            </c:strRef>
          </c:tx>
          <c:spPr>
            <a:ln>
              <a:noFill/>
            </a:ln>
          </c:spPr>
          <c:marker>
            <c:symbol val="square"/>
            <c:size val="5"/>
            <c:spPr>
              <a:noFill/>
              <a:ln>
                <a:solidFill>
                  <a:schemeClr val="tx2"/>
                </a:solidFill>
              </a:ln>
            </c:spPr>
          </c:marker>
          <c:xVal>
            <c:numRef>
              <c:f>'analytic solution 10days'!$K$5:$K$63</c:f>
              <c:numCache>
                <c:formatCode>General</c:formatCode>
                <c:ptCount val="59"/>
                <c:pt idx="0">
                  <c:v>1.5049999999999999</c:v>
                </c:pt>
                <c:pt idx="1">
                  <c:v>2.590749999999999</c:v>
                </c:pt>
                <c:pt idx="2">
                  <c:v>3.8393625</c:v>
                </c:pt>
                <c:pt idx="3">
                  <c:v>5.2752668749999998</c:v>
                </c:pt>
                <c:pt idx="4">
                  <c:v>6.9265569062499974</c:v>
                </c:pt>
                <c:pt idx="5">
                  <c:v>8.8255404421874992</c:v>
                </c:pt>
                <c:pt idx="6">
                  <c:v>11.009371508515621</c:v>
                </c:pt>
                <c:pt idx="7">
                  <c:v>13.520777234792959</c:v>
                </c:pt>
                <c:pt idx="8">
                  <c:v>16.408893820011912</c:v>
                </c:pt>
                <c:pt idx="9">
                  <c:v>19.730227893013691</c:v>
                </c:pt>
                <c:pt idx="10">
                  <c:v>23.549762076965749</c:v>
                </c:pt>
                <c:pt idx="11">
                  <c:v>27.942226388510608</c:v>
                </c:pt>
                <c:pt idx="12">
                  <c:v>32.993560346787213</c:v>
                </c:pt>
                <c:pt idx="13">
                  <c:v>38.802594398805283</c:v>
                </c:pt>
                <c:pt idx="14">
                  <c:v>45.482983558626067</c:v>
                </c:pt>
                <c:pt idx="15">
                  <c:v>53.165431092419972</c:v>
                </c:pt>
                <c:pt idx="16">
                  <c:v>62.000245756282958</c:v>
                </c:pt>
                <c:pt idx="17">
                  <c:v>72.160282619725393</c:v>
                </c:pt>
                <c:pt idx="18">
                  <c:v>83.844325012684195</c:v>
                </c:pt>
                <c:pt idx="19">
                  <c:v>97.280973764586818</c:v>
                </c:pt>
                <c:pt idx="20">
                  <c:v>112.7331198292749</c:v>
                </c:pt>
                <c:pt idx="21">
                  <c:v>130.50308780366609</c:v>
                </c:pt>
                <c:pt idx="22">
                  <c:v>150.93855097421601</c:v>
                </c:pt>
                <c:pt idx="23">
                  <c:v>174.43933362034829</c:v>
                </c:pt>
                <c:pt idx="24">
                  <c:v>201.4652336634006</c:v>
                </c:pt>
                <c:pt idx="25">
                  <c:v>232.5450187129106</c:v>
                </c:pt>
                <c:pt idx="26">
                  <c:v>268.28677151984721</c:v>
                </c:pt>
                <c:pt idx="27">
                  <c:v>309.38978724782419</c:v>
                </c:pt>
                <c:pt idx="28">
                  <c:v>356.65825533499799</c:v>
                </c:pt>
                <c:pt idx="29">
                  <c:v>411.01699363524762</c:v>
                </c:pt>
                <c:pt idx="30">
                  <c:v>473.52954268053469</c:v>
                </c:pt>
                <c:pt idx="31">
                  <c:v>545.41897408261502</c:v>
                </c:pt>
                <c:pt idx="32">
                  <c:v>628.09182019500702</c:v>
                </c:pt>
                <c:pt idx="33">
                  <c:v>723.16559322425803</c:v>
                </c:pt>
                <c:pt idx="34">
                  <c:v>832.50043220789701</c:v>
                </c:pt>
                <c:pt idx="35">
                  <c:v>958.23549703908134</c:v>
                </c:pt>
                <c:pt idx="36">
                  <c:v>1102.830821594943</c:v>
                </c:pt>
                <c:pt idx="37">
                  <c:v>1269.115444834184</c:v>
                </c:pt>
                <c:pt idx="38">
                  <c:v>1460.3427615593121</c:v>
                </c:pt>
                <c:pt idx="39">
                  <c:v>1680.2541757932099</c:v>
                </c:pt>
                <c:pt idx="40">
                  <c:v>1933.1523021621899</c:v>
                </c:pt>
                <c:pt idx="41">
                  <c:v>2223.9851474865181</c:v>
                </c:pt>
                <c:pt idx="42">
                  <c:v>2558.4429196094961</c:v>
                </c:pt>
                <c:pt idx="43">
                  <c:v>2943.0693575509199</c:v>
                </c:pt>
                <c:pt idx="44">
                  <c:v>3385.3897611835569</c:v>
                </c:pt>
                <c:pt idx="45">
                  <c:v>3894.058225361091</c:v>
                </c:pt>
                <c:pt idx="46">
                  <c:v>4479.0269591652541</c:v>
                </c:pt>
                <c:pt idx="47">
                  <c:v>5151.7410030400424</c:v>
                </c:pt>
                <c:pt idx="48">
                  <c:v>5925.3621534960503</c:v>
                </c:pt>
                <c:pt idx="49">
                  <c:v>6815.0264765204538</c:v>
                </c:pt>
                <c:pt idx="50">
                  <c:v>7838.1404479985204</c:v>
                </c:pt>
                <c:pt idx="51">
                  <c:v>9014.7215151982982</c:v>
                </c:pt>
                <c:pt idx="52">
                  <c:v>10367.789742478049</c:v>
                </c:pt>
                <c:pt idx="53">
                  <c:v>11923.818203849751</c:v>
                </c:pt>
                <c:pt idx="54">
                  <c:v>13713.250934427209</c:v>
                </c:pt>
                <c:pt idx="55">
                  <c:v>15771.098574591289</c:v>
                </c:pt>
                <c:pt idx="56">
                  <c:v>18137.62336077998</c:v>
                </c:pt>
                <c:pt idx="57">
                  <c:v>20859.126864896971</c:v>
                </c:pt>
                <c:pt idx="58">
                  <c:v>23988.855894631521</c:v>
                </c:pt>
              </c:numCache>
            </c:numRef>
          </c:xVal>
          <c:yVal>
            <c:numRef>
              <c:f>'analytic solution 10days'!$L$5:$L$63</c:f>
              <c:numCache>
                <c:formatCode>0.00E+00</c:formatCode>
                <c:ptCount val="59"/>
                <c:pt idx="0">
                  <c:v>11.78</c:v>
                </c:pt>
                <c:pt idx="1">
                  <c:v>11.07</c:v>
                </c:pt>
                <c:pt idx="2">
                  <c:v>10.53</c:v>
                </c:pt>
                <c:pt idx="3">
                  <c:v>10.08</c:v>
                </c:pt>
                <c:pt idx="4">
                  <c:v>9.7039999999999988</c:v>
                </c:pt>
                <c:pt idx="5">
                  <c:v>9.3650000000000002</c:v>
                </c:pt>
                <c:pt idx="6">
                  <c:v>9.0549999999999997</c:v>
                </c:pt>
                <c:pt idx="7">
                  <c:v>8.7679999999999971</c:v>
                </c:pt>
                <c:pt idx="8">
                  <c:v>8.4970000000000034</c:v>
                </c:pt>
                <c:pt idx="9">
                  <c:v>8.2379999999999995</c:v>
                </c:pt>
                <c:pt idx="10">
                  <c:v>7.9909999999999997</c:v>
                </c:pt>
                <c:pt idx="11">
                  <c:v>7.7510000000000003</c:v>
                </c:pt>
                <c:pt idx="12">
                  <c:v>7.5190000000000001</c:v>
                </c:pt>
                <c:pt idx="13">
                  <c:v>7.2919999999999998</c:v>
                </c:pt>
                <c:pt idx="14">
                  <c:v>7.069</c:v>
                </c:pt>
                <c:pt idx="15">
                  <c:v>6.851</c:v>
                </c:pt>
                <c:pt idx="16">
                  <c:v>6.6360000000000001</c:v>
                </c:pt>
                <c:pt idx="17">
                  <c:v>6.423</c:v>
                </c:pt>
                <c:pt idx="18">
                  <c:v>6.2130000000000001</c:v>
                </c:pt>
                <c:pt idx="19">
                  <c:v>6.004999999999999</c:v>
                </c:pt>
                <c:pt idx="20">
                  <c:v>5.7990000000000004</c:v>
                </c:pt>
                <c:pt idx="21">
                  <c:v>5.5939999999999994</c:v>
                </c:pt>
                <c:pt idx="22">
                  <c:v>5.39</c:v>
                </c:pt>
                <c:pt idx="23">
                  <c:v>5.1879999999999988</c:v>
                </c:pt>
                <c:pt idx="24">
                  <c:v>4.9859999999999998</c:v>
                </c:pt>
                <c:pt idx="25">
                  <c:v>4.7850000000000001</c:v>
                </c:pt>
                <c:pt idx="26">
                  <c:v>4.585</c:v>
                </c:pt>
                <c:pt idx="27">
                  <c:v>4.3860000000000001</c:v>
                </c:pt>
                <c:pt idx="28">
                  <c:v>4.1869999999999994</c:v>
                </c:pt>
                <c:pt idx="29">
                  <c:v>3.9889999999999999</c:v>
                </c:pt>
                <c:pt idx="30">
                  <c:v>3.7909999999999999</c:v>
                </c:pt>
                <c:pt idx="31">
                  <c:v>3.5939999999999999</c:v>
                </c:pt>
                <c:pt idx="32">
                  <c:v>3.3969999999999989</c:v>
                </c:pt>
                <c:pt idx="33">
                  <c:v>3.2</c:v>
                </c:pt>
                <c:pt idx="34">
                  <c:v>3.0049999999999999</c:v>
                </c:pt>
                <c:pt idx="35">
                  <c:v>2.8090000000000002</c:v>
                </c:pt>
                <c:pt idx="36">
                  <c:v>2.6150000000000002</c:v>
                </c:pt>
                <c:pt idx="37">
                  <c:v>2.4209999999999998</c:v>
                </c:pt>
                <c:pt idx="38">
                  <c:v>2.2280000000000002</c:v>
                </c:pt>
                <c:pt idx="39">
                  <c:v>2.036999999999999</c:v>
                </c:pt>
                <c:pt idx="40">
                  <c:v>1.8480000000000001</c:v>
                </c:pt>
                <c:pt idx="41">
                  <c:v>1.66</c:v>
                </c:pt>
                <c:pt idx="42">
                  <c:v>1.476</c:v>
                </c:pt>
                <c:pt idx="43">
                  <c:v>1.296</c:v>
                </c:pt>
                <c:pt idx="44">
                  <c:v>1.121</c:v>
                </c:pt>
                <c:pt idx="45">
                  <c:v>0.95220000000000005</c:v>
                </c:pt>
                <c:pt idx="46">
                  <c:v>0.79159999999999997</c:v>
                </c:pt>
                <c:pt idx="47">
                  <c:v>0.64119999999999999</c:v>
                </c:pt>
                <c:pt idx="48">
                  <c:v>0.50329999999999997</c:v>
                </c:pt>
                <c:pt idx="49">
                  <c:v>0.38</c:v>
                </c:pt>
                <c:pt idx="50">
                  <c:v>0.27379999999999999</c:v>
                </c:pt>
                <c:pt idx="51">
                  <c:v>0.1862</c:v>
                </c:pt>
                <c:pt idx="52">
                  <c:v>0.11799999999999999</c:v>
                </c:pt>
                <c:pt idx="53">
                  <c:v>6.8666000000000005E-2</c:v>
                </c:pt>
                <c:pt idx="54">
                  <c:v>3.6035999999999999E-2</c:v>
                </c:pt>
                <c:pt idx="55">
                  <c:v>1.6729999999999998E-2</c:v>
                </c:pt>
                <c:pt idx="56">
                  <c:v>6.7327999999999997E-3</c:v>
                </c:pt>
                <c:pt idx="57">
                  <c:v>2.3303E-3</c:v>
                </c:pt>
                <c:pt idx="58">
                  <c:v>8.0382000000000001E-4</c:v>
                </c:pt>
              </c:numCache>
            </c:numRef>
          </c:yVal>
          <c:smooth val="0"/>
        </c:ser>
        <c:dLbls>
          <c:showLegendKey val="0"/>
          <c:showVal val="0"/>
          <c:showCatName val="0"/>
          <c:showSerName val="0"/>
          <c:showPercent val="0"/>
          <c:showBubbleSize val="0"/>
        </c:dLbls>
        <c:axId val="147177040"/>
        <c:axId val="146313712"/>
      </c:scatterChart>
      <c:valAx>
        <c:axId val="147177040"/>
        <c:scaling>
          <c:orientation val="minMax"/>
          <c:max val="10000"/>
        </c:scaling>
        <c:delete val="0"/>
        <c:axPos val="b"/>
        <c:majorGridlines/>
        <c:minorGridlines/>
        <c:title>
          <c:tx>
            <c:rich>
              <a:bodyPr/>
              <a:lstStyle/>
              <a:p>
                <a:pPr>
                  <a:defRPr/>
                </a:pPr>
                <a:r>
                  <a:rPr lang="en-US"/>
                  <a:t>Distance from Well (m)</a:t>
                </a:r>
              </a:p>
            </c:rich>
          </c:tx>
          <c:layout/>
          <c:overlay val="0"/>
        </c:title>
        <c:numFmt formatCode="General" sourceLinked="1"/>
        <c:majorTickMark val="out"/>
        <c:minorTickMark val="none"/>
        <c:tickLblPos val="nextTo"/>
        <c:crossAx val="146313712"/>
        <c:crossesAt val="0.01"/>
        <c:crossBetween val="midCat"/>
      </c:valAx>
      <c:valAx>
        <c:axId val="146313712"/>
        <c:scaling>
          <c:logBase val="10"/>
          <c:orientation val="minMax"/>
          <c:max val="10"/>
          <c:min val="0.01"/>
        </c:scaling>
        <c:delete val="0"/>
        <c:axPos val="l"/>
        <c:majorGridlines/>
        <c:minorGridlines/>
        <c:title>
          <c:tx>
            <c:rich>
              <a:bodyPr rot="-5400000" vert="horz"/>
              <a:lstStyle/>
              <a:p>
                <a:pPr>
                  <a:defRPr/>
                </a:pPr>
                <a:r>
                  <a:rPr lang="en-US"/>
                  <a:t>Drawdown (m)</a:t>
                </a:r>
              </a:p>
            </c:rich>
          </c:tx>
          <c:layout/>
          <c:overlay val="0"/>
        </c:title>
        <c:numFmt formatCode="General" sourceLinked="1"/>
        <c:majorTickMark val="out"/>
        <c:minorTickMark val="none"/>
        <c:tickLblPos val="nextTo"/>
        <c:crossAx val="147177040"/>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 5 days</a:t>
            </a:r>
          </a:p>
        </c:rich>
      </c:tx>
      <c:layout/>
      <c:overlay val="0"/>
    </c:title>
    <c:autoTitleDeleted val="0"/>
    <c:plotArea>
      <c:layout/>
      <c:scatterChart>
        <c:scatterStyle val="lineMarker"/>
        <c:varyColors val="0"/>
        <c:ser>
          <c:idx val="0"/>
          <c:order val="0"/>
          <c:tx>
            <c:strRef>
              <c:f>'analytic solution 5days'!$E$1:$H$1</c:f>
              <c:strCache>
                <c:ptCount val="1"/>
                <c:pt idx="0">
                  <c:v>Theis Analytic Solution</c:v>
                </c:pt>
              </c:strCache>
            </c:strRef>
          </c:tx>
          <c:spPr>
            <a:ln>
              <a:solidFill>
                <a:schemeClr val="accent2"/>
              </a:solidFill>
            </a:ln>
          </c:spPr>
          <c:marker>
            <c:symbol val="none"/>
          </c:marker>
          <c:xVal>
            <c:numRef>
              <c:f>'analytic solution 5days'!$E$4:$E$63</c:f>
              <c:numCache>
                <c:formatCode>General</c:formatCode>
                <c:ptCount val="60"/>
                <c:pt idx="0">
                  <c:v>0.5</c:v>
                </c:pt>
                <c:pt idx="1">
                  <c:v>1.5049999999999999</c:v>
                </c:pt>
                <c:pt idx="2">
                  <c:v>2.590749999999999</c:v>
                </c:pt>
                <c:pt idx="3">
                  <c:v>3.8393625</c:v>
                </c:pt>
                <c:pt idx="4">
                  <c:v>5.2752668749999998</c:v>
                </c:pt>
                <c:pt idx="5">
                  <c:v>6.9265569062499974</c:v>
                </c:pt>
                <c:pt idx="6">
                  <c:v>8.8255404421874992</c:v>
                </c:pt>
                <c:pt idx="7">
                  <c:v>11.009371508515621</c:v>
                </c:pt>
                <c:pt idx="8">
                  <c:v>13.520777234792959</c:v>
                </c:pt>
                <c:pt idx="9">
                  <c:v>16.408893820011912</c:v>
                </c:pt>
                <c:pt idx="10">
                  <c:v>19.730227893013691</c:v>
                </c:pt>
                <c:pt idx="11">
                  <c:v>23.549762076965749</c:v>
                </c:pt>
                <c:pt idx="12">
                  <c:v>27.942226388510608</c:v>
                </c:pt>
                <c:pt idx="13">
                  <c:v>32.993560346787213</c:v>
                </c:pt>
                <c:pt idx="14">
                  <c:v>38.802594398805283</c:v>
                </c:pt>
                <c:pt idx="15">
                  <c:v>45.482983558626067</c:v>
                </c:pt>
                <c:pt idx="16">
                  <c:v>53.165431092419972</c:v>
                </c:pt>
                <c:pt idx="17">
                  <c:v>62.000245756282958</c:v>
                </c:pt>
                <c:pt idx="18">
                  <c:v>72.160282619725393</c:v>
                </c:pt>
                <c:pt idx="19">
                  <c:v>83.844325012684195</c:v>
                </c:pt>
                <c:pt idx="20">
                  <c:v>97.280973764586818</c:v>
                </c:pt>
                <c:pt idx="21">
                  <c:v>112.7331198292749</c:v>
                </c:pt>
                <c:pt idx="22">
                  <c:v>130.50308780366609</c:v>
                </c:pt>
                <c:pt idx="23">
                  <c:v>150.93855097421601</c:v>
                </c:pt>
                <c:pt idx="24">
                  <c:v>174.43933362034829</c:v>
                </c:pt>
                <c:pt idx="25">
                  <c:v>201.4652336634006</c:v>
                </c:pt>
                <c:pt idx="26">
                  <c:v>232.5450187129106</c:v>
                </c:pt>
                <c:pt idx="27">
                  <c:v>268.28677151984721</c:v>
                </c:pt>
                <c:pt idx="28">
                  <c:v>309.38978724782419</c:v>
                </c:pt>
                <c:pt idx="29">
                  <c:v>356.65825533499799</c:v>
                </c:pt>
                <c:pt idx="30">
                  <c:v>411.01699363524762</c:v>
                </c:pt>
                <c:pt idx="31">
                  <c:v>473.52954268053469</c:v>
                </c:pt>
                <c:pt idx="32">
                  <c:v>545.41897408261502</c:v>
                </c:pt>
                <c:pt idx="33">
                  <c:v>628.09182019500702</c:v>
                </c:pt>
                <c:pt idx="34">
                  <c:v>723.16559322425803</c:v>
                </c:pt>
                <c:pt idx="35">
                  <c:v>832.50043220789701</c:v>
                </c:pt>
                <c:pt idx="36">
                  <c:v>958.23549703908134</c:v>
                </c:pt>
                <c:pt idx="37">
                  <c:v>1102.830821594943</c:v>
                </c:pt>
                <c:pt idx="38">
                  <c:v>1269.115444834184</c:v>
                </c:pt>
                <c:pt idx="39">
                  <c:v>1460.3427615593121</c:v>
                </c:pt>
                <c:pt idx="40">
                  <c:v>1680.2541757932099</c:v>
                </c:pt>
                <c:pt idx="41">
                  <c:v>1933.1523021621899</c:v>
                </c:pt>
                <c:pt idx="42">
                  <c:v>2223.9851474865181</c:v>
                </c:pt>
                <c:pt idx="43">
                  <c:v>2558.4429196094961</c:v>
                </c:pt>
                <c:pt idx="44">
                  <c:v>2943.0693575509199</c:v>
                </c:pt>
                <c:pt idx="45">
                  <c:v>3385.3897611835569</c:v>
                </c:pt>
                <c:pt idx="46">
                  <c:v>3894.058225361091</c:v>
                </c:pt>
                <c:pt idx="47">
                  <c:v>4479.0269591652541</c:v>
                </c:pt>
                <c:pt idx="48">
                  <c:v>5151.7410030400424</c:v>
                </c:pt>
                <c:pt idx="49">
                  <c:v>5925.3621534960503</c:v>
                </c:pt>
                <c:pt idx="50">
                  <c:v>6815.0264765204538</c:v>
                </c:pt>
                <c:pt idx="51">
                  <c:v>7838.1404479985204</c:v>
                </c:pt>
                <c:pt idx="52">
                  <c:v>9014.7215151982982</c:v>
                </c:pt>
                <c:pt idx="53">
                  <c:v>10367.789742478049</c:v>
                </c:pt>
                <c:pt idx="54">
                  <c:v>11923.818203849751</c:v>
                </c:pt>
                <c:pt idx="55">
                  <c:v>13713.250934427209</c:v>
                </c:pt>
                <c:pt idx="56">
                  <c:v>15771.098574591289</c:v>
                </c:pt>
                <c:pt idx="57">
                  <c:v>18137.62336077998</c:v>
                </c:pt>
                <c:pt idx="58">
                  <c:v>20859.126864896971</c:v>
                </c:pt>
                <c:pt idx="59">
                  <c:v>23988.855894631521</c:v>
                </c:pt>
              </c:numCache>
            </c:numRef>
          </c:xVal>
          <c:yVal>
            <c:numRef>
              <c:f>'analytic solution 5days'!$H$4:$H$63</c:f>
              <c:numCache>
                <c:formatCode>General</c:formatCode>
                <c:ptCount val="60"/>
                <c:pt idx="0">
                  <c:v>12.87514391785461</c:v>
                </c:pt>
                <c:pt idx="1">
                  <c:v>11.336729821281001</c:v>
                </c:pt>
                <c:pt idx="2">
                  <c:v>10.578434053658651</c:v>
                </c:pt>
                <c:pt idx="3">
                  <c:v>10.02926735359714</c:v>
                </c:pt>
                <c:pt idx="4">
                  <c:v>9.5856958401779462</c:v>
                </c:pt>
                <c:pt idx="5">
                  <c:v>9.2054923286463186</c:v>
                </c:pt>
                <c:pt idx="6">
                  <c:v>8.8672368908380363</c:v>
                </c:pt>
                <c:pt idx="7">
                  <c:v>8.5585648840872999</c:v>
                </c:pt>
                <c:pt idx="8">
                  <c:v>8.2716950575313994</c:v>
                </c:pt>
                <c:pt idx="9">
                  <c:v>8.0014178687775708</c:v>
                </c:pt>
                <c:pt idx="10">
                  <c:v>7.744079598385861</c:v>
                </c:pt>
                <c:pt idx="11">
                  <c:v>7.4970236114493858</c:v>
                </c:pt>
                <c:pt idx="12">
                  <c:v>7.2582621052842278</c:v>
                </c:pt>
                <c:pt idx="13">
                  <c:v>7.0262728467229776</c:v>
                </c:pt>
                <c:pt idx="14">
                  <c:v>6.7998677699731678</c:v>
                </c:pt>
                <c:pt idx="15">
                  <c:v>6.5781049242416261</c:v>
                </c:pt>
                <c:pt idx="16">
                  <c:v>6.3602276488292846</c:v>
                </c:pt>
                <c:pt idx="17">
                  <c:v>6.145621449408301</c:v>
                </c:pt>
                <c:pt idx="18">
                  <c:v>5.9337827324221779</c:v>
                </c:pt>
                <c:pt idx="19">
                  <c:v>5.7242956970883254</c:v>
                </c:pt>
                <c:pt idx="20">
                  <c:v>5.5168149760392362</c:v>
                </c:pt>
                <c:pt idx="21">
                  <c:v>5.3110524192858026</c:v>
                </c:pt>
                <c:pt idx="22">
                  <c:v>5.1067669309303261</c:v>
                </c:pt>
                <c:pt idx="23">
                  <c:v>4.903756606967753</c:v>
                </c:pt>
                <c:pt idx="24">
                  <c:v>4.7018526519772523</c:v>
                </c:pt>
                <c:pt idx="25">
                  <c:v>4.5009147127277487</c:v>
                </c:pt>
                <c:pt idx="26">
                  <c:v>4.3008273828240497</c:v>
                </c:pt>
                <c:pt idx="27">
                  <c:v>4.1014977207499168</c:v>
                </c:pt>
                <c:pt idx="28">
                  <c:v>3.9028536949624621</c:v>
                </c:pt>
                <c:pt idx="29">
                  <c:v>3.704843531810075</c:v>
                </c:pt>
                <c:pt idx="30">
                  <c:v>3.5074360008222851</c:v>
                </c:pt>
                <c:pt idx="31">
                  <c:v>3.3106217320400142</c:v>
                </c:pt>
                <c:pt idx="32">
                  <c:v>3.1144157254593128</c:v>
                </c:pt>
                <c:pt idx="33">
                  <c:v>2.918861286639344</c:v>
                </c:pt>
                <c:pt idx="34">
                  <c:v>2.724035707439656</c:v>
                </c:pt>
                <c:pt idx="35">
                  <c:v>2.5300581073281658</c:v>
                </c:pt>
                <c:pt idx="36">
                  <c:v>2.3370999559451708</c:v>
                </c:pt>
                <c:pt idx="37">
                  <c:v>2.1453989022928779</c:v>
                </c:pt>
                <c:pt idx="38">
                  <c:v>1.955276618757376</c:v>
                </c:pt>
                <c:pt idx="39">
                  <c:v>1.76716138688554</c:v>
                </c:pt>
                <c:pt idx="40">
                  <c:v>1.581616028903102</c:v>
                </c:pt>
                <c:pt idx="41">
                  <c:v>1.399371390550979</c:v>
                </c:pt>
                <c:pt idx="42">
                  <c:v>1.221364689161327</c:v>
                </c:pt>
                <c:pt idx="43">
                  <c:v>1.048780325820966</c:v>
                </c:pt>
                <c:pt idx="44">
                  <c:v>0.88308777068327404</c:v>
                </c:pt>
                <c:pt idx="45">
                  <c:v>0.72606635693859201</c:v>
                </c:pt>
                <c:pt idx="46">
                  <c:v>0.57979994110677802</c:v>
                </c:pt>
                <c:pt idx="47">
                  <c:v>0.44661589530100998</c:v>
                </c:pt>
                <c:pt idx="48">
                  <c:v>0.328935329067298</c:v>
                </c:pt>
                <c:pt idx="49">
                  <c:v>0.22900126631109299</c:v>
                </c:pt>
                <c:pt idx="50">
                  <c:v>0.14847073062001001</c:v>
                </c:pt>
                <c:pt idx="51">
                  <c:v>8.7910802114953598E-2</c:v>
                </c:pt>
                <c:pt idx="52">
                  <c:v>4.6334148098830699E-2</c:v>
                </c:pt>
                <c:pt idx="53">
                  <c:v>2.10150529698508E-2</c:v>
                </c:pt>
                <c:pt idx="54">
                  <c:v>7.8437145460854493E-3</c:v>
                </c:pt>
                <c:pt idx="55">
                  <c:v>2.27079677232628E-3</c:v>
                </c:pt>
                <c:pt idx="56">
                  <c:v>4.7138147763320902E-4</c:v>
                </c:pt>
                <c:pt idx="57">
                  <c:v>6.3089098574738302E-5</c:v>
                </c:pt>
                <c:pt idx="58">
                  <c:v>4.5570598357244699E-6</c:v>
                </c:pt>
                <c:pt idx="59">
                  <c:v>-6.1028219201411897E-7</c:v>
                </c:pt>
              </c:numCache>
            </c:numRef>
          </c:yVal>
          <c:smooth val="0"/>
        </c:ser>
        <c:ser>
          <c:idx val="1"/>
          <c:order val="1"/>
          <c:tx>
            <c:strRef>
              <c:f>'analytic solution 5days'!$J$1:$L$1</c:f>
              <c:strCache>
                <c:ptCount val="1"/>
                <c:pt idx="0">
                  <c:v>MODFLOW-2000-MST</c:v>
                </c:pt>
              </c:strCache>
            </c:strRef>
          </c:tx>
          <c:spPr>
            <a:ln>
              <a:noFill/>
            </a:ln>
          </c:spPr>
          <c:marker>
            <c:symbol val="square"/>
            <c:size val="5"/>
            <c:spPr>
              <a:noFill/>
              <a:ln>
                <a:solidFill>
                  <a:schemeClr val="tx2"/>
                </a:solidFill>
              </a:ln>
            </c:spPr>
          </c:marker>
          <c:xVal>
            <c:numRef>
              <c:f>'analytic solution 5days'!$K$5:$K$63</c:f>
              <c:numCache>
                <c:formatCode>General</c:formatCode>
                <c:ptCount val="59"/>
                <c:pt idx="0">
                  <c:v>1.5049999999999999</c:v>
                </c:pt>
                <c:pt idx="1">
                  <c:v>2.590749999999999</c:v>
                </c:pt>
                <c:pt idx="2">
                  <c:v>3.8393625</c:v>
                </c:pt>
                <c:pt idx="3">
                  <c:v>5.2752668749999998</c:v>
                </c:pt>
                <c:pt idx="4">
                  <c:v>6.9265569062499974</c:v>
                </c:pt>
                <c:pt idx="5">
                  <c:v>8.8255404421874992</c:v>
                </c:pt>
                <c:pt idx="6">
                  <c:v>11.009371508515621</c:v>
                </c:pt>
                <c:pt idx="7">
                  <c:v>13.520777234792959</c:v>
                </c:pt>
                <c:pt idx="8">
                  <c:v>16.408893820011912</c:v>
                </c:pt>
                <c:pt idx="9">
                  <c:v>19.730227893013691</c:v>
                </c:pt>
                <c:pt idx="10">
                  <c:v>23.549762076965749</c:v>
                </c:pt>
                <c:pt idx="11">
                  <c:v>27.942226388510608</c:v>
                </c:pt>
                <c:pt idx="12">
                  <c:v>32.993560346787213</c:v>
                </c:pt>
                <c:pt idx="13">
                  <c:v>38.802594398805283</c:v>
                </c:pt>
                <c:pt idx="14">
                  <c:v>45.482983558626067</c:v>
                </c:pt>
                <c:pt idx="15">
                  <c:v>53.165431092419972</c:v>
                </c:pt>
                <c:pt idx="16">
                  <c:v>62.000245756282958</c:v>
                </c:pt>
                <c:pt idx="17">
                  <c:v>72.160282619725393</c:v>
                </c:pt>
                <c:pt idx="18">
                  <c:v>83.844325012684195</c:v>
                </c:pt>
                <c:pt idx="19">
                  <c:v>97.280973764586818</c:v>
                </c:pt>
                <c:pt idx="20">
                  <c:v>112.7331198292749</c:v>
                </c:pt>
                <c:pt idx="21">
                  <c:v>130.50308780366609</c:v>
                </c:pt>
                <c:pt idx="22">
                  <c:v>150.93855097421601</c:v>
                </c:pt>
                <c:pt idx="23">
                  <c:v>174.43933362034829</c:v>
                </c:pt>
                <c:pt idx="24">
                  <c:v>201.4652336634006</c:v>
                </c:pt>
                <c:pt idx="25">
                  <c:v>232.5450187129106</c:v>
                </c:pt>
                <c:pt idx="26">
                  <c:v>268.28677151984721</c:v>
                </c:pt>
                <c:pt idx="27">
                  <c:v>309.38978724782419</c:v>
                </c:pt>
                <c:pt idx="28">
                  <c:v>356.65825533499799</c:v>
                </c:pt>
                <c:pt idx="29">
                  <c:v>411.01699363524762</c:v>
                </c:pt>
                <c:pt idx="30">
                  <c:v>473.52954268053469</c:v>
                </c:pt>
                <c:pt idx="31">
                  <c:v>545.41897408261502</c:v>
                </c:pt>
                <c:pt idx="32">
                  <c:v>628.09182019500702</c:v>
                </c:pt>
                <c:pt idx="33">
                  <c:v>723.16559322425803</c:v>
                </c:pt>
                <c:pt idx="34">
                  <c:v>832.50043220789701</c:v>
                </c:pt>
                <c:pt idx="35">
                  <c:v>958.23549703908134</c:v>
                </c:pt>
                <c:pt idx="36">
                  <c:v>1102.830821594943</c:v>
                </c:pt>
                <c:pt idx="37">
                  <c:v>1269.115444834184</c:v>
                </c:pt>
                <c:pt idx="38">
                  <c:v>1460.3427615593121</c:v>
                </c:pt>
                <c:pt idx="39">
                  <c:v>1680.2541757932099</c:v>
                </c:pt>
                <c:pt idx="40">
                  <c:v>1933.1523021621899</c:v>
                </c:pt>
                <c:pt idx="41">
                  <c:v>2223.9851474865181</c:v>
                </c:pt>
                <c:pt idx="42">
                  <c:v>2558.4429196094961</c:v>
                </c:pt>
                <c:pt idx="43">
                  <c:v>2943.0693575509199</c:v>
                </c:pt>
                <c:pt idx="44">
                  <c:v>3385.3897611835569</c:v>
                </c:pt>
                <c:pt idx="45">
                  <c:v>3894.058225361091</c:v>
                </c:pt>
                <c:pt idx="46">
                  <c:v>4479.0269591652541</c:v>
                </c:pt>
                <c:pt idx="47">
                  <c:v>5151.7410030400424</c:v>
                </c:pt>
                <c:pt idx="48">
                  <c:v>5925.3621534960503</c:v>
                </c:pt>
                <c:pt idx="49">
                  <c:v>6815.0264765204538</c:v>
                </c:pt>
                <c:pt idx="50">
                  <c:v>7838.1404479985204</c:v>
                </c:pt>
                <c:pt idx="51">
                  <c:v>9014.7215151982982</c:v>
                </c:pt>
                <c:pt idx="52">
                  <c:v>10367.789742478049</c:v>
                </c:pt>
                <c:pt idx="53">
                  <c:v>11923.818203849751</c:v>
                </c:pt>
                <c:pt idx="54">
                  <c:v>13713.250934427209</c:v>
                </c:pt>
                <c:pt idx="55">
                  <c:v>15771.098574591289</c:v>
                </c:pt>
                <c:pt idx="56">
                  <c:v>18137.62336077998</c:v>
                </c:pt>
                <c:pt idx="57">
                  <c:v>20859.126864896971</c:v>
                </c:pt>
                <c:pt idx="58">
                  <c:v>23988.855894631521</c:v>
                </c:pt>
              </c:numCache>
            </c:numRef>
          </c:xVal>
          <c:yVal>
            <c:numRef>
              <c:f>'analytic solution 5days'!$L$5:$L$63</c:f>
              <c:numCache>
                <c:formatCode>0.00E+00</c:formatCode>
                <c:ptCount val="59"/>
                <c:pt idx="0">
                  <c:v>11.32</c:v>
                </c:pt>
                <c:pt idx="1">
                  <c:v>10.6</c:v>
                </c:pt>
                <c:pt idx="2">
                  <c:v>10.06</c:v>
                </c:pt>
                <c:pt idx="3">
                  <c:v>9.6189999999999998</c:v>
                </c:pt>
                <c:pt idx="4">
                  <c:v>9.2379999999999995</c:v>
                </c:pt>
                <c:pt idx="5">
                  <c:v>8.8989999999999991</c:v>
                </c:pt>
                <c:pt idx="6">
                  <c:v>8.5890000000000004</c:v>
                </c:pt>
                <c:pt idx="7">
                  <c:v>8.3019999999999996</c:v>
                </c:pt>
                <c:pt idx="8">
                  <c:v>8.0309999999999988</c:v>
                </c:pt>
                <c:pt idx="9">
                  <c:v>7.7720000000000002</c:v>
                </c:pt>
                <c:pt idx="10">
                  <c:v>7.5249999999999986</c:v>
                </c:pt>
                <c:pt idx="11">
                  <c:v>7.2850000000000001</c:v>
                </c:pt>
                <c:pt idx="12">
                  <c:v>7.052999999999999</c:v>
                </c:pt>
                <c:pt idx="13">
                  <c:v>6.8259999999999987</c:v>
                </c:pt>
                <c:pt idx="14">
                  <c:v>6.6029999999999989</c:v>
                </c:pt>
                <c:pt idx="15">
                  <c:v>6.3849999999999989</c:v>
                </c:pt>
                <c:pt idx="16">
                  <c:v>6.1689999999999987</c:v>
                </c:pt>
                <c:pt idx="17">
                  <c:v>5.9569999999999999</c:v>
                </c:pt>
                <c:pt idx="18">
                  <c:v>5.7469999999999999</c:v>
                </c:pt>
                <c:pt idx="19">
                  <c:v>5.5389999999999997</c:v>
                </c:pt>
                <c:pt idx="20">
                  <c:v>5.3319999999999999</c:v>
                </c:pt>
                <c:pt idx="21">
                  <c:v>5.1269999999999989</c:v>
                </c:pt>
                <c:pt idx="22">
                  <c:v>4.923</c:v>
                </c:pt>
                <c:pt idx="23">
                  <c:v>4.7210000000000001</c:v>
                </c:pt>
                <c:pt idx="24">
                  <c:v>4.5190000000000001</c:v>
                </c:pt>
                <c:pt idx="25">
                  <c:v>4.3179999999999987</c:v>
                </c:pt>
                <c:pt idx="26">
                  <c:v>4.1169999999999991</c:v>
                </c:pt>
                <c:pt idx="27">
                  <c:v>3.9180000000000001</c:v>
                </c:pt>
                <c:pt idx="28">
                  <c:v>3.7189999999999999</c:v>
                </c:pt>
                <c:pt idx="29">
                  <c:v>3.52</c:v>
                </c:pt>
                <c:pt idx="30">
                  <c:v>3.3220000000000001</c:v>
                </c:pt>
                <c:pt idx="31">
                  <c:v>3.125</c:v>
                </c:pt>
                <c:pt idx="32">
                  <c:v>2.9279999999999999</c:v>
                </c:pt>
                <c:pt idx="33">
                  <c:v>2.7320000000000002</c:v>
                </c:pt>
                <c:pt idx="34">
                  <c:v>2.536</c:v>
                </c:pt>
                <c:pt idx="35">
                  <c:v>2.3420000000000001</c:v>
                </c:pt>
                <c:pt idx="36">
                  <c:v>2.149</c:v>
                </c:pt>
                <c:pt idx="37">
                  <c:v>1.9570000000000001</c:v>
                </c:pt>
                <c:pt idx="38">
                  <c:v>1.7669999999999999</c:v>
                </c:pt>
                <c:pt idx="39">
                  <c:v>1.581</c:v>
                </c:pt>
                <c:pt idx="40">
                  <c:v>1.397</c:v>
                </c:pt>
                <c:pt idx="41">
                  <c:v>1.218</c:v>
                </c:pt>
                <c:pt idx="42">
                  <c:v>1.0449999999999999</c:v>
                </c:pt>
                <c:pt idx="43">
                  <c:v>0.87870000000000004</c:v>
                </c:pt>
                <c:pt idx="44">
                  <c:v>0.7218</c:v>
                </c:pt>
                <c:pt idx="45">
                  <c:v>0.57630000000000003</c:v>
                </c:pt>
                <c:pt idx="46">
                  <c:v>0.44429999999999997</c:v>
                </c:pt>
                <c:pt idx="47">
                  <c:v>0.32840000000000003</c:v>
                </c:pt>
                <c:pt idx="48">
                  <c:v>0.23039999999999999</c:v>
                </c:pt>
                <c:pt idx="49">
                  <c:v>0.1517</c:v>
                </c:pt>
                <c:pt idx="50">
                  <c:v>9.2485999999999999E-2</c:v>
                </c:pt>
                <c:pt idx="51">
                  <c:v>5.1322E-2</c:v>
                </c:pt>
                <c:pt idx="52">
                  <c:v>2.5454000000000001E-2</c:v>
                </c:pt>
                <c:pt idx="53">
                  <c:v>1.1050000000000001E-2</c:v>
                </c:pt>
                <c:pt idx="54">
                  <c:v>4.1098999999999997E-3</c:v>
                </c:pt>
                <c:pt idx="55">
                  <c:v>1.2815999999999999E-3</c:v>
                </c:pt>
                <c:pt idx="56">
                  <c:v>3.2807000000000002E-4</c:v>
                </c:pt>
                <c:pt idx="57">
                  <c:v>6.7927000000000002E-5</c:v>
                </c:pt>
                <c:pt idx="58">
                  <c:v>1.2629999999999999E-5</c:v>
                </c:pt>
              </c:numCache>
            </c:numRef>
          </c:yVal>
          <c:smooth val="0"/>
        </c:ser>
        <c:dLbls>
          <c:showLegendKey val="0"/>
          <c:showVal val="0"/>
          <c:showCatName val="0"/>
          <c:showSerName val="0"/>
          <c:showPercent val="0"/>
          <c:showBubbleSize val="0"/>
        </c:dLbls>
        <c:axId val="146314888"/>
        <c:axId val="146315280"/>
      </c:scatterChart>
      <c:valAx>
        <c:axId val="146314888"/>
        <c:scaling>
          <c:orientation val="minMax"/>
          <c:max val="10000"/>
        </c:scaling>
        <c:delete val="0"/>
        <c:axPos val="b"/>
        <c:majorGridlines/>
        <c:minorGridlines/>
        <c:title>
          <c:tx>
            <c:rich>
              <a:bodyPr/>
              <a:lstStyle/>
              <a:p>
                <a:pPr>
                  <a:defRPr/>
                </a:pPr>
                <a:r>
                  <a:rPr lang="en-US"/>
                  <a:t>Distance from Well (m)</a:t>
                </a:r>
              </a:p>
            </c:rich>
          </c:tx>
          <c:layout/>
          <c:overlay val="0"/>
        </c:title>
        <c:numFmt formatCode="General" sourceLinked="1"/>
        <c:majorTickMark val="out"/>
        <c:minorTickMark val="none"/>
        <c:tickLblPos val="nextTo"/>
        <c:crossAx val="146315280"/>
        <c:crossesAt val="0.01"/>
        <c:crossBetween val="midCat"/>
      </c:valAx>
      <c:valAx>
        <c:axId val="146315280"/>
        <c:scaling>
          <c:logBase val="10"/>
          <c:orientation val="minMax"/>
          <c:max val="10"/>
          <c:min val="0.01"/>
        </c:scaling>
        <c:delete val="0"/>
        <c:axPos val="l"/>
        <c:majorGridlines/>
        <c:minorGridlines/>
        <c:title>
          <c:tx>
            <c:rich>
              <a:bodyPr rot="-5400000" vert="horz"/>
              <a:lstStyle/>
              <a:p>
                <a:pPr>
                  <a:defRPr/>
                </a:pPr>
                <a:r>
                  <a:rPr lang="en-US"/>
                  <a:t>Drawdown (m)</a:t>
                </a:r>
              </a:p>
            </c:rich>
          </c:tx>
          <c:layout/>
          <c:overlay val="0"/>
        </c:title>
        <c:numFmt formatCode="General" sourceLinked="1"/>
        <c:majorTickMark val="out"/>
        <c:minorTickMark val="none"/>
        <c:tickLblPos val="nextTo"/>
        <c:crossAx val="146314888"/>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 10 days</a:t>
            </a:r>
          </a:p>
        </c:rich>
      </c:tx>
      <c:layout/>
      <c:overlay val="0"/>
    </c:title>
    <c:autoTitleDeleted val="0"/>
    <c:plotArea>
      <c:layout/>
      <c:scatterChart>
        <c:scatterStyle val="lineMarker"/>
        <c:varyColors val="0"/>
        <c:ser>
          <c:idx val="0"/>
          <c:order val="0"/>
          <c:tx>
            <c:strRef>
              <c:f>'analytic solution 10days'!$E$1:$H$1</c:f>
              <c:strCache>
                <c:ptCount val="1"/>
                <c:pt idx="0">
                  <c:v>Theis Analytic Solution</c:v>
                </c:pt>
              </c:strCache>
            </c:strRef>
          </c:tx>
          <c:spPr>
            <a:ln>
              <a:solidFill>
                <a:schemeClr val="accent2"/>
              </a:solidFill>
            </a:ln>
          </c:spPr>
          <c:marker>
            <c:symbol val="none"/>
          </c:marker>
          <c:xVal>
            <c:numRef>
              <c:f>'analytic solution 10days'!$E$4:$E$63</c:f>
              <c:numCache>
                <c:formatCode>General</c:formatCode>
                <c:ptCount val="60"/>
                <c:pt idx="0">
                  <c:v>0.5</c:v>
                </c:pt>
                <c:pt idx="1">
                  <c:v>1.5049999999999999</c:v>
                </c:pt>
                <c:pt idx="2">
                  <c:v>2.590749999999999</c:v>
                </c:pt>
                <c:pt idx="3">
                  <c:v>3.8393625</c:v>
                </c:pt>
                <c:pt idx="4">
                  <c:v>5.2752668749999998</c:v>
                </c:pt>
                <c:pt idx="5">
                  <c:v>6.9265569062499974</c:v>
                </c:pt>
                <c:pt idx="6">
                  <c:v>8.8255404421874992</c:v>
                </c:pt>
                <c:pt idx="7">
                  <c:v>11.009371508515621</c:v>
                </c:pt>
                <c:pt idx="8">
                  <c:v>13.520777234792959</c:v>
                </c:pt>
                <c:pt idx="9">
                  <c:v>16.408893820011912</c:v>
                </c:pt>
                <c:pt idx="10">
                  <c:v>19.730227893013691</c:v>
                </c:pt>
                <c:pt idx="11">
                  <c:v>23.549762076965749</c:v>
                </c:pt>
                <c:pt idx="12">
                  <c:v>27.942226388510608</c:v>
                </c:pt>
                <c:pt idx="13">
                  <c:v>32.993560346787213</c:v>
                </c:pt>
                <c:pt idx="14">
                  <c:v>38.802594398805283</c:v>
                </c:pt>
                <c:pt idx="15">
                  <c:v>45.482983558626067</c:v>
                </c:pt>
                <c:pt idx="16">
                  <c:v>53.165431092419972</c:v>
                </c:pt>
                <c:pt idx="17">
                  <c:v>62.000245756282958</c:v>
                </c:pt>
                <c:pt idx="18">
                  <c:v>72.160282619725393</c:v>
                </c:pt>
                <c:pt idx="19">
                  <c:v>83.844325012684195</c:v>
                </c:pt>
                <c:pt idx="20">
                  <c:v>97.280973764586818</c:v>
                </c:pt>
                <c:pt idx="21">
                  <c:v>112.7331198292749</c:v>
                </c:pt>
                <c:pt idx="22">
                  <c:v>130.50308780366609</c:v>
                </c:pt>
                <c:pt idx="23">
                  <c:v>150.93855097421601</c:v>
                </c:pt>
                <c:pt idx="24">
                  <c:v>174.43933362034829</c:v>
                </c:pt>
                <c:pt idx="25">
                  <c:v>201.4652336634006</c:v>
                </c:pt>
                <c:pt idx="26">
                  <c:v>232.5450187129106</c:v>
                </c:pt>
                <c:pt idx="27">
                  <c:v>268.28677151984721</c:v>
                </c:pt>
                <c:pt idx="28">
                  <c:v>309.38978724782419</c:v>
                </c:pt>
                <c:pt idx="29">
                  <c:v>356.65825533499799</c:v>
                </c:pt>
                <c:pt idx="30">
                  <c:v>411.01699363524762</c:v>
                </c:pt>
                <c:pt idx="31">
                  <c:v>473.52954268053469</c:v>
                </c:pt>
                <c:pt idx="32">
                  <c:v>545.41897408261502</c:v>
                </c:pt>
                <c:pt idx="33">
                  <c:v>628.09182019500702</c:v>
                </c:pt>
                <c:pt idx="34">
                  <c:v>723.16559322425803</c:v>
                </c:pt>
                <c:pt idx="35">
                  <c:v>832.50043220789701</c:v>
                </c:pt>
                <c:pt idx="36">
                  <c:v>958.23549703908134</c:v>
                </c:pt>
                <c:pt idx="37">
                  <c:v>1102.830821594943</c:v>
                </c:pt>
                <c:pt idx="38">
                  <c:v>1269.115444834184</c:v>
                </c:pt>
                <c:pt idx="39">
                  <c:v>1460.3427615593121</c:v>
                </c:pt>
                <c:pt idx="40">
                  <c:v>1680.2541757932099</c:v>
                </c:pt>
                <c:pt idx="41">
                  <c:v>1933.1523021621899</c:v>
                </c:pt>
                <c:pt idx="42">
                  <c:v>2223.9851474865181</c:v>
                </c:pt>
                <c:pt idx="43">
                  <c:v>2558.4429196094961</c:v>
                </c:pt>
                <c:pt idx="44">
                  <c:v>2943.0693575509199</c:v>
                </c:pt>
                <c:pt idx="45">
                  <c:v>3385.3897611835569</c:v>
                </c:pt>
                <c:pt idx="46">
                  <c:v>3894.058225361091</c:v>
                </c:pt>
                <c:pt idx="47">
                  <c:v>4479.0269591652541</c:v>
                </c:pt>
                <c:pt idx="48">
                  <c:v>5151.7410030400424</c:v>
                </c:pt>
                <c:pt idx="49">
                  <c:v>5925.3621534960503</c:v>
                </c:pt>
                <c:pt idx="50">
                  <c:v>6815.0264765204538</c:v>
                </c:pt>
                <c:pt idx="51">
                  <c:v>7838.1404479985204</c:v>
                </c:pt>
                <c:pt idx="52">
                  <c:v>9014.7215151982982</c:v>
                </c:pt>
                <c:pt idx="53">
                  <c:v>10367.789742478049</c:v>
                </c:pt>
                <c:pt idx="54">
                  <c:v>11923.818203849751</c:v>
                </c:pt>
                <c:pt idx="55">
                  <c:v>13713.250934427209</c:v>
                </c:pt>
                <c:pt idx="56">
                  <c:v>15771.098574591289</c:v>
                </c:pt>
                <c:pt idx="57">
                  <c:v>18137.62336077998</c:v>
                </c:pt>
                <c:pt idx="58">
                  <c:v>20859.126864896971</c:v>
                </c:pt>
                <c:pt idx="59">
                  <c:v>23988.855894631521</c:v>
                </c:pt>
              </c:numCache>
            </c:numRef>
          </c:xVal>
          <c:yVal>
            <c:numRef>
              <c:f>'analytic solution 10days'!$H$4:$H$63</c:f>
              <c:numCache>
                <c:formatCode>General</c:formatCode>
                <c:ptCount val="60"/>
                <c:pt idx="0">
                  <c:v>13.35899391627586</c:v>
                </c:pt>
                <c:pt idx="1">
                  <c:v>11.820579804279181</c:v>
                </c:pt>
                <c:pt idx="2">
                  <c:v>11.06228400261964</c:v>
                </c:pt>
                <c:pt idx="3">
                  <c:v>10.51311724110605</c:v>
                </c:pt>
                <c:pt idx="4">
                  <c:v>10.0695456275129</c:v>
                </c:pt>
                <c:pt idx="5">
                  <c:v>9.689341961762123</c:v>
                </c:pt>
                <c:pt idx="6">
                  <c:v>9.3510862949991367</c:v>
                </c:pt>
                <c:pt idx="7">
                  <c:v>9.0424139567060156</c:v>
                </c:pt>
                <c:pt idx="8">
                  <c:v>8.7555436586232744</c:v>
                </c:pt>
                <c:pt idx="9">
                  <c:v>8.4852658082542156</c:v>
                </c:pt>
                <c:pt idx="10">
                  <c:v>8.2279266191529157</c:v>
                </c:pt>
                <c:pt idx="11">
                  <c:v>7.9808693669423096</c:v>
                </c:pt>
                <c:pt idx="12">
                  <c:v>7.7421061296316074</c:v>
                </c:pt>
                <c:pt idx="13">
                  <c:v>7.5101145151409447</c:v>
                </c:pt>
                <c:pt idx="14">
                  <c:v>7.2837062462190989</c:v>
                </c:pt>
                <c:pt idx="15">
                  <c:v>7.0619390909297346</c:v>
                </c:pt>
                <c:pt idx="16">
                  <c:v>6.8440560150541909</c:v>
                </c:pt>
                <c:pt idx="17">
                  <c:v>6.6294420283291879</c:v>
                </c:pt>
                <c:pt idx="18">
                  <c:v>6.4175928790887866</c:v>
                </c:pt>
                <c:pt idx="19">
                  <c:v>6.2080918936558733</c:v>
                </c:pt>
                <c:pt idx="20">
                  <c:v>6.0005925473778658</c:v>
                </c:pt>
                <c:pt idx="21">
                  <c:v>5.7948051565199954</c:v>
                </c:pt>
                <c:pt idx="22">
                  <c:v>5.5904865932218701</c:v>
                </c:pt>
                <c:pt idx="23">
                  <c:v>5.3874322623275406</c:v>
                </c:pt>
                <c:pt idx="24">
                  <c:v>5.1854698053307429</c:v>
                </c:pt>
                <c:pt idx="25">
                  <c:v>4.9844541529192607</c:v>
                </c:pt>
                <c:pt idx="26">
                  <c:v>4.7842636584984408</c:v>
                </c:pt>
                <c:pt idx="27">
                  <c:v>4.5847971265129868</c:v>
                </c:pt>
                <c:pt idx="28">
                  <c:v>4.3859716118722822</c:v>
                </c:pt>
                <c:pt idx="29">
                  <c:v>4.1877209175421406</c:v>
                </c:pt>
                <c:pt idx="30">
                  <c:v>3.9899947616304141</c:v>
                </c:pt>
                <c:pt idx="31">
                  <c:v>3.7927586271147442</c:v>
                </c:pt>
                <c:pt idx="32">
                  <c:v>3.5959943501149518</c:v>
                </c:pt>
                <c:pt idx="33">
                  <c:v>3.399701549323161</c:v>
                </c:pt>
                <c:pt idx="34">
                  <c:v>3.2039000527039181</c:v>
                </c:pt>
                <c:pt idx="35">
                  <c:v>3.0086335404991011</c:v>
                </c:pt>
                <c:pt idx="36">
                  <c:v>2.8139746981176441</c:v>
                </c:pt>
                <c:pt idx="37">
                  <c:v>2.6200322597928309</c:v>
                </c:pt>
                <c:pt idx="38">
                  <c:v>2.4269604227472721</c:v>
                </c:pt>
                <c:pt idx="39">
                  <c:v>2.234971216091433</c:v>
                </c:pt>
                <c:pt idx="40">
                  <c:v>2.0443505039379248</c:v>
                </c:pt>
                <c:pt idx="41">
                  <c:v>1.8554783573165849</c:v>
                </c:pt>
                <c:pt idx="42">
                  <c:v>1.6688544858878851</c:v>
                </c:pt>
                <c:pt idx="43">
                  <c:v>1.485129174375768</c:v>
                </c:pt>
                <c:pt idx="44">
                  <c:v>1.305139546302192</c:v>
                </c:pt>
                <c:pt idx="45">
                  <c:v>1.129949705849236</c:v>
                </c:pt>
                <c:pt idx="46">
                  <c:v>0.96089099278287504</c:v>
                </c:pt>
                <c:pt idx="47">
                  <c:v>0.799594728417093</c:v>
                </c:pt>
                <c:pt idx="48">
                  <c:v>0.64800397336682303</c:v>
                </c:pt>
                <c:pt idx="49">
                  <c:v>0.50834295145076802</c:v>
                </c:pt>
                <c:pt idx="50">
                  <c:v>0.38301427499330898</c:v>
                </c:pt>
                <c:pt idx="51">
                  <c:v>0.27438926135705</c:v>
                </c:pt>
                <c:pt idx="52">
                  <c:v>0.18446471856771501</c:v>
                </c:pt>
                <c:pt idx="53">
                  <c:v>0.114395126525816</c:v>
                </c:pt>
                <c:pt idx="54">
                  <c:v>6.3985458107468002E-2</c:v>
                </c:pt>
                <c:pt idx="55">
                  <c:v>3.1338248883442901E-2</c:v>
                </c:pt>
                <c:pt idx="56">
                  <c:v>1.29244549208302E-2</c:v>
                </c:pt>
                <c:pt idx="57">
                  <c:v>4.26224692415341E-3</c:v>
                </c:pt>
                <c:pt idx="58">
                  <c:v>1.04951246969218E-3</c:v>
                </c:pt>
                <c:pt idx="59">
                  <c:v>1.7608947699518401E-4</c:v>
                </c:pt>
              </c:numCache>
            </c:numRef>
          </c:yVal>
          <c:smooth val="0"/>
        </c:ser>
        <c:ser>
          <c:idx val="1"/>
          <c:order val="1"/>
          <c:tx>
            <c:strRef>
              <c:f>'analytic solution 10days'!$J$1:$L$1</c:f>
              <c:strCache>
                <c:ptCount val="1"/>
                <c:pt idx="0">
                  <c:v>MODFLOW-2000-MST</c:v>
                </c:pt>
              </c:strCache>
            </c:strRef>
          </c:tx>
          <c:spPr>
            <a:ln>
              <a:noFill/>
            </a:ln>
          </c:spPr>
          <c:marker>
            <c:symbol val="square"/>
            <c:size val="5"/>
            <c:spPr>
              <a:noFill/>
              <a:ln>
                <a:solidFill>
                  <a:schemeClr val="tx2"/>
                </a:solidFill>
              </a:ln>
            </c:spPr>
          </c:marker>
          <c:xVal>
            <c:numRef>
              <c:f>'analytic solution 10days'!$K$5:$K$63</c:f>
              <c:numCache>
                <c:formatCode>General</c:formatCode>
                <c:ptCount val="59"/>
                <c:pt idx="0">
                  <c:v>1.5049999999999999</c:v>
                </c:pt>
                <c:pt idx="1">
                  <c:v>2.590749999999999</c:v>
                </c:pt>
                <c:pt idx="2">
                  <c:v>3.8393625</c:v>
                </c:pt>
                <c:pt idx="3">
                  <c:v>5.2752668749999998</c:v>
                </c:pt>
                <c:pt idx="4">
                  <c:v>6.9265569062499974</c:v>
                </c:pt>
                <c:pt idx="5">
                  <c:v>8.8255404421874992</c:v>
                </c:pt>
                <c:pt idx="6">
                  <c:v>11.009371508515621</c:v>
                </c:pt>
                <c:pt idx="7">
                  <c:v>13.520777234792959</c:v>
                </c:pt>
                <c:pt idx="8">
                  <c:v>16.408893820011912</c:v>
                </c:pt>
                <c:pt idx="9">
                  <c:v>19.730227893013691</c:v>
                </c:pt>
                <c:pt idx="10">
                  <c:v>23.549762076965749</c:v>
                </c:pt>
                <c:pt idx="11">
                  <c:v>27.942226388510608</c:v>
                </c:pt>
                <c:pt idx="12">
                  <c:v>32.993560346787213</c:v>
                </c:pt>
                <c:pt idx="13">
                  <c:v>38.802594398805283</c:v>
                </c:pt>
                <c:pt idx="14">
                  <c:v>45.482983558626067</c:v>
                </c:pt>
                <c:pt idx="15">
                  <c:v>53.165431092419972</c:v>
                </c:pt>
                <c:pt idx="16">
                  <c:v>62.000245756282958</c:v>
                </c:pt>
                <c:pt idx="17">
                  <c:v>72.160282619725393</c:v>
                </c:pt>
                <c:pt idx="18">
                  <c:v>83.844325012684195</c:v>
                </c:pt>
                <c:pt idx="19">
                  <c:v>97.280973764586818</c:v>
                </c:pt>
                <c:pt idx="20">
                  <c:v>112.7331198292749</c:v>
                </c:pt>
                <c:pt idx="21">
                  <c:v>130.50308780366609</c:v>
                </c:pt>
                <c:pt idx="22">
                  <c:v>150.93855097421601</c:v>
                </c:pt>
                <c:pt idx="23">
                  <c:v>174.43933362034829</c:v>
                </c:pt>
                <c:pt idx="24">
                  <c:v>201.4652336634006</c:v>
                </c:pt>
                <c:pt idx="25">
                  <c:v>232.5450187129106</c:v>
                </c:pt>
                <c:pt idx="26">
                  <c:v>268.28677151984721</c:v>
                </c:pt>
                <c:pt idx="27">
                  <c:v>309.38978724782419</c:v>
                </c:pt>
                <c:pt idx="28">
                  <c:v>356.65825533499799</c:v>
                </c:pt>
                <c:pt idx="29">
                  <c:v>411.01699363524762</c:v>
                </c:pt>
                <c:pt idx="30">
                  <c:v>473.52954268053469</c:v>
                </c:pt>
                <c:pt idx="31">
                  <c:v>545.41897408261502</c:v>
                </c:pt>
                <c:pt idx="32">
                  <c:v>628.09182019500702</c:v>
                </c:pt>
                <c:pt idx="33">
                  <c:v>723.16559322425803</c:v>
                </c:pt>
                <c:pt idx="34">
                  <c:v>832.50043220789701</c:v>
                </c:pt>
                <c:pt idx="35">
                  <c:v>958.23549703908134</c:v>
                </c:pt>
                <c:pt idx="36">
                  <c:v>1102.830821594943</c:v>
                </c:pt>
                <c:pt idx="37">
                  <c:v>1269.115444834184</c:v>
                </c:pt>
                <c:pt idx="38">
                  <c:v>1460.3427615593121</c:v>
                </c:pt>
                <c:pt idx="39">
                  <c:v>1680.2541757932099</c:v>
                </c:pt>
                <c:pt idx="40">
                  <c:v>1933.1523021621899</c:v>
                </c:pt>
                <c:pt idx="41">
                  <c:v>2223.9851474865181</c:v>
                </c:pt>
                <c:pt idx="42">
                  <c:v>2558.4429196094961</c:v>
                </c:pt>
                <c:pt idx="43">
                  <c:v>2943.0693575509199</c:v>
                </c:pt>
                <c:pt idx="44">
                  <c:v>3385.3897611835569</c:v>
                </c:pt>
                <c:pt idx="45">
                  <c:v>3894.058225361091</c:v>
                </c:pt>
                <c:pt idx="46">
                  <c:v>4479.0269591652541</c:v>
                </c:pt>
                <c:pt idx="47">
                  <c:v>5151.7410030400424</c:v>
                </c:pt>
                <c:pt idx="48">
                  <c:v>5925.3621534960503</c:v>
                </c:pt>
                <c:pt idx="49">
                  <c:v>6815.0264765204538</c:v>
                </c:pt>
                <c:pt idx="50">
                  <c:v>7838.1404479985204</c:v>
                </c:pt>
                <c:pt idx="51">
                  <c:v>9014.7215151982982</c:v>
                </c:pt>
                <c:pt idx="52">
                  <c:v>10367.789742478049</c:v>
                </c:pt>
                <c:pt idx="53">
                  <c:v>11923.818203849751</c:v>
                </c:pt>
                <c:pt idx="54">
                  <c:v>13713.250934427209</c:v>
                </c:pt>
                <c:pt idx="55">
                  <c:v>15771.098574591289</c:v>
                </c:pt>
                <c:pt idx="56">
                  <c:v>18137.62336077998</c:v>
                </c:pt>
                <c:pt idx="57">
                  <c:v>20859.126864896971</c:v>
                </c:pt>
                <c:pt idx="58">
                  <c:v>23988.855894631521</c:v>
                </c:pt>
              </c:numCache>
            </c:numRef>
          </c:xVal>
          <c:yVal>
            <c:numRef>
              <c:f>'analytic solution 10days'!$L$5:$L$63</c:f>
              <c:numCache>
                <c:formatCode>0.00E+00</c:formatCode>
                <c:ptCount val="59"/>
                <c:pt idx="0">
                  <c:v>11.78</c:v>
                </c:pt>
                <c:pt idx="1">
                  <c:v>11.07</c:v>
                </c:pt>
                <c:pt idx="2">
                  <c:v>10.53</c:v>
                </c:pt>
                <c:pt idx="3">
                  <c:v>10.08</c:v>
                </c:pt>
                <c:pt idx="4">
                  <c:v>9.7039999999999988</c:v>
                </c:pt>
                <c:pt idx="5">
                  <c:v>9.3650000000000002</c:v>
                </c:pt>
                <c:pt idx="6">
                  <c:v>9.0549999999999997</c:v>
                </c:pt>
                <c:pt idx="7">
                  <c:v>8.7679999999999971</c:v>
                </c:pt>
                <c:pt idx="8">
                  <c:v>8.4970000000000034</c:v>
                </c:pt>
                <c:pt idx="9">
                  <c:v>8.2379999999999995</c:v>
                </c:pt>
                <c:pt idx="10">
                  <c:v>7.9909999999999997</c:v>
                </c:pt>
                <c:pt idx="11">
                  <c:v>7.7510000000000003</c:v>
                </c:pt>
                <c:pt idx="12">
                  <c:v>7.5190000000000001</c:v>
                </c:pt>
                <c:pt idx="13">
                  <c:v>7.2919999999999998</c:v>
                </c:pt>
                <c:pt idx="14">
                  <c:v>7.069</c:v>
                </c:pt>
                <c:pt idx="15">
                  <c:v>6.851</c:v>
                </c:pt>
                <c:pt idx="16">
                  <c:v>6.6360000000000001</c:v>
                </c:pt>
                <c:pt idx="17">
                  <c:v>6.423</c:v>
                </c:pt>
                <c:pt idx="18">
                  <c:v>6.2130000000000001</c:v>
                </c:pt>
                <c:pt idx="19">
                  <c:v>6.004999999999999</c:v>
                </c:pt>
                <c:pt idx="20">
                  <c:v>5.7990000000000004</c:v>
                </c:pt>
                <c:pt idx="21">
                  <c:v>5.5939999999999994</c:v>
                </c:pt>
                <c:pt idx="22">
                  <c:v>5.39</c:v>
                </c:pt>
                <c:pt idx="23">
                  <c:v>5.1879999999999988</c:v>
                </c:pt>
                <c:pt idx="24">
                  <c:v>4.9859999999999998</c:v>
                </c:pt>
                <c:pt idx="25">
                  <c:v>4.7850000000000001</c:v>
                </c:pt>
                <c:pt idx="26">
                  <c:v>4.585</c:v>
                </c:pt>
                <c:pt idx="27">
                  <c:v>4.3860000000000001</c:v>
                </c:pt>
                <c:pt idx="28">
                  <c:v>4.1869999999999994</c:v>
                </c:pt>
                <c:pt idx="29">
                  <c:v>3.9889999999999999</c:v>
                </c:pt>
                <c:pt idx="30">
                  <c:v>3.7909999999999999</c:v>
                </c:pt>
                <c:pt idx="31">
                  <c:v>3.5939999999999999</c:v>
                </c:pt>
                <c:pt idx="32">
                  <c:v>3.3969999999999989</c:v>
                </c:pt>
                <c:pt idx="33">
                  <c:v>3.2</c:v>
                </c:pt>
                <c:pt idx="34">
                  <c:v>3.0049999999999999</c:v>
                </c:pt>
                <c:pt idx="35">
                  <c:v>2.8090000000000002</c:v>
                </c:pt>
                <c:pt idx="36">
                  <c:v>2.6150000000000002</c:v>
                </c:pt>
                <c:pt idx="37">
                  <c:v>2.4209999999999998</c:v>
                </c:pt>
                <c:pt idx="38">
                  <c:v>2.2280000000000002</c:v>
                </c:pt>
                <c:pt idx="39">
                  <c:v>2.036999999999999</c:v>
                </c:pt>
                <c:pt idx="40">
                  <c:v>1.8480000000000001</c:v>
                </c:pt>
                <c:pt idx="41">
                  <c:v>1.66</c:v>
                </c:pt>
                <c:pt idx="42">
                  <c:v>1.476</c:v>
                </c:pt>
                <c:pt idx="43">
                  <c:v>1.296</c:v>
                </c:pt>
                <c:pt idx="44">
                  <c:v>1.121</c:v>
                </c:pt>
                <c:pt idx="45">
                  <c:v>0.95220000000000005</c:v>
                </c:pt>
                <c:pt idx="46">
                  <c:v>0.79159999999999997</c:v>
                </c:pt>
                <c:pt idx="47">
                  <c:v>0.64119999999999999</c:v>
                </c:pt>
                <c:pt idx="48">
                  <c:v>0.50329999999999997</c:v>
                </c:pt>
                <c:pt idx="49">
                  <c:v>0.38</c:v>
                </c:pt>
                <c:pt idx="50">
                  <c:v>0.27379999999999999</c:v>
                </c:pt>
                <c:pt idx="51">
                  <c:v>0.1862</c:v>
                </c:pt>
                <c:pt idx="52">
                  <c:v>0.11799999999999999</c:v>
                </c:pt>
                <c:pt idx="53">
                  <c:v>6.8666000000000005E-2</c:v>
                </c:pt>
                <c:pt idx="54">
                  <c:v>3.6037E-2</c:v>
                </c:pt>
                <c:pt idx="55">
                  <c:v>1.6729999999999998E-2</c:v>
                </c:pt>
                <c:pt idx="56">
                  <c:v>6.7329E-3</c:v>
                </c:pt>
                <c:pt idx="57">
                  <c:v>2.3303E-3</c:v>
                </c:pt>
                <c:pt idx="58">
                  <c:v>8.0382000000000001E-4</c:v>
                </c:pt>
              </c:numCache>
            </c:numRef>
          </c:yVal>
          <c:smooth val="0"/>
        </c:ser>
        <c:dLbls>
          <c:showLegendKey val="0"/>
          <c:showVal val="0"/>
          <c:showCatName val="0"/>
          <c:showSerName val="0"/>
          <c:showPercent val="0"/>
          <c:showBubbleSize val="0"/>
        </c:dLbls>
        <c:axId val="146316064"/>
        <c:axId val="146316456"/>
      </c:scatterChart>
      <c:valAx>
        <c:axId val="146316064"/>
        <c:scaling>
          <c:orientation val="minMax"/>
          <c:max val="10000"/>
        </c:scaling>
        <c:delete val="0"/>
        <c:axPos val="b"/>
        <c:majorGridlines/>
        <c:minorGridlines/>
        <c:title>
          <c:tx>
            <c:rich>
              <a:bodyPr/>
              <a:lstStyle/>
              <a:p>
                <a:pPr>
                  <a:defRPr/>
                </a:pPr>
                <a:r>
                  <a:rPr lang="en-US"/>
                  <a:t>Distance from Well (m)</a:t>
                </a:r>
              </a:p>
            </c:rich>
          </c:tx>
          <c:layout/>
          <c:overlay val="0"/>
        </c:title>
        <c:numFmt formatCode="General" sourceLinked="1"/>
        <c:majorTickMark val="out"/>
        <c:minorTickMark val="none"/>
        <c:tickLblPos val="nextTo"/>
        <c:crossAx val="146316456"/>
        <c:crossesAt val="0.01"/>
        <c:crossBetween val="midCat"/>
      </c:valAx>
      <c:valAx>
        <c:axId val="146316456"/>
        <c:scaling>
          <c:logBase val="10"/>
          <c:orientation val="minMax"/>
          <c:max val="10"/>
          <c:min val="0.01"/>
        </c:scaling>
        <c:delete val="0"/>
        <c:axPos val="l"/>
        <c:majorGridlines/>
        <c:minorGridlines/>
        <c:title>
          <c:tx>
            <c:rich>
              <a:bodyPr rot="-5400000" vert="horz"/>
              <a:lstStyle/>
              <a:p>
                <a:pPr>
                  <a:defRPr/>
                </a:pPr>
                <a:r>
                  <a:rPr lang="en-US"/>
                  <a:t>Drawdown (m)</a:t>
                </a:r>
              </a:p>
            </c:rich>
          </c:tx>
          <c:layout/>
          <c:overlay val="0"/>
        </c:title>
        <c:numFmt formatCode="General" sourceLinked="1"/>
        <c:majorTickMark val="out"/>
        <c:minorTickMark val="none"/>
        <c:tickLblPos val="nextTo"/>
        <c:crossAx val="146316064"/>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 5 days</a:t>
            </a:r>
          </a:p>
        </c:rich>
      </c:tx>
      <c:layout/>
      <c:overlay val="0"/>
    </c:title>
    <c:autoTitleDeleted val="0"/>
    <c:plotArea>
      <c:layout/>
      <c:scatterChart>
        <c:scatterStyle val="lineMarker"/>
        <c:varyColors val="0"/>
        <c:ser>
          <c:idx val="0"/>
          <c:order val="0"/>
          <c:tx>
            <c:strRef>
              <c:f>'analytic solution 5days'!$E$1:$H$1</c:f>
              <c:strCache>
                <c:ptCount val="1"/>
                <c:pt idx="0">
                  <c:v>Theis Analytic Solution</c:v>
                </c:pt>
              </c:strCache>
            </c:strRef>
          </c:tx>
          <c:spPr>
            <a:ln>
              <a:solidFill>
                <a:schemeClr val="accent2"/>
              </a:solidFill>
            </a:ln>
          </c:spPr>
          <c:marker>
            <c:symbol val="none"/>
          </c:marker>
          <c:xVal>
            <c:numRef>
              <c:f>'analytic solution 5days'!$E$4:$E$63</c:f>
              <c:numCache>
                <c:formatCode>General</c:formatCode>
                <c:ptCount val="60"/>
                <c:pt idx="0">
                  <c:v>0.5</c:v>
                </c:pt>
                <c:pt idx="1">
                  <c:v>1.5049999999999999</c:v>
                </c:pt>
                <c:pt idx="2">
                  <c:v>2.590749999999999</c:v>
                </c:pt>
                <c:pt idx="3">
                  <c:v>3.8393625</c:v>
                </c:pt>
                <c:pt idx="4">
                  <c:v>5.2752668749999998</c:v>
                </c:pt>
                <c:pt idx="5">
                  <c:v>6.9265569062499974</c:v>
                </c:pt>
                <c:pt idx="6">
                  <c:v>8.8255404421874992</c:v>
                </c:pt>
                <c:pt idx="7">
                  <c:v>11.009371508515621</c:v>
                </c:pt>
                <c:pt idx="8">
                  <c:v>13.520777234792959</c:v>
                </c:pt>
                <c:pt idx="9">
                  <c:v>16.408893820011912</c:v>
                </c:pt>
                <c:pt idx="10">
                  <c:v>19.730227893013691</c:v>
                </c:pt>
                <c:pt idx="11">
                  <c:v>23.549762076965749</c:v>
                </c:pt>
                <c:pt idx="12">
                  <c:v>27.942226388510608</c:v>
                </c:pt>
                <c:pt idx="13">
                  <c:v>32.993560346787213</c:v>
                </c:pt>
                <c:pt idx="14">
                  <c:v>38.802594398805283</c:v>
                </c:pt>
                <c:pt idx="15">
                  <c:v>45.482983558626067</c:v>
                </c:pt>
                <c:pt idx="16">
                  <c:v>53.165431092419972</c:v>
                </c:pt>
                <c:pt idx="17">
                  <c:v>62.000245756282958</c:v>
                </c:pt>
                <c:pt idx="18">
                  <c:v>72.160282619725393</c:v>
                </c:pt>
                <c:pt idx="19">
                  <c:v>83.844325012684195</c:v>
                </c:pt>
                <c:pt idx="20">
                  <c:v>97.280973764586818</c:v>
                </c:pt>
                <c:pt idx="21">
                  <c:v>112.7331198292749</c:v>
                </c:pt>
                <c:pt idx="22">
                  <c:v>130.50308780366609</c:v>
                </c:pt>
                <c:pt idx="23">
                  <c:v>150.93855097421601</c:v>
                </c:pt>
                <c:pt idx="24">
                  <c:v>174.43933362034829</c:v>
                </c:pt>
                <c:pt idx="25">
                  <c:v>201.4652336634006</c:v>
                </c:pt>
                <c:pt idx="26">
                  <c:v>232.5450187129106</c:v>
                </c:pt>
                <c:pt idx="27">
                  <c:v>268.28677151984721</c:v>
                </c:pt>
                <c:pt idx="28">
                  <c:v>309.38978724782419</c:v>
                </c:pt>
                <c:pt idx="29">
                  <c:v>356.65825533499799</c:v>
                </c:pt>
                <c:pt idx="30">
                  <c:v>411.01699363524762</c:v>
                </c:pt>
                <c:pt idx="31">
                  <c:v>473.52954268053469</c:v>
                </c:pt>
                <c:pt idx="32">
                  <c:v>545.41897408261502</c:v>
                </c:pt>
                <c:pt idx="33">
                  <c:v>628.09182019500702</c:v>
                </c:pt>
                <c:pt idx="34">
                  <c:v>723.16559322425803</c:v>
                </c:pt>
                <c:pt idx="35">
                  <c:v>832.50043220789701</c:v>
                </c:pt>
                <c:pt idx="36">
                  <c:v>958.23549703908134</c:v>
                </c:pt>
                <c:pt idx="37">
                  <c:v>1102.830821594943</c:v>
                </c:pt>
                <c:pt idx="38">
                  <c:v>1269.115444834184</c:v>
                </c:pt>
                <c:pt idx="39">
                  <c:v>1460.3427615593121</c:v>
                </c:pt>
                <c:pt idx="40">
                  <c:v>1680.2541757932099</c:v>
                </c:pt>
                <c:pt idx="41">
                  <c:v>1933.1523021621899</c:v>
                </c:pt>
                <c:pt idx="42">
                  <c:v>2223.9851474865181</c:v>
                </c:pt>
                <c:pt idx="43">
                  <c:v>2558.4429196094961</c:v>
                </c:pt>
                <c:pt idx="44">
                  <c:v>2943.0693575509199</c:v>
                </c:pt>
                <c:pt idx="45">
                  <c:v>3385.3897611835569</c:v>
                </c:pt>
                <c:pt idx="46">
                  <c:v>3894.058225361091</c:v>
                </c:pt>
                <c:pt idx="47">
                  <c:v>4479.0269591652541</c:v>
                </c:pt>
                <c:pt idx="48">
                  <c:v>5151.7410030400424</c:v>
                </c:pt>
                <c:pt idx="49">
                  <c:v>5925.3621534960503</c:v>
                </c:pt>
                <c:pt idx="50">
                  <c:v>6815.0264765204538</c:v>
                </c:pt>
                <c:pt idx="51">
                  <c:v>7838.1404479985204</c:v>
                </c:pt>
                <c:pt idx="52">
                  <c:v>9014.7215151982982</c:v>
                </c:pt>
                <c:pt idx="53">
                  <c:v>10367.789742478049</c:v>
                </c:pt>
                <c:pt idx="54">
                  <c:v>11923.818203849751</c:v>
                </c:pt>
                <c:pt idx="55">
                  <c:v>13713.250934427209</c:v>
                </c:pt>
                <c:pt idx="56">
                  <c:v>15771.098574591289</c:v>
                </c:pt>
                <c:pt idx="57">
                  <c:v>18137.62336077998</c:v>
                </c:pt>
                <c:pt idx="58">
                  <c:v>20859.126864896971</c:v>
                </c:pt>
                <c:pt idx="59">
                  <c:v>23988.855894631521</c:v>
                </c:pt>
              </c:numCache>
            </c:numRef>
          </c:xVal>
          <c:yVal>
            <c:numRef>
              <c:f>'analytic solution 5days'!$H$4:$H$63</c:f>
              <c:numCache>
                <c:formatCode>General</c:formatCode>
                <c:ptCount val="60"/>
                <c:pt idx="0">
                  <c:v>12.87514391785461</c:v>
                </c:pt>
                <c:pt idx="1">
                  <c:v>11.336729821281001</c:v>
                </c:pt>
                <c:pt idx="2">
                  <c:v>10.578434053658651</c:v>
                </c:pt>
                <c:pt idx="3">
                  <c:v>10.02926735359714</c:v>
                </c:pt>
                <c:pt idx="4">
                  <c:v>9.5856958401779462</c:v>
                </c:pt>
                <c:pt idx="5">
                  <c:v>9.2054923286463186</c:v>
                </c:pt>
                <c:pt idx="6">
                  <c:v>8.8672368908380363</c:v>
                </c:pt>
                <c:pt idx="7">
                  <c:v>8.5585648840872999</c:v>
                </c:pt>
                <c:pt idx="8">
                  <c:v>8.2716950575313994</c:v>
                </c:pt>
                <c:pt idx="9">
                  <c:v>8.0014178687775708</c:v>
                </c:pt>
                <c:pt idx="10">
                  <c:v>7.744079598385861</c:v>
                </c:pt>
                <c:pt idx="11">
                  <c:v>7.4970236114493858</c:v>
                </c:pt>
                <c:pt idx="12">
                  <c:v>7.2582621052842278</c:v>
                </c:pt>
                <c:pt idx="13">
                  <c:v>7.0262728467229776</c:v>
                </c:pt>
                <c:pt idx="14">
                  <c:v>6.7998677699731678</c:v>
                </c:pt>
                <c:pt idx="15">
                  <c:v>6.5781049242416261</c:v>
                </c:pt>
                <c:pt idx="16">
                  <c:v>6.3602276488292846</c:v>
                </c:pt>
                <c:pt idx="17">
                  <c:v>6.145621449408301</c:v>
                </c:pt>
                <c:pt idx="18">
                  <c:v>5.9337827324221779</c:v>
                </c:pt>
                <c:pt idx="19">
                  <c:v>5.7242956970883254</c:v>
                </c:pt>
                <c:pt idx="20">
                  <c:v>5.5168149760392362</c:v>
                </c:pt>
                <c:pt idx="21">
                  <c:v>5.3110524192858026</c:v>
                </c:pt>
                <c:pt idx="22">
                  <c:v>5.1067669309303261</c:v>
                </c:pt>
                <c:pt idx="23">
                  <c:v>4.903756606967753</c:v>
                </c:pt>
                <c:pt idx="24">
                  <c:v>4.7018526519772523</c:v>
                </c:pt>
                <c:pt idx="25">
                  <c:v>4.5009147127277487</c:v>
                </c:pt>
                <c:pt idx="26">
                  <c:v>4.3008273828240497</c:v>
                </c:pt>
                <c:pt idx="27">
                  <c:v>4.1014977207499168</c:v>
                </c:pt>
                <c:pt idx="28">
                  <c:v>3.9028536949624621</c:v>
                </c:pt>
                <c:pt idx="29">
                  <c:v>3.704843531810075</c:v>
                </c:pt>
                <c:pt idx="30">
                  <c:v>3.5074360008222851</c:v>
                </c:pt>
                <c:pt idx="31">
                  <c:v>3.3106217320400142</c:v>
                </c:pt>
                <c:pt idx="32">
                  <c:v>3.1144157254593128</c:v>
                </c:pt>
                <c:pt idx="33">
                  <c:v>2.918861286639344</c:v>
                </c:pt>
                <c:pt idx="34">
                  <c:v>2.724035707439656</c:v>
                </c:pt>
                <c:pt idx="35">
                  <c:v>2.5300581073281658</c:v>
                </c:pt>
                <c:pt idx="36">
                  <c:v>2.3370999559451708</c:v>
                </c:pt>
                <c:pt idx="37">
                  <c:v>2.1453989022928779</c:v>
                </c:pt>
                <c:pt idx="38">
                  <c:v>1.955276618757376</c:v>
                </c:pt>
                <c:pt idx="39">
                  <c:v>1.76716138688554</c:v>
                </c:pt>
                <c:pt idx="40">
                  <c:v>1.581616028903102</c:v>
                </c:pt>
                <c:pt idx="41">
                  <c:v>1.399371390550979</c:v>
                </c:pt>
                <c:pt idx="42">
                  <c:v>1.221364689161327</c:v>
                </c:pt>
                <c:pt idx="43">
                  <c:v>1.048780325820966</c:v>
                </c:pt>
                <c:pt idx="44">
                  <c:v>0.88308777068327404</c:v>
                </c:pt>
                <c:pt idx="45">
                  <c:v>0.72606635693859201</c:v>
                </c:pt>
                <c:pt idx="46">
                  <c:v>0.57979994110677802</c:v>
                </c:pt>
                <c:pt idx="47">
                  <c:v>0.44661589530100998</c:v>
                </c:pt>
                <c:pt idx="48">
                  <c:v>0.328935329067298</c:v>
                </c:pt>
                <c:pt idx="49">
                  <c:v>0.22900126631109299</c:v>
                </c:pt>
                <c:pt idx="50">
                  <c:v>0.14847073062001001</c:v>
                </c:pt>
                <c:pt idx="51">
                  <c:v>8.7910802114953598E-2</c:v>
                </c:pt>
                <c:pt idx="52">
                  <c:v>4.6334148098830699E-2</c:v>
                </c:pt>
                <c:pt idx="53">
                  <c:v>2.10150529698508E-2</c:v>
                </c:pt>
                <c:pt idx="54">
                  <c:v>7.8437145460854493E-3</c:v>
                </c:pt>
                <c:pt idx="55">
                  <c:v>2.27079677232628E-3</c:v>
                </c:pt>
                <c:pt idx="56">
                  <c:v>4.7138147763320902E-4</c:v>
                </c:pt>
                <c:pt idx="57">
                  <c:v>6.3089098574738302E-5</c:v>
                </c:pt>
                <c:pt idx="58">
                  <c:v>4.5570598357244699E-6</c:v>
                </c:pt>
                <c:pt idx="59">
                  <c:v>-6.1028219201411897E-7</c:v>
                </c:pt>
              </c:numCache>
            </c:numRef>
          </c:yVal>
          <c:smooth val="0"/>
        </c:ser>
        <c:ser>
          <c:idx val="1"/>
          <c:order val="1"/>
          <c:tx>
            <c:strRef>
              <c:f>'analytic solution 5days'!$J$1:$L$1</c:f>
              <c:strCache>
                <c:ptCount val="1"/>
                <c:pt idx="0">
                  <c:v>MODFLOW-2000</c:v>
                </c:pt>
              </c:strCache>
            </c:strRef>
          </c:tx>
          <c:spPr>
            <a:ln>
              <a:noFill/>
            </a:ln>
          </c:spPr>
          <c:marker>
            <c:symbol val="square"/>
            <c:size val="5"/>
            <c:spPr>
              <a:noFill/>
              <a:ln>
                <a:solidFill>
                  <a:schemeClr val="tx2"/>
                </a:solidFill>
              </a:ln>
            </c:spPr>
          </c:marker>
          <c:xVal>
            <c:numRef>
              <c:f>'analytic solution 5days'!$K$5:$K$63</c:f>
              <c:numCache>
                <c:formatCode>General</c:formatCode>
                <c:ptCount val="59"/>
                <c:pt idx="0">
                  <c:v>1.5049999999999999</c:v>
                </c:pt>
                <c:pt idx="1">
                  <c:v>2.590749999999999</c:v>
                </c:pt>
                <c:pt idx="2">
                  <c:v>3.8393625</c:v>
                </c:pt>
                <c:pt idx="3">
                  <c:v>5.2752668749999998</c:v>
                </c:pt>
                <c:pt idx="4">
                  <c:v>6.9265569062499974</c:v>
                </c:pt>
                <c:pt idx="5">
                  <c:v>8.8255404421874992</c:v>
                </c:pt>
                <c:pt idx="6">
                  <c:v>11.009371508515621</c:v>
                </c:pt>
                <c:pt idx="7">
                  <c:v>13.520777234792959</c:v>
                </c:pt>
                <c:pt idx="8">
                  <c:v>16.408893820011912</c:v>
                </c:pt>
                <c:pt idx="9">
                  <c:v>19.730227893013691</c:v>
                </c:pt>
                <c:pt idx="10">
                  <c:v>23.549762076965749</c:v>
                </c:pt>
                <c:pt idx="11">
                  <c:v>27.942226388510608</c:v>
                </c:pt>
                <c:pt idx="12">
                  <c:v>32.993560346787213</c:v>
                </c:pt>
                <c:pt idx="13">
                  <c:v>38.802594398805283</c:v>
                </c:pt>
                <c:pt idx="14">
                  <c:v>45.482983558626067</c:v>
                </c:pt>
                <c:pt idx="15">
                  <c:v>53.165431092419972</c:v>
                </c:pt>
                <c:pt idx="16">
                  <c:v>62.000245756282958</c:v>
                </c:pt>
                <c:pt idx="17">
                  <c:v>72.160282619725393</c:v>
                </c:pt>
                <c:pt idx="18">
                  <c:v>83.844325012684195</c:v>
                </c:pt>
                <c:pt idx="19">
                  <c:v>97.280973764586818</c:v>
                </c:pt>
                <c:pt idx="20">
                  <c:v>112.7331198292749</c:v>
                </c:pt>
                <c:pt idx="21">
                  <c:v>130.50308780366609</c:v>
                </c:pt>
                <c:pt idx="22">
                  <c:v>150.93855097421601</c:v>
                </c:pt>
                <c:pt idx="23">
                  <c:v>174.43933362034829</c:v>
                </c:pt>
                <c:pt idx="24">
                  <c:v>201.4652336634006</c:v>
                </c:pt>
                <c:pt idx="25">
                  <c:v>232.5450187129106</c:v>
                </c:pt>
                <c:pt idx="26">
                  <c:v>268.28677151984721</c:v>
                </c:pt>
                <c:pt idx="27">
                  <c:v>309.38978724782419</c:v>
                </c:pt>
                <c:pt idx="28">
                  <c:v>356.65825533499799</c:v>
                </c:pt>
                <c:pt idx="29">
                  <c:v>411.01699363524762</c:v>
                </c:pt>
                <c:pt idx="30">
                  <c:v>473.52954268053469</c:v>
                </c:pt>
                <c:pt idx="31">
                  <c:v>545.41897408261502</c:v>
                </c:pt>
                <c:pt idx="32">
                  <c:v>628.09182019500702</c:v>
                </c:pt>
                <c:pt idx="33">
                  <c:v>723.16559322425803</c:v>
                </c:pt>
                <c:pt idx="34">
                  <c:v>832.50043220789701</c:v>
                </c:pt>
                <c:pt idx="35">
                  <c:v>958.23549703908134</c:v>
                </c:pt>
                <c:pt idx="36">
                  <c:v>1102.830821594943</c:v>
                </c:pt>
                <c:pt idx="37">
                  <c:v>1269.115444834184</c:v>
                </c:pt>
                <c:pt idx="38">
                  <c:v>1460.3427615593121</c:v>
                </c:pt>
                <c:pt idx="39">
                  <c:v>1680.2541757932099</c:v>
                </c:pt>
                <c:pt idx="40">
                  <c:v>1933.1523021621899</c:v>
                </c:pt>
                <c:pt idx="41">
                  <c:v>2223.9851474865181</c:v>
                </c:pt>
                <c:pt idx="42">
                  <c:v>2558.4429196094961</c:v>
                </c:pt>
                <c:pt idx="43">
                  <c:v>2943.0693575509199</c:v>
                </c:pt>
                <c:pt idx="44">
                  <c:v>3385.3897611835569</c:v>
                </c:pt>
                <c:pt idx="45">
                  <c:v>3894.058225361091</c:v>
                </c:pt>
                <c:pt idx="46">
                  <c:v>4479.0269591652541</c:v>
                </c:pt>
                <c:pt idx="47">
                  <c:v>5151.7410030400424</c:v>
                </c:pt>
                <c:pt idx="48">
                  <c:v>5925.3621534960503</c:v>
                </c:pt>
                <c:pt idx="49">
                  <c:v>6815.0264765204538</c:v>
                </c:pt>
                <c:pt idx="50">
                  <c:v>7838.1404479985204</c:v>
                </c:pt>
                <c:pt idx="51">
                  <c:v>9014.7215151982982</c:v>
                </c:pt>
                <c:pt idx="52">
                  <c:v>10367.789742478049</c:v>
                </c:pt>
                <c:pt idx="53">
                  <c:v>11923.818203849751</c:v>
                </c:pt>
                <c:pt idx="54">
                  <c:v>13713.250934427209</c:v>
                </c:pt>
                <c:pt idx="55">
                  <c:v>15771.098574591289</c:v>
                </c:pt>
                <c:pt idx="56">
                  <c:v>18137.62336077998</c:v>
                </c:pt>
                <c:pt idx="57">
                  <c:v>20859.126864896971</c:v>
                </c:pt>
                <c:pt idx="58">
                  <c:v>23988.855894631521</c:v>
                </c:pt>
              </c:numCache>
            </c:numRef>
          </c:xVal>
          <c:yVal>
            <c:numRef>
              <c:f>'analytic solution 5days'!$L$5:$L$63</c:f>
              <c:numCache>
                <c:formatCode>0.00E+00</c:formatCode>
                <c:ptCount val="59"/>
                <c:pt idx="0">
                  <c:v>11.32</c:v>
                </c:pt>
                <c:pt idx="1">
                  <c:v>10.6</c:v>
                </c:pt>
                <c:pt idx="2">
                  <c:v>10.06</c:v>
                </c:pt>
                <c:pt idx="3">
                  <c:v>9.6189999999999998</c:v>
                </c:pt>
                <c:pt idx="4">
                  <c:v>9.2379999999999995</c:v>
                </c:pt>
                <c:pt idx="5">
                  <c:v>8.8989999999999991</c:v>
                </c:pt>
                <c:pt idx="6">
                  <c:v>8.5890000000000004</c:v>
                </c:pt>
                <c:pt idx="7">
                  <c:v>8.3019999999999996</c:v>
                </c:pt>
                <c:pt idx="8">
                  <c:v>8.0300000000000011</c:v>
                </c:pt>
                <c:pt idx="9">
                  <c:v>7.7720000000000002</c:v>
                </c:pt>
                <c:pt idx="10">
                  <c:v>7.5249999999999986</c:v>
                </c:pt>
                <c:pt idx="11">
                  <c:v>7.2850000000000001</c:v>
                </c:pt>
                <c:pt idx="12">
                  <c:v>7.052999999999999</c:v>
                </c:pt>
                <c:pt idx="13">
                  <c:v>6.8259999999999987</c:v>
                </c:pt>
                <c:pt idx="14">
                  <c:v>6.6029999999999989</c:v>
                </c:pt>
                <c:pt idx="15">
                  <c:v>6.3849999999999989</c:v>
                </c:pt>
                <c:pt idx="16">
                  <c:v>6.1689999999999987</c:v>
                </c:pt>
                <c:pt idx="17">
                  <c:v>5.9569999999999999</c:v>
                </c:pt>
                <c:pt idx="18">
                  <c:v>5.7469999999999999</c:v>
                </c:pt>
                <c:pt idx="19">
                  <c:v>5.5389999999999997</c:v>
                </c:pt>
                <c:pt idx="20">
                  <c:v>5.3319999999999999</c:v>
                </c:pt>
                <c:pt idx="21">
                  <c:v>5.1269999999999989</c:v>
                </c:pt>
                <c:pt idx="22">
                  <c:v>4.923</c:v>
                </c:pt>
                <c:pt idx="23">
                  <c:v>4.7210000000000001</c:v>
                </c:pt>
                <c:pt idx="24">
                  <c:v>4.5190000000000001</c:v>
                </c:pt>
                <c:pt idx="25">
                  <c:v>4.3179999999999987</c:v>
                </c:pt>
                <c:pt idx="26">
                  <c:v>4.1169999999999991</c:v>
                </c:pt>
                <c:pt idx="27">
                  <c:v>3.9180000000000001</c:v>
                </c:pt>
                <c:pt idx="28">
                  <c:v>3.7189999999999999</c:v>
                </c:pt>
                <c:pt idx="29">
                  <c:v>3.52</c:v>
                </c:pt>
                <c:pt idx="30">
                  <c:v>3.3220000000000001</c:v>
                </c:pt>
                <c:pt idx="31">
                  <c:v>3.125</c:v>
                </c:pt>
                <c:pt idx="32">
                  <c:v>2.9279999999999999</c:v>
                </c:pt>
                <c:pt idx="33">
                  <c:v>2.7320000000000002</c:v>
                </c:pt>
                <c:pt idx="34">
                  <c:v>2.536</c:v>
                </c:pt>
                <c:pt idx="35">
                  <c:v>2.3420000000000001</c:v>
                </c:pt>
                <c:pt idx="36">
                  <c:v>2.149</c:v>
                </c:pt>
                <c:pt idx="37">
                  <c:v>1.9570000000000001</c:v>
                </c:pt>
                <c:pt idx="38">
                  <c:v>1.7669999999999999</c:v>
                </c:pt>
                <c:pt idx="39">
                  <c:v>1.58</c:v>
                </c:pt>
                <c:pt idx="40">
                  <c:v>1.397</c:v>
                </c:pt>
                <c:pt idx="41">
                  <c:v>1.218</c:v>
                </c:pt>
                <c:pt idx="42">
                  <c:v>1.0449999999999999</c:v>
                </c:pt>
                <c:pt idx="43">
                  <c:v>0.87870000000000004</c:v>
                </c:pt>
                <c:pt idx="44">
                  <c:v>0.7218</c:v>
                </c:pt>
                <c:pt idx="45">
                  <c:v>0.57630000000000003</c:v>
                </c:pt>
                <c:pt idx="46">
                  <c:v>0.44429999999999997</c:v>
                </c:pt>
                <c:pt idx="47">
                  <c:v>0.32840000000000003</c:v>
                </c:pt>
                <c:pt idx="48">
                  <c:v>0.23039999999999999</c:v>
                </c:pt>
                <c:pt idx="49">
                  <c:v>0.1517</c:v>
                </c:pt>
                <c:pt idx="50">
                  <c:v>9.2484999999999998E-2</c:v>
                </c:pt>
                <c:pt idx="51">
                  <c:v>5.1322E-2</c:v>
                </c:pt>
                <c:pt idx="52">
                  <c:v>2.5454000000000001E-2</c:v>
                </c:pt>
                <c:pt idx="53">
                  <c:v>1.1050000000000001E-2</c:v>
                </c:pt>
                <c:pt idx="54">
                  <c:v>4.1098999999999997E-3</c:v>
                </c:pt>
                <c:pt idx="55">
                  <c:v>1.2815999999999999E-3</c:v>
                </c:pt>
                <c:pt idx="56">
                  <c:v>3.2807000000000002E-4</c:v>
                </c:pt>
                <c:pt idx="57">
                  <c:v>6.7927000000000002E-5</c:v>
                </c:pt>
                <c:pt idx="58">
                  <c:v>1.2629999999999999E-5</c:v>
                </c:pt>
              </c:numCache>
            </c:numRef>
          </c:yVal>
          <c:smooth val="0"/>
        </c:ser>
        <c:dLbls>
          <c:showLegendKey val="0"/>
          <c:showVal val="0"/>
          <c:showCatName val="0"/>
          <c:showSerName val="0"/>
          <c:showPercent val="0"/>
          <c:showBubbleSize val="0"/>
        </c:dLbls>
        <c:axId val="109995648"/>
        <c:axId val="147308520"/>
      </c:scatterChart>
      <c:valAx>
        <c:axId val="109995648"/>
        <c:scaling>
          <c:orientation val="minMax"/>
          <c:max val="10000"/>
        </c:scaling>
        <c:delete val="0"/>
        <c:axPos val="b"/>
        <c:majorGridlines/>
        <c:minorGridlines/>
        <c:title>
          <c:tx>
            <c:rich>
              <a:bodyPr/>
              <a:lstStyle/>
              <a:p>
                <a:pPr>
                  <a:defRPr/>
                </a:pPr>
                <a:r>
                  <a:rPr lang="en-US"/>
                  <a:t>Distance from Well (m)</a:t>
                </a:r>
              </a:p>
            </c:rich>
          </c:tx>
          <c:layout/>
          <c:overlay val="0"/>
        </c:title>
        <c:numFmt formatCode="General" sourceLinked="1"/>
        <c:majorTickMark val="out"/>
        <c:minorTickMark val="none"/>
        <c:tickLblPos val="nextTo"/>
        <c:crossAx val="147308520"/>
        <c:crossesAt val="0.01"/>
        <c:crossBetween val="midCat"/>
      </c:valAx>
      <c:valAx>
        <c:axId val="147308520"/>
        <c:scaling>
          <c:logBase val="10"/>
          <c:orientation val="minMax"/>
          <c:max val="10"/>
          <c:min val="0.01"/>
        </c:scaling>
        <c:delete val="0"/>
        <c:axPos val="l"/>
        <c:majorGridlines/>
        <c:minorGridlines/>
        <c:title>
          <c:tx>
            <c:rich>
              <a:bodyPr rot="-5400000" vert="horz"/>
              <a:lstStyle/>
              <a:p>
                <a:pPr>
                  <a:defRPr/>
                </a:pPr>
                <a:r>
                  <a:rPr lang="en-US"/>
                  <a:t>Drawdown (m)</a:t>
                </a:r>
              </a:p>
            </c:rich>
          </c:tx>
          <c:layout/>
          <c:overlay val="0"/>
        </c:title>
        <c:numFmt formatCode="General" sourceLinked="1"/>
        <c:majorTickMark val="out"/>
        <c:minorTickMark val="none"/>
        <c:tickLblPos val="nextTo"/>
        <c:crossAx val="109995648"/>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 10 days</a:t>
            </a:r>
          </a:p>
        </c:rich>
      </c:tx>
      <c:layout/>
      <c:overlay val="0"/>
    </c:title>
    <c:autoTitleDeleted val="0"/>
    <c:plotArea>
      <c:layout/>
      <c:scatterChart>
        <c:scatterStyle val="lineMarker"/>
        <c:varyColors val="0"/>
        <c:ser>
          <c:idx val="0"/>
          <c:order val="0"/>
          <c:tx>
            <c:strRef>
              <c:f>'analytic solution 10days'!$E$1:$H$1</c:f>
              <c:strCache>
                <c:ptCount val="1"/>
                <c:pt idx="0">
                  <c:v>Theis Analytic Solution</c:v>
                </c:pt>
              </c:strCache>
            </c:strRef>
          </c:tx>
          <c:spPr>
            <a:ln>
              <a:solidFill>
                <a:schemeClr val="accent2"/>
              </a:solidFill>
            </a:ln>
          </c:spPr>
          <c:marker>
            <c:symbol val="none"/>
          </c:marker>
          <c:xVal>
            <c:numRef>
              <c:f>'analytic solution 10days'!$E$4:$E$63</c:f>
              <c:numCache>
                <c:formatCode>General</c:formatCode>
                <c:ptCount val="60"/>
                <c:pt idx="0">
                  <c:v>0.5</c:v>
                </c:pt>
                <c:pt idx="1">
                  <c:v>1.5049999999999999</c:v>
                </c:pt>
                <c:pt idx="2">
                  <c:v>2.590749999999999</c:v>
                </c:pt>
                <c:pt idx="3">
                  <c:v>3.8393625</c:v>
                </c:pt>
                <c:pt idx="4">
                  <c:v>5.2752668749999998</c:v>
                </c:pt>
                <c:pt idx="5">
                  <c:v>6.9265569062499974</c:v>
                </c:pt>
                <c:pt idx="6">
                  <c:v>8.8255404421874992</c:v>
                </c:pt>
                <c:pt idx="7">
                  <c:v>11.009371508515621</c:v>
                </c:pt>
                <c:pt idx="8">
                  <c:v>13.520777234792959</c:v>
                </c:pt>
                <c:pt idx="9">
                  <c:v>16.408893820011912</c:v>
                </c:pt>
                <c:pt idx="10">
                  <c:v>19.730227893013691</c:v>
                </c:pt>
                <c:pt idx="11">
                  <c:v>23.549762076965749</c:v>
                </c:pt>
                <c:pt idx="12">
                  <c:v>27.942226388510608</c:v>
                </c:pt>
                <c:pt idx="13">
                  <c:v>32.993560346787213</c:v>
                </c:pt>
                <c:pt idx="14">
                  <c:v>38.802594398805283</c:v>
                </c:pt>
                <c:pt idx="15">
                  <c:v>45.482983558626067</c:v>
                </c:pt>
                <c:pt idx="16">
                  <c:v>53.165431092419972</c:v>
                </c:pt>
                <c:pt idx="17">
                  <c:v>62.000245756282958</c:v>
                </c:pt>
                <c:pt idx="18">
                  <c:v>72.160282619725393</c:v>
                </c:pt>
                <c:pt idx="19">
                  <c:v>83.844325012684195</c:v>
                </c:pt>
                <c:pt idx="20">
                  <c:v>97.280973764586818</c:v>
                </c:pt>
                <c:pt idx="21">
                  <c:v>112.7331198292749</c:v>
                </c:pt>
                <c:pt idx="22">
                  <c:v>130.50308780366609</c:v>
                </c:pt>
                <c:pt idx="23">
                  <c:v>150.93855097421601</c:v>
                </c:pt>
                <c:pt idx="24">
                  <c:v>174.43933362034829</c:v>
                </c:pt>
                <c:pt idx="25">
                  <c:v>201.4652336634006</c:v>
                </c:pt>
                <c:pt idx="26">
                  <c:v>232.5450187129106</c:v>
                </c:pt>
                <c:pt idx="27">
                  <c:v>268.28677151984721</c:v>
                </c:pt>
                <c:pt idx="28">
                  <c:v>309.38978724782419</c:v>
                </c:pt>
                <c:pt idx="29">
                  <c:v>356.65825533499799</c:v>
                </c:pt>
                <c:pt idx="30">
                  <c:v>411.01699363524762</c:v>
                </c:pt>
                <c:pt idx="31">
                  <c:v>473.52954268053469</c:v>
                </c:pt>
                <c:pt idx="32">
                  <c:v>545.41897408261502</c:v>
                </c:pt>
                <c:pt idx="33">
                  <c:v>628.09182019500702</c:v>
                </c:pt>
                <c:pt idx="34">
                  <c:v>723.16559322425803</c:v>
                </c:pt>
                <c:pt idx="35">
                  <c:v>832.50043220789701</c:v>
                </c:pt>
                <c:pt idx="36">
                  <c:v>958.23549703908134</c:v>
                </c:pt>
                <c:pt idx="37">
                  <c:v>1102.830821594943</c:v>
                </c:pt>
                <c:pt idx="38">
                  <c:v>1269.115444834184</c:v>
                </c:pt>
                <c:pt idx="39">
                  <c:v>1460.3427615593121</c:v>
                </c:pt>
                <c:pt idx="40">
                  <c:v>1680.2541757932099</c:v>
                </c:pt>
                <c:pt idx="41">
                  <c:v>1933.1523021621899</c:v>
                </c:pt>
                <c:pt idx="42">
                  <c:v>2223.9851474865181</c:v>
                </c:pt>
                <c:pt idx="43">
                  <c:v>2558.4429196094961</c:v>
                </c:pt>
                <c:pt idx="44">
                  <c:v>2943.0693575509199</c:v>
                </c:pt>
                <c:pt idx="45">
                  <c:v>3385.3897611835569</c:v>
                </c:pt>
                <c:pt idx="46">
                  <c:v>3894.058225361091</c:v>
                </c:pt>
                <c:pt idx="47">
                  <c:v>4479.0269591652541</c:v>
                </c:pt>
                <c:pt idx="48">
                  <c:v>5151.7410030400424</c:v>
                </c:pt>
                <c:pt idx="49">
                  <c:v>5925.3621534960503</c:v>
                </c:pt>
                <c:pt idx="50">
                  <c:v>6815.0264765204538</c:v>
                </c:pt>
                <c:pt idx="51">
                  <c:v>7838.1404479985204</c:v>
                </c:pt>
                <c:pt idx="52">
                  <c:v>9014.7215151982982</c:v>
                </c:pt>
                <c:pt idx="53">
                  <c:v>10367.789742478049</c:v>
                </c:pt>
                <c:pt idx="54">
                  <c:v>11923.818203849751</c:v>
                </c:pt>
                <c:pt idx="55">
                  <c:v>13713.250934427209</c:v>
                </c:pt>
                <c:pt idx="56">
                  <c:v>15771.098574591289</c:v>
                </c:pt>
                <c:pt idx="57">
                  <c:v>18137.62336077998</c:v>
                </c:pt>
                <c:pt idx="58">
                  <c:v>20859.126864896971</c:v>
                </c:pt>
                <c:pt idx="59">
                  <c:v>23988.855894631521</c:v>
                </c:pt>
              </c:numCache>
            </c:numRef>
          </c:xVal>
          <c:yVal>
            <c:numRef>
              <c:f>'analytic solution 10days'!$H$4:$H$63</c:f>
              <c:numCache>
                <c:formatCode>General</c:formatCode>
                <c:ptCount val="60"/>
                <c:pt idx="0">
                  <c:v>13.35899391627586</c:v>
                </c:pt>
                <c:pt idx="1">
                  <c:v>11.820579804279181</c:v>
                </c:pt>
                <c:pt idx="2">
                  <c:v>11.06228400261964</c:v>
                </c:pt>
                <c:pt idx="3">
                  <c:v>10.51311724110605</c:v>
                </c:pt>
                <c:pt idx="4">
                  <c:v>10.0695456275129</c:v>
                </c:pt>
                <c:pt idx="5">
                  <c:v>9.689341961762123</c:v>
                </c:pt>
                <c:pt idx="6">
                  <c:v>9.3510862949991367</c:v>
                </c:pt>
                <c:pt idx="7">
                  <c:v>9.0424139567060156</c:v>
                </c:pt>
                <c:pt idx="8">
                  <c:v>8.7555436586232744</c:v>
                </c:pt>
                <c:pt idx="9">
                  <c:v>8.4852658082542156</c:v>
                </c:pt>
                <c:pt idx="10">
                  <c:v>8.2279266191529157</c:v>
                </c:pt>
                <c:pt idx="11">
                  <c:v>7.9808693669423096</c:v>
                </c:pt>
                <c:pt idx="12">
                  <c:v>7.7421061296316074</c:v>
                </c:pt>
                <c:pt idx="13">
                  <c:v>7.5101145151409447</c:v>
                </c:pt>
                <c:pt idx="14">
                  <c:v>7.2837062462190989</c:v>
                </c:pt>
                <c:pt idx="15">
                  <c:v>7.0619390909297346</c:v>
                </c:pt>
                <c:pt idx="16">
                  <c:v>6.8440560150541909</c:v>
                </c:pt>
                <c:pt idx="17">
                  <c:v>6.6294420283291879</c:v>
                </c:pt>
                <c:pt idx="18">
                  <c:v>6.4175928790887866</c:v>
                </c:pt>
                <c:pt idx="19">
                  <c:v>6.2080918936558733</c:v>
                </c:pt>
                <c:pt idx="20">
                  <c:v>6.0005925473778658</c:v>
                </c:pt>
                <c:pt idx="21">
                  <c:v>5.7948051565199954</c:v>
                </c:pt>
                <c:pt idx="22">
                  <c:v>5.5904865932218701</c:v>
                </c:pt>
                <c:pt idx="23">
                  <c:v>5.3874322623275406</c:v>
                </c:pt>
                <c:pt idx="24">
                  <c:v>5.1854698053307429</c:v>
                </c:pt>
                <c:pt idx="25">
                  <c:v>4.9844541529192607</c:v>
                </c:pt>
                <c:pt idx="26">
                  <c:v>4.7842636584984408</c:v>
                </c:pt>
                <c:pt idx="27">
                  <c:v>4.5847971265129868</c:v>
                </c:pt>
                <c:pt idx="28">
                  <c:v>4.3859716118722822</c:v>
                </c:pt>
                <c:pt idx="29">
                  <c:v>4.1877209175421406</c:v>
                </c:pt>
                <c:pt idx="30">
                  <c:v>3.9899947616304141</c:v>
                </c:pt>
                <c:pt idx="31">
                  <c:v>3.7927586271147442</c:v>
                </c:pt>
                <c:pt idx="32">
                  <c:v>3.5959943501149518</c:v>
                </c:pt>
                <c:pt idx="33">
                  <c:v>3.399701549323161</c:v>
                </c:pt>
                <c:pt idx="34">
                  <c:v>3.2039000527039181</c:v>
                </c:pt>
                <c:pt idx="35">
                  <c:v>3.0086335404991011</c:v>
                </c:pt>
                <c:pt idx="36">
                  <c:v>2.8139746981176441</c:v>
                </c:pt>
                <c:pt idx="37">
                  <c:v>2.6200322597928309</c:v>
                </c:pt>
                <c:pt idx="38">
                  <c:v>2.4269604227472721</c:v>
                </c:pt>
                <c:pt idx="39">
                  <c:v>2.234971216091433</c:v>
                </c:pt>
                <c:pt idx="40">
                  <c:v>2.0443505039379248</c:v>
                </c:pt>
                <c:pt idx="41">
                  <c:v>1.8554783573165849</c:v>
                </c:pt>
                <c:pt idx="42">
                  <c:v>1.6688544858878851</c:v>
                </c:pt>
                <c:pt idx="43">
                  <c:v>1.485129174375768</c:v>
                </c:pt>
                <c:pt idx="44">
                  <c:v>1.305139546302192</c:v>
                </c:pt>
                <c:pt idx="45">
                  <c:v>1.129949705849236</c:v>
                </c:pt>
                <c:pt idx="46">
                  <c:v>0.96089099278287504</c:v>
                </c:pt>
                <c:pt idx="47">
                  <c:v>0.799594728417093</c:v>
                </c:pt>
                <c:pt idx="48">
                  <c:v>0.64800397336682303</c:v>
                </c:pt>
                <c:pt idx="49">
                  <c:v>0.50834295145076802</c:v>
                </c:pt>
                <c:pt idx="50">
                  <c:v>0.38301427499330898</c:v>
                </c:pt>
                <c:pt idx="51">
                  <c:v>0.27438926135705</c:v>
                </c:pt>
                <c:pt idx="52">
                  <c:v>0.18446471856771501</c:v>
                </c:pt>
                <c:pt idx="53">
                  <c:v>0.114395126525816</c:v>
                </c:pt>
                <c:pt idx="54">
                  <c:v>6.3985458107468002E-2</c:v>
                </c:pt>
                <c:pt idx="55">
                  <c:v>3.1338248883442901E-2</c:v>
                </c:pt>
                <c:pt idx="56">
                  <c:v>1.29244549208302E-2</c:v>
                </c:pt>
                <c:pt idx="57">
                  <c:v>4.26224692415341E-3</c:v>
                </c:pt>
                <c:pt idx="58">
                  <c:v>1.04951246969218E-3</c:v>
                </c:pt>
                <c:pt idx="59">
                  <c:v>1.7608947699518401E-4</c:v>
                </c:pt>
              </c:numCache>
            </c:numRef>
          </c:yVal>
          <c:smooth val="0"/>
        </c:ser>
        <c:ser>
          <c:idx val="1"/>
          <c:order val="1"/>
          <c:tx>
            <c:strRef>
              <c:f>'analytic solution 10days'!$J$1:$L$1</c:f>
              <c:strCache>
                <c:ptCount val="1"/>
                <c:pt idx="0">
                  <c:v>MODFLOW-2000</c:v>
                </c:pt>
              </c:strCache>
            </c:strRef>
          </c:tx>
          <c:spPr>
            <a:ln>
              <a:noFill/>
            </a:ln>
          </c:spPr>
          <c:marker>
            <c:symbol val="square"/>
            <c:size val="5"/>
            <c:spPr>
              <a:noFill/>
              <a:ln>
                <a:solidFill>
                  <a:schemeClr val="tx2"/>
                </a:solidFill>
              </a:ln>
            </c:spPr>
          </c:marker>
          <c:xVal>
            <c:numRef>
              <c:f>'analytic solution 10days'!$K$5:$K$63</c:f>
              <c:numCache>
                <c:formatCode>General</c:formatCode>
                <c:ptCount val="59"/>
                <c:pt idx="0">
                  <c:v>1.5049999999999999</c:v>
                </c:pt>
                <c:pt idx="1">
                  <c:v>2.590749999999999</c:v>
                </c:pt>
                <c:pt idx="2">
                  <c:v>3.8393625</c:v>
                </c:pt>
                <c:pt idx="3">
                  <c:v>5.2752668749999998</c:v>
                </c:pt>
                <c:pt idx="4">
                  <c:v>6.9265569062499974</c:v>
                </c:pt>
                <c:pt idx="5">
                  <c:v>8.8255404421874992</c:v>
                </c:pt>
                <c:pt idx="6">
                  <c:v>11.009371508515621</c:v>
                </c:pt>
                <c:pt idx="7">
                  <c:v>13.520777234792959</c:v>
                </c:pt>
                <c:pt idx="8">
                  <c:v>16.408893820011912</c:v>
                </c:pt>
                <c:pt idx="9">
                  <c:v>19.730227893013691</c:v>
                </c:pt>
                <c:pt idx="10">
                  <c:v>23.549762076965749</c:v>
                </c:pt>
                <c:pt idx="11">
                  <c:v>27.942226388510608</c:v>
                </c:pt>
                <c:pt idx="12">
                  <c:v>32.993560346787213</c:v>
                </c:pt>
                <c:pt idx="13">
                  <c:v>38.802594398805283</c:v>
                </c:pt>
                <c:pt idx="14">
                  <c:v>45.482983558626067</c:v>
                </c:pt>
                <c:pt idx="15">
                  <c:v>53.165431092419972</c:v>
                </c:pt>
                <c:pt idx="16">
                  <c:v>62.000245756282958</c:v>
                </c:pt>
                <c:pt idx="17">
                  <c:v>72.160282619725393</c:v>
                </c:pt>
                <c:pt idx="18">
                  <c:v>83.844325012684195</c:v>
                </c:pt>
                <c:pt idx="19">
                  <c:v>97.280973764586818</c:v>
                </c:pt>
                <c:pt idx="20">
                  <c:v>112.7331198292749</c:v>
                </c:pt>
                <c:pt idx="21">
                  <c:v>130.50308780366609</c:v>
                </c:pt>
                <c:pt idx="22">
                  <c:v>150.93855097421601</c:v>
                </c:pt>
                <c:pt idx="23">
                  <c:v>174.43933362034829</c:v>
                </c:pt>
                <c:pt idx="24">
                  <c:v>201.4652336634006</c:v>
                </c:pt>
                <c:pt idx="25">
                  <c:v>232.5450187129106</c:v>
                </c:pt>
                <c:pt idx="26">
                  <c:v>268.28677151984721</c:v>
                </c:pt>
                <c:pt idx="27">
                  <c:v>309.38978724782419</c:v>
                </c:pt>
                <c:pt idx="28">
                  <c:v>356.65825533499799</c:v>
                </c:pt>
                <c:pt idx="29">
                  <c:v>411.01699363524762</c:v>
                </c:pt>
                <c:pt idx="30">
                  <c:v>473.52954268053469</c:v>
                </c:pt>
                <c:pt idx="31">
                  <c:v>545.41897408261502</c:v>
                </c:pt>
                <c:pt idx="32">
                  <c:v>628.09182019500702</c:v>
                </c:pt>
                <c:pt idx="33">
                  <c:v>723.16559322425803</c:v>
                </c:pt>
                <c:pt idx="34">
                  <c:v>832.50043220789701</c:v>
                </c:pt>
                <c:pt idx="35">
                  <c:v>958.23549703908134</c:v>
                </c:pt>
                <c:pt idx="36">
                  <c:v>1102.830821594943</c:v>
                </c:pt>
                <c:pt idx="37">
                  <c:v>1269.115444834184</c:v>
                </c:pt>
                <c:pt idx="38">
                  <c:v>1460.3427615593121</c:v>
                </c:pt>
                <c:pt idx="39">
                  <c:v>1680.2541757932099</c:v>
                </c:pt>
                <c:pt idx="40">
                  <c:v>1933.1523021621899</c:v>
                </c:pt>
                <c:pt idx="41">
                  <c:v>2223.9851474865181</c:v>
                </c:pt>
                <c:pt idx="42">
                  <c:v>2558.4429196094961</c:v>
                </c:pt>
                <c:pt idx="43">
                  <c:v>2943.0693575509199</c:v>
                </c:pt>
                <c:pt idx="44">
                  <c:v>3385.3897611835569</c:v>
                </c:pt>
                <c:pt idx="45">
                  <c:v>3894.058225361091</c:v>
                </c:pt>
                <c:pt idx="46">
                  <c:v>4479.0269591652541</c:v>
                </c:pt>
                <c:pt idx="47">
                  <c:v>5151.7410030400424</c:v>
                </c:pt>
                <c:pt idx="48">
                  <c:v>5925.3621534960503</c:v>
                </c:pt>
                <c:pt idx="49">
                  <c:v>6815.0264765204538</c:v>
                </c:pt>
                <c:pt idx="50">
                  <c:v>7838.1404479985204</c:v>
                </c:pt>
                <c:pt idx="51">
                  <c:v>9014.7215151982982</c:v>
                </c:pt>
                <c:pt idx="52">
                  <c:v>10367.789742478049</c:v>
                </c:pt>
                <c:pt idx="53">
                  <c:v>11923.818203849751</c:v>
                </c:pt>
                <c:pt idx="54">
                  <c:v>13713.250934427209</c:v>
                </c:pt>
                <c:pt idx="55">
                  <c:v>15771.098574591289</c:v>
                </c:pt>
                <c:pt idx="56">
                  <c:v>18137.62336077998</c:v>
                </c:pt>
                <c:pt idx="57">
                  <c:v>20859.126864896971</c:v>
                </c:pt>
                <c:pt idx="58">
                  <c:v>23988.855894631521</c:v>
                </c:pt>
              </c:numCache>
            </c:numRef>
          </c:xVal>
          <c:yVal>
            <c:numRef>
              <c:f>'analytic solution 10days'!$L$5:$L$63</c:f>
              <c:numCache>
                <c:formatCode>0.00E+00</c:formatCode>
                <c:ptCount val="59"/>
                <c:pt idx="0">
                  <c:v>11.78</c:v>
                </c:pt>
                <c:pt idx="1">
                  <c:v>11.07</c:v>
                </c:pt>
                <c:pt idx="2">
                  <c:v>10.53</c:v>
                </c:pt>
                <c:pt idx="3">
                  <c:v>10.08</c:v>
                </c:pt>
                <c:pt idx="4">
                  <c:v>9.7039999999999988</c:v>
                </c:pt>
                <c:pt idx="5">
                  <c:v>9.3650000000000002</c:v>
                </c:pt>
                <c:pt idx="6">
                  <c:v>9.0549999999999997</c:v>
                </c:pt>
                <c:pt idx="7">
                  <c:v>8.7679999999999971</c:v>
                </c:pt>
                <c:pt idx="8">
                  <c:v>8.4970000000000034</c:v>
                </c:pt>
                <c:pt idx="9">
                  <c:v>8.2379999999999995</c:v>
                </c:pt>
                <c:pt idx="10">
                  <c:v>7.9909999999999997</c:v>
                </c:pt>
                <c:pt idx="11">
                  <c:v>7.7510000000000003</c:v>
                </c:pt>
                <c:pt idx="12">
                  <c:v>7.5190000000000001</c:v>
                </c:pt>
                <c:pt idx="13">
                  <c:v>7.2919999999999998</c:v>
                </c:pt>
                <c:pt idx="14">
                  <c:v>7.069</c:v>
                </c:pt>
                <c:pt idx="15">
                  <c:v>6.851</c:v>
                </c:pt>
                <c:pt idx="16">
                  <c:v>6.6360000000000001</c:v>
                </c:pt>
                <c:pt idx="17">
                  <c:v>6.423</c:v>
                </c:pt>
                <c:pt idx="18">
                  <c:v>6.2130000000000001</c:v>
                </c:pt>
                <c:pt idx="19">
                  <c:v>6.004999999999999</c:v>
                </c:pt>
                <c:pt idx="20">
                  <c:v>5.7990000000000004</c:v>
                </c:pt>
                <c:pt idx="21">
                  <c:v>5.5939999999999994</c:v>
                </c:pt>
                <c:pt idx="22">
                  <c:v>5.39</c:v>
                </c:pt>
                <c:pt idx="23">
                  <c:v>5.1879999999999988</c:v>
                </c:pt>
                <c:pt idx="24">
                  <c:v>4.9859999999999998</c:v>
                </c:pt>
                <c:pt idx="25">
                  <c:v>4.7850000000000001</c:v>
                </c:pt>
                <c:pt idx="26">
                  <c:v>4.585</c:v>
                </c:pt>
                <c:pt idx="27">
                  <c:v>4.3860000000000001</c:v>
                </c:pt>
                <c:pt idx="28">
                  <c:v>4.1869999999999994</c:v>
                </c:pt>
                <c:pt idx="29">
                  <c:v>3.9889999999999999</c:v>
                </c:pt>
                <c:pt idx="30">
                  <c:v>3.7909999999999999</c:v>
                </c:pt>
                <c:pt idx="31">
                  <c:v>3.5939999999999999</c:v>
                </c:pt>
                <c:pt idx="32">
                  <c:v>3.3969999999999989</c:v>
                </c:pt>
                <c:pt idx="33">
                  <c:v>3.2</c:v>
                </c:pt>
                <c:pt idx="34">
                  <c:v>3.0049999999999999</c:v>
                </c:pt>
                <c:pt idx="35">
                  <c:v>2.8090000000000002</c:v>
                </c:pt>
                <c:pt idx="36">
                  <c:v>2.6150000000000002</c:v>
                </c:pt>
                <c:pt idx="37">
                  <c:v>2.4209999999999998</c:v>
                </c:pt>
                <c:pt idx="38">
                  <c:v>2.2280000000000002</c:v>
                </c:pt>
                <c:pt idx="39">
                  <c:v>2.036999999999999</c:v>
                </c:pt>
                <c:pt idx="40">
                  <c:v>1.8480000000000001</c:v>
                </c:pt>
                <c:pt idx="41">
                  <c:v>1.66</c:v>
                </c:pt>
                <c:pt idx="42">
                  <c:v>1.476</c:v>
                </c:pt>
                <c:pt idx="43">
                  <c:v>1.296</c:v>
                </c:pt>
                <c:pt idx="44">
                  <c:v>1.121</c:v>
                </c:pt>
                <c:pt idx="45">
                  <c:v>0.95220000000000005</c:v>
                </c:pt>
                <c:pt idx="46">
                  <c:v>0.79159999999999997</c:v>
                </c:pt>
                <c:pt idx="47">
                  <c:v>0.64119999999999999</c:v>
                </c:pt>
                <c:pt idx="48">
                  <c:v>0.50329999999999997</c:v>
                </c:pt>
                <c:pt idx="49">
                  <c:v>0.38</c:v>
                </c:pt>
                <c:pt idx="50">
                  <c:v>0.27379999999999999</c:v>
                </c:pt>
                <c:pt idx="51">
                  <c:v>0.1862</c:v>
                </c:pt>
                <c:pt idx="52">
                  <c:v>0.11799999999999999</c:v>
                </c:pt>
                <c:pt idx="53">
                  <c:v>6.8666000000000005E-2</c:v>
                </c:pt>
                <c:pt idx="54">
                  <c:v>3.6035999999999999E-2</c:v>
                </c:pt>
                <c:pt idx="55">
                  <c:v>1.6729999999999998E-2</c:v>
                </c:pt>
                <c:pt idx="56">
                  <c:v>6.7327999999999997E-3</c:v>
                </c:pt>
                <c:pt idx="57">
                  <c:v>2.3303E-3</c:v>
                </c:pt>
                <c:pt idx="58">
                  <c:v>8.0382000000000001E-4</c:v>
                </c:pt>
              </c:numCache>
            </c:numRef>
          </c:yVal>
          <c:smooth val="0"/>
        </c:ser>
        <c:dLbls>
          <c:showLegendKey val="0"/>
          <c:showVal val="0"/>
          <c:showCatName val="0"/>
          <c:showSerName val="0"/>
          <c:showPercent val="0"/>
          <c:showBubbleSize val="0"/>
        </c:dLbls>
        <c:axId val="147309304"/>
        <c:axId val="147309696"/>
      </c:scatterChart>
      <c:valAx>
        <c:axId val="147309304"/>
        <c:scaling>
          <c:orientation val="minMax"/>
          <c:max val="10000"/>
        </c:scaling>
        <c:delete val="0"/>
        <c:axPos val="b"/>
        <c:majorGridlines/>
        <c:minorGridlines/>
        <c:title>
          <c:tx>
            <c:rich>
              <a:bodyPr/>
              <a:lstStyle/>
              <a:p>
                <a:pPr>
                  <a:defRPr/>
                </a:pPr>
                <a:r>
                  <a:rPr lang="en-US"/>
                  <a:t>Distance from Well (m)</a:t>
                </a:r>
              </a:p>
            </c:rich>
          </c:tx>
          <c:layout/>
          <c:overlay val="0"/>
        </c:title>
        <c:numFmt formatCode="General" sourceLinked="1"/>
        <c:majorTickMark val="out"/>
        <c:minorTickMark val="none"/>
        <c:tickLblPos val="nextTo"/>
        <c:crossAx val="147309696"/>
        <c:crossesAt val="0.01"/>
        <c:crossBetween val="midCat"/>
      </c:valAx>
      <c:valAx>
        <c:axId val="147309696"/>
        <c:scaling>
          <c:logBase val="10"/>
          <c:orientation val="minMax"/>
          <c:max val="10"/>
          <c:min val="0.01"/>
        </c:scaling>
        <c:delete val="0"/>
        <c:axPos val="l"/>
        <c:majorGridlines/>
        <c:minorGridlines/>
        <c:title>
          <c:tx>
            <c:rich>
              <a:bodyPr rot="-5400000" vert="horz"/>
              <a:lstStyle/>
              <a:p>
                <a:pPr>
                  <a:defRPr/>
                </a:pPr>
                <a:r>
                  <a:rPr lang="en-US"/>
                  <a:t>Drawdown (m)</a:t>
                </a:r>
              </a:p>
            </c:rich>
          </c:tx>
          <c:layout/>
          <c:overlay val="0"/>
        </c:title>
        <c:numFmt formatCode="General" sourceLinked="1"/>
        <c:majorTickMark val="out"/>
        <c:minorTickMark val="none"/>
        <c:tickLblPos val="nextTo"/>
        <c:crossAx val="147309304"/>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 5 days</a:t>
            </a:r>
          </a:p>
        </c:rich>
      </c:tx>
      <c:layout/>
      <c:overlay val="0"/>
    </c:title>
    <c:autoTitleDeleted val="0"/>
    <c:plotArea>
      <c:layout/>
      <c:scatterChart>
        <c:scatterStyle val="lineMarker"/>
        <c:varyColors val="0"/>
        <c:ser>
          <c:idx val="0"/>
          <c:order val="0"/>
          <c:tx>
            <c:strRef>
              <c:f>'analytic solution 5days'!$E$1:$H$1</c:f>
              <c:strCache>
                <c:ptCount val="1"/>
                <c:pt idx="0">
                  <c:v>Theis Analytic Solution</c:v>
                </c:pt>
              </c:strCache>
            </c:strRef>
          </c:tx>
          <c:spPr>
            <a:ln>
              <a:solidFill>
                <a:schemeClr val="accent2"/>
              </a:solidFill>
            </a:ln>
          </c:spPr>
          <c:marker>
            <c:symbol val="none"/>
          </c:marker>
          <c:xVal>
            <c:numRef>
              <c:f>'analytic solution 5days'!$E$4:$E$63</c:f>
              <c:numCache>
                <c:formatCode>General</c:formatCode>
                <c:ptCount val="60"/>
                <c:pt idx="0">
                  <c:v>0.5</c:v>
                </c:pt>
                <c:pt idx="1">
                  <c:v>1.5049999999999999</c:v>
                </c:pt>
                <c:pt idx="2">
                  <c:v>2.590749999999999</c:v>
                </c:pt>
                <c:pt idx="3">
                  <c:v>3.8393625</c:v>
                </c:pt>
                <c:pt idx="4">
                  <c:v>5.2752668749999998</c:v>
                </c:pt>
                <c:pt idx="5">
                  <c:v>6.9265569062499974</c:v>
                </c:pt>
                <c:pt idx="6">
                  <c:v>8.8255404421874992</c:v>
                </c:pt>
                <c:pt idx="7">
                  <c:v>11.009371508515621</c:v>
                </c:pt>
                <c:pt idx="8">
                  <c:v>13.520777234792959</c:v>
                </c:pt>
                <c:pt idx="9">
                  <c:v>16.408893820011912</c:v>
                </c:pt>
                <c:pt idx="10">
                  <c:v>19.730227893013691</c:v>
                </c:pt>
                <c:pt idx="11">
                  <c:v>23.549762076965749</c:v>
                </c:pt>
                <c:pt idx="12">
                  <c:v>27.942226388510608</c:v>
                </c:pt>
                <c:pt idx="13">
                  <c:v>32.993560346787213</c:v>
                </c:pt>
                <c:pt idx="14">
                  <c:v>38.802594398805283</c:v>
                </c:pt>
                <c:pt idx="15">
                  <c:v>45.482983558626067</c:v>
                </c:pt>
                <c:pt idx="16">
                  <c:v>53.165431092419972</c:v>
                </c:pt>
                <c:pt idx="17">
                  <c:v>62.000245756282958</c:v>
                </c:pt>
                <c:pt idx="18">
                  <c:v>72.160282619725393</c:v>
                </c:pt>
                <c:pt idx="19">
                  <c:v>83.844325012684195</c:v>
                </c:pt>
                <c:pt idx="20">
                  <c:v>97.280973764586818</c:v>
                </c:pt>
                <c:pt idx="21">
                  <c:v>112.7331198292749</c:v>
                </c:pt>
                <c:pt idx="22">
                  <c:v>130.50308780366609</c:v>
                </c:pt>
                <c:pt idx="23">
                  <c:v>150.93855097421601</c:v>
                </c:pt>
                <c:pt idx="24">
                  <c:v>174.43933362034829</c:v>
                </c:pt>
                <c:pt idx="25">
                  <c:v>201.4652336634006</c:v>
                </c:pt>
                <c:pt idx="26">
                  <c:v>232.5450187129106</c:v>
                </c:pt>
                <c:pt idx="27">
                  <c:v>268.28677151984721</c:v>
                </c:pt>
                <c:pt idx="28">
                  <c:v>309.38978724782419</c:v>
                </c:pt>
                <c:pt idx="29">
                  <c:v>356.65825533499799</c:v>
                </c:pt>
                <c:pt idx="30">
                  <c:v>411.01699363524762</c:v>
                </c:pt>
                <c:pt idx="31">
                  <c:v>473.52954268053469</c:v>
                </c:pt>
                <c:pt idx="32">
                  <c:v>545.41897408261502</c:v>
                </c:pt>
                <c:pt idx="33">
                  <c:v>628.09182019500702</c:v>
                </c:pt>
                <c:pt idx="34">
                  <c:v>723.16559322425803</c:v>
                </c:pt>
                <c:pt idx="35">
                  <c:v>832.50043220789701</c:v>
                </c:pt>
                <c:pt idx="36">
                  <c:v>958.23549703908134</c:v>
                </c:pt>
                <c:pt idx="37">
                  <c:v>1102.830821594943</c:v>
                </c:pt>
                <c:pt idx="38">
                  <c:v>1269.115444834184</c:v>
                </c:pt>
                <c:pt idx="39">
                  <c:v>1460.3427615593121</c:v>
                </c:pt>
                <c:pt idx="40">
                  <c:v>1680.2541757932099</c:v>
                </c:pt>
                <c:pt idx="41">
                  <c:v>1933.1523021621899</c:v>
                </c:pt>
                <c:pt idx="42">
                  <c:v>2223.9851474865181</c:v>
                </c:pt>
                <c:pt idx="43">
                  <c:v>2558.4429196094961</c:v>
                </c:pt>
                <c:pt idx="44">
                  <c:v>2943.0693575509199</c:v>
                </c:pt>
                <c:pt idx="45">
                  <c:v>3385.3897611835569</c:v>
                </c:pt>
                <c:pt idx="46">
                  <c:v>3894.058225361091</c:v>
                </c:pt>
                <c:pt idx="47">
                  <c:v>4479.0269591652541</c:v>
                </c:pt>
                <c:pt idx="48">
                  <c:v>5151.7410030400424</c:v>
                </c:pt>
                <c:pt idx="49">
                  <c:v>5925.3621534960503</c:v>
                </c:pt>
                <c:pt idx="50">
                  <c:v>6815.0264765204538</c:v>
                </c:pt>
                <c:pt idx="51">
                  <c:v>7838.1404479985204</c:v>
                </c:pt>
                <c:pt idx="52">
                  <c:v>9014.7215151982982</c:v>
                </c:pt>
                <c:pt idx="53">
                  <c:v>10367.789742478049</c:v>
                </c:pt>
                <c:pt idx="54">
                  <c:v>11923.818203849751</c:v>
                </c:pt>
                <c:pt idx="55">
                  <c:v>13713.250934427209</c:v>
                </c:pt>
                <c:pt idx="56">
                  <c:v>15771.098574591289</c:v>
                </c:pt>
                <c:pt idx="57">
                  <c:v>18137.62336077998</c:v>
                </c:pt>
                <c:pt idx="58">
                  <c:v>20859.126864896971</c:v>
                </c:pt>
                <c:pt idx="59">
                  <c:v>23988.855894631521</c:v>
                </c:pt>
              </c:numCache>
            </c:numRef>
          </c:xVal>
          <c:yVal>
            <c:numRef>
              <c:f>'analytic solution 5days'!$H$4:$H$63</c:f>
              <c:numCache>
                <c:formatCode>General</c:formatCode>
                <c:ptCount val="60"/>
                <c:pt idx="0">
                  <c:v>12.87514391785461</c:v>
                </c:pt>
                <c:pt idx="1">
                  <c:v>11.336729821281001</c:v>
                </c:pt>
                <c:pt idx="2">
                  <c:v>10.578434053658651</c:v>
                </c:pt>
                <c:pt idx="3">
                  <c:v>10.02926735359714</c:v>
                </c:pt>
                <c:pt idx="4">
                  <c:v>9.5856958401779462</c:v>
                </c:pt>
                <c:pt idx="5">
                  <c:v>9.2054923286463186</c:v>
                </c:pt>
                <c:pt idx="6">
                  <c:v>8.8672368908380363</c:v>
                </c:pt>
                <c:pt idx="7">
                  <c:v>8.5585648840872999</c:v>
                </c:pt>
                <c:pt idx="8">
                  <c:v>8.2716950575313994</c:v>
                </c:pt>
                <c:pt idx="9">
                  <c:v>8.0014178687775708</c:v>
                </c:pt>
                <c:pt idx="10">
                  <c:v>7.744079598385861</c:v>
                </c:pt>
                <c:pt idx="11">
                  <c:v>7.4970236114493858</c:v>
                </c:pt>
                <c:pt idx="12">
                  <c:v>7.2582621052842278</c:v>
                </c:pt>
                <c:pt idx="13">
                  <c:v>7.0262728467229776</c:v>
                </c:pt>
                <c:pt idx="14">
                  <c:v>6.7998677699731678</c:v>
                </c:pt>
                <c:pt idx="15">
                  <c:v>6.5781049242416261</c:v>
                </c:pt>
                <c:pt idx="16">
                  <c:v>6.3602276488292846</c:v>
                </c:pt>
                <c:pt idx="17">
                  <c:v>6.145621449408301</c:v>
                </c:pt>
                <c:pt idx="18">
                  <c:v>5.9337827324221779</c:v>
                </c:pt>
                <c:pt idx="19">
                  <c:v>5.7242956970883254</c:v>
                </c:pt>
                <c:pt idx="20">
                  <c:v>5.5168149760392362</c:v>
                </c:pt>
                <c:pt idx="21">
                  <c:v>5.3110524192858026</c:v>
                </c:pt>
                <c:pt idx="22">
                  <c:v>5.1067669309303261</c:v>
                </c:pt>
                <c:pt idx="23">
                  <c:v>4.903756606967753</c:v>
                </c:pt>
                <c:pt idx="24">
                  <c:v>4.7018526519772523</c:v>
                </c:pt>
                <c:pt idx="25">
                  <c:v>4.5009147127277487</c:v>
                </c:pt>
                <c:pt idx="26">
                  <c:v>4.3008273828240497</c:v>
                </c:pt>
                <c:pt idx="27">
                  <c:v>4.1014977207499168</c:v>
                </c:pt>
                <c:pt idx="28">
                  <c:v>3.9028536949624621</c:v>
                </c:pt>
                <c:pt idx="29">
                  <c:v>3.704843531810075</c:v>
                </c:pt>
                <c:pt idx="30">
                  <c:v>3.5074360008222851</c:v>
                </c:pt>
                <c:pt idx="31">
                  <c:v>3.3106217320400142</c:v>
                </c:pt>
                <c:pt idx="32">
                  <c:v>3.1144157254593128</c:v>
                </c:pt>
                <c:pt idx="33">
                  <c:v>2.918861286639344</c:v>
                </c:pt>
                <c:pt idx="34">
                  <c:v>2.724035707439656</c:v>
                </c:pt>
                <c:pt idx="35">
                  <c:v>2.5300581073281658</c:v>
                </c:pt>
                <c:pt idx="36">
                  <c:v>2.3370999559451708</c:v>
                </c:pt>
                <c:pt idx="37">
                  <c:v>2.1453989022928779</c:v>
                </c:pt>
                <c:pt idx="38">
                  <c:v>1.955276618757376</c:v>
                </c:pt>
                <c:pt idx="39">
                  <c:v>1.76716138688554</c:v>
                </c:pt>
                <c:pt idx="40">
                  <c:v>1.581616028903102</c:v>
                </c:pt>
                <c:pt idx="41">
                  <c:v>1.399371390550979</c:v>
                </c:pt>
                <c:pt idx="42">
                  <c:v>1.221364689161327</c:v>
                </c:pt>
                <c:pt idx="43">
                  <c:v>1.048780325820966</c:v>
                </c:pt>
                <c:pt idx="44">
                  <c:v>0.88308777068327404</c:v>
                </c:pt>
                <c:pt idx="45">
                  <c:v>0.72606635693859201</c:v>
                </c:pt>
                <c:pt idx="46">
                  <c:v>0.57979994110677802</c:v>
                </c:pt>
                <c:pt idx="47">
                  <c:v>0.44661589530100998</c:v>
                </c:pt>
                <c:pt idx="48">
                  <c:v>0.328935329067298</c:v>
                </c:pt>
                <c:pt idx="49">
                  <c:v>0.22900126631109299</c:v>
                </c:pt>
                <c:pt idx="50">
                  <c:v>0.14847073062001001</c:v>
                </c:pt>
                <c:pt idx="51">
                  <c:v>8.7910802114953598E-2</c:v>
                </c:pt>
                <c:pt idx="52">
                  <c:v>4.6334148098830699E-2</c:v>
                </c:pt>
                <c:pt idx="53">
                  <c:v>2.10150529698508E-2</c:v>
                </c:pt>
                <c:pt idx="54">
                  <c:v>7.8437145460854493E-3</c:v>
                </c:pt>
                <c:pt idx="55">
                  <c:v>2.27079677232628E-3</c:v>
                </c:pt>
                <c:pt idx="56">
                  <c:v>4.7138147763320902E-4</c:v>
                </c:pt>
                <c:pt idx="57">
                  <c:v>6.3089098574738302E-5</c:v>
                </c:pt>
                <c:pt idx="58">
                  <c:v>4.5570598357244699E-6</c:v>
                </c:pt>
                <c:pt idx="59">
                  <c:v>-6.1028219201411897E-7</c:v>
                </c:pt>
              </c:numCache>
            </c:numRef>
          </c:yVal>
          <c:smooth val="0"/>
        </c:ser>
        <c:ser>
          <c:idx val="1"/>
          <c:order val="1"/>
          <c:tx>
            <c:strRef>
              <c:f>'analytic solution 5days'!$J$1:$L$1</c:f>
              <c:strCache>
                <c:ptCount val="1"/>
                <c:pt idx="0">
                  <c:v>MODFLOW-USG</c:v>
                </c:pt>
              </c:strCache>
            </c:strRef>
          </c:tx>
          <c:spPr>
            <a:ln>
              <a:noFill/>
            </a:ln>
          </c:spPr>
          <c:marker>
            <c:symbol val="square"/>
            <c:size val="5"/>
            <c:spPr>
              <a:noFill/>
              <a:ln>
                <a:solidFill>
                  <a:schemeClr val="tx2"/>
                </a:solidFill>
              </a:ln>
            </c:spPr>
          </c:marker>
          <c:xVal>
            <c:numRef>
              <c:f>'analytic solution 5days'!$K$5:$K$63</c:f>
              <c:numCache>
                <c:formatCode>General</c:formatCode>
                <c:ptCount val="59"/>
                <c:pt idx="0">
                  <c:v>1.5049999999999999</c:v>
                </c:pt>
                <c:pt idx="1">
                  <c:v>2.590749999999999</c:v>
                </c:pt>
                <c:pt idx="2">
                  <c:v>3.8393625</c:v>
                </c:pt>
                <c:pt idx="3">
                  <c:v>5.2752668749999998</c:v>
                </c:pt>
                <c:pt idx="4">
                  <c:v>6.9265569062499974</c:v>
                </c:pt>
                <c:pt idx="5">
                  <c:v>8.8255404421874992</c:v>
                </c:pt>
                <c:pt idx="6">
                  <c:v>11.009371508515621</c:v>
                </c:pt>
                <c:pt idx="7">
                  <c:v>13.520777234792959</c:v>
                </c:pt>
                <c:pt idx="8">
                  <c:v>16.408893820011912</c:v>
                </c:pt>
                <c:pt idx="9">
                  <c:v>19.730227893013691</c:v>
                </c:pt>
                <c:pt idx="10">
                  <c:v>23.549762076965749</c:v>
                </c:pt>
                <c:pt idx="11">
                  <c:v>27.942226388510608</c:v>
                </c:pt>
                <c:pt idx="12">
                  <c:v>32.993560346787213</c:v>
                </c:pt>
                <c:pt idx="13">
                  <c:v>38.802594398805283</c:v>
                </c:pt>
                <c:pt idx="14">
                  <c:v>45.482983558626067</c:v>
                </c:pt>
                <c:pt idx="15">
                  <c:v>53.165431092419972</c:v>
                </c:pt>
                <c:pt idx="16">
                  <c:v>62.000245756282958</c:v>
                </c:pt>
                <c:pt idx="17">
                  <c:v>72.160282619725393</c:v>
                </c:pt>
                <c:pt idx="18">
                  <c:v>83.844325012684195</c:v>
                </c:pt>
                <c:pt idx="19">
                  <c:v>97.280973764586818</c:v>
                </c:pt>
                <c:pt idx="20">
                  <c:v>112.7331198292749</c:v>
                </c:pt>
                <c:pt idx="21">
                  <c:v>130.50308780366609</c:v>
                </c:pt>
                <c:pt idx="22">
                  <c:v>150.93855097421601</c:v>
                </c:pt>
                <c:pt idx="23">
                  <c:v>174.43933362034829</c:v>
                </c:pt>
                <c:pt idx="24">
                  <c:v>201.4652336634006</c:v>
                </c:pt>
                <c:pt idx="25">
                  <c:v>232.5450187129106</c:v>
                </c:pt>
                <c:pt idx="26">
                  <c:v>268.28677151984721</c:v>
                </c:pt>
                <c:pt idx="27">
                  <c:v>309.38978724782419</c:v>
                </c:pt>
                <c:pt idx="28">
                  <c:v>356.65825533499799</c:v>
                </c:pt>
                <c:pt idx="29">
                  <c:v>411.01699363524762</c:v>
                </c:pt>
                <c:pt idx="30">
                  <c:v>473.52954268053469</c:v>
                </c:pt>
                <c:pt idx="31">
                  <c:v>545.41897408261502</c:v>
                </c:pt>
                <c:pt idx="32">
                  <c:v>628.09182019500702</c:v>
                </c:pt>
                <c:pt idx="33">
                  <c:v>723.16559322425803</c:v>
                </c:pt>
                <c:pt idx="34">
                  <c:v>832.50043220789701</c:v>
                </c:pt>
                <c:pt idx="35">
                  <c:v>958.23549703908134</c:v>
                </c:pt>
                <c:pt idx="36">
                  <c:v>1102.830821594943</c:v>
                </c:pt>
                <c:pt idx="37">
                  <c:v>1269.115444834184</c:v>
                </c:pt>
                <c:pt idx="38">
                  <c:v>1460.3427615593121</c:v>
                </c:pt>
                <c:pt idx="39">
                  <c:v>1680.2541757932099</c:v>
                </c:pt>
                <c:pt idx="40">
                  <c:v>1933.1523021621899</c:v>
                </c:pt>
                <c:pt idx="41">
                  <c:v>2223.9851474865181</c:v>
                </c:pt>
                <c:pt idx="42">
                  <c:v>2558.4429196094961</c:v>
                </c:pt>
                <c:pt idx="43">
                  <c:v>2943.0693575509199</c:v>
                </c:pt>
                <c:pt idx="44">
                  <c:v>3385.3897611835569</c:v>
                </c:pt>
                <c:pt idx="45">
                  <c:v>3894.058225361091</c:v>
                </c:pt>
                <c:pt idx="46">
                  <c:v>4479.0269591652541</c:v>
                </c:pt>
                <c:pt idx="47">
                  <c:v>5151.7410030400424</c:v>
                </c:pt>
                <c:pt idx="48">
                  <c:v>5925.3621534960503</c:v>
                </c:pt>
                <c:pt idx="49">
                  <c:v>6815.0264765204538</c:v>
                </c:pt>
                <c:pt idx="50">
                  <c:v>7838.1404479985204</c:v>
                </c:pt>
                <c:pt idx="51">
                  <c:v>9014.7215151982982</c:v>
                </c:pt>
                <c:pt idx="52">
                  <c:v>10367.789742478049</c:v>
                </c:pt>
                <c:pt idx="53">
                  <c:v>11923.818203849751</c:v>
                </c:pt>
                <c:pt idx="54">
                  <c:v>13713.250934427209</c:v>
                </c:pt>
                <c:pt idx="55">
                  <c:v>15771.098574591289</c:v>
                </c:pt>
                <c:pt idx="56">
                  <c:v>18137.62336077998</c:v>
                </c:pt>
                <c:pt idx="57">
                  <c:v>20859.126864896971</c:v>
                </c:pt>
                <c:pt idx="58">
                  <c:v>23988.855894631521</c:v>
                </c:pt>
              </c:numCache>
            </c:numRef>
          </c:xVal>
          <c:yVal>
            <c:numRef>
              <c:f>'analytic solution 5days'!$L$5:$L$63</c:f>
              <c:numCache>
                <c:formatCode>General</c:formatCode>
                <c:ptCount val="59"/>
                <c:pt idx="0">
                  <c:v>11.28</c:v>
                </c:pt>
                <c:pt idx="1">
                  <c:v>10.57</c:v>
                </c:pt>
                <c:pt idx="2">
                  <c:v>10.02</c:v>
                </c:pt>
                <c:pt idx="3">
                  <c:v>9.5790000000000006</c:v>
                </c:pt>
                <c:pt idx="4">
                  <c:v>9.1989999999999998</c:v>
                </c:pt>
                <c:pt idx="5">
                  <c:v>8.86</c:v>
                </c:pt>
                <c:pt idx="6">
                  <c:v>8.5500000000000007</c:v>
                </c:pt>
                <c:pt idx="7">
                  <c:v>8.2620000000000005</c:v>
                </c:pt>
                <c:pt idx="8">
                  <c:v>7.9909999999999997</c:v>
                </c:pt>
                <c:pt idx="9">
                  <c:v>7.7329999999999997</c:v>
                </c:pt>
                <c:pt idx="10">
                  <c:v>7.4850000000000003</c:v>
                </c:pt>
                <c:pt idx="11">
                  <c:v>7.2460000000000004</c:v>
                </c:pt>
                <c:pt idx="12">
                  <c:v>7.012999999999999</c:v>
                </c:pt>
                <c:pt idx="13">
                  <c:v>6.7859999999999996</c:v>
                </c:pt>
                <c:pt idx="14">
                  <c:v>6.5639999999999992</c:v>
                </c:pt>
                <c:pt idx="15">
                  <c:v>6.3460000000000001</c:v>
                </c:pt>
                <c:pt idx="16">
                  <c:v>6.1310000000000002</c:v>
                </c:pt>
                <c:pt idx="17">
                  <c:v>5.9180000000000001</c:v>
                </c:pt>
                <c:pt idx="18">
                  <c:v>5.7080000000000002</c:v>
                </c:pt>
                <c:pt idx="19">
                  <c:v>5.5</c:v>
                </c:pt>
                <c:pt idx="20">
                  <c:v>5.2939999999999996</c:v>
                </c:pt>
                <c:pt idx="21">
                  <c:v>5.0890000000000004</c:v>
                </c:pt>
                <c:pt idx="22">
                  <c:v>4.8860000000000001</c:v>
                </c:pt>
                <c:pt idx="23">
                  <c:v>4.6829999999999989</c:v>
                </c:pt>
                <c:pt idx="24">
                  <c:v>4.4820000000000002</c:v>
                </c:pt>
                <c:pt idx="25">
                  <c:v>4.2809999999999997</c:v>
                </c:pt>
                <c:pt idx="26">
                  <c:v>4.0810000000000004</c:v>
                </c:pt>
                <c:pt idx="27">
                  <c:v>3.8820000000000001</c:v>
                </c:pt>
                <c:pt idx="28">
                  <c:v>3.6840000000000002</c:v>
                </c:pt>
                <c:pt idx="29">
                  <c:v>3.4860000000000002</c:v>
                </c:pt>
                <c:pt idx="30">
                  <c:v>3.2890000000000001</c:v>
                </c:pt>
                <c:pt idx="31">
                  <c:v>3.0920000000000001</c:v>
                </c:pt>
                <c:pt idx="32">
                  <c:v>2.895999999999999</c:v>
                </c:pt>
                <c:pt idx="33">
                  <c:v>2.7010000000000001</c:v>
                </c:pt>
                <c:pt idx="34">
                  <c:v>2.5070000000000001</c:v>
                </c:pt>
                <c:pt idx="35">
                  <c:v>2.3140000000000001</c:v>
                </c:pt>
                <c:pt idx="36">
                  <c:v>2.1219999999999999</c:v>
                </c:pt>
                <c:pt idx="37">
                  <c:v>1.9319999999999991</c:v>
                </c:pt>
                <c:pt idx="38">
                  <c:v>1.744</c:v>
                </c:pt>
                <c:pt idx="39">
                  <c:v>1.5589999999999999</c:v>
                </c:pt>
                <c:pt idx="40">
                  <c:v>1.377</c:v>
                </c:pt>
                <c:pt idx="41">
                  <c:v>1.2</c:v>
                </c:pt>
                <c:pt idx="42">
                  <c:v>1.0289999999999999</c:v>
                </c:pt>
                <c:pt idx="43">
                  <c:v>0.86509999999999998</c:v>
                </c:pt>
                <c:pt idx="44">
                  <c:v>0.71030000000000004</c:v>
                </c:pt>
                <c:pt idx="45">
                  <c:v>0.56679999999999997</c:v>
                </c:pt>
                <c:pt idx="46">
                  <c:v>0.43690000000000001</c:v>
                </c:pt>
                <c:pt idx="47">
                  <c:v>0.32279999999999998</c:v>
                </c:pt>
                <c:pt idx="48">
                  <c:v>0.22639999999999999</c:v>
                </c:pt>
                <c:pt idx="49">
                  <c:v>0.14899999999999999</c:v>
                </c:pt>
                <c:pt idx="50">
                  <c:v>9.0809000000000001E-2</c:v>
                </c:pt>
                <c:pt idx="51">
                  <c:v>5.0376999999999998E-2</c:v>
                </c:pt>
                <c:pt idx="52">
                  <c:v>2.4979000000000001E-2</c:v>
                </c:pt>
                <c:pt idx="53">
                  <c:v>1.0841999999999999E-2</c:v>
                </c:pt>
                <c:pt idx="54">
                  <c:v>4.0315999999999998E-3</c:v>
                </c:pt>
                <c:pt idx="55">
                  <c:v>1.2570000000000001E-3</c:v>
                </c:pt>
                <c:pt idx="56">
                  <c:v>3.2172E-4</c:v>
                </c:pt>
                <c:pt idx="57">
                  <c:v>6.6606999999999994E-5</c:v>
                </c:pt>
                <c:pt idx="58">
                  <c:v>1.2384E-5</c:v>
                </c:pt>
              </c:numCache>
            </c:numRef>
          </c:yVal>
          <c:smooth val="0"/>
        </c:ser>
        <c:dLbls>
          <c:showLegendKey val="0"/>
          <c:showVal val="0"/>
          <c:showCatName val="0"/>
          <c:showSerName val="0"/>
          <c:showPercent val="0"/>
          <c:showBubbleSize val="0"/>
        </c:dLbls>
        <c:axId val="109996040"/>
        <c:axId val="147310480"/>
      </c:scatterChart>
      <c:valAx>
        <c:axId val="109996040"/>
        <c:scaling>
          <c:orientation val="minMax"/>
          <c:max val="10000"/>
        </c:scaling>
        <c:delete val="0"/>
        <c:axPos val="b"/>
        <c:majorGridlines/>
        <c:minorGridlines/>
        <c:title>
          <c:tx>
            <c:rich>
              <a:bodyPr/>
              <a:lstStyle/>
              <a:p>
                <a:pPr>
                  <a:defRPr/>
                </a:pPr>
                <a:r>
                  <a:rPr lang="en-US"/>
                  <a:t>Distance from Well (m)</a:t>
                </a:r>
              </a:p>
            </c:rich>
          </c:tx>
          <c:layout/>
          <c:overlay val="0"/>
        </c:title>
        <c:numFmt formatCode="General" sourceLinked="1"/>
        <c:majorTickMark val="out"/>
        <c:minorTickMark val="none"/>
        <c:tickLblPos val="nextTo"/>
        <c:crossAx val="147310480"/>
        <c:crossesAt val="0.01"/>
        <c:crossBetween val="midCat"/>
      </c:valAx>
      <c:valAx>
        <c:axId val="147310480"/>
        <c:scaling>
          <c:logBase val="10"/>
          <c:orientation val="minMax"/>
          <c:max val="10"/>
          <c:min val="0.01"/>
        </c:scaling>
        <c:delete val="0"/>
        <c:axPos val="l"/>
        <c:majorGridlines/>
        <c:minorGridlines/>
        <c:title>
          <c:tx>
            <c:rich>
              <a:bodyPr rot="-5400000" vert="horz"/>
              <a:lstStyle/>
              <a:p>
                <a:pPr>
                  <a:defRPr/>
                </a:pPr>
                <a:r>
                  <a:rPr lang="en-US"/>
                  <a:t>Drawdown (m)</a:t>
                </a:r>
              </a:p>
            </c:rich>
          </c:tx>
          <c:layout/>
          <c:overlay val="0"/>
        </c:title>
        <c:numFmt formatCode="General" sourceLinked="1"/>
        <c:majorTickMark val="out"/>
        <c:minorTickMark val="none"/>
        <c:tickLblPos val="nextTo"/>
        <c:crossAx val="109996040"/>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 10 days</a:t>
            </a:r>
          </a:p>
        </c:rich>
      </c:tx>
      <c:layout/>
      <c:overlay val="0"/>
    </c:title>
    <c:autoTitleDeleted val="0"/>
    <c:plotArea>
      <c:layout/>
      <c:scatterChart>
        <c:scatterStyle val="lineMarker"/>
        <c:varyColors val="0"/>
        <c:ser>
          <c:idx val="0"/>
          <c:order val="0"/>
          <c:tx>
            <c:strRef>
              <c:f>'analytic solution 10days'!$E$1:$H$1</c:f>
              <c:strCache>
                <c:ptCount val="1"/>
                <c:pt idx="0">
                  <c:v>Theis Analytic Solution</c:v>
                </c:pt>
              </c:strCache>
            </c:strRef>
          </c:tx>
          <c:spPr>
            <a:ln>
              <a:solidFill>
                <a:schemeClr val="accent2"/>
              </a:solidFill>
            </a:ln>
          </c:spPr>
          <c:marker>
            <c:symbol val="none"/>
          </c:marker>
          <c:xVal>
            <c:numRef>
              <c:f>'analytic solution 10days'!$E$4:$E$63</c:f>
              <c:numCache>
                <c:formatCode>General</c:formatCode>
                <c:ptCount val="60"/>
                <c:pt idx="0">
                  <c:v>0.5</c:v>
                </c:pt>
                <c:pt idx="1">
                  <c:v>1.5049999999999999</c:v>
                </c:pt>
                <c:pt idx="2">
                  <c:v>2.590749999999999</c:v>
                </c:pt>
                <c:pt idx="3">
                  <c:v>3.8393625</c:v>
                </c:pt>
                <c:pt idx="4">
                  <c:v>5.2752668749999998</c:v>
                </c:pt>
                <c:pt idx="5">
                  <c:v>6.9265569062499974</c:v>
                </c:pt>
                <c:pt idx="6">
                  <c:v>8.8255404421874992</c:v>
                </c:pt>
                <c:pt idx="7">
                  <c:v>11.009371508515621</c:v>
                </c:pt>
                <c:pt idx="8">
                  <c:v>13.520777234792959</c:v>
                </c:pt>
                <c:pt idx="9">
                  <c:v>16.408893820011912</c:v>
                </c:pt>
                <c:pt idx="10">
                  <c:v>19.730227893013691</c:v>
                </c:pt>
                <c:pt idx="11">
                  <c:v>23.549762076965749</c:v>
                </c:pt>
                <c:pt idx="12">
                  <c:v>27.942226388510608</c:v>
                </c:pt>
                <c:pt idx="13">
                  <c:v>32.993560346787213</c:v>
                </c:pt>
                <c:pt idx="14">
                  <c:v>38.802594398805283</c:v>
                </c:pt>
                <c:pt idx="15">
                  <c:v>45.482983558626067</c:v>
                </c:pt>
                <c:pt idx="16">
                  <c:v>53.165431092419972</c:v>
                </c:pt>
                <c:pt idx="17">
                  <c:v>62.000245756282958</c:v>
                </c:pt>
                <c:pt idx="18">
                  <c:v>72.160282619725393</c:v>
                </c:pt>
                <c:pt idx="19">
                  <c:v>83.844325012684195</c:v>
                </c:pt>
                <c:pt idx="20">
                  <c:v>97.280973764586818</c:v>
                </c:pt>
                <c:pt idx="21">
                  <c:v>112.7331198292749</c:v>
                </c:pt>
                <c:pt idx="22">
                  <c:v>130.50308780366609</c:v>
                </c:pt>
                <c:pt idx="23">
                  <c:v>150.93855097421601</c:v>
                </c:pt>
                <c:pt idx="24">
                  <c:v>174.43933362034829</c:v>
                </c:pt>
                <c:pt idx="25">
                  <c:v>201.4652336634006</c:v>
                </c:pt>
                <c:pt idx="26">
                  <c:v>232.5450187129106</c:v>
                </c:pt>
                <c:pt idx="27">
                  <c:v>268.28677151984721</c:v>
                </c:pt>
                <c:pt idx="28">
                  <c:v>309.38978724782419</c:v>
                </c:pt>
                <c:pt idx="29">
                  <c:v>356.65825533499799</c:v>
                </c:pt>
                <c:pt idx="30">
                  <c:v>411.01699363524762</c:v>
                </c:pt>
                <c:pt idx="31">
                  <c:v>473.52954268053469</c:v>
                </c:pt>
                <c:pt idx="32">
                  <c:v>545.41897408261502</c:v>
                </c:pt>
                <c:pt idx="33">
                  <c:v>628.09182019500702</c:v>
                </c:pt>
                <c:pt idx="34">
                  <c:v>723.16559322425803</c:v>
                </c:pt>
                <c:pt idx="35">
                  <c:v>832.50043220789701</c:v>
                </c:pt>
                <c:pt idx="36">
                  <c:v>958.23549703908134</c:v>
                </c:pt>
                <c:pt idx="37">
                  <c:v>1102.830821594943</c:v>
                </c:pt>
                <c:pt idx="38">
                  <c:v>1269.115444834184</c:v>
                </c:pt>
                <c:pt idx="39">
                  <c:v>1460.3427615593121</c:v>
                </c:pt>
                <c:pt idx="40">
                  <c:v>1680.2541757932099</c:v>
                </c:pt>
                <c:pt idx="41">
                  <c:v>1933.1523021621899</c:v>
                </c:pt>
                <c:pt idx="42">
                  <c:v>2223.9851474865181</c:v>
                </c:pt>
                <c:pt idx="43">
                  <c:v>2558.4429196094961</c:v>
                </c:pt>
                <c:pt idx="44">
                  <c:v>2943.0693575509199</c:v>
                </c:pt>
                <c:pt idx="45">
                  <c:v>3385.3897611835569</c:v>
                </c:pt>
                <c:pt idx="46">
                  <c:v>3894.058225361091</c:v>
                </c:pt>
                <c:pt idx="47">
                  <c:v>4479.0269591652541</c:v>
                </c:pt>
                <c:pt idx="48">
                  <c:v>5151.7410030400424</c:v>
                </c:pt>
                <c:pt idx="49">
                  <c:v>5925.3621534960503</c:v>
                </c:pt>
                <c:pt idx="50">
                  <c:v>6815.0264765204538</c:v>
                </c:pt>
                <c:pt idx="51">
                  <c:v>7838.1404479985204</c:v>
                </c:pt>
                <c:pt idx="52">
                  <c:v>9014.7215151982982</c:v>
                </c:pt>
                <c:pt idx="53">
                  <c:v>10367.789742478049</c:v>
                </c:pt>
                <c:pt idx="54">
                  <c:v>11923.818203849751</c:v>
                </c:pt>
                <c:pt idx="55">
                  <c:v>13713.250934427209</c:v>
                </c:pt>
                <c:pt idx="56">
                  <c:v>15771.098574591289</c:v>
                </c:pt>
                <c:pt idx="57">
                  <c:v>18137.62336077998</c:v>
                </c:pt>
                <c:pt idx="58">
                  <c:v>20859.126864896971</c:v>
                </c:pt>
                <c:pt idx="59">
                  <c:v>23988.855894631521</c:v>
                </c:pt>
              </c:numCache>
            </c:numRef>
          </c:xVal>
          <c:yVal>
            <c:numRef>
              <c:f>'analytic solution 10days'!$H$4:$H$63</c:f>
              <c:numCache>
                <c:formatCode>General</c:formatCode>
                <c:ptCount val="60"/>
                <c:pt idx="0">
                  <c:v>13.35899391627586</c:v>
                </c:pt>
                <c:pt idx="1">
                  <c:v>11.820579804279181</c:v>
                </c:pt>
                <c:pt idx="2">
                  <c:v>11.06228400261964</c:v>
                </c:pt>
                <c:pt idx="3">
                  <c:v>10.51311724110605</c:v>
                </c:pt>
                <c:pt idx="4">
                  <c:v>10.0695456275129</c:v>
                </c:pt>
                <c:pt idx="5">
                  <c:v>9.689341961762123</c:v>
                </c:pt>
                <c:pt idx="6">
                  <c:v>9.3510862949991367</c:v>
                </c:pt>
                <c:pt idx="7">
                  <c:v>9.0424139567060156</c:v>
                </c:pt>
                <c:pt idx="8">
                  <c:v>8.7555436586232744</c:v>
                </c:pt>
                <c:pt idx="9">
                  <c:v>8.4852658082542156</c:v>
                </c:pt>
                <c:pt idx="10">
                  <c:v>8.2279266191529157</c:v>
                </c:pt>
                <c:pt idx="11">
                  <c:v>7.9808693669423096</c:v>
                </c:pt>
                <c:pt idx="12">
                  <c:v>7.7421061296316074</c:v>
                </c:pt>
                <c:pt idx="13">
                  <c:v>7.5101145151409447</c:v>
                </c:pt>
                <c:pt idx="14">
                  <c:v>7.2837062462190989</c:v>
                </c:pt>
                <c:pt idx="15">
                  <c:v>7.0619390909297346</c:v>
                </c:pt>
                <c:pt idx="16">
                  <c:v>6.8440560150541909</c:v>
                </c:pt>
                <c:pt idx="17">
                  <c:v>6.6294420283291879</c:v>
                </c:pt>
                <c:pt idx="18">
                  <c:v>6.4175928790887866</c:v>
                </c:pt>
                <c:pt idx="19">
                  <c:v>6.2080918936558733</c:v>
                </c:pt>
                <c:pt idx="20">
                  <c:v>6.0005925473778658</c:v>
                </c:pt>
                <c:pt idx="21">
                  <c:v>5.7948051565199954</c:v>
                </c:pt>
                <c:pt idx="22">
                  <c:v>5.5904865932218701</c:v>
                </c:pt>
                <c:pt idx="23">
                  <c:v>5.3874322623275406</c:v>
                </c:pt>
                <c:pt idx="24">
                  <c:v>5.1854698053307429</c:v>
                </c:pt>
                <c:pt idx="25">
                  <c:v>4.9844541529192607</c:v>
                </c:pt>
                <c:pt idx="26">
                  <c:v>4.7842636584984408</c:v>
                </c:pt>
                <c:pt idx="27">
                  <c:v>4.5847971265129868</c:v>
                </c:pt>
                <c:pt idx="28">
                  <c:v>4.3859716118722822</c:v>
                </c:pt>
                <c:pt idx="29">
                  <c:v>4.1877209175421406</c:v>
                </c:pt>
                <c:pt idx="30">
                  <c:v>3.9899947616304141</c:v>
                </c:pt>
                <c:pt idx="31">
                  <c:v>3.7927586271147442</c:v>
                </c:pt>
                <c:pt idx="32">
                  <c:v>3.5959943501149518</c:v>
                </c:pt>
                <c:pt idx="33">
                  <c:v>3.399701549323161</c:v>
                </c:pt>
                <c:pt idx="34">
                  <c:v>3.2039000527039181</c:v>
                </c:pt>
                <c:pt idx="35">
                  <c:v>3.0086335404991011</c:v>
                </c:pt>
                <c:pt idx="36">
                  <c:v>2.8139746981176441</c:v>
                </c:pt>
                <c:pt idx="37">
                  <c:v>2.6200322597928309</c:v>
                </c:pt>
                <c:pt idx="38">
                  <c:v>2.4269604227472721</c:v>
                </c:pt>
                <c:pt idx="39">
                  <c:v>2.234971216091433</c:v>
                </c:pt>
                <c:pt idx="40">
                  <c:v>2.0443505039379248</c:v>
                </c:pt>
                <c:pt idx="41">
                  <c:v>1.8554783573165849</c:v>
                </c:pt>
                <c:pt idx="42">
                  <c:v>1.6688544858878851</c:v>
                </c:pt>
                <c:pt idx="43">
                  <c:v>1.485129174375768</c:v>
                </c:pt>
                <c:pt idx="44">
                  <c:v>1.305139546302192</c:v>
                </c:pt>
                <c:pt idx="45">
                  <c:v>1.129949705849236</c:v>
                </c:pt>
                <c:pt idx="46">
                  <c:v>0.96089099278287504</c:v>
                </c:pt>
                <c:pt idx="47">
                  <c:v>0.799594728417093</c:v>
                </c:pt>
                <c:pt idx="48">
                  <c:v>0.64800397336682303</c:v>
                </c:pt>
                <c:pt idx="49">
                  <c:v>0.50834295145076802</c:v>
                </c:pt>
                <c:pt idx="50">
                  <c:v>0.38301427499330898</c:v>
                </c:pt>
                <c:pt idx="51">
                  <c:v>0.27438926135705</c:v>
                </c:pt>
                <c:pt idx="52">
                  <c:v>0.18446471856771501</c:v>
                </c:pt>
                <c:pt idx="53">
                  <c:v>0.114395126525816</c:v>
                </c:pt>
                <c:pt idx="54">
                  <c:v>6.3985458107468002E-2</c:v>
                </c:pt>
                <c:pt idx="55">
                  <c:v>3.1338248883442901E-2</c:v>
                </c:pt>
                <c:pt idx="56">
                  <c:v>1.29244549208302E-2</c:v>
                </c:pt>
                <c:pt idx="57">
                  <c:v>4.26224692415341E-3</c:v>
                </c:pt>
                <c:pt idx="58">
                  <c:v>1.04951246969218E-3</c:v>
                </c:pt>
                <c:pt idx="59">
                  <c:v>1.7608947699518401E-4</c:v>
                </c:pt>
              </c:numCache>
            </c:numRef>
          </c:yVal>
          <c:smooth val="0"/>
        </c:ser>
        <c:ser>
          <c:idx val="1"/>
          <c:order val="1"/>
          <c:tx>
            <c:strRef>
              <c:f>'analytic solution 10days'!$J$1:$L$1</c:f>
              <c:strCache>
                <c:ptCount val="1"/>
                <c:pt idx="0">
                  <c:v>MODFLOW-USG</c:v>
                </c:pt>
              </c:strCache>
            </c:strRef>
          </c:tx>
          <c:spPr>
            <a:ln>
              <a:noFill/>
            </a:ln>
          </c:spPr>
          <c:marker>
            <c:symbol val="square"/>
            <c:size val="5"/>
            <c:spPr>
              <a:noFill/>
              <a:ln>
                <a:solidFill>
                  <a:schemeClr val="tx2"/>
                </a:solidFill>
              </a:ln>
            </c:spPr>
          </c:marker>
          <c:xVal>
            <c:numRef>
              <c:f>'analytic solution 10days'!$K$5:$K$63</c:f>
              <c:numCache>
                <c:formatCode>General</c:formatCode>
                <c:ptCount val="59"/>
                <c:pt idx="0">
                  <c:v>1.5049999999999999</c:v>
                </c:pt>
                <c:pt idx="1">
                  <c:v>2.590749999999999</c:v>
                </c:pt>
                <c:pt idx="2">
                  <c:v>3.8393625</c:v>
                </c:pt>
                <c:pt idx="3">
                  <c:v>5.2752668749999998</c:v>
                </c:pt>
                <c:pt idx="4">
                  <c:v>6.9265569062499974</c:v>
                </c:pt>
                <c:pt idx="5">
                  <c:v>8.8255404421874992</c:v>
                </c:pt>
                <c:pt idx="6">
                  <c:v>11.009371508515621</c:v>
                </c:pt>
                <c:pt idx="7">
                  <c:v>13.520777234792959</c:v>
                </c:pt>
                <c:pt idx="8">
                  <c:v>16.408893820011912</c:v>
                </c:pt>
                <c:pt idx="9">
                  <c:v>19.730227893013691</c:v>
                </c:pt>
                <c:pt idx="10">
                  <c:v>23.549762076965749</c:v>
                </c:pt>
                <c:pt idx="11">
                  <c:v>27.942226388510608</c:v>
                </c:pt>
                <c:pt idx="12">
                  <c:v>32.993560346787213</c:v>
                </c:pt>
                <c:pt idx="13">
                  <c:v>38.802594398805283</c:v>
                </c:pt>
                <c:pt idx="14">
                  <c:v>45.482983558626067</c:v>
                </c:pt>
                <c:pt idx="15">
                  <c:v>53.165431092419972</c:v>
                </c:pt>
                <c:pt idx="16">
                  <c:v>62.000245756282958</c:v>
                </c:pt>
                <c:pt idx="17">
                  <c:v>72.160282619725393</c:v>
                </c:pt>
                <c:pt idx="18">
                  <c:v>83.844325012684195</c:v>
                </c:pt>
                <c:pt idx="19">
                  <c:v>97.280973764586818</c:v>
                </c:pt>
                <c:pt idx="20">
                  <c:v>112.7331198292749</c:v>
                </c:pt>
                <c:pt idx="21">
                  <c:v>130.50308780366609</c:v>
                </c:pt>
                <c:pt idx="22">
                  <c:v>150.93855097421601</c:v>
                </c:pt>
                <c:pt idx="23">
                  <c:v>174.43933362034829</c:v>
                </c:pt>
                <c:pt idx="24">
                  <c:v>201.4652336634006</c:v>
                </c:pt>
                <c:pt idx="25">
                  <c:v>232.5450187129106</c:v>
                </c:pt>
                <c:pt idx="26">
                  <c:v>268.28677151984721</c:v>
                </c:pt>
                <c:pt idx="27">
                  <c:v>309.38978724782419</c:v>
                </c:pt>
                <c:pt idx="28">
                  <c:v>356.65825533499799</c:v>
                </c:pt>
                <c:pt idx="29">
                  <c:v>411.01699363524762</c:v>
                </c:pt>
                <c:pt idx="30">
                  <c:v>473.52954268053469</c:v>
                </c:pt>
                <c:pt idx="31">
                  <c:v>545.41897408261502</c:v>
                </c:pt>
                <c:pt idx="32">
                  <c:v>628.09182019500702</c:v>
                </c:pt>
                <c:pt idx="33">
                  <c:v>723.16559322425803</c:v>
                </c:pt>
                <c:pt idx="34">
                  <c:v>832.50043220789701</c:v>
                </c:pt>
                <c:pt idx="35">
                  <c:v>958.23549703908134</c:v>
                </c:pt>
                <c:pt idx="36">
                  <c:v>1102.830821594943</c:v>
                </c:pt>
                <c:pt idx="37">
                  <c:v>1269.115444834184</c:v>
                </c:pt>
                <c:pt idx="38">
                  <c:v>1460.3427615593121</c:v>
                </c:pt>
                <c:pt idx="39">
                  <c:v>1680.2541757932099</c:v>
                </c:pt>
                <c:pt idx="40">
                  <c:v>1933.1523021621899</c:v>
                </c:pt>
                <c:pt idx="41">
                  <c:v>2223.9851474865181</c:v>
                </c:pt>
                <c:pt idx="42">
                  <c:v>2558.4429196094961</c:v>
                </c:pt>
                <c:pt idx="43">
                  <c:v>2943.0693575509199</c:v>
                </c:pt>
                <c:pt idx="44">
                  <c:v>3385.3897611835569</c:v>
                </c:pt>
                <c:pt idx="45">
                  <c:v>3894.058225361091</c:v>
                </c:pt>
                <c:pt idx="46">
                  <c:v>4479.0269591652541</c:v>
                </c:pt>
                <c:pt idx="47">
                  <c:v>5151.7410030400424</c:v>
                </c:pt>
                <c:pt idx="48">
                  <c:v>5925.3621534960503</c:v>
                </c:pt>
                <c:pt idx="49">
                  <c:v>6815.0264765204538</c:v>
                </c:pt>
                <c:pt idx="50">
                  <c:v>7838.1404479985204</c:v>
                </c:pt>
                <c:pt idx="51">
                  <c:v>9014.7215151982982</c:v>
                </c:pt>
                <c:pt idx="52">
                  <c:v>10367.789742478049</c:v>
                </c:pt>
                <c:pt idx="53">
                  <c:v>11923.818203849751</c:v>
                </c:pt>
                <c:pt idx="54">
                  <c:v>13713.250934427209</c:v>
                </c:pt>
                <c:pt idx="55">
                  <c:v>15771.098574591289</c:v>
                </c:pt>
                <c:pt idx="56">
                  <c:v>18137.62336077998</c:v>
                </c:pt>
                <c:pt idx="57">
                  <c:v>20859.126864896971</c:v>
                </c:pt>
                <c:pt idx="58">
                  <c:v>23988.855894631521</c:v>
                </c:pt>
              </c:numCache>
            </c:numRef>
          </c:xVal>
          <c:yVal>
            <c:numRef>
              <c:f>'analytic solution 10days'!$L$5:$L$63</c:f>
              <c:numCache>
                <c:formatCode>0.00E+00</c:formatCode>
                <c:ptCount val="59"/>
                <c:pt idx="0">
                  <c:v>11.76</c:v>
                </c:pt>
                <c:pt idx="1">
                  <c:v>11.05</c:v>
                </c:pt>
                <c:pt idx="2">
                  <c:v>10.51</c:v>
                </c:pt>
                <c:pt idx="3">
                  <c:v>10.06</c:v>
                </c:pt>
                <c:pt idx="4">
                  <c:v>9.6840000000000011</c:v>
                </c:pt>
                <c:pt idx="5">
                  <c:v>9.3450000000000006</c:v>
                </c:pt>
                <c:pt idx="6">
                  <c:v>9.0350000000000001</c:v>
                </c:pt>
                <c:pt idx="7">
                  <c:v>8.7470000000000017</c:v>
                </c:pt>
                <c:pt idx="8">
                  <c:v>8.4760000000000026</c:v>
                </c:pt>
                <c:pt idx="9">
                  <c:v>8.2179999999999982</c:v>
                </c:pt>
                <c:pt idx="10">
                  <c:v>7.9710000000000001</c:v>
                </c:pt>
                <c:pt idx="11">
                  <c:v>7.7309999999999999</c:v>
                </c:pt>
                <c:pt idx="12">
                  <c:v>7.4980000000000002</c:v>
                </c:pt>
                <c:pt idx="13">
                  <c:v>7.2709999999999999</c:v>
                </c:pt>
                <c:pt idx="14">
                  <c:v>7.0490000000000004</c:v>
                </c:pt>
                <c:pt idx="15">
                  <c:v>6.8310000000000004</c:v>
                </c:pt>
                <c:pt idx="16">
                  <c:v>6.6159999999999988</c:v>
                </c:pt>
                <c:pt idx="17">
                  <c:v>6.4029999999999996</c:v>
                </c:pt>
                <c:pt idx="18">
                  <c:v>6.1929999999999987</c:v>
                </c:pt>
                <c:pt idx="19">
                  <c:v>5.9850000000000003</c:v>
                </c:pt>
                <c:pt idx="20">
                  <c:v>5.7789999999999999</c:v>
                </c:pt>
                <c:pt idx="21">
                  <c:v>5.5739999999999998</c:v>
                </c:pt>
                <c:pt idx="22">
                  <c:v>5.37</c:v>
                </c:pt>
                <c:pt idx="23">
                  <c:v>5.1679999999999993</c:v>
                </c:pt>
                <c:pt idx="24">
                  <c:v>4.9660000000000002</c:v>
                </c:pt>
                <c:pt idx="25">
                  <c:v>4.766</c:v>
                </c:pt>
                <c:pt idx="26">
                  <c:v>4.5659999999999989</c:v>
                </c:pt>
                <c:pt idx="27">
                  <c:v>4.3659999999999988</c:v>
                </c:pt>
                <c:pt idx="28">
                  <c:v>4.1679999999999993</c:v>
                </c:pt>
                <c:pt idx="29">
                  <c:v>3.97</c:v>
                </c:pt>
                <c:pt idx="30">
                  <c:v>3.7719999999999998</c:v>
                </c:pt>
                <c:pt idx="31">
                  <c:v>3.5750000000000002</c:v>
                </c:pt>
                <c:pt idx="32">
                  <c:v>3.3780000000000001</c:v>
                </c:pt>
                <c:pt idx="33">
                  <c:v>3.1819999999999999</c:v>
                </c:pt>
                <c:pt idx="34">
                  <c:v>2.9860000000000002</c:v>
                </c:pt>
                <c:pt idx="35">
                  <c:v>2.7909999999999999</c:v>
                </c:pt>
                <c:pt idx="36">
                  <c:v>2.597</c:v>
                </c:pt>
                <c:pt idx="37">
                  <c:v>2.4039999999999999</c:v>
                </c:pt>
                <c:pt idx="38">
                  <c:v>2.2109999999999999</c:v>
                </c:pt>
                <c:pt idx="39">
                  <c:v>2.0209999999999999</c:v>
                </c:pt>
                <c:pt idx="40">
                  <c:v>1.8320000000000001</c:v>
                </c:pt>
                <c:pt idx="41">
                  <c:v>1.6459999999999999</c:v>
                </c:pt>
                <c:pt idx="42">
                  <c:v>1.4630000000000001</c:v>
                </c:pt>
                <c:pt idx="43">
                  <c:v>1.2829999999999999</c:v>
                </c:pt>
                <c:pt idx="44">
                  <c:v>1.109</c:v>
                </c:pt>
                <c:pt idx="45">
                  <c:v>0.94189999999999996</c:v>
                </c:pt>
                <c:pt idx="46">
                  <c:v>0.78269999999999995</c:v>
                </c:pt>
                <c:pt idx="47">
                  <c:v>0.63370000000000004</c:v>
                </c:pt>
                <c:pt idx="48">
                  <c:v>0.497</c:v>
                </c:pt>
                <c:pt idx="49">
                  <c:v>0.37509999999999999</c:v>
                </c:pt>
                <c:pt idx="50">
                  <c:v>0.27010000000000001</c:v>
                </c:pt>
                <c:pt idx="51">
                  <c:v>0.18360000000000001</c:v>
                </c:pt>
                <c:pt idx="52">
                  <c:v>0.1163</c:v>
                </c:pt>
                <c:pt idx="53">
                  <c:v>6.7640000000000006E-2</c:v>
                </c:pt>
                <c:pt idx="54">
                  <c:v>3.5480999999999999E-2</c:v>
                </c:pt>
                <c:pt idx="55">
                  <c:v>1.6465E-2</c:v>
                </c:pt>
                <c:pt idx="56">
                  <c:v>6.6233999999999998E-3</c:v>
                </c:pt>
                <c:pt idx="57">
                  <c:v>2.2916E-3</c:v>
                </c:pt>
                <c:pt idx="58">
                  <c:v>7.9018999999999997E-4</c:v>
                </c:pt>
              </c:numCache>
            </c:numRef>
          </c:yVal>
          <c:smooth val="0"/>
        </c:ser>
        <c:dLbls>
          <c:showLegendKey val="0"/>
          <c:showVal val="0"/>
          <c:showCatName val="0"/>
          <c:showSerName val="0"/>
          <c:showPercent val="0"/>
          <c:showBubbleSize val="0"/>
        </c:dLbls>
        <c:axId val="147311264"/>
        <c:axId val="147311656"/>
      </c:scatterChart>
      <c:valAx>
        <c:axId val="147311264"/>
        <c:scaling>
          <c:orientation val="minMax"/>
          <c:max val="10000"/>
        </c:scaling>
        <c:delete val="0"/>
        <c:axPos val="b"/>
        <c:majorGridlines/>
        <c:minorGridlines/>
        <c:title>
          <c:tx>
            <c:rich>
              <a:bodyPr/>
              <a:lstStyle/>
              <a:p>
                <a:pPr>
                  <a:defRPr/>
                </a:pPr>
                <a:r>
                  <a:rPr lang="en-US"/>
                  <a:t>Distance from Well (m)</a:t>
                </a:r>
              </a:p>
            </c:rich>
          </c:tx>
          <c:layout/>
          <c:overlay val="0"/>
        </c:title>
        <c:numFmt formatCode="General" sourceLinked="1"/>
        <c:majorTickMark val="out"/>
        <c:minorTickMark val="none"/>
        <c:tickLblPos val="nextTo"/>
        <c:crossAx val="147311656"/>
        <c:crossesAt val="0.01"/>
        <c:crossBetween val="midCat"/>
      </c:valAx>
      <c:valAx>
        <c:axId val="147311656"/>
        <c:scaling>
          <c:logBase val="10"/>
          <c:orientation val="minMax"/>
          <c:max val="10"/>
          <c:min val="0.01"/>
        </c:scaling>
        <c:delete val="0"/>
        <c:axPos val="l"/>
        <c:majorGridlines/>
        <c:minorGridlines/>
        <c:title>
          <c:tx>
            <c:rich>
              <a:bodyPr rot="-5400000" vert="horz"/>
              <a:lstStyle/>
              <a:p>
                <a:pPr>
                  <a:defRPr/>
                </a:pPr>
                <a:r>
                  <a:rPr lang="en-US"/>
                  <a:t>Drawdown (m)</a:t>
                </a:r>
              </a:p>
            </c:rich>
          </c:tx>
          <c:layout/>
          <c:overlay val="0"/>
        </c:title>
        <c:numFmt formatCode="General" sourceLinked="1"/>
        <c:majorTickMark val="out"/>
        <c:minorTickMark val="none"/>
        <c:tickLblPos val="nextTo"/>
        <c:crossAx val="147311264"/>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 5 days</a:t>
            </a:r>
          </a:p>
        </c:rich>
      </c:tx>
      <c:layout/>
      <c:overlay val="0"/>
    </c:title>
    <c:autoTitleDeleted val="0"/>
    <c:plotArea>
      <c:layout/>
      <c:scatterChart>
        <c:scatterStyle val="lineMarker"/>
        <c:varyColors val="0"/>
        <c:ser>
          <c:idx val="0"/>
          <c:order val="0"/>
          <c:tx>
            <c:strRef>
              <c:f>'analytic solution 5days'!$E$1:$H$1</c:f>
              <c:strCache>
                <c:ptCount val="1"/>
                <c:pt idx="0">
                  <c:v>Theis Analytic Solution</c:v>
                </c:pt>
              </c:strCache>
            </c:strRef>
          </c:tx>
          <c:spPr>
            <a:ln>
              <a:solidFill>
                <a:schemeClr val="accent2"/>
              </a:solidFill>
            </a:ln>
          </c:spPr>
          <c:marker>
            <c:symbol val="none"/>
          </c:marker>
          <c:xVal>
            <c:numRef>
              <c:f>'analytic solution 5days'!$E$4:$E$63</c:f>
              <c:numCache>
                <c:formatCode>General</c:formatCode>
                <c:ptCount val="60"/>
                <c:pt idx="0">
                  <c:v>0.5</c:v>
                </c:pt>
                <c:pt idx="1">
                  <c:v>1.5049999999999999</c:v>
                </c:pt>
                <c:pt idx="2">
                  <c:v>2.590749999999999</c:v>
                </c:pt>
                <c:pt idx="3">
                  <c:v>3.8393625</c:v>
                </c:pt>
                <c:pt idx="4">
                  <c:v>5.2752668749999998</c:v>
                </c:pt>
                <c:pt idx="5">
                  <c:v>6.9265569062499974</c:v>
                </c:pt>
                <c:pt idx="6">
                  <c:v>8.8255404421874992</c:v>
                </c:pt>
                <c:pt idx="7">
                  <c:v>11.009371508515621</c:v>
                </c:pt>
                <c:pt idx="8">
                  <c:v>13.520777234792959</c:v>
                </c:pt>
                <c:pt idx="9">
                  <c:v>16.408893820011912</c:v>
                </c:pt>
                <c:pt idx="10">
                  <c:v>19.730227893013691</c:v>
                </c:pt>
                <c:pt idx="11">
                  <c:v>23.549762076965749</c:v>
                </c:pt>
                <c:pt idx="12">
                  <c:v>27.942226388510608</c:v>
                </c:pt>
                <c:pt idx="13">
                  <c:v>32.993560346787213</c:v>
                </c:pt>
                <c:pt idx="14">
                  <c:v>38.802594398805283</c:v>
                </c:pt>
                <c:pt idx="15">
                  <c:v>45.482983558626067</c:v>
                </c:pt>
                <c:pt idx="16">
                  <c:v>53.165431092419972</c:v>
                </c:pt>
                <c:pt idx="17">
                  <c:v>62.000245756282958</c:v>
                </c:pt>
                <c:pt idx="18">
                  <c:v>72.160282619725393</c:v>
                </c:pt>
                <c:pt idx="19">
                  <c:v>83.844325012684195</c:v>
                </c:pt>
                <c:pt idx="20">
                  <c:v>97.280973764586818</c:v>
                </c:pt>
                <c:pt idx="21">
                  <c:v>112.7331198292749</c:v>
                </c:pt>
                <c:pt idx="22">
                  <c:v>130.50308780366609</c:v>
                </c:pt>
                <c:pt idx="23">
                  <c:v>150.93855097421601</c:v>
                </c:pt>
                <c:pt idx="24">
                  <c:v>174.43933362034829</c:v>
                </c:pt>
                <c:pt idx="25">
                  <c:v>201.4652336634006</c:v>
                </c:pt>
                <c:pt idx="26">
                  <c:v>232.5450187129106</c:v>
                </c:pt>
                <c:pt idx="27">
                  <c:v>268.28677151984721</c:v>
                </c:pt>
                <c:pt idx="28">
                  <c:v>309.38978724782419</c:v>
                </c:pt>
                <c:pt idx="29">
                  <c:v>356.65825533499799</c:v>
                </c:pt>
                <c:pt idx="30">
                  <c:v>411.01699363524762</c:v>
                </c:pt>
                <c:pt idx="31">
                  <c:v>473.52954268053469</c:v>
                </c:pt>
                <c:pt idx="32">
                  <c:v>545.41897408261502</c:v>
                </c:pt>
                <c:pt idx="33">
                  <c:v>628.09182019500702</c:v>
                </c:pt>
                <c:pt idx="34">
                  <c:v>723.16559322425803</c:v>
                </c:pt>
                <c:pt idx="35">
                  <c:v>832.50043220789701</c:v>
                </c:pt>
                <c:pt idx="36">
                  <c:v>958.23549703908134</c:v>
                </c:pt>
                <c:pt idx="37">
                  <c:v>1102.830821594943</c:v>
                </c:pt>
                <c:pt idx="38">
                  <c:v>1269.115444834184</c:v>
                </c:pt>
                <c:pt idx="39">
                  <c:v>1460.3427615593121</c:v>
                </c:pt>
                <c:pt idx="40">
                  <c:v>1680.2541757932099</c:v>
                </c:pt>
                <c:pt idx="41">
                  <c:v>1933.1523021621899</c:v>
                </c:pt>
                <c:pt idx="42">
                  <c:v>2223.9851474865181</c:v>
                </c:pt>
                <c:pt idx="43">
                  <c:v>2558.4429196094961</c:v>
                </c:pt>
                <c:pt idx="44">
                  <c:v>2943.0693575509199</c:v>
                </c:pt>
                <c:pt idx="45">
                  <c:v>3385.3897611835569</c:v>
                </c:pt>
                <c:pt idx="46">
                  <c:v>3894.058225361091</c:v>
                </c:pt>
                <c:pt idx="47">
                  <c:v>4479.0269591652541</c:v>
                </c:pt>
                <c:pt idx="48">
                  <c:v>5151.7410030400424</c:v>
                </c:pt>
                <c:pt idx="49">
                  <c:v>5925.3621534960503</c:v>
                </c:pt>
                <c:pt idx="50">
                  <c:v>6815.0264765204538</c:v>
                </c:pt>
                <c:pt idx="51">
                  <c:v>7838.1404479985204</c:v>
                </c:pt>
                <c:pt idx="52">
                  <c:v>9014.7215151982982</c:v>
                </c:pt>
                <c:pt idx="53">
                  <c:v>10367.789742478049</c:v>
                </c:pt>
                <c:pt idx="54">
                  <c:v>11923.818203849751</c:v>
                </c:pt>
                <c:pt idx="55">
                  <c:v>13713.250934427209</c:v>
                </c:pt>
                <c:pt idx="56">
                  <c:v>15771.098574591289</c:v>
                </c:pt>
                <c:pt idx="57">
                  <c:v>18137.62336077998</c:v>
                </c:pt>
                <c:pt idx="58">
                  <c:v>20859.126864896971</c:v>
                </c:pt>
                <c:pt idx="59">
                  <c:v>23988.855894631521</c:v>
                </c:pt>
              </c:numCache>
            </c:numRef>
          </c:xVal>
          <c:yVal>
            <c:numRef>
              <c:f>'analytic solution 5days'!$H$4:$H$63</c:f>
              <c:numCache>
                <c:formatCode>General</c:formatCode>
                <c:ptCount val="60"/>
                <c:pt idx="0">
                  <c:v>12.87514391785461</c:v>
                </c:pt>
                <c:pt idx="1">
                  <c:v>11.336729821281001</c:v>
                </c:pt>
                <c:pt idx="2">
                  <c:v>10.578434053658651</c:v>
                </c:pt>
                <c:pt idx="3">
                  <c:v>10.02926735359714</c:v>
                </c:pt>
                <c:pt idx="4">
                  <c:v>9.5856958401779462</c:v>
                </c:pt>
                <c:pt idx="5">
                  <c:v>9.2054923286463186</c:v>
                </c:pt>
                <c:pt idx="6">
                  <c:v>8.8672368908380363</c:v>
                </c:pt>
                <c:pt idx="7">
                  <c:v>8.5585648840872999</c:v>
                </c:pt>
                <c:pt idx="8">
                  <c:v>8.2716950575313994</c:v>
                </c:pt>
                <c:pt idx="9">
                  <c:v>8.0014178687775708</c:v>
                </c:pt>
                <c:pt idx="10">
                  <c:v>7.744079598385861</c:v>
                </c:pt>
                <c:pt idx="11">
                  <c:v>7.4970236114493858</c:v>
                </c:pt>
                <c:pt idx="12">
                  <c:v>7.2582621052842278</c:v>
                </c:pt>
                <c:pt idx="13">
                  <c:v>7.0262728467229776</c:v>
                </c:pt>
                <c:pt idx="14">
                  <c:v>6.7998677699731678</c:v>
                </c:pt>
                <c:pt idx="15">
                  <c:v>6.5781049242416261</c:v>
                </c:pt>
                <c:pt idx="16">
                  <c:v>6.3602276488292846</c:v>
                </c:pt>
                <c:pt idx="17">
                  <c:v>6.145621449408301</c:v>
                </c:pt>
                <c:pt idx="18">
                  <c:v>5.9337827324221779</c:v>
                </c:pt>
                <c:pt idx="19">
                  <c:v>5.7242956970883254</c:v>
                </c:pt>
                <c:pt idx="20">
                  <c:v>5.5168149760392362</c:v>
                </c:pt>
                <c:pt idx="21">
                  <c:v>5.3110524192858026</c:v>
                </c:pt>
                <c:pt idx="22">
                  <c:v>5.1067669309303261</c:v>
                </c:pt>
                <c:pt idx="23">
                  <c:v>4.903756606967753</c:v>
                </c:pt>
                <c:pt idx="24">
                  <c:v>4.7018526519772523</c:v>
                </c:pt>
                <c:pt idx="25">
                  <c:v>4.5009147127277487</c:v>
                </c:pt>
                <c:pt idx="26">
                  <c:v>4.3008273828240497</c:v>
                </c:pt>
                <c:pt idx="27">
                  <c:v>4.1014977207499168</c:v>
                </c:pt>
                <c:pt idx="28">
                  <c:v>3.9028536949624621</c:v>
                </c:pt>
                <c:pt idx="29">
                  <c:v>3.704843531810075</c:v>
                </c:pt>
                <c:pt idx="30">
                  <c:v>3.5074360008222851</c:v>
                </c:pt>
                <c:pt idx="31">
                  <c:v>3.3106217320400142</c:v>
                </c:pt>
                <c:pt idx="32">
                  <c:v>3.1144157254593128</c:v>
                </c:pt>
                <c:pt idx="33">
                  <c:v>2.918861286639344</c:v>
                </c:pt>
                <c:pt idx="34">
                  <c:v>2.724035707439656</c:v>
                </c:pt>
                <c:pt idx="35">
                  <c:v>2.5300581073281658</c:v>
                </c:pt>
                <c:pt idx="36">
                  <c:v>2.3370999559451708</c:v>
                </c:pt>
                <c:pt idx="37">
                  <c:v>2.1453989022928779</c:v>
                </c:pt>
                <c:pt idx="38">
                  <c:v>1.955276618757376</c:v>
                </c:pt>
                <c:pt idx="39">
                  <c:v>1.76716138688554</c:v>
                </c:pt>
                <c:pt idx="40">
                  <c:v>1.581616028903102</c:v>
                </c:pt>
                <c:pt idx="41">
                  <c:v>1.399371390550979</c:v>
                </c:pt>
                <c:pt idx="42">
                  <c:v>1.221364689161327</c:v>
                </c:pt>
                <c:pt idx="43">
                  <c:v>1.048780325820966</c:v>
                </c:pt>
                <c:pt idx="44">
                  <c:v>0.88308777068327404</c:v>
                </c:pt>
                <c:pt idx="45">
                  <c:v>0.72606635693859201</c:v>
                </c:pt>
                <c:pt idx="46">
                  <c:v>0.57979994110677802</c:v>
                </c:pt>
                <c:pt idx="47">
                  <c:v>0.44661589530100998</c:v>
                </c:pt>
                <c:pt idx="48">
                  <c:v>0.328935329067298</c:v>
                </c:pt>
                <c:pt idx="49">
                  <c:v>0.22900126631109299</c:v>
                </c:pt>
                <c:pt idx="50">
                  <c:v>0.14847073062001001</c:v>
                </c:pt>
                <c:pt idx="51">
                  <c:v>8.7910802114953598E-2</c:v>
                </c:pt>
                <c:pt idx="52">
                  <c:v>4.6334148098830699E-2</c:v>
                </c:pt>
                <c:pt idx="53">
                  <c:v>2.10150529698508E-2</c:v>
                </c:pt>
                <c:pt idx="54">
                  <c:v>7.8437145460854493E-3</c:v>
                </c:pt>
                <c:pt idx="55">
                  <c:v>2.27079677232628E-3</c:v>
                </c:pt>
                <c:pt idx="56">
                  <c:v>4.7138147763320902E-4</c:v>
                </c:pt>
                <c:pt idx="57">
                  <c:v>6.3089098574738302E-5</c:v>
                </c:pt>
                <c:pt idx="58">
                  <c:v>4.5570598357244699E-6</c:v>
                </c:pt>
                <c:pt idx="59">
                  <c:v>-6.1028219201411897E-7</c:v>
                </c:pt>
              </c:numCache>
            </c:numRef>
          </c:yVal>
          <c:smooth val="0"/>
        </c:ser>
        <c:ser>
          <c:idx val="1"/>
          <c:order val="1"/>
          <c:tx>
            <c:strRef>
              <c:f>'analytic solution 5days'!$J$1:$L$1</c:f>
              <c:strCache>
                <c:ptCount val="1"/>
                <c:pt idx="0">
                  <c:v>MODFLOW-USG</c:v>
                </c:pt>
              </c:strCache>
            </c:strRef>
          </c:tx>
          <c:spPr>
            <a:ln>
              <a:noFill/>
            </a:ln>
          </c:spPr>
          <c:marker>
            <c:symbol val="square"/>
            <c:size val="5"/>
            <c:spPr>
              <a:noFill/>
              <a:ln>
                <a:solidFill>
                  <a:schemeClr val="tx2"/>
                </a:solidFill>
              </a:ln>
            </c:spPr>
          </c:marker>
          <c:xVal>
            <c:numRef>
              <c:f>'analytic solution 5days'!$K$5:$K$63</c:f>
              <c:numCache>
                <c:formatCode>General</c:formatCode>
                <c:ptCount val="59"/>
                <c:pt idx="0">
                  <c:v>1.5049999999999999</c:v>
                </c:pt>
                <c:pt idx="1">
                  <c:v>2.590749999999999</c:v>
                </c:pt>
                <c:pt idx="2">
                  <c:v>3.8393625</c:v>
                </c:pt>
                <c:pt idx="3">
                  <c:v>5.2752668749999998</c:v>
                </c:pt>
                <c:pt idx="4">
                  <c:v>6.9265569062499974</c:v>
                </c:pt>
                <c:pt idx="5">
                  <c:v>8.8255404421874992</c:v>
                </c:pt>
                <c:pt idx="6">
                  <c:v>11.009371508515621</c:v>
                </c:pt>
                <c:pt idx="7">
                  <c:v>13.520777234792959</c:v>
                </c:pt>
                <c:pt idx="8">
                  <c:v>16.408893820011912</c:v>
                </c:pt>
                <c:pt idx="9">
                  <c:v>19.730227893013691</c:v>
                </c:pt>
                <c:pt idx="10">
                  <c:v>23.549762076965749</c:v>
                </c:pt>
                <c:pt idx="11">
                  <c:v>27.942226388510608</c:v>
                </c:pt>
                <c:pt idx="12">
                  <c:v>32.993560346787213</c:v>
                </c:pt>
                <c:pt idx="13">
                  <c:v>38.802594398805283</c:v>
                </c:pt>
                <c:pt idx="14">
                  <c:v>45.482983558626067</c:v>
                </c:pt>
                <c:pt idx="15">
                  <c:v>53.165431092419972</c:v>
                </c:pt>
                <c:pt idx="16">
                  <c:v>62.000245756282958</c:v>
                </c:pt>
                <c:pt idx="17">
                  <c:v>72.160282619725393</c:v>
                </c:pt>
                <c:pt idx="18">
                  <c:v>83.844325012684195</c:v>
                </c:pt>
                <c:pt idx="19">
                  <c:v>97.280973764586818</c:v>
                </c:pt>
                <c:pt idx="20">
                  <c:v>112.7331198292749</c:v>
                </c:pt>
                <c:pt idx="21">
                  <c:v>130.50308780366609</c:v>
                </c:pt>
                <c:pt idx="22">
                  <c:v>150.93855097421601</c:v>
                </c:pt>
                <c:pt idx="23">
                  <c:v>174.43933362034829</c:v>
                </c:pt>
                <c:pt idx="24">
                  <c:v>201.4652336634006</c:v>
                </c:pt>
                <c:pt idx="25">
                  <c:v>232.5450187129106</c:v>
                </c:pt>
                <c:pt idx="26">
                  <c:v>268.28677151984721</c:v>
                </c:pt>
                <c:pt idx="27">
                  <c:v>309.38978724782419</c:v>
                </c:pt>
                <c:pt idx="28">
                  <c:v>356.65825533499799</c:v>
                </c:pt>
                <c:pt idx="29">
                  <c:v>411.01699363524762</c:v>
                </c:pt>
                <c:pt idx="30">
                  <c:v>473.52954268053469</c:v>
                </c:pt>
                <c:pt idx="31">
                  <c:v>545.41897408261502</c:v>
                </c:pt>
                <c:pt idx="32">
                  <c:v>628.09182019500702</c:v>
                </c:pt>
                <c:pt idx="33">
                  <c:v>723.16559322425803</c:v>
                </c:pt>
                <c:pt idx="34">
                  <c:v>832.50043220789701</c:v>
                </c:pt>
                <c:pt idx="35">
                  <c:v>958.23549703908134</c:v>
                </c:pt>
                <c:pt idx="36">
                  <c:v>1102.830821594943</c:v>
                </c:pt>
                <c:pt idx="37">
                  <c:v>1269.115444834184</c:v>
                </c:pt>
                <c:pt idx="38">
                  <c:v>1460.3427615593121</c:v>
                </c:pt>
                <c:pt idx="39">
                  <c:v>1680.2541757932099</c:v>
                </c:pt>
                <c:pt idx="40">
                  <c:v>1933.1523021621899</c:v>
                </c:pt>
                <c:pt idx="41">
                  <c:v>2223.9851474865181</c:v>
                </c:pt>
                <c:pt idx="42">
                  <c:v>2558.4429196094961</c:v>
                </c:pt>
                <c:pt idx="43">
                  <c:v>2943.0693575509199</c:v>
                </c:pt>
                <c:pt idx="44">
                  <c:v>3385.3897611835569</c:v>
                </c:pt>
                <c:pt idx="45">
                  <c:v>3894.058225361091</c:v>
                </c:pt>
                <c:pt idx="46">
                  <c:v>4479.0269591652541</c:v>
                </c:pt>
                <c:pt idx="47">
                  <c:v>5151.7410030400424</c:v>
                </c:pt>
                <c:pt idx="48">
                  <c:v>5925.3621534960503</c:v>
                </c:pt>
                <c:pt idx="49">
                  <c:v>6815.0264765204538</c:v>
                </c:pt>
                <c:pt idx="50">
                  <c:v>7838.1404479985204</c:v>
                </c:pt>
                <c:pt idx="51">
                  <c:v>9014.7215151982982</c:v>
                </c:pt>
                <c:pt idx="52">
                  <c:v>10367.789742478049</c:v>
                </c:pt>
                <c:pt idx="53">
                  <c:v>11923.818203849751</c:v>
                </c:pt>
                <c:pt idx="54">
                  <c:v>13713.250934427209</c:v>
                </c:pt>
                <c:pt idx="55">
                  <c:v>15771.098574591289</c:v>
                </c:pt>
                <c:pt idx="56">
                  <c:v>18137.62336077998</c:v>
                </c:pt>
                <c:pt idx="57">
                  <c:v>20859.126864896971</c:v>
                </c:pt>
                <c:pt idx="58">
                  <c:v>23988.855894631521</c:v>
                </c:pt>
              </c:numCache>
            </c:numRef>
          </c:xVal>
          <c:yVal>
            <c:numRef>
              <c:f>'analytic solution 5days'!$L$5:$L$63</c:f>
              <c:numCache>
                <c:formatCode>0.00E+00</c:formatCode>
                <c:ptCount val="59"/>
                <c:pt idx="0">
                  <c:v>11.28</c:v>
                </c:pt>
                <c:pt idx="1">
                  <c:v>10.57</c:v>
                </c:pt>
                <c:pt idx="2">
                  <c:v>10.02</c:v>
                </c:pt>
                <c:pt idx="3">
                  <c:v>9.5790000000000006</c:v>
                </c:pt>
                <c:pt idx="4">
                  <c:v>9.1989999999999998</c:v>
                </c:pt>
                <c:pt idx="5">
                  <c:v>8.86</c:v>
                </c:pt>
                <c:pt idx="6">
                  <c:v>8.5500000000000007</c:v>
                </c:pt>
                <c:pt idx="7">
                  <c:v>8.2620000000000005</c:v>
                </c:pt>
                <c:pt idx="8">
                  <c:v>7.9909999999999997</c:v>
                </c:pt>
                <c:pt idx="9">
                  <c:v>7.7329999999999997</c:v>
                </c:pt>
                <c:pt idx="10">
                  <c:v>7.4850000000000003</c:v>
                </c:pt>
                <c:pt idx="11">
                  <c:v>7.2460000000000004</c:v>
                </c:pt>
                <c:pt idx="12">
                  <c:v>7.012999999999999</c:v>
                </c:pt>
                <c:pt idx="13">
                  <c:v>6.7859999999999996</c:v>
                </c:pt>
                <c:pt idx="14">
                  <c:v>6.5639999999999992</c:v>
                </c:pt>
                <c:pt idx="15">
                  <c:v>6.3460000000000001</c:v>
                </c:pt>
                <c:pt idx="16">
                  <c:v>6.1310000000000002</c:v>
                </c:pt>
                <c:pt idx="17">
                  <c:v>5.9180000000000001</c:v>
                </c:pt>
                <c:pt idx="18">
                  <c:v>5.7080000000000002</c:v>
                </c:pt>
                <c:pt idx="19">
                  <c:v>5.5</c:v>
                </c:pt>
                <c:pt idx="20">
                  <c:v>5.2939999999999996</c:v>
                </c:pt>
                <c:pt idx="21">
                  <c:v>5.0890000000000004</c:v>
                </c:pt>
                <c:pt idx="22">
                  <c:v>4.8860000000000001</c:v>
                </c:pt>
                <c:pt idx="23">
                  <c:v>4.6829999999999989</c:v>
                </c:pt>
                <c:pt idx="24">
                  <c:v>4.4820000000000002</c:v>
                </c:pt>
                <c:pt idx="25">
                  <c:v>4.2809999999999997</c:v>
                </c:pt>
                <c:pt idx="26">
                  <c:v>4.0810000000000004</c:v>
                </c:pt>
                <c:pt idx="27">
                  <c:v>3.8820000000000001</c:v>
                </c:pt>
                <c:pt idx="28">
                  <c:v>3.6840000000000002</c:v>
                </c:pt>
                <c:pt idx="29">
                  <c:v>3.4860000000000002</c:v>
                </c:pt>
                <c:pt idx="30">
                  <c:v>3.2890000000000001</c:v>
                </c:pt>
                <c:pt idx="31">
                  <c:v>3.0920000000000001</c:v>
                </c:pt>
                <c:pt idx="32">
                  <c:v>2.895999999999999</c:v>
                </c:pt>
                <c:pt idx="33">
                  <c:v>2.7010000000000001</c:v>
                </c:pt>
                <c:pt idx="34">
                  <c:v>2.5070000000000001</c:v>
                </c:pt>
                <c:pt idx="35">
                  <c:v>2.3140000000000001</c:v>
                </c:pt>
                <c:pt idx="36">
                  <c:v>2.1219999999999999</c:v>
                </c:pt>
                <c:pt idx="37">
                  <c:v>1.9319999999999991</c:v>
                </c:pt>
                <c:pt idx="38">
                  <c:v>1.744</c:v>
                </c:pt>
                <c:pt idx="39">
                  <c:v>1.5589999999999999</c:v>
                </c:pt>
                <c:pt idx="40">
                  <c:v>1.377</c:v>
                </c:pt>
                <c:pt idx="41">
                  <c:v>1.2</c:v>
                </c:pt>
                <c:pt idx="42">
                  <c:v>1.0289999999999999</c:v>
                </c:pt>
                <c:pt idx="43">
                  <c:v>0.86509999999999998</c:v>
                </c:pt>
                <c:pt idx="44">
                  <c:v>0.71030000000000004</c:v>
                </c:pt>
                <c:pt idx="45">
                  <c:v>0.56679999999999997</c:v>
                </c:pt>
                <c:pt idx="46">
                  <c:v>0.43690000000000001</c:v>
                </c:pt>
                <c:pt idx="47">
                  <c:v>0.32279999999999998</c:v>
                </c:pt>
                <c:pt idx="48">
                  <c:v>0.22639999999999999</c:v>
                </c:pt>
                <c:pt idx="49">
                  <c:v>0.14899999999999999</c:v>
                </c:pt>
                <c:pt idx="50">
                  <c:v>9.0809000000000001E-2</c:v>
                </c:pt>
                <c:pt idx="51">
                  <c:v>5.0376999999999998E-2</c:v>
                </c:pt>
                <c:pt idx="52">
                  <c:v>2.4979000000000001E-2</c:v>
                </c:pt>
                <c:pt idx="53">
                  <c:v>1.0841999999999999E-2</c:v>
                </c:pt>
                <c:pt idx="54">
                  <c:v>4.0315999999999998E-3</c:v>
                </c:pt>
                <c:pt idx="55">
                  <c:v>1.2570000000000001E-3</c:v>
                </c:pt>
                <c:pt idx="56">
                  <c:v>3.2172E-4</c:v>
                </c:pt>
                <c:pt idx="57">
                  <c:v>6.6606999999999994E-5</c:v>
                </c:pt>
                <c:pt idx="58">
                  <c:v>1.2384E-5</c:v>
                </c:pt>
              </c:numCache>
            </c:numRef>
          </c:yVal>
          <c:smooth val="0"/>
        </c:ser>
        <c:dLbls>
          <c:showLegendKey val="0"/>
          <c:showVal val="0"/>
          <c:showCatName val="0"/>
          <c:showSerName val="0"/>
          <c:showPercent val="0"/>
          <c:showBubbleSize val="0"/>
        </c:dLbls>
        <c:axId val="173607192"/>
        <c:axId val="173607584"/>
      </c:scatterChart>
      <c:valAx>
        <c:axId val="173607192"/>
        <c:scaling>
          <c:orientation val="minMax"/>
          <c:max val="10000"/>
        </c:scaling>
        <c:delete val="0"/>
        <c:axPos val="b"/>
        <c:majorGridlines/>
        <c:minorGridlines/>
        <c:title>
          <c:tx>
            <c:rich>
              <a:bodyPr/>
              <a:lstStyle/>
              <a:p>
                <a:pPr>
                  <a:defRPr/>
                </a:pPr>
                <a:r>
                  <a:rPr lang="en-US"/>
                  <a:t>Distance from Well (m)</a:t>
                </a:r>
              </a:p>
            </c:rich>
          </c:tx>
          <c:layout/>
          <c:overlay val="0"/>
        </c:title>
        <c:numFmt formatCode="General" sourceLinked="1"/>
        <c:majorTickMark val="out"/>
        <c:minorTickMark val="none"/>
        <c:tickLblPos val="nextTo"/>
        <c:crossAx val="173607584"/>
        <c:crossesAt val="0.01"/>
        <c:crossBetween val="midCat"/>
      </c:valAx>
      <c:valAx>
        <c:axId val="173607584"/>
        <c:scaling>
          <c:logBase val="10"/>
          <c:orientation val="minMax"/>
          <c:max val="10"/>
          <c:min val="0.01"/>
        </c:scaling>
        <c:delete val="0"/>
        <c:axPos val="l"/>
        <c:majorGridlines/>
        <c:minorGridlines/>
        <c:title>
          <c:tx>
            <c:rich>
              <a:bodyPr rot="-5400000" vert="horz"/>
              <a:lstStyle/>
              <a:p>
                <a:pPr>
                  <a:defRPr/>
                </a:pPr>
                <a:r>
                  <a:rPr lang="en-US"/>
                  <a:t>Drawdown (m)</a:t>
                </a:r>
              </a:p>
            </c:rich>
          </c:tx>
          <c:layout/>
          <c:overlay val="0"/>
        </c:title>
        <c:numFmt formatCode="General" sourceLinked="1"/>
        <c:majorTickMark val="out"/>
        <c:minorTickMark val="none"/>
        <c:tickLblPos val="nextTo"/>
        <c:crossAx val="173607192"/>
        <c:crosses val="autoZero"/>
        <c:crossBetween val="midCat"/>
      </c:valAx>
    </c:plotArea>
    <c:legend>
      <c:legendPos val="t"/>
      <c:layout/>
      <c:overlay val="0"/>
    </c:legend>
    <c:plotVisOnly val="1"/>
    <c:dispBlanksAs val="gap"/>
    <c:showDLblsOverMax val="0"/>
  </c:chart>
  <c:spPr>
    <a:ln>
      <a:noFill/>
    </a:ln>
  </c:spPr>
  <c:txPr>
    <a:bodyPr/>
    <a:lstStyle/>
    <a:p>
      <a:pPr>
        <a:defRPr sz="900"/>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0.14145</cdr:x>
      <cdr:y>0.94558</cdr:y>
    </cdr:from>
    <cdr:to>
      <cdr:x>1</cdr:x>
      <cdr:y>1</cdr:y>
    </cdr:to>
    <cdr:sp macro="" textlink="">
      <cdr:nvSpPr>
        <cdr:cNvPr id="2" name="TextBox 1"/>
        <cdr:cNvSpPr txBox="1"/>
      </cdr:nvSpPr>
      <cdr:spPr>
        <a:xfrm xmlns:a="http://schemas.openxmlformats.org/drawingml/2006/main">
          <a:off x="546100" y="3530600"/>
          <a:ext cx="3314700" cy="2032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r"/>
          <a:r>
            <a:rPr lang="en-US" sz="800"/>
            <a:t>WEN_MODFLOW-BUILD-07</a:t>
          </a:r>
          <a:r>
            <a:rPr lang="en-US" sz="800" baseline="0"/>
            <a:t>_MF2K_MF-ATC-1_DP</a:t>
          </a:r>
          <a:endParaRPr lang="en-US" sz="800"/>
        </a:p>
      </cdr:txBody>
    </cdr:sp>
  </cdr:relSizeAnchor>
</c:userShapes>
</file>

<file path=word/drawings/drawing10.xml><?xml version="1.0" encoding="utf-8"?>
<c:userShapes xmlns:c="http://schemas.openxmlformats.org/drawingml/2006/chart">
  <cdr:relSizeAnchor xmlns:cdr="http://schemas.openxmlformats.org/drawingml/2006/chartDrawing">
    <cdr:from>
      <cdr:x>0.14145</cdr:x>
      <cdr:y>0.94558</cdr:y>
    </cdr:from>
    <cdr:to>
      <cdr:x>1</cdr:x>
      <cdr:y>1</cdr:y>
    </cdr:to>
    <cdr:sp macro="" textlink="">
      <cdr:nvSpPr>
        <cdr:cNvPr id="2" name="TextBox 1"/>
        <cdr:cNvSpPr txBox="1"/>
      </cdr:nvSpPr>
      <cdr:spPr>
        <a:xfrm xmlns:a="http://schemas.openxmlformats.org/drawingml/2006/main">
          <a:off x="1028700" y="3733800"/>
          <a:ext cx="3314700" cy="2032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r"/>
          <a:r>
            <a:rPr lang="en-US" sz="800"/>
            <a:t>WEN_MODFLOW-BUILD-07</a:t>
          </a:r>
          <a:r>
            <a:rPr lang="en-US" sz="800" baseline="0"/>
            <a:t>_MFUSG_MF-ATC-1_DP</a:t>
          </a:r>
          <a:endParaRPr lang="en-US" sz="800"/>
        </a:p>
      </cdr:txBody>
    </cdr:sp>
  </cdr:relSizeAnchor>
</c:userShapes>
</file>

<file path=word/drawings/drawing11.xml><?xml version="1.0" encoding="utf-8"?>
<c:userShapes xmlns:c="http://schemas.openxmlformats.org/drawingml/2006/chart">
  <cdr:relSizeAnchor xmlns:cdr="http://schemas.openxmlformats.org/drawingml/2006/chartDrawing">
    <cdr:from>
      <cdr:x>0.13074</cdr:x>
      <cdr:y>0.95751</cdr:y>
    </cdr:from>
    <cdr:to>
      <cdr:x>1</cdr:x>
      <cdr:y>1</cdr:y>
    </cdr:to>
    <cdr:sp macro="" textlink="">
      <cdr:nvSpPr>
        <cdr:cNvPr id="2" name="TextBox 1"/>
        <cdr:cNvSpPr txBox="1"/>
      </cdr:nvSpPr>
      <cdr:spPr>
        <a:xfrm xmlns:a="http://schemas.openxmlformats.org/drawingml/2006/main">
          <a:off x="520700" y="4445000"/>
          <a:ext cx="3124200" cy="1905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r"/>
          <a:r>
            <a:rPr lang="en-US" sz="800">
              <a:latin typeface="+mn-lt"/>
              <a:ea typeface="+mn-ea"/>
              <a:cs typeface="+mn-cs"/>
            </a:rPr>
            <a:t>WEN_MODFLOW-BUILD-07</a:t>
          </a:r>
          <a:r>
            <a:rPr lang="en-US" sz="800" baseline="0">
              <a:latin typeface="+mn-lt"/>
              <a:ea typeface="+mn-ea"/>
              <a:cs typeface="+mn-cs"/>
            </a:rPr>
            <a:t>_MT3DMS_MT-ATC-1_SP</a:t>
          </a:r>
          <a:endParaRPr lang="en-US" sz="800">
            <a:latin typeface="+mn-lt"/>
            <a:ea typeface="+mn-ea"/>
            <a:cs typeface="+mn-cs"/>
          </a:endParaRPr>
        </a:p>
      </cdr:txBody>
    </cdr:sp>
  </cdr:relSizeAnchor>
</c:userShapes>
</file>

<file path=word/drawings/drawing12.xml><?xml version="1.0" encoding="utf-8"?>
<c:userShapes xmlns:c="http://schemas.openxmlformats.org/drawingml/2006/chart">
  <cdr:relSizeAnchor xmlns:cdr="http://schemas.openxmlformats.org/drawingml/2006/chartDrawing">
    <cdr:from>
      <cdr:x>0.01389</cdr:x>
      <cdr:y>0.94444</cdr:y>
    </cdr:from>
    <cdr:to>
      <cdr:x>1</cdr:x>
      <cdr:y>1</cdr:y>
    </cdr:to>
    <cdr:sp macro="" textlink="">
      <cdr:nvSpPr>
        <cdr:cNvPr id="2" name="TextBox 1"/>
        <cdr:cNvSpPr txBox="1"/>
      </cdr:nvSpPr>
      <cdr:spPr>
        <a:xfrm xmlns:a="http://schemas.openxmlformats.org/drawingml/2006/main">
          <a:off x="38101" y="3238500"/>
          <a:ext cx="2705099" cy="1905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indent="0" algn="r" defTabSz="914400" eaLnBrk="1" fontAlgn="auto" latinLnBrk="0" hangingPunct="1">
            <a:lnSpc>
              <a:spcPct val="100000"/>
            </a:lnSpc>
            <a:spcBef>
              <a:spcPts val="0"/>
            </a:spcBef>
            <a:spcAft>
              <a:spcPts val="0"/>
            </a:spcAft>
            <a:buClrTx/>
            <a:buSzTx/>
            <a:buFontTx/>
            <a:buNone/>
            <a:tabLst/>
            <a:defRPr/>
          </a:pPr>
          <a:r>
            <a:rPr lang="en-US" sz="800">
              <a:latin typeface="+mn-lt"/>
              <a:ea typeface="+mn-ea"/>
              <a:cs typeface="+mn-cs"/>
            </a:rPr>
            <a:t>WEN_MODFLOW-BUILD-07</a:t>
          </a:r>
          <a:r>
            <a:rPr lang="en-US" sz="800" baseline="0">
              <a:latin typeface="+mn-lt"/>
              <a:ea typeface="+mn-ea"/>
              <a:cs typeface="+mn-cs"/>
            </a:rPr>
            <a:t>_MT3DMS_MT-ATC-1_SP</a:t>
          </a:r>
          <a:endParaRPr lang="en-US" sz="800">
            <a:latin typeface="+mn-lt"/>
            <a:ea typeface="+mn-ea"/>
            <a:cs typeface="+mn-cs"/>
          </a:endParaRPr>
        </a:p>
        <a:p xmlns:a="http://schemas.openxmlformats.org/drawingml/2006/main">
          <a:pPr algn="r"/>
          <a:endParaRPr lang="en-US" sz="1100"/>
        </a:p>
      </cdr:txBody>
    </cdr:sp>
  </cdr:relSizeAnchor>
</c:userShapes>
</file>

<file path=word/drawings/drawing13.xml><?xml version="1.0" encoding="utf-8"?>
<c:userShapes xmlns:c="http://schemas.openxmlformats.org/drawingml/2006/chart">
  <cdr:relSizeAnchor xmlns:cdr="http://schemas.openxmlformats.org/drawingml/2006/chartDrawing">
    <cdr:from>
      <cdr:x>0.13074</cdr:x>
      <cdr:y>0.95751</cdr:y>
    </cdr:from>
    <cdr:to>
      <cdr:x>1</cdr:x>
      <cdr:y>1</cdr:y>
    </cdr:to>
    <cdr:sp macro="" textlink="">
      <cdr:nvSpPr>
        <cdr:cNvPr id="2" name="TextBox 1"/>
        <cdr:cNvSpPr txBox="1"/>
      </cdr:nvSpPr>
      <cdr:spPr>
        <a:xfrm xmlns:a="http://schemas.openxmlformats.org/drawingml/2006/main">
          <a:off x="520700" y="4445000"/>
          <a:ext cx="3124200" cy="1905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r"/>
          <a:r>
            <a:rPr lang="en-US" sz="800">
              <a:latin typeface="+mn-lt"/>
              <a:ea typeface="+mn-ea"/>
              <a:cs typeface="+mn-cs"/>
            </a:rPr>
            <a:t>WEN_MODFLOW-BUILD-07</a:t>
          </a:r>
          <a:r>
            <a:rPr lang="en-US" sz="800" baseline="0">
              <a:latin typeface="+mn-lt"/>
              <a:ea typeface="+mn-ea"/>
              <a:cs typeface="+mn-cs"/>
            </a:rPr>
            <a:t>_MT3DMS_MT-ATC-1_DP</a:t>
          </a:r>
          <a:endParaRPr lang="en-US" sz="800">
            <a:latin typeface="+mn-lt"/>
            <a:ea typeface="+mn-ea"/>
            <a:cs typeface="+mn-cs"/>
          </a:endParaRPr>
        </a:p>
      </cdr:txBody>
    </cdr:sp>
  </cdr:relSizeAnchor>
</c:userShapes>
</file>

<file path=word/drawings/drawing14.xml><?xml version="1.0" encoding="utf-8"?>
<c:userShapes xmlns:c="http://schemas.openxmlformats.org/drawingml/2006/chart">
  <cdr:relSizeAnchor xmlns:cdr="http://schemas.openxmlformats.org/drawingml/2006/chartDrawing">
    <cdr:from>
      <cdr:x>0.04167</cdr:x>
      <cdr:y>0.95556</cdr:y>
    </cdr:from>
    <cdr:to>
      <cdr:x>1</cdr:x>
      <cdr:y>1</cdr:y>
    </cdr:to>
    <cdr:sp macro="" textlink="">
      <cdr:nvSpPr>
        <cdr:cNvPr id="2" name="TextBox 1"/>
        <cdr:cNvSpPr txBox="1"/>
      </cdr:nvSpPr>
      <cdr:spPr>
        <a:xfrm xmlns:a="http://schemas.openxmlformats.org/drawingml/2006/main">
          <a:off x="114301" y="3276600"/>
          <a:ext cx="2628899" cy="152400"/>
        </a:xfrm>
        <a:prstGeom xmlns:a="http://schemas.openxmlformats.org/drawingml/2006/main" prst="rect">
          <a:avLst/>
        </a:prstGeom>
      </cdr:spPr>
      <cdr:txBody>
        <a:bodyPr xmlns:a="http://schemas.openxmlformats.org/drawingml/2006/main" vertOverflow="clip" wrap="none" rtlCol="0" anchor="b"/>
        <a:lstStyle xmlns:a="http://schemas.openxmlformats.org/drawingml/2006/main"/>
        <a:p xmlns:a="http://schemas.openxmlformats.org/drawingml/2006/main">
          <a:pPr marL="0" marR="0" indent="0" algn="r" defTabSz="914400" eaLnBrk="1" fontAlgn="auto" latinLnBrk="0" hangingPunct="1">
            <a:lnSpc>
              <a:spcPct val="100000"/>
            </a:lnSpc>
            <a:spcBef>
              <a:spcPts val="0"/>
            </a:spcBef>
            <a:spcAft>
              <a:spcPts val="0"/>
            </a:spcAft>
            <a:buClrTx/>
            <a:buSzTx/>
            <a:buFontTx/>
            <a:buNone/>
            <a:tabLst/>
            <a:defRPr/>
          </a:pPr>
          <a:r>
            <a:rPr lang="en-US" sz="800">
              <a:latin typeface="+mn-lt"/>
              <a:ea typeface="+mn-ea"/>
              <a:cs typeface="+mn-cs"/>
            </a:rPr>
            <a:t>WEN_MODFLOW-BUILD-07</a:t>
          </a:r>
          <a:r>
            <a:rPr lang="en-US" sz="800" baseline="0">
              <a:latin typeface="+mn-lt"/>
              <a:ea typeface="+mn-ea"/>
              <a:cs typeface="+mn-cs"/>
            </a:rPr>
            <a:t>_MT3DMS_MT-ATC-1_DP</a:t>
          </a:r>
          <a:endParaRPr lang="en-US" sz="800">
            <a:latin typeface="+mn-lt"/>
            <a:ea typeface="+mn-ea"/>
            <a:cs typeface="+mn-cs"/>
          </a:endParaRPr>
        </a:p>
        <a:p xmlns:a="http://schemas.openxmlformats.org/drawingml/2006/main">
          <a:pPr algn="r"/>
          <a:endParaRPr lang="en-US" sz="1100"/>
        </a:p>
      </cdr:txBody>
    </cdr:sp>
  </cdr:relSizeAnchor>
</c:userShapes>
</file>

<file path=word/drawings/drawing15.xml><?xml version="1.0" encoding="utf-8"?>
<c:userShapes xmlns:c="http://schemas.openxmlformats.org/drawingml/2006/chart">
  <cdr:relSizeAnchor xmlns:cdr="http://schemas.openxmlformats.org/drawingml/2006/chartDrawing">
    <cdr:from>
      <cdr:x>0.13074</cdr:x>
      <cdr:y>0.95751</cdr:y>
    </cdr:from>
    <cdr:to>
      <cdr:x>1</cdr:x>
      <cdr:y>1</cdr:y>
    </cdr:to>
    <cdr:sp macro="" textlink="">
      <cdr:nvSpPr>
        <cdr:cNvPr id="2" name="TextBox 1"/>
        <cdr:cNvSpPr txBox="1"/>
      </cdr:nvSpPr>
      <cdr:spPr>
        <a:xfrm xmlns:a="http://schemas.openxmlformats.org/drawingml/2006/main">
          <a:off x="520700" y="4445000"/>
          <a:ext cx="3124200" cy="1905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r"/>
          <a:r>
            <a:rPr lang="en-US" sz="800">
              <a:latin typeface="+mn-lt"/>
              <a:ea typeface="+mn-ea"/>
              <a:cs typeface="+mn-cs"/>
            </a:rPr>
            <a:t>JB_MODFLOW-BUILD-08</a:t>
          </a:r>
          <a:r>
            <a:rPr lang="en-US" sz="800" baseline="0">
              <a:latin typeface="+mn-lt"/>
              <a:ea typeface="+mn-ea"/>
              <a:cs typeface="+mn-cs"/>
            </a:rPr>
            <a:t>_MT3DMS-MST_MT-ATC-1_DP</a:t>
          </a:r>
          <a:endParaRPr lang="en-US" sz="800">
            <a:latin typeface="+mn-lt"/>
            <a:ea typeface="+mn-ea"/>
            <a:cs typeface="+mn-cs"/>
          </a:endParaRPr>
        </a:p>
      </cdr:txBody>
    </cdr:sp>
  </cdr:relSizeAnchor>
</c:userShapes>
</file>

<file path=word/drawings/drawing16.xml><?xml version="1.0" encoding="utf-8"?>
<c:userShapes xmlns:c="http://schemas.openxmlformats.org/drawingml/2006/chart">
  <cdr:relSizeAnchor xmlns:cdr="http://schemas.openxmlformats.org/drawingml/2006/chartDrawing">
    <cdr:from>
      <cdr:x>0.01389</cdr:x>
      <cdr:y>0.94444</cdr:y>
    </cdr:from>
    <cdr:to>
      <cdr:x>1</cdr:x>
      <cdr:y>1</cdr:y>
    </cdr:to>
    <cdr:sp macro="" textlink="">
      <cdr:nvSpPr>
        <cdr:cNvPr id="2" name="TextBox 1"/>
        <cdr:cNvSpPr txBox="1"/>
      </cdr:nvSpPr>
      <cdr:spPr>
        <a:xfrm xmlns:a="http://schemas.openxmlformats.org/drawingml/2006/main">
          <a:off x="38101" y="3238500"/>
          <a:ext cx="2705099" cy="1905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indent="0" algn="r" defTabSz="914400" eaLnBrk="1" fontAlgn="auto" latinLnBrk="0" hangingPunct="1">
            <a:lnSpc>
              <a:spcPct val="100000"/>
            </a:lnSpc>
            <a:spcBef>
              <a:spcPts val="0"/>
            </a:spcBef>
            <a:spcAft>
              <a:spcPts val="0"/>
            </a:spcAft>
            <a:buClrTx/>
            <a:buSzTx/>
            <a:buFontTx/>
            <a:buNone/>
            <a:tabLst/>
            <a:defRPr/>
          </a:pPr>
          <a:r>
            <a:rPr lang="en-US" sz="800">
              <a:latin typeface="+mn-lt"/>
              <a:ea typeface="+mn-ea"/>
              <a:cs typeface="+mn-cs"/>
            </a:rPr>
            <a:t>JB_MODFLOW-BUILD-08</a:t>
          </a:r>
          <a:r>
            <a:rPr lang="en-US" sz="800" baseline="0">
              <a:latin typeface="+mn-lt"/>
              <a:ea typeface="+mn-ea"/>
              <a:cs typeface="+mn-cs"/>
            </a:rPr>
            <a:t>_MT3DMS-MST_MT-ATC-1_SP</a:t>
          </a:r>
          <a:endParaRPr lang="en-US" sz="800">
            <a:latin typeface="+mn-lt"/>
            <a:ea typeface="+mn-ea"/>
            <a:cs typeface="+mn-cs"/>
          </a:endParaRPr>
        </a:p>
        <a:p xmlns:a="http://schemas.openxmlformats.org/drawingml/2006/main">
          <a:pPr algn="r"/>
          <a:endParaRPr lang="en-US" sz="1100"/>
        </a:p>
      </cdr:txBody>
    </cdr:sp>
  </cdr:relSizeAnchor>
</c:userShapes>
</file>

<file path=word/drawings/drawing17.xml><?xml version="1.0" encoding="utf-8"?>
<c:userShapes xmlns:c="http://schemas.openxmlformats.org/drawingml/2006/chart">
  <cdr:relSizeAnchor xmlns:cdr="http://schemas.openxmlformats.org/drawingml/2006/chartDrawing">
    <cdr:from>
      <cdr:x>0.13074</cdr:x>
      <cdr:y>0.95751</cdr:y>
    </cdr:from>
    <cdr:to>
      <cdr:x>1</cdr:x>
      <cdr:y>1</cdr:y>
    </cdr:to>
    <cdr:sp macro="" textlink="">
      <cdr:nvSpPr>
        <cdr:cNvPr id="2" name="TextBox 1"/>
        <cdr:cNvSpPr txBox="1"/>
      </cdr:nvSpPr>
      <cdr:spPr>
        <a:xfrm xmlns:a="http://schemas.openxmlformats.org/drawingml/2006/main">
          <a:off x="520700" y="4445000"/>
          <a:ext cx="3124200" cy="1905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r"/>
          <a:r>
            <a:rPr lang="en-US" sz="800">
              <a:latin typeface="+mn-lt"/>
              <a:ea typeface="+mn-ea"/>
              <a:cs typeface="+mn-cs"/>
            </a:rPr>
            <a:t>JB_MODFLOW-BUILD-08</a:t>
          </a:r>
          <a:r>
            <a:rPr lang="en-US" sz="800" baseline="0">
              <a:latin typeface="+mn-lt"/>
              <a:ea typeface="+mn-ea"/>
              <a:cs typeface="+mn-cs"/>
            </a:rPr>
            <a:t>_MT3DMS-MST_MT-ATC-1_DP</a:t>
          </a:r>
          <a:endParaRPr lang="en-US" sz="800">
            <a:latin typeface="+mn-lt"/>
            <a:ea typeface="+mn-ea"/>
            <a:cs typeface="+mn-cs"/>
          </a:endParaRPr>
        </a:p>
      </cdr:txBody>
    </cdr:sp>
  </cdr:relSizeAnchor>
</c:userShapes>
</file>

<file path=word/drawings/drawing18.xml><?xml version="1.0" encoding="utf-8"?>
<c:userShapes xmlns:c="http://schemas.openxmlformats.org/drawingml/2006/chart">
  <cdr:relSizeAnchor xmlns:cdr="http://schemas.openxmlformats.org/drawingml/2006/chartDrawing">
    <cdr:from>
      <cdr:x>0.04167</cdr:x>
      <cdr:y>0.95556</cdr:y>
    </cdr:from>
    <cdr:to>
      <cdr:x>1</cdr:x>
      <cdr:y>1</cdr:y>
    </cdr:to>
    <cdr:sp macro="" textlink="">
      <cdr:nvSpPr>
        <cdr:cNvPr id="2" name="TextBox 1"/>
        <cdr:cNvSpPr txBox="1"/>
      </cdr:nvSpPr>
      <cdr:spPr>
        <a:xfrm xmlns:a="http://schemas.openxmlformats.org/drawingml/2006/main">
          <a:off x="114301" y="3276600"/>
          <a:ext cx="2628899" cy="152400"/>
        </a:xfrm>
        <a:prstGeom xmlns:a="http://schemas.openxmlformats.org/drawingml/2006/main" prst="rect">
          <a:avLst/>
        </a:prstGeom>
      </cdr:spPr>
      <cdr:txBody>
        <a:bodyPr xmlns:a="http://schemas.openxmlformats.org/drawingml/2006/main" vertOverflow="clip" wrap="none" rtlCol="0" anchor="b"/>
        <a:lstStyle xmlns:a="http://schemas.openxmlformats.org/drawingml/2006/main"/>
        <a:p xmlns:a="http://schemas.openxmlformats.org/drawingml/2006/main">
          <a:pPr marL="0" marR="0" indent="0" algn="r" defTabSz="914400" eaLnBrk="1" fontAlgn="auto" latinLnBrk="0" hangingPunct="1">
            <a:lnSpc>
              <a:spcPct val="100000"/>
            </a:lnSpc>
            <a:spcBef>
              <a:spcPts val="0"/>
            </a:spcBef>
            <a:spcAft>
              <a:spcPts val="0"/>
            </a:spcAft>
            <a:buClrTx/>
            <a:buSzTx/>
            <a:buFontTx/>
            <a:buNone/>
            <a:tabLst/>
            <a:defRPr/>
          </a:pPr>
          <a:r>
            <a:rPr lang="en-US" sz="800">
              <a:latin typeface="+mn-lt"/>
              <a:ea typeface="+mn-ea"/>
              <a:cs typeface="+mn-cs"/>
            </a:rPr>
            <a:t>JB_MODFLOW-BUILD-08</a:t>
          </a:r>
          <a:r>
            <a:rPr lang="en-US" sz="800" baseline="0">
              <a:latin typeface="+mn-lt"/>
              <a:ea typeface="+mn-ea"/>
              <a:cs typeface="+mn-cs"/>
            </a:rPr>
            <a:t>_MT3DMS-MST_MT-ATC-1_DP</a:t>
          </a:r>
          <a:endParaRPr lang="en-US" sz="800">
            <a:latin typeface="+mn-lt"/>
            <a:ea typeface="+mn-ea"/>
            <a:cs typeface="+mn-cs"/>
          </a:endParaRPr>
        </a:p>
        <a:p xmlns:a="http://schemas.openxmlformats.org/drawingml/2006/main">
          <a:pPr algn="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0.14145</cdr:x>
      <cdr:y>0.94558</cdr:y>
    </cdr:from>
    <cdr:to>
      <cdr:x>1</cdr:x>
      <cdr:y>1</cdr:y>
    </cdr:to>
    <cdr:sp macro="" textlink="">
      <cdr:nvSpPr>
        <cdr:cNvPr id="2" name="TextBox 1"/>
        <cdr:cNvSpPr txBox="1"/>
      </cdr:nvSpPr>
      <cdr:spPr>
        <a:xfrm xmlns:a="http://schemas.openxmlformats.org/drawingml/2006/main">
          <a:off x="1028700" y="3733800"/>
          <a:ext cx="3314700" cy="2032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r"/>
          <a:r>
            <a:rPr lang="en-US" sz="800"/>
            <a:t>WEN_MODFLOW-BUILD-07</a:t>
          </a:r>
          <a:r>
            <a:rPr lang="en-US" sz="800" baseline="0"/>
            <a:t>_MF2K_MF-ATC-1_DP</a:t>
          </a:r>
          <a:endParaRPr lang="en-US" sz="800"/>
        </a:p>
      </cdr:txBody>
    </cdr:sp>
  </cdr:relSizeAnchor>
</c:userShapes>
</file>

<file path=word/drawings/drawing3.xml><?xml version="1.0" encoding="utf-8"?>
<c:userShapes xmlns:c="http://schemas.openxmlformats.org/drawingml/2006/chart">
  <cdr:relSizeAnchor xmlns:cdr="http://schemas.openxmlformats.org/drawingml/2006/chartDrawing">
    <cdr:from>
      <cdr:x>0.14145</cdr:x>
      <cdr:y>0.94558</cdr:y>
    </cdr:from>
    <cdr:to>
      <cdr:x>1</cdr:x>
      <cdr:y>1</cdr:y>
    </cdr:to>
    <cdr:sp macro="" textlink="">
      <cdr:nvSpPr>
        <cdr:cNvPr id="2" name="TextBox 1"/>
        <cdr:cNvSpPr txBox="1"/>
      </cdr:nvSpPr>
      <cdr:spPr>
        <a:xfrm xmlns:a="http://schemas.openxmlformats.org/drawingml/2006/main">
          <a:off x="546100" y="3530600"/>
          <a:ext cx="3314700" cy="2032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r"/>
          <a:r>
            <a:rPr lang="en-US" sz="800"/>
            <a:t>WEN_MODFLOW-BUILD-07</a:t>
          </a:r>
          <a:r>
            <a:rPr lang="en-US" sz="800" baseline="0"/>
            <a:t>_MF2K-MST_MF-ATC-1_SP</a:t>
          </a:r>
          <a:endParaRPr lang="en-US" sz="800"/>
        </a:p>
      </cdr:txBody>
    </cdr:sp>
  </cdr:relSizeAnchor>
</c:userShapes>
</file>

<file path=word/drawings/drawing4.xml><?xml version="1.0" encoding="utf-8"?>
<c:userShapes xmlns:c="http://schemas.openxmlformats.org/drawingml/2006/chart">
  <cdr:relSizeAnchor xmlns:cdr="http://schemas.openxmlformats.org/drawingml/2006/chartDrawing">
    <cdr:from>
      <cdr:x>0.14145</cdr:x>
      <cdr:y>0.94558</cdr:y>
    </cdr:from>
    <cdr:to>
      <cdr:x>1</cdr:x>
      <cdr:y>1</cdr:y>
    </cdr:to>
    <cdr:sp macro="" textlink="">
      <cdr:nvSpPr>
        <cdr:cNvPr id="2" name="TextBox 1"/>
        <cdr:cNvSpPr txBox="1"/>
      </cdr:nvSpPr>
      <cdr:spPr>
        <a:xfrm xmlns:a="http://schemas.openxmlformats.org/drawingml/2006/main">
          <a:off x="1028700" y="3733800"/>
          <a:ext cx="3314700" cy="2032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r"/>
          <a:r>
            <a:rPr lang="en-US" sz="800"/>
            <a:t>WEN_MODFLOW-BUILD-07</a:t>
          </a:r>
          <a:r>
            <a:rPr lang="en-US" sz="800" baseline="0"/>
            <a:t>_MF2K-MST_MF-ATC-1_SP</a:t>
          </a:r>
          <a:endParaRPr lang="en-US" sz="800"/>
        </a:p>
      </cdr:txBody>
    </cdr:sp>
  </cdr:relSizeAnchor>
</c:userShapes>
</file>

<file path=word/drawings/drawing5.xml><?xml version="1.0" encoding="utf-8"?>
<c:userShapes xmlns:c="http://schemas.openxmlformats.org/drawingml/2006/chart">
  <cdr:relSizeAnchor xmlns:cdr="http://schemas.openxmlformats.org/drawingml/2006/chartDrawing">
    <cdr:from>
      <cdr:x>0.14145</cdr:x>
      <cdr:y>0.94558</cdr:y>
    </cdr:from>
    <cdr:to>
      <cdr:x>1</cdr:x>
      <cdr:y>1</cdr:y>
    </cdr:to>
    <cdr:sp macro="" textlink="">
      <cdr:nvSpPr>
        <cdr:cNvPr id="2" name="TextBox 1"/>
        <cdr:cNvSpPr txBox="1"/>
      </cdr:nvSpPr>
      <cdr:spPr>
        <a:xfrm xmlns:a="http://schemas.openxmlformats.org/drawingml/2006/main">
          <a:off x="546100" y="3530600"/>
          <a:ext cx="3314700" cy="2032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r"/>
          <a:r>
            <a:rPr lang="en-US" sz="800"/>
            <a:t>WEN_MODFLOW-BUILD-07-</a:t>
          </a:r>
          <a:r>
            <a:rPr lang="en-US" sz="800" baseline="0"/>
            <a:t>MF2K-MST_MF-ATC-1_DP</a:t>
          </a:r>
          <a:endParaRPr lang="en-US" sz="800"/>
        </a:p>
      </cdr:txBody>
    </cdr:sp>
  </cdr:relSizeAnchor>
</c:userShapes>
</file>

<file path=word/drawings/drawing6.xml><?xml version="1.0" encoding="utf-8"?>
<c:userShapes xmlns:c="http://schemas.openxmlformats.org/drawingml/2006/chart">
  <cdr:relSizeAnchor xmlns:cdr="http://schemas.openxmlformats.org/drawingml/2006/chartDrawing">
    <cdr:from>
      <cdr:x>0.14145</cdr:x>
      <cdr:y>0.94558</cdr:y>
    </cdr:from>
    <cdr:to>
      <cdr:x>1</cdr:x>
      <cdr:y>1</cdr:y>
    </cdr:to>
    <cdr:sp macro="" textlink="">
      <cdr:nvSpPr>
        <cdr:cNvPr id="2" name="TextBox 1"/>
        <cdr:cNvSpPr txBox="1"/>
      </cdr:nvSpPr>
      <cdr:spPr>
        <a:xfrm xmlns:a="http://schemas.openxmlformats.org/drawingml/2006/main">
          <a:off x="1028700" y="3733800"/>
          <a:ext cx="3314700" cy="2032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r"/>
          <a:r>
            <a:rPr lang="en-US" sz="800"/>
            <a:t>WEN_MODFLOW-BUILD-07</a:t>
          </a:r>
          <a:r>
            <a:rPr lang="en-US" sz="800" baseline="0"/>
            <a:t>_MF2K-MST_MF-ATC-1_DP</a:t>
          </a:r>
          <a:endParaRPr lang="en-US" sz="800"/>
        </a:p>
      </cdr:txBody>
    </cdr:sp>
  </cdr:relSizeAnchor>
</c:userShapes>
</file>

<file path=word/drawings/drawing7.xml><?xml version="1.0" encoding="utf-8"?>
<c:userShapes xmlns:c="http://schemas.openxmlformats.org/drawingml/2006/chart">
  <cdr:relSizeAnchor xmlns:cdr="http://schemas.openxmlformats.org/drawingml/2006/chartDrawing">
    <cdr:from>
      <cdr:x>0.09415</cdr:x>
      <cdr:y>0.94558</cdr:y>
    </cdr:from>
    <cdr:to>
      <cdr:x>0.9527</cdr:x>
      <cdr:y>1</cdr:y>
    </cdr:to>
    <cdr:sp macro="" textlink="">
      <cdr:nvSpPr>
        <cdr:cNvPr id="2" name="TextBox 1"/>
        <cdr:cNvSpPr txBox="1"/>
      </cdr:nvSpPr>
      <cdr:spPr>
        <a:xfrm xmlns:a="http://schemas.openxmlformats.org/drawingml/2006/main">
          <a:off x="265454" y="3245396"/>
          <a:ext cx="2420596" cy="1867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r"/>
          <a:r>
            <a:rPr lang="en-US" sz="800"/>
            <a:t>WEN_MODFLOW-BUILD-07</a:t>
          </a:r>
          <a:r>
            <a:rPr lang="en-US" sz="800" baseline="0"/>
            <a:t>_MFUSG_MF-ATC-1_SP</a:t>
          </a:r>
          <a:endParaRPr lang="en-US" sz="800"/>
        </a:p>
      </cdr:txBody>
    </cdr:sp>
  </cdr:relSizeAnchor>
</c:userShapes>
</file>

<file path=word/drawings/drawing8.xml><?xml version="1.0" encoding="utf-8"?>
<c:userShapes xmlns:c="http://schemas.openxmlformats.org/drawingml/2006/chart">
  <cdr:relSizeAnchor xmlns:cdr="http://schemas.openxmlformats.org/drawingml/2006/chartDrawing">
    <cdr:from>
      <cdr:x>0.09124</cdr:x>
      <cdr:y>0.94558</cdr:y>
    </cdr:from>
    <cdr:to>
      <cdr:x>0.94979</cdr:x>
      <cdr:y>1</cdr:y>
    </cdr:to>
    <cdr:sp macro="" textlink="">
      <cdr:nvSpPr>
        <cdr:cNvPr id="2" name="TextBox 1"/>
        <cdr:cNvSpPr txBox="1"/>
      </cdr:nvSpPr>
      <cdr:spPr>
        <a:xfrm xmlns:a="http://schemas.openxmlformats.org/drawingml/2006/main">
          <a:off x="276943" y="3245396"/>
          <a:ext cx="2605957" cy="18677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algn="r"/>
          <a:r>
            <a:rPr lang="en-US" sz="800"/>
            <a:t>WEN_MODFLOW-BUILD-07</a:t>
          </a:r>
          <a:r>
            <a:rPr lang="en-US" sz="800" baseline="0"/>
            <a:t>_MFUSG_MF-ATC-1_SP</a:t>
          </a:r>
          <a:endParaRPr lang="en-US" sz="800"/>
        </a:p>
      </cdr:txBody>
    </cdr:sp>
  </cdr:relSizeAnchor>
</c:userShapes>
</file>

<file path=word/drawings/drawing9.xml><?xml version="1.0" encoding="utf-8"?>
<c:userShapes xmlns:c="http://schemas.openxmlformats.org/drawingml/2006/chart">
  <cdr:relSizeAnchor xmlns:cdr="http://schemas.openxmlformats.org/drawingml/2006/chartDrawing">
    <cdr:from>
      <cdr:x>0.10325</cdr:x>
      <cdr:y>0.94558</cdr:y>
    </cdr:from>
    <cdr:to>
      <cdr:x>0.9618</cdr:x>
      <cdr:y>1</cdr:y>
    </cdr:to>
    <cdr:sp macro="" textlink="">
      <cdr:nvSpPr>
        <cdr:cNvPr id="2" name="TextBox 1"/>
        <cdr:cNvSpPr txBox="1"/>
      </cdr:nvSpPr>
      <cdr:spPr>
        <a:xfrm xmlns:a="http://schemas.openxmlformats.org/drawingml/2006/main">
          <a:off x="297990" y="3242394"/>
          <a:ext cx="2477840" cy="18660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r"/>
          <a:r>
            <a:rPr lang="en-US" sz="800"/>
            <a:t>WEN_MODFLOW-BUILD-07</a:t>
          </a:r>
          <a:r>
            <a:rPr lang="en-US" sz="800" baseline="0"/>
            <a:t>_MFUSG_MF-ATC-1_DP</a:t>
          </a:r>
          <a:endParaRPr lang="en-US" sz="8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30569-6E51-4FD6-B5FA-8CB7BFB5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icp-tem-5.dot</Template>
  <TotalTime>2413</TotalTime>
  <Pages>51</Pages>
  <Words>13217</Words>
  <Characters>82077</Characters>
  <Application>Microsoft Office Word</Application>
  <DocSecurity>0</DocSecurity>
  <Lines>683</Lines>
  <Paragraphs>190</Paragraphs>
  <ScaleCrop>false</ScaleCrop>
  <HeadingPairs>
    <vt:vector size="2" baseType="variant">
      <vt:variant>
        <vt:lpstr>Title</vt:lpstr>
      </vt:variant>
      <vt:variant>
        <vt:i4>1</vt:i4>
      </vt:variant>
    </vt:vector>
  </HeadingPairs>
  <TitlesOfParts>
    <vt:vector size="1" baseType="lpstr">
      <vt:lpstr>Heading 1</vt:lpstr>
    </vt:vector>
  </TitlesOfParts>
  <Company>INEEL</Company>
  <LinksUpToDate>false</LinksUpToDate>
  <CharactersWithSpaces>95104</CharactersWithSpaces>
  <SharedDoc>false</SharedDoc>
  <HLinks>
    <vt:vector size="12" baseType="variant">
      <vt:variant>
        <vt:i4>1441793</vt:i4>
      </vt:variant>
      <vt:variant>
        <vt:i4>12</vt:i4>
      </vt:variant>
      <vt:variant>
        <vt:i4>0</vt:i4>
      </vt:variant>
      <vt:variant>
        <vt:i4>5</vt:i4>
      </vt:variant>
      <vt:variant>
        <vt:lpwstr>http://water.usgs.gov/nrp/gwsoftware/modflow2000/modflow2000.html</vt:lpwstr>
      </vt:variant>
      <vt:variant>
        <vt:lpwstr/>
      </vt:variant>
      <vt:variant>
        <vt:i4>1441793</vt:i4>
      </vt:variant>
      <vt:variant>
        <vt:i4>6</vt:i4>
      </vt:variant>
      <vt:variant>
        <vt:i4>0</vt:i4>
      </vt:variant>
      <vt:variant>
        <vt:i4>5</vt:i4>
      </vt:variant>
      <vt:variant>
        <vt:lpwstr>http://water.usgs.gov/nrp/gwsoftware/modflow2000/modflow2000.html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R. Brad Holder</dc:creator>
  <cp:keywords/>
  <dc:description/>
  <cp:lastModifiedBy>Nichols, Will</cp:lastModifiedBy>
  <cp:revision>138</cp:revision>
  <cp:lastPrinted>2015-12-03T22:10:00Z</cp:lastPrinted>
  <dcterms:created xsi:type="dcterms:W3CDTF">2015-04-30T15:26:00Z</dcterms:created>
  <dcterms:modified xsi:type="dcterms:W3CDTF">2015-12-03T22:11:00Z</dcterms:modified>
</cp:coreProperties>
</file>